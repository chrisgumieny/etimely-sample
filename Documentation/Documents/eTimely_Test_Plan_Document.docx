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F329" w14:textId="1E1044FA" w:rsidR="49CE1D6D" w:rsidRPr="00545F29" w:rsidRDefault="49CE1D6D" w:rsidP="00AC164F">
      <w:pPr>
        <w:spacing w:line="360" w:lineRule="auto"/>
        <w:rPr>
          <w:rFonts w:ascii="Times New Roman" w:hAnsi="Times New Roman" w:cs="Times New Roman"/>
        </w:rPr>
      </w:pPr>
    </w:p>
    <w:p w14:paraId="54543320" w14:textId="3699DECE" w:rsidR="49CE1D6D" w:rsidRPr="00545F29" w:rsidRDefault="49CE1D6D" w:rsidP="00AC164F">
      <w:pPr>
        <w:spacing w:line="360" w:lineRule="auto"/>
        <w:rPr>
          <w:rFonts w:ascii="Times New Roman" w:hAnsi="Times New Roman" w:cs="Times New Roman"/>
        </w:rPr>
      </w:pPr>
    </w:p>
    <w:p w14:paraId="42EF415B" w14:textId="3699DECE" w:rsidR="006A1A7C" w:rsidRPr="00545F29" w:rsidRDefault="006A1A7C" w:rsidP="00AC164F">
      <w:pPr>
        <w:spacing w:line="360" w:lineRule="auto"/>
        <w:rPr>
          <w:rFonts w:ascii="Times New Roman" w:hAnsi="Times New Roman" w:cs="Times New Roman"/>
        </w:rPr>
      </w:pPr>
    </w:p>
    <w:p w14:paraId="31F6B1E0" w14:textId="76574388" w:rsidR="49CE1D6D" w:rsidRPr="00545F29" w:rsidRDefault="1D0ACE18" w:rsidP="00986395">
      <w:pPr>
        <w:spacing w:line="360" w:lineRule="auto"/>
        <w:jc w:val="center"/>
        <w:rPr>
          <w:rFonts w:ascii="Times New Roman" w:eastAsia="Arial" w:hAnsi="Times New Roman" w:cs="Times New Roman"/>
          <w:sz w:val="72"/>
          <w:szCs w:val="72"/>
        </w:rPr>
      </w:pPr>
      <w:r w:rsidRPr="00545F29">
        <w:rPr>
          <w:rFonts w:ascii="Times New Roman" w:eastAsia="Arial" w:hAnsi="Times New Roman" w:cs="Times New Roman"/>
          <w:sz w:val="72"/>
          <w:szCs w:val="72"/>
        </w:rPr>
        <w:t>Product Testing</w:t>
      </w:r>
      <w:r w:rsidRPr="00545F29">
        <w:rPr>
          <w:rFonts w:ascii="Times New Roman" w:eastAsia="Arial" w:hAnsi="Times New Roman" w:cs="Times New Roman"/>
          <w:sz w:val="96"/>
          <w:szCs w:val="96"/>
        </w:rPr>
        <w:t xml:space="preserve"> </w:t>
      </w:r>
      <w:r w:rsidRPr="00545F29">
        <w:rPr>
          <w:rFonts w:ascii="Times New Roman" w:eastAsia="Arial" w:hAnsi="Times New Roman" w:cs="Times New Roman"/>
          <w:sz w:val="72"/>
          <w:szCs w:val="72"/>
        </w:rPr>
        <w:t>Plan</w:t>
      </w:r>
    </w:p>
    <w:p w14:paraId="42CF2E5F" w14:textId="08B8AACC" w:rsidR="49CE1D6D" w:rsidRPr="00545F29" w:rsidRDefault="569608C9" w:rsidP="00986395">
      <w:pPr>
        <w:spacing w:line="360" w:lineRule="auto"/>
        <w:jc w:val="center"/>
        <w:rPr>
          <w:rFonts w:ascii="Times New Roman" w:eastAsia="Arial" w:hAnsi="Times New Roman" w:cs="Times New Roman"/>
          <w:sz w:val="81"/>
          <w:szCs w:val="81"/>
        </w:rPr>
      </w:pPr>
      <w:r w:rsidRPr="00545F29">
        <w:rPr>
          <w:rFonts w:ascii="Times New Roman" w:hAnsi="Times New Roman" w:cs="Times New Roman"/>
        </w:rPr>
        <w:br/>
      </w:r>
      <w:r w:rsidR="0DE4CC57" w:rsidRPr="00545F29">
        <w:rPr>
          <w:rFonts w:ascii="Times New Roman" w:eastAsia="Arial" w:hAnsi="Times New Roman" w:cs="Times New Roman"/>
          <w:sz w:val="72"/>
          <w:szCs w:val="72"/>
        </w:rPr>
        <w:t>eTimely</w:t>
      </w:r>
    </w:p>
    <w:p w14:paraId="3D350811" w14:textId="3699DECE" w:rsidR="49CE1D6D" w:rsidRPr="00545F29" w:rsidRDefault="49CE1D6D" w:rsidP="00986395">
      <w:pPr>
        <w:spacing w:line="360" w:lineRule="auto"/>
        <w:jc w:val="center"/>
        <w:rPr>
          <w:rFonts w:ascii="Times New Roman" w:eastAsia="Arial" w:hAnsi="Times New Roman" w:cs="Times New Roman"/>
          <w:sz w:val="36"/>
          <w:szCs w:val="36"/>
        </w:rPr>
      </w:pPr>
    </w:p>
    <w:p w14:paraId="0A1AC4DF" w14:textId="3699DECE" w:rsidR="006A1A7C" w:rsidRPr="00545F29" w:rsidRDefault="006A1A7C" w:rsidP="00986395">
      <w:pPr>
        <w:spacing w:line="360" w:lineRule="auto"/>
        <w:jc w:val="center"/>
        <w:rPr>
          <w:rFonts w:ascii="Times New Roman" w:eastAsia="Arial" w:hAnsi="Times New Roman" w:cs="Times New Roman"/>
          <w:sz w:val="36"/>
          <w:szCs w:val="36"/>
        </w:rPr>
      </w:pPr>
    </w:p>
    <w:p w14:paraId="099E0CEB" w14:textId="58BCF5C1" w:rsidR="017E74DB" w:rsidRPr="00545F29" w:rsidRDefault="017E74DB" w:rsidP="00986395">
      <w:pPr>
        <w:spacing w:line="360" w:lineRule="auto"/>
        <w:jc w:val="center"/>
        <w:rPr>
          <w:rFonts w:ascii="Times New Roman" w:eastAsia="Arial" w:hAnsi="Times New Roman" w:cs="Times New Roman"/>
          <w:sz w:val="36"/>
          <w:szCs w:val="36"/>
        </w:rPr>
      </w:pPr>
      <w:r w:rsidRPr="00545F29">
        <w:rPr>
          <w:rFonts w:ascii="Times New Roman" w:eastAsia="Arial" w:hAnsi="Times New Roman" w:cs="Times New Roman"/>
          <w:sz w:val="36"/>
          <w:szCs w:val="36"/>
        </w:rPr>
        <w:t>Version 1.</w:t>
      </w:r>
      <w:r w:rsidR="00863D7D" w:rsidRPr="00545F29">
        <w:rPr>
          <w:rFonts w:ascii="Times New Roman" w:eastAsia="Arial" w:hAnsi="Times New Roman" w:cs="Times New Roman"/>
          <w:sz w:val="36"/>
          <w:szCs w:val="36"/>
        </w:rPr>
        <w:t>2</w:t>
      </w:r>
    </w:p>
    <w:p w14:paraId="4923DD0F" w14:textId="53083907" w:rsidR="017E74DB" w:rsidRPr="00545F29" w:rsidRDefault="004B76BA" w:rsidP="00986395">
      <w:pPr>
        <w:spacing w:line="360" w:lineRule="auto"/>
        <w:jc w:val="center"/>
        <w:rPr>
          <w:rFonts w:ascii="Times New Roman" w:eastAsia="Arial" w:hAnsi="Times New Roman" w:cs="Times New Roman"/>
          <w:sz w:val="36"/>
          <w:szCs w:val="36"/>
        </w:rPr>
      </w:pPr>
      <w:r w:rsidRPr="00545F29">
        <w:rPr>
          <w:rFonts w:ascii="Times New Roman" w:eastAsia="Arial" w:hAnsi="Times New Roman" w:cs="Times New Roman"/>
          <w:sz w:val="36"/>
          <w:szCs w:val="36"/>
        </w:rPr>
        <w:t xml:space="preserve">April </w:t>
      </w:r>
      <w:r w:rsidR="004201AB" w:rsidRPr="00545F29">
        <w:rPr>
          <w:rFonts w:ascii="Times New Roman" w:eastAsia="Arial" w:hAnsi="Times New Roman" w:cs="Times New Roman"/>
          <w:sz w:val="36"/>
          <w:szCs w:val="36"/>
        </w:rPr>
        <w:t>1</w:t>
      </w:r>
      <w:r w:rsidR="00355608">
        <w:rPr>
          <w:rFonts w:ascii="Times New Roman" w:eastAsia="Arial" w:hAnsi="Times New Roman" w:cs="Times New Roman"/>
          <w:sz w:val="36"/>
          <w:szCs w:val="36"/>
        </w:rPr>
        <w:t>8</w:t>
      </w:r>
      <w:r w:rsidR="017E74DB" w:rsidRPr="00545F29">
        <w:rPr>
          <w:rFonts w:ascii="Times New Roman" w:eastAsia="Arial" w:hAnsi="Times New Roman" w:cs="Times New Roman"/>
          <w:sz w:val="36"/>
          <w:szCs w:val="36"/>
        </w:rPr>
        <w:t>, 2022</w:t>
      </w:r>
    </w:p>
    <w:p w14:paraId="2DA450C1" w14:textId="3699DECE" w:rsidR="006A1A7C" w:rsidRPr="00545F29" w:rsidRDefault="006A1A7C" w:rsidP="00986395">
      <w:pPr>
        <w:spacing w:line="360" w:lineRule="auto"/>
        <w:jc w:val="center"/>
        <w:rPr>
          <w:rFonts w:ascii="Times New Roman" w:hAnsi="Times New Roman" w:cs="Times New Roman"/>
        </w:rPr>
      </w:pPr>
    </w:p>
    <w:p w14:paraId="430C446B" w14:textId="77777777" w:rsidR="00916496" w:rsidRPr="00545F29" w:rsidRDefault="676A085F" w:rsidP="00986395">
      <w:pPr>
        <w:spacing w:line="360" w:lineRule="auto"/>
        <w:jc w:val="center"/>
        <w:rPr>
          <w:rFonts w:ascii="Times New Roman" w:eastAsia="Arial" w:hAnsi="Times New Roman" w:cs="Times New Roman"/>
          <w:sz w:val="36"/>
          <w:szCs w:val="36"/>
        </w:rPr>
      </w:pPr>
      <w:r w:rsidRPr="00545F29">
        <w:rPr>
          <w:rFonts w:ascii="Times New Roman" w:hAnsi="Times New Roman" w:cs="Times New Roman"/>
        </w:rPr>
        <w:br/>
      </w:r>
      <w:r w:rsidRPr="00545F29">
        <w:rPr>
          <w:rFonts w:ascii="Times New Roman" w:eastAsia="Arial" w:hAnsi="Times New Roman" w:cs="Times New Roman"/>
          <w:sz w:val="36"/>
          <w:szCs w:val="36"/>
        </w:rPr>
        <w:t>Matt Korte</w:t>
      </w:r>
    </w:p>
    <w:p w14:paraId="324C5419" w14:textId="0E9D4928" w:rsidR="676A085F" w:rsidRPr="00545F29" w:rsidRDefault="676A085F" w:rsidP="00986395">
      <w:pPr>
        <w:spacing w:line="360" w:lineRule="auto"/>
        <w:jc w:val="center"/>
        <w:rPr>
          <w:rFonts w:ascii="Times New Roman" w:eastAsia="Arial" w:hAnsi="Times New Roman" w:cs="Times New Roman"/>
          <w:sz w:val="36"/>
          <w:szCs w:val="36"/>
        </w:rPr>
      </w:pPr>
      <w:r w:rsidRPr="00545F29">
        <w:rPr>
          <w:rFonts w:ascii="Times New Roman" w:eastAsia="Arial" w:hAnsi="Times New Roman" w:cs="Times New Roman"/>
          <w:sz w:val="36"/>
          <w:szCs w:val="36"/>
        </w:rPr>
        <w:t>Caleb Obi</w:t>
      </w:r>
    </w:p>
    <w:p w14:paraId="63EB5400" w14:textId="10463B99" w:rsidR="76C9739A" w:rsidRPr="00545F29" w:rsidRDefault="76C9739A" w:rsidP="00986395">
      <w:pPr>
        <w:spacing w:line="360" w:lineRule="auto"/>
        <w:jc w:val="center"/>
        <w:rPr>
          <w:rFonts w:ascii="Times New Roman" w:eastAsia="Arial" w:hAnsi="Times New Roman" w:cs="Times New Roman"/>
          <w:sz w:val="36"/>
          <w:szCs w:val="36"/>
        </w:rPr>
      </w:pPr>
      <w:r w:rsidRPr="00545F29">
        <w:rPr>
          <w:rFonts w:ascii="Times New Roman" w:eastAsia="Arial" w:hAnsi="Times New Roman" w:cs="Times New Roman"/>
          <w:sz w:val="36"/>
          <w:szCs w:val="36"/>
        </w:rPr>
        <w:t>Chris Gumieny</w:t>
      </w:r>
    </w:p>
    <w:p w14:paraId="4908ED49" w14:textId="716922B6" w:rsidR="002709A9" w:rsidRPr="00545F29" w:rsidRDefault="76C9739A" w:rsidP="00986395">
      <w:pPr>
        <w:spacing w:line="360" w:lineRule="auto"/>
        <w:jc w:val="center"/>
        <w:rPr>
          <w:rFonts w:ascii="Times New Roman" w:eastAsia="Arial" w:hAnsi="Times New Roman" w:cs="Times New Roman"/>
          <w:sz w:val="36"/>
          <w:szCs w:val="36"/>
        </w:rPr>
      </w:pPr>
      <w:r w:rsidRPr="00545F29">
        <w:rPr>
          <w:rFonts w:ascii="Times New Roman" w:eastAsia="Arial" w:hAnsi="Times New Roman" w:cs="Times New Roman"/>
          <w:sz w:val="36"/>
          <w:szCs w:val="36"/>
        </w:rPr>
        <w:t>Samia Chowdhury</w:t>
      </w:r>
    </w:p>
    <w:p w14:paraId="11EBF330" w14:textId="6E911AF4" w:rsidR="00251C2B" w:rsidRPr="00545F29" w:rsidRDefault="00251C2B" w:rsidP="00AC164F">
      <w:pPr>
        <w:spacing w:line="360" w:lineRule="auto"/>
        <w:rPr>
          <w:rFonts w:ascii="Times New Roman" w:eastAsia="Arial" w:hAnsi="Times New Roman" w:cs="Times New Roman"/>
          <w:sz w:val="36"/>
          <w:szCs w:val="36"/>
        </w:rPr>
        <w:sectPr w:rsidR="00251C2B" w:rsidRPr="00545F29" w:rsidSect="000276A9">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33D65C88" w14:textId="61298473" w:rsidR="0077505C" w:rsidRPr="00545F29" w:rsidRDefault="0077505C" w:rsidP="00AC164F">
      <w:pPr>
        <w:pStyle w:val="Heading1"/>
        <w:rPr>
          <w:rFonts w:ascii="Times New Roman" w:hAnsi="Times New Roman" w:cs="Times New Roman"/>
        </w:rPr>
      </w:pPr>
      <w:bookmarkStart w:id="0" w:name="_Toc101099262"/>
      <w:r w:rsidRPr="00545F29">
        <w:rPr>
          <w:rFonts w:ascii="Times New Roman" w:hAnsi="Times New Roman" w:cs="Times New Roman"/>
        </w:rPr>
        <w:lastRenderedPageBreak/>
        <w:t>Revision History</w:t>
      </w:r>
      <w:bookmarkEnd w:id="0"/>
    </w:p>
    <w:tbl>
      <w:tblPr>
        <w:tblW w:w="93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8"/>
        <w:gridCol w:w="2187"/>
        <w:gridCol w:w="2790"/>
        <w:gridCol w:w="2700"/>
      </w:tblGrid>
      <w:tr w:rsidR="00470880" w:rsidRPr="00545F29" w14:paraId="5B7039C2" w14:textId="77777777" w:rsidTr="00B97EC2">
        <w:tc>
          <w:tcPr>
            <w:tcW w:w="1688" w:type="dxa"/>
          </w:tcPr>
          <w:p w14:paraId="2A13401C" w14:textId="77777777" w:rsidR="00470880" w:rsidRPr="00545F29" w:rsidRDefault="00470880" w:rsidP="00AC164F">
            <w:pPr>
              <w:rPr>
                <w:rFonts w:ascii="Times New Roman" w:hAnsi="Times New Roman" w:cs="Times New Roman"/>
                <w:b/>
              </w:rPr>
            </w:pPr>
            <w:r w:rsidRPr="00545F29">
              <w:rPr>
                <w:rFonts w:ascii="Times New Roman" w:hAnsi="Times New Roman" w:cs="Times New Roman"/>
                <w:b/>
              </w:rPr>
              <w:t>Date</w:t>
            </w:r>
          </w:p>
        </w:tc>
        <w:tc>
          <w:tcPr>
            <w:tcW w:w="2187" w:type="dxa"/>
          </w:tcPr>
          <w:p w14:paraId="3F8F2C3E" w14:textId="77777777" w:rsidR="00470880" w:rsidRPr="00545F29" w:rsidRDefault="00470880" w:rsidP="00AC164F">
            <w:pPr>
              <w:rPr>
                <w:rFonts w:ascii="Times New Roman" w:hAnsi="Times New Roman" w:cs="Times New Roman"/>
                <w:b/>
              </w:rPr>
            </w:pPr>
            <w:r w:rsidRPr="00545F29">
              <w:rPr>
                <w:rFonts w:ascii="Times New Roman" w:hAnsi="Times New Roman" w:cs="Times New Roman"/>
                <w:b/>
              </w:rPr>
              <w:t>Description</w:t>
            </w:r>
          </w:p>
        </w:tc>
        <w:tc>
          <w:tcPr>
            <w:tcW w:w="2790" w:type="dxa"/>
          </w:tcPr>
          <w:p w14:paraId="72A11798" w14:textId="77777777" w:rsidR="00470880" w:rsidRPr="00545F29" w:rsidRDefault="00470880" w:rsidP="00AC164F">
            <w:pPr>
              <w:rPr>
                <w:rFonts w:ascii="Times New Roman" w:hAnsi="Times New Roman" w:cs="Times New Roman"/>
                <w:b/>
              </w:rPr>
            </w:pPr>
            <w:r w:rsidRPr="00545F29">
              <w:rPr>
                <w:rFonts w:ascii="Times New Roman" w:hAnsi="Times New Roman" w:cs="Times New Roman"/>
                <w:b/>
              </w:rPr>
              <w:t>Author</w:t>
            </w:r>
          </w:p>
        </w:tc>
        <w:tc>
          <w:tcPr>
            <w:tcW w:w="2700" w:type="dxa"/>
          </w:tcPr>
          <w:p w14:paraId="29131097" w14:textId="77777777" w:rsidR="00470880" w:rsidRPr="00545F29" w:rsidRDefault="00470880" w:rsidP="00AC164F">
            <w:pPr>
              <w:rPr>
                <w:rFonts w:ascii="Times New Roman" w:hAnsi="Times New Roman" w:cs="Times New Roman"/>
                <w:b/>
              </w:rPr>
            </w:pPr>
            <w:r w:rsidRPr="00545F29">
              <w:rPr>
                <w:rFonts w:ascii="Times New Roman" w:hAnsi="Times New Roman" w:cs="Times New Roman"/>
                <w:b/>
              </w:rPr>
              <w:t>Comments</w:t>
            </w:r>
          </w:p>
        </w:tc>
      </w:tr>
      <w:tr w:rsidR="00470880" w:rsidRPr="00545F29" w14:paraId="693E9CBA" w14:textId="77777777" w:rsidTr="00B97EC2">
        <w:tc>
          <w:tcPr>
            <w:tcW w:w="1688" w:type="dxa"/>
          </w:tcPr>
          <w:p w14:paraId="7B64BD8F" w14:textId="2F04E755"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4</w:t>
            </w:r>
            <w:r w:rsidR="001063CE" w:rsidRPr="00545F29">
              <w:rPr>
                <w:rFonts w:ascii="Times New Roman" w:hAnsi="Times New Roman" w:cs="Times New Roman"/>
              </w:rPr>
              <w:t>/</w:t>
            </w:r>
            <w:r w:rsidRPr="00545F29">
              <w:rPr>
                <w:rFonts w:ascii="Times New Roman" w:hAnsi="Times New Roman" w:cs="Times New Roman"/>
              </w:rPr>
              <w:t>5/2022</w:t>
            </w:r>
          </w:p>
        </w:tc>
        <w:tc>
          <w:tcPr>
            <w:tcW w:w="2187" w:type="dxa"/>
          </w:tcPr>
          <w:p w14:paraId="62C92157" w14:textId="77777777"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Version 1</w:t>
            </w:r>
          </w:p>
        </w:tc>
        <w:tc>
          <w:tcPr>
            <w:tcW w:w="2790" w:type="dxa"/>
          </w:tcPr>
          <w:p w14:paraId="5910F353" w14:textId="77777777"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Matthew Korte</w:t>
            </w:r>
          </w:p>
          <w:p w14:paraId="7A53A67E" w14:textId="77777777"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Caleb Obi</w:t>
            </w:r>
          </w:p>
          <w:p w14:paraId="76272CD3" w14:textId="77777777"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Chris Gumieny</w:t>
            </w:r>
          </w:p>
          <w:p w14:paraId="57EFA0FF" w14:textId="77777777"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Samia Chowdhury</w:t>
            </w:r>
          </w:p>
        </w:tc>
        <w:tc>
          <w:tcPr>
            <w:tcW w:w="2700" w:type="dxa"/>
          </w:tcPr>
          <w:p w14:paraId="1F004AB4" w14:textId="5B7501E8" w:rsidR="00470880" w:rsidRPr="00545F29" w:rsidRDefault="00470880" w:rsidP="00AC164F">
            <w:pPr>
              <w:spacing w:line="276" w:lineRule="auto"/>
              <w:rPr>
                <w:rFonts w:ascii="Times New Roman" w:hAnsi="Times New Roman" w:cs="Times New Roman"/>
              </w:rPr>
            </w:pPr>
            <w:r w:rsidRPr="00545F29">
              <w:rPr>
                <w:rFonts w:ascii="Times New Roman" w:hAnsi="Times New Roman" w:cs="Times New Roman"/>
              </w:rPr>
              <w:t xml:space="preserve">First draft submitted </w:t>
            </w:r>
            <w:r w:rsidR="009A4026" w:rsidRPr="00545F29">
              <w:rPr>
                <w:rFonts w:ascii="Times New Roman" w:hAnsi="Times New Roman" w:cs="Times New Roman"/>
              </w:rPr>
              <w:t>on Canvas.</w:t>
            </w:r>
          </w:p>
        </w:tc>
      </w:tr>
      <w:tr w:rsidR="004201AB" w:rsidRPr="00545F29" w14:paraId="7D4F3480" w14:textId="77777777" w:rsidTr="00B97EC2">
        <w:tc>
          <w:tcPr>
            <w:tcW w:w="1688" w:type="dxa"/>
          </w:tcPr>
          <w:p w14:paraId="3C64F818" w14:textId="7998919A"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4/</w:t>
            </w:r>
            <w:r w:rsidR="00991415" w:rsidRPr="00545F29">
              <w:rPr>
                <w:rFonts w:ascii="Times New Roman" w:hAnsi="Times New Roman" w:cs="Times New Roman"/>
              </w:rPr>
              <w:t>14</w:t>
            </w:r>
            <w:r w:rsidRPr="00545F29">
              <w:rPr>
                <w:rFonts w:ascii="Times New Roman" w:hAnsi="Times New Roman" w:cs="Times New Roman"/>
              </w:rPr>
              <w:t>/2022</w:t>
            </w:r>
          </w:p>
        </w:tc>
        <w:tc>
          <w:tcPr>
            <w:tcW w:w="2187" w:type="dxa"/>
          </w:tcPr>
          <w:p w14:paraId="088E7D4D" w14:textId="0A8C13AB"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Version 1.1</w:t>
            </w:r>
          </w:p>
        </w:tc>
        <w:tc>
          <w:tcPr>
            <w:tcW w:w="2790" w:type="dxa"/>
          </w:tcPr>
          <w:p w14:paraId="28F49E8E" w14:textId="77777777"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Matthew Korte</w:t>
            </w:r>
          </w:p>
          <w:p w14:paraId="4B737571" w14:textId="77777777"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Caleb Obi</w:t>
            </w:r>
          </w:p>
          <w:p w14:paraId="276D514F" w14:textId="77777777"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Chris Gumieny</w:t>
            </w:r>
          </w:p>
          <w:p w14:paraId="5D699883" w14:textId="27D514B3"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Samia Chowdhury</w:t>
            </w:r>
          </w:p>
        </w:tc>
        <w:tc>
          <w:tcPr>
            <w:tcW w:w="2700" w:type="dxa"/>
          </w:tcPr>
          <w:p w14:paraId="577934D6" w14:textId="2D5495CB" w:rsidR="004201AB" w:rsidRPr="00545F29" w:rsidRDefault="004201AB" w:rsidP="004201AB">
            <w:pPr>
              <w:spacing w:line="276" w:lineRule="auto"/>
              <w:rPr>
                <w:rFonts w:ascii="Times New Roman" w:hAnsi="Times New Roman" w:cs="Times New Roman"/>
              </w:rPr>
            </w:pPr>
            <w:r w:rsidRPr="00545F29">
              <w:rPr>
                <w:rFonts w:ascii="Times New Roman" w:hAnsi="Times New Roman" w:cs="Times New Roman"/>
              </w:rPr>
              <w:t>Revised version based off professor’s feedback from the first day of presentations.</w:t>
            </w:r>
          </w:p>
          <w:p w14:paraId="370CB381" w14:textId="3BCA35A8" w:rsidR="004201AB" w:rsidRPr="00545F29" w:rsidRDefault="004201AB" w:rsidP="004201AB">
            <w:pPr>
              <w:spacing w:line="276" w:lineRule="auto"/>
              <w:rPr>
                <w:rFonts w:ascii="Times New Roman" w:hAnsi="Times New Roman" w:cs="Times New Roman"/>
              </w:rPr>
            </w:pPr>
          </w:p>
        </w:tc>
      </w:tr>
      <w:tr w:rsidR="00F54398" w:rsidRPr="00545F29" w14:paraId="0341F8B5" w14:textId="77777777" w:rsidTr="00B97EC2">
        <w:tc>
          <w:tcPr>
            <w:tcW w:w="1688" w:type="dxa"/>
          </w:tcPr>
          <w:p w14:paraId="5230A890" w14:textId="3AFA48B7" w:rsidR="00F54398" w:rsidRPr="00545F29" w:rsidRDefault="00F54398" w:rsidP="004201AB">
            <w:pPr>
              <w:spacing w:line="276" w:lineRule="auto"/>
              <w:rPr>
                <w:rFonts w:ascii="Times New Roman" w:hAnsi="Times New Roman" w:cs="Times New Roman"/>
              </w:rPr>
            </w:pPr>
            <w:r w:rsidRPr="00545F29">
              <w:rPr>
                <w:rFonts w:ascii="Times New Roman" w:hAnsi="Times New Roman" w:cs="Times New Roman"/>
              </w:rPr>
              <w:t>4/15/2022</w:t>
            </w:r>
          </w:p>
        </w:tc>
        <w:tc>
          <w:tcPr>
            <w:tcW w:w="2187" w:type="dxa"/>
          </w:tcPr>
          <w:p w14:paraId="2FBF8A3C" w14:textId="15518BE7" w:rsidR="00F54398" w:rsidRPr="00545F29" w:rsidRDefault="00F54398" w:rsidP="004201AB">
            <w:pPr>
              <w:spacing w:line="276" w:lineRule="auto"/>
              <w:rPr>
                <w:rFonts w:ascii="Times New Roman" w:hAnsi="Times New Roman" w:cs="Times New Roman"/>
              </w:rPr>
            </w:pPr>
            <w:r w:rsidRPr="00545F29">
              <w:rPr>
                <w:rFonts w:ascii="Times New Roman" w:hAnsi="Times New Roman" w:cs="Times New Roman"/>
              </w:rPr>
              <w:t>Version 1.2</w:t>
            </w:r>
          </w:p>
        </w:tc>
        <w:tc>
          <w:tcPr>
            <w:tcW w:w="2790" w:type="dxa"/>
          </w:tcPr>
          <w:p w14:paraId="6226E52E" w14:textId="398C004B" w:rsidR="00F54398" w:rsidRPr="00545F29" w:rsidRDefault="00F54398" w:rsidP="004201AB">
            <w:pPr>
              <w:spacing w:line="276" w:lineRule="auto"/>
              <w:rPr>
                <w:rFonts w:ascii="Times New Roman" w:hAnsi="Times New Roman" w:cs="Times New Roman"/>
              </w:rPr>
            </w:pPr>
            <w:r w:rsidRPr="00545F29">
              <w:rPr>
                <w:rFonts w:ascii="Times New Roman" w:hAnsi="Times New Roman" w:cs="Times New Roman"/>
              </w:rPr>
              <w:t>Chris Gumieny</w:t>
            </w:r>
          </w:p>
        </w:tc>
        <w:tc>
          <w:tcPr>
            <w:tcW w:w="2700" w:type="dxa"/>
          </w:tcPr>
          <w:p w14:paraId="0932F732" w14:textId="5EEFE89D" w:rsidR="00F54398" w:rsidRPr="00545F29" w:rsidRDefault="000828D2" w:rsidP="004201AB">
            <w:pPr>
              <w:spacing w:line="276" w:lineRule="auto"/>
              <w:rPr>
                <w:rFonts w:ascii="Times New Roman" w:hAnsi="Times New Roman" w:cs="Times New Roman"/>
              </w:rPr>
            </w:pPr>
            <w:r w:rsidRPr="00545F29">
              <w:rPr>
                <w:rFonts w:ascii="Times New Roman" w:hAnsi="Times New Roman" w:cs="Times New Roman"/>
              </w:rPr>
              <w:t>Revised version based off professor’s feedback from the second day of presentations.</w:t>
            </w:r>
          </w:p>
        </w:tc>
      </w:tr>
    </w:tbl>
    <w:p w14:paraId="5AAC8801" w14:textId="77777777" w:rsidR="0077505C" w:rsidRPr="00545F29" w:rsidRDefault="0077505C" w:rsidP="00AC164F">
      <w:pPr>
        <w:rPr>
          <w:rFonts w:ascii="Times New Roman" w:hAnsi="Times New Roman" w:cs="Times New Roman"/>
        </w:rPr>
      </w:pPr>
    </w:p>
    <w:p w14:paraId="2A2FA71D" w14:textId="77777777" w:rsidR="001063CE" w:rsidRPr="00545F29" w:rsidRDefault="001063CE" w:rsidP="00AC164F">
      <w:pPr>
        <w:rPr>
          <w:rFonts w:ascii="Times New Roman" w:hAnsi="Times New Roman" w:cs="Times New Roman"/>
        </w:rPr>
      </w:pPr>
      <w:r w:rsidRPr="00545F29">
        <w:rPr>
          <w:rFonts w:ascii="Times New Roman" w:hAnsi="Times New Roman" w:cs="Times New Roman"/>
        </w:rPr>
        <w:br w:type="page"/>
      </w:r>
    </w:p>
    <w:p w14:paraId="61BBF5D5" w14:textId="4D1ADF38" w:rsidR="00545F29" w:rsidRPr="00545F29" w:rsidRDefault="00804F4E">
      <w:pPr>
        <w:pStyle w:val="TOC1"/>
        <w:tabs>
          <w:tab w:val="right" w:leader="dot" w:pos="9350"/>
        </w:tabs>
        <w:rPr>
          <w:rFonts w:ascii="Times New Roman" w:eastAsiaTheme="minorEastAsia" w:hAnsi="Times New Roman" w:cs="Times New Roman"/>
          <w:noProof/>
          <w:sz w:val="22"/>
          <w:szCs w:val="22"/>
        </w:rPr>
      </w:pPr>
      <w:r w:rsidRPr="00545F29">
        <w:rPr>
          <w:rFonts w:ascii="Times New Roman" w:hAnsi="Times New Roman" w:cs="Times New Roman"/>
        </w:rPr>
        <w:lastRenderedPageBreak/>
        <w:fldChar w:fldCharType="begin"/>
      </w:r>
      <w:r w:rsidRPr="00545F29">
        <w:rPr>
          <w:rFonts w:ascii="Times New Roman" w:hAnsi="Times New Roman" w:cs="Times New Roman"/>
        </w:rPr>
        <w:instrText xml:space="preserve"> TOC \o "1-3" \h \z \u </w:instrText>
      </w:r>
      <w:r w:rsidRPr="00545F29">
        <w:rPr>
          <w:rFonts w:ascii="Times New Roman" w:hAnsi="Times New Roman" w:cs="Times New Roman"/>
        </w:rPr>
        <w:fldChar w:fldCharType="separate"/>
      </w:r>
      <w:hyperlink w:anchor="_Toc101099262" w:history="1">
        <w:r w:rsidR="00545F29" w:rsidRPr="00545F29">
          <w:rPr>
            <w:rStyle w:val="Hyperlink"/>
            <w:rFonts w:ascii="Times New Roman" w:hAnsi="Times New Roman" w:cs="Times New Roman"/>
            <w:noProof/>
          </w:rPr>
          <w:t>Revision History</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I</w:t>
        </w:r>
        <w:r w:rsidR="00545F29" w:rsidRPr="00545F29">
          <w:rPr>
            <w:rFonts w:ascii="Times New Roman" w:hAnsi="Times New Roman" w:cs="Times New Roman"/>
            <w:noProof/>
            <w:webHidden/>
          </w:rPr>
          <w:fldChar w:fldCharType="end"/>
        </w:r>
      </w:hyperlink>
    </w:p>
    <w:p w14:paraId="02D2CA58" w14:textId="1FF3A06C"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263" w:history="1">
        <w:r w:rsidR="00545F29" w:rsidRPr="00545F29">
          <w:rPr>
            <w:rStyle w:val="Hyperlink"/>
            <w:rFonts w:ascii="Times New Roman" w:hAnsi="Times New Roman" w:cs="Times New Roman"/>
            <w:noProof/>
          </w:rPr>
          <w:t>1. Introduction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w:t>
        </w:r>
        <w:r w:rsidR="00545F29" w:rsidRPr="00545F29">
          <w:rPr>
            <w:rFonts w:ascii="Times New Roman" w:hAnsi="Times New Roman" w:cs="Times New Roman"/>
            <w:noProof/>
            <w:webHidden/>
          </w:rPr>
          <w:fldChar w:fldCharType="end"/>
        </w:r>
      </w:hyperlink>
    </w:p>
    <w:p w14:paraId="6BA93CE6" w14:textId="4A0D2638"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64" w:history="1">
        <w:r w:rsidR="00545F29" w:rsidRPr="00545F29">
          <w:rPr>
            <w:rStyle w:val="Hyperlink"/>
            <w:rFonts w:ascii="Times New Roman" w:hAnsi="Times New Roman" w:cs="Times New Roman"/>
            <w:noProof/>
          </w:rPr>
          <w:t>1.1 Purpose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w:t>
        </w:r>
        <w:r w:rsidR="00545F29" w:rsidRPr="00545F29">
          <w:rPr>
            <w:rFonts w:ascii="Times New Roman" w:hAnsi="Times New Roman" w:cs="Times New Roman"/>
            <w:noProof/>
            <w:webHidden/>
          </w:rPr>
          <w:fldChar w:fldCharType="end"/>
        </w:r>
      </w:hyperlink>
    </w:p>
    <w:p w14:paraId="569246D5" w14:textId="5794E4F9"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65" w:history="1">
        <w:r w:rsidR="00545F29" w:rsidRPr="00545F29">
          <w:rPr>
            <w:rStyle w:val="Hyperlink"/>
            <w:rFonts w:ascii="Times New Roman" w:hAnsi="Times New Roman" w:cs="Times New Roman"/>
            <w:noProof/>
          </w:rPr>
          <w:t>1.2 References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w:t>
        </w:r>
        <w:r w:rsidR="00545F29" w:rsidRPr="00545F29">
          <w:rPr>
            <w:rFonts w:ascii="Times New Roman" w:hAnsi="Times New Roman" w:cs="Times New Roman"/>
            <w:noProof/>
            <w:webHidden/>
          </w:rPr>
          <w:fldChar w:fldCharType="end"/>
        </w:r>
      </w:hyperlink>
    </w:p>
    <w:p w14:paraId="44B42CED" w14:textId="6565F1A5"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266" w:history="1">
        <w:r w:rsidR="00545F29" w:rsidRPr="00545F29">
          <w:rPr>
            <w:rStyle w:val="Hyperlink"/>
            <w:rFonts w:ascii="Times New Roman" w:hAnsi="Times New Roman" w:cs="Times New Roman"/>
            <w:noProof/>
          </w:rPr>
          <w:t>2. Functional Testing</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w:t>
        </w:r>
        <w:r w:rsidR="00545F29" w:rsidRPr="00545F29">
          <w:rPr>
            <w:rFonts w:ascii="Times New Roman" w:hAnsi="Times New Roman" w:cs="Times New Roman"/>
            <w:noProof/>
            <w:webHidden/>
          </w:rPr>
          <w:fldChar w:fldCharType="end"/>
        </w:r>
      </w:hyperlink>
    </w:p>
    <w:p w14:paraId="4F2C47E1" w14:textId="08E5DC3C"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67" w:history="1">
        <w:r w:rsidR="00545F29" w:rsidRPr="00545F29">
          <w:rPr>
            <w:rStyle w:val="Hyperlink"/>
            <w:rFonts w:ascii="Times New Roman" w:hAnsi="Times New Roman" w:cs="Times New Roman"/>
            <w:noProof/>
          </w:rPr>
          <w:t>2.1 Approach</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w:t>
        </w:r>
        <w:r w:rsidR="00545F29" w:rsidRPr="00545F29">
          <w:rPr>
            <w:rFonts w:ascii="Times New Roman" w:hAnsi="Times New Roman" w:cs="Times New Roman"/>
            <w:noProof/>
            <w:webHidden/>
          </w:rPr>
          <w:fldChar w:fldCharType="end"/>
        </w:r>
      </w:hyperlink>
    </w:p>
    <w:p w14:paraId="70CE5D06" w14:textId="7C27078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68" w:history="1">
        <w:r w:rsidR="00545F29" w:rsidRPr="00545F29">
          <w:rPr>
            <w:rStyle w:val="Hyperlink"/>
            <w:rFonts w:ascii="Times New Roman" w:hAnsi="Times New Roman" w:cs="Times New Roman"/>
            <w:noProof/>
          </w:rPr>
          <w:t>2.2 Pass / Fail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w:t>
        </w:r>
        <w:r w:rsidR="00545F29" w:rsidRPr="00545F29">
          <w:rPr>
            <w:rFonts w:ascii="Times New Roman" w:hAnsi="Times New Roman" w:cs="Times New Roman"/>
            <w:noProof/>
            <w:webHidden/>
          </w:rPr>
          <w:fldChar w:fldCharType="end"/>
        </w:r>
      </w:hyperlink>
    </w:p>
    <w:p w14:paraId="37D3AAAA" w14:textId="6AE7D6D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69" w:history="1">
        <w:r w:rsidR="00545F29" w:rsidRPr="00545F29">
          <w:rPr>
            <w:rStyle w:val="Hyperlink"/>
            <w:rFonts w:ascii="Times New Roman" w:hAnsi="Times New Roman" w:cs="Times New Roman"/>
            <w:noProof/>
          </w:rPr>
          <w:t>2.3 Entry / Exit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_Toc101099269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w:t>
        </w:r>
        <w:r w:rsidR="00545F29" w:rsidRPr="00545F29">
          <w:rPr>
            <w:rFonts w:ascii="Times New Roman" w:hAnsi="Times New Roman" w:cs="Times New Roman"/>
            <w:noProof/>
            <w:webHidden/>
          </w:rPr>
          <w:fldChar w:fldCharType="end"/>
        </w:r>
      </w:hyperlink>
    </w:p>
    <w:p w14:paraId="4E46FC6C" w14:textId="2DD82D16"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70" w:history="1">
        <w:r w:rsidR="00545F29" w:rsidRPr="00545F29">
          <w:rPr>
            <w:rStyle w:val="Hyperlink"/>
            <w:rFonts w:ascii="Times New Roman" w:hAnsi="Times New Roman" w:cs="Times New Roman"/>
            <w:noProof/>
          </w:rPr>
          <w:t>2.4 Suspension / Resumption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w:t>
        </w:r>
        <w:r w:rsidR="00545F29" w:rsidRPr="00545F29">
          <w:rPr>
            <w:rFonts w:ascii="Times New Roman" w:hAnsi="Times New Roman" w:cs="Times New Roman"/>
            <w:noProof/>
            <w:webHidden/>
          </w:rPr>
          <w:fldChar w:fldCharType="end"/>
        </w:r>
      </w:hyperlink>
    </w:p>
    <w:p w14:paraId="144E8BB6" w14:textId="259C33AD"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71" w:history="1">
        <w:r w:rsidR="00545F29" w:rsidRPr="00545F29">
          <w:rPr>
            <w:rStyle w:val="Hyperlink"/>
            <w:rFonts w:ascii="Times New Roman" w:hAnsi="Times New Roman" w:cs="Times New Roman"/>
            <w:noProof/>
          </w:rPr>
          <w:t>2.5 Risks / Issues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w:t>
        </w:r>
        <w:r w:rsidR="00545F29" w:rsidRPr="00545F29">
          <w:rPr>
            <w:rFonts w:ascii="Times New Roman" w:hAnsi="Times New Roman" w:cs="Times New Roman"/>
            <w:noProof/>
            <w:webHidden/>
          </w:rPr>
          <w:fldChar w:fldCharType="end"/>
        </w:r>
      </w:hyperlink>
    </w:p>
    <w:p w14:paraId="24527BBE" w14:textId="32F58E33"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72" w:history="1">
        <w:r w:rsidR="00545F29" w:rsidRPr="00545F29">
          <w:rPr>
            <w:rStyle w:val="Hyperlink"/>
            <w:rFonts w:ascii="Times New Roman" w:hAnsi="Times New Roman" w:cs="Times New Roman"/>
            <w:noProof/>
          </w:rPr>
          <w:t>2.6 Items to be Tested</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w:t>
        </w:r>
        <w:r w:rsidR="00545F29" w:rsidRPr="00545F29">
          <w:rPr>
            <w:rFonts w:ascii="Times New Roman" w:hAnsi="Times New Roman" w:cs="Times New Roman"/>
            <w:noProof/>
            <w:webHidden/>
          </w:rPr>
          <w:fldChar w:fldCharType="end"/>
        </w:r>
      </w:hyperlink>
    </w:p>
    <w:p w14:paraId="0B61EB76" w14:textId="17DC3F14"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73"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 xml:space="preserve">6.1 </w:t>
        </w:r>
        <w:r w:rsidR="00545F29" w:rsidRPr="00545F29">
          <w:rPr>
            <w:rStyle w:val="Hyperlink"/>
            <w:rFonts w:ascii="Times New Roman" w:eastAsia="Times" w:hAnsi="Times New Roman" w:cs="Times New Roman"/>
            <w:noProof/>
          </w:rPr>
          <w:t>Sign Up and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w:t>
        </w:r>
        <w:r w:rsidR="00545F29" w:rsidRPr="00545F29">
          <w:rPr>
            <w:rFonts w:ascii="Times New Roman" w:hAnsi="Times New Roman" w:cs="Times New Roman"/>
            <w:noProof/>
            <w:webHidden/>
          </w:rPr>
          <w:fldChar w:fldCharType="end"/>
        </w:r>
      </w:hyperlink>
    </w:p>
    <w:p w14:paraId="4692D3A0" w14:textId="0306B4B0"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74"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6.2 Availability Confirmation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4</w:t>
        </w:r>
        <w:r w:rsidR="00545F29" w:rsidRPr="00545F29">
          <w:rPr>
            <w:rFonts w:ascii="Times New Roman" w:hAnsi="Times New Roman" w:cs="Times New Roman"/>
            <w:noProof/>
            <w:webHidden/>
          </w:rPr>
          <w:fldChar w:fldCharType="end"/>
        </w:r>
      </w:hyperlink>
    </w:p>
    <w:p w14:paraId="09CD7F17" w14:textId="21C800FE"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75"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6.3 Announcements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4</w:t>
        </w:r>
        <w:r w:rsidR="00545F29" w:rsidRPr="00545F29">
          <w:rPr>
            <w:rFonts w:ascii="Times New Roman" w:hAnsi="Times New Roman" w:cs="Times New Roman"/>
            <w:noProof/>
            <w:webHidden/>
          </w:rPr>
          <w:fldChar w:fldCharType="end"/>
        </w:r>
      </w:hyperlink>
    </w:p>
    <w:p w14:paraId="2B91404A" w14:textId="63EA232E"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76"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6.4 Roles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w:t>
        </w:r>
        <w:r w:rsidR="00545F29" w:rsidRPr="00545F29">
          <w:rPr>
            <w:rFonts w:ascii="Times New Roman" w:hAnsi="Times New Roman" w:cs="Times New Roman"/>
            <w:noProof/>
            <w:webHidden/>
          </w:rPr>
          <w:fldChar w:fldCharType="end"/>
        </w:r>
      </w:hyperlink>
    </w:p>
    <w:p w14:paraId="7E5C33CA" w14:textId="20B173B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77" w:history="1">
        <w:r w:rsidR="00545F29" w:rsidRPr="00545F29">
          <w:rPr>
            <w:rStyle w:val="Hyperlink"/>
            <w:rFonts w:ascii="Times New Roman" w:eastAsia="Times New Roman" w:hAnsi="Times New Roman" w:cs="Times New Roman"/>
            <w:b/>
            <w:noProof/>
          </w:rPr>
          <w:t>Test Case ID</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w:t>
        </w:r>
        <w:r w:rsidR="00545F29" w:rsidRPr="00545F29">
          <w:rPr>
            <w:rFonts w:ascii="Times New Roman" w:hAnsi="Times New Roman" w:cs="Times New Roman"/>
            <w:noProof/>
            <w:webHidden/>
          </w:rPr>
          <w:fldChar w:fldCharType="end"/>
        </w:r>
      </w:hyperlink>
    </w:p>
    <w:p w14:paraId="323BD594" w14:textId="0806470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78" w:history="1">
        <w:r w:rsidR="00545F29" w:rsidRPr="00545F29">
          <w:rPr>
            <w:rStyle w:val="Hyperlink"/>
            <w:rFonts w:ascii="Times New Roman" w:eastAsia="Times New Roman" w:hAnsi="Times New Roman" w:cs="Times New Roman"/>
            <w:b/>
            <w:noProof/>
          </w:rPr>
          <w:t>Title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w:t>
        </w:r>
        <w:r w:rsidR="00545F29" w:rsidRPr="00545F29">
          <w:rPr>
            <w:rFonts w:ascii="Times New Roman" w:hAnsi="Times New Roman" w:cs="Times New Roman"/>
            <w:noProof/>
            <w:webHidden/>
          </w:rPr>
          <w:fldChar w:fldCharType="end"/>
        </w:r>
      </w:hyperlink>
    </w:p>
    <w:p w14:paraId="3C7D58B8" w14:textId="25FB80FD"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79" w:history="1">
        <w:r w:rsidR="00545F29" w:rsidRPr="00545F29">
          <w:rPr>
            <w:rStyle w:val="Hyperlink"/>
            <w:rFonts w:ascii="Times New Roman" w:eastAsia="Times New Roman" w:hAnsi="Times New Roman" w:cs="Times New Roman"/>
            <w:b/>
            <w:noProof/>
          </w:rPr>
          <w:t>Description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_Toc101099279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w:t>
        </w:r>
        <w:r w:rsidR="00545F29" w:rsidRPr="00545F29">
          <w:rPr>
            <w:rFonts w:ascii="Times New Roman" w:hAnsi="Times New Roman" w:cs="Times New Roman"/>
            <w:noProof/>
            <w:webHidden/>
          </w:rPr>
          <w:fldChar w:fldCharType="end"/>
        </w:r>
      </w:hyperlink>
    </w:p>
    <w:p w14:paraId="2FC16F66" w14:textId="6F7AA8DC"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0" w:history="1">
        <w:r w:rsidR="00545F29" w:rsidRPr="00545F29">
          <w:rPr>
            <w:rStyle w:val="Hyperlink"/>
            <w:rFonts w:ascii="Times New Roman" w:hAnsi="Times New Roman" w:cs="Times New Roman"/>
            <w:noProof/>
          </w:rPr>
          <w:t>2.6.5 User Logout</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w:t>
        </w:r>
        <w:r w:rsidR="00545F29" w:rsidRPr="00545F29">
          <w:rPr>
            <w:rFonts w:ascii="Times New Roman" w:hAnsi="Times New Roman" w:cs="Times New Roman"/>
            <w:noProof/>
            <w:webHidden/>
          </w:rPr>
          <w:fldChar w:fldCharType="end"/>
        </w:r>
      </w:hyperlink>
    </w:p>
    <w:p w14:paraId="2ADB6CC1" w14:textId="35787532"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1"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6.6 Profile Updates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w:t>
        </w:r>
        <w:r w:rsidR="00545F29" w:rsidRPr="00545F29">
          <w:rPr>
            <w:rFonts w:ascii="Times New Roman" w:hAnsi="Times New Roman" w:cs="Times New Roman"/>
            <w:noProof/>
            <w:webHidden/>
          </w:rPr>
          <w:fldChar w:fldCharType="end"/>
        </w:r>
      </w:hyperlink>
    </w:p>
    <w:p w14:paraId="3EE7F3A4" w14:textId="66C718D7"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2"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6.7 Contact Us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w:t>
        </w:r>
        <w:r w:rsidR="00545F29" w:rsidRPr="00545F29">
          <w:rPr>
            <w:rFonts w:ascii="Times New Roman" w:hAnsi="Times New Roman" w:cs="Times New Roman"/>
            <w:noProof/>
            <w:webHidden/>
          </w:rPr>
          <w:fldChar w:fldCharType="end"/>
        </w:r>
      </w:hyperlink>
    </w:p>
    <w:p w14:paraId="637AB803" w14:textId="58FFC14D"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3"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6.8 Staff Availability Change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w:t>
        </w:r>
        <w:r w:rsidR="00545F29" w:rsidRPr="00545F29">
          <w:rPr>
            <w:rFonts w:ascii="Times New Roman" w:hAnsi="Times New Roman" w:cs="Times New Roman"/>
            <w:noProof/>
            <w:webHidden/>
          </w:rPr>
          <w:fldChar w:fldCharType="end"/>
        </w:r>
      </w:hyperlink>
    </w:p>
    <w:p w14:paraId="75F23855" w14:textId="1A409631"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4"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6.9 Team Availability</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8</w:t>
        </w:r>
        <w:r w:rsidR="00545F29" w:rsidRPr="00545F29">
          <w:rPr>
            <w:rFonts w:ascii="Times New Roman" w:hAnsi="Times New Roman" w:cs="Times New Roman"/>
            <w:noProof/>
            <w:webHidden/>
          </w:rPr>
          <w:fldChar w:fldCharType="end"/>
        </w:r>
      </w:hyperlink>
    </w:p>
    <w:p w14:paraId="68680EA3" w14:textId="691DB835"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5"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.6.10 Schedule Creation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9</w:t>
        </w:r>
        <w:r w:rsidR="00545F29" w:rsidRPr="00545F29">
          <w:rPr>
            <w:rFonts w:ascii="Times New Roman" w:hAnsi="Times New Roman" w:cs="Times New Roman"/>
            <w:noProof/>
            <w:webHidden/>
          </w:rPr>
          <w:fldChar w:fldCharType="end"/>
        </w:r>
      </w:hyperlink>
    </w:p>
    <w:p w14:paraId="7B06637F" w14:textId="4DF56353"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86" w:history="1">
        <w:r w:rsidR="00545F29" w:rsidRPr="00545F29">
          <w:rPr>
            <w:rStyle w:val="Hyperlink"/>
            <w:rFonts w:ascii="Times New Roman" w:hAnsi="Times New Roman" w:cs="Times New Roman"/>
            <w:noProof/>
          </w:rPr>
          <w:t>2.</w:t>
        </w:r>
        <w:r w:rsidR="00545F29" w:rsidRPr="00545F29">
          <w:rPr>
            <w:rStyle w:val="Hyperlink"/>
            <w:rFonts w:ascii="Times New Roman" w:eastAsia="Times New Roman" w:hAnsi="Times New Roman" w:cs="Times New Roman"/>
            <w:noProof/>
          </w:rPr>
          <w:t>6.11 Staff Schedule Page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w:t>
        </w:r>
        <w:r w:rsidR="00545F29" w:rsidRPr="00545F29">
          <w:rPr>
            <w:rFonts w:ascii="Times New Roman" w:hAnsi="Times New Roman" w:cs="Times New Roman"/>
            <w:noProof/>
            <w:webHidden/>
          </w:rPr>
          <w:fldChar w:fldCharType="end"/>
        </w:r>
      </w:hyperlink>
    </w:p>
    <w:p w14:paraId="3F23E8A3" w14:textId="643B1B65"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287" w:history="1">
        <w:r w:rsidR="00545F29" w:rsidRPr="00545F29">
          <w:rPr>
            <w:rStyle w:val="Hyperlink"/>
            <w:rFonts w:ascii="Times New Roman" w:eastAsia="Times New Roman" w:hAnsi="Times New Roman" w:cs="Times New Roman"/>
            <w:noProof/>
          </w:rPr>
          <w:t>3. Non-functional Testing</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w:t>
        </w:r>
        <w:r w:rsidR="00545F29" w:rsidRPr="00545F29">
          <w:rPr>
            <w:rFonts w:ascii="Times New Roman" w:hAnsi="Times New Roman" w:cs="Times New Roman"/>
            <w:noProof/>
            <w:webHidden/>
          </w:rPr>
          <w:fldChar w:fldCharType="end"/>
        </w:r>
      </w:hyperlink>
    </w:p>
    <w:p w14:paraId="5FA08576" w14:textId="3826B2D9"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88" w:history="1">
        <w:r w:rsidR="00545F29" w:rsidRPr="00545F29">
          <w:rPr>
            <w:rStyle w:val="Hyperlink"/>
            <w:rFonts w:ascii="Times New Roman" w:hAnsi="Times New Roman" w:cs="Times New Roman"/>
            <w:noProof/>
          </w:rPr>
          <w:t>3.1 Approach</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w:t>
        </w:r>
        <w:r w:rsidR="00545F29" w:rsidRPr="00545F29">
          <w:rPr>
            <w:rFonts w:ascii="Times New Roman" w:hAnsi="Times New Roman" w:cs="Times New Roman"/>
            <w:noProof/>
            <w:webHidden/>
          </w:rPr>
          <w:fldChar w:fldCharType="end"/>
        </w:r>
      </w:hyperlink>
    </w:p>
    <w:p w14:paraId="2C2CEE50" w14:textId="6454088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89" w:history="1">
        <w:r w:rsidR="00545F29" w:rsidRPr="00545F29">
          <w:rPr>
            <w:rStyle w:val="Hyperlink"/>
            <w:rFonts w:ascii="Times New Roman" w:hAnsi="Times New Roman" w:cs="Times New Roman"/>
            <w:noProof/>
          </w:rPr>
          <w:t>3.2 Pass/Fail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_Toc101099289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w:t>
        </w:r>
        <w:r w:rsidR="00545F29" w:rsidRPr="00545F29">
          <w:rPr>
            <w:rFonts w:ascii="Times New Roman" w:hAnsi="Times New Roman" w:cs="Times New Roman"/>
            <w:noProof/>
            <w:webHidden/>
          </w:rPr>
          <w:fldChar w:fldCharType="end"/>
        </w:r>
      </w:hyperlink>
    </w:p>
    <w:p w14:paraId="52BF42DC" w14:textId="6BB3B8D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0" w:history="1">
        <w:r w:rsidR="00545F29" w:rsidRPr="00545F29">
          <w:rPr>
            <w:rStyle w:val="Hyperlink"/>
            <w:rFonts w:ascii="Times New Roman" w:hAnsi="Times New Roman" w:cs="Times New Roman"/>
            <w:noProof/>
          </w:rPr>
          <w:t>3.3 Entry / Exit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11</w:t>
        </w:r>
        <w:r w:rsidR="00545F29" w:rsidRPr="00545F29">
          <w:rPr>
            <w:rFonts w:ascii="Times New Roman" w:hAnsi="Times New Roman" w:cs="Times New Roman"/>
            <w:noProof/>
            <w:webHidden/>
          </w:rPr>
          <w:fldChar w:fldCharType="end"/>
        </w:r>
      </w:hyperlink>
    </w:p>
    <w:p w14:paraId="0E74DCEC" w14:textId="30103BB5"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1" w:history="1">
        <w:r w:rsidR="00545F29" w:rsidRPr="00545F29">
          <w:rPr>
            <w:rStyle w:val="Hyperlink"/>
            <w:rFonts w:ascii="Times New Roman" w:hAnsi="Times New Roman" w:cs="Times New Roman"/>
            <w:noProof/>
          </w:rPr>
          <w:t>3.4 Suspension / Resumption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11</w:t>
        </w:r>
        <w:r w:rsidR="00545F29" w:rsidRPr="00545F29">
          <w:rPr>
            <w:rFonts w:ascii="Times New Roman" w:hAnsi="Times New Roman" w:cs="Times New Roman"/>
            <w:noProof/>
            <w:webHidden/>
          </w:rPr>
          <w:fldChar w:fldCharType="end"/>
        </w:r>
      </w:hyperlink>
    </w:p>
    <w:p w14:paraId="344C0BE6" w14:textId="12AC654B"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2" w:history="1">
        <w:r w:rsidR="00545F29" w:rsidRPr="00545F29">
          <w:rPr>
            <w:rStyle w:val="Hyperlink"/>
            <w:rFonts w:ascii="Times New Roman" w:hAnsi="Times New Roman" w:cs="Times New Roman"/>
            <w:noProof/>
          </w:rPr>
          <w:t>3.5 Risks / Issues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11</w:t>
        </w:r>
        <w:r w:rsidR="00545F29" w:rsidRPr="00545F29">
          <w:rPr>
            <w:rFonts w:ascii="Times New Roman" w:hAnsi="Times New Roman" w:cs="Times New Roman"/>
            <w:noProof/>
            <w:webHidden/>
          </w:rPr>
          <w:fldChar w:fldCharType="end"/>
        </w:r>
      </w:hyperlink>
    </w:p>
    <w:p w14:paraId="647138F0" w14:textId="1083A9AB"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3" w:history="1">
        <w:r w:rsidR="00545F29" w:rsidRPr="00545F29">
          <w:rPr>
            <w:rStyle w:val="Hyperlink"/>
            <w:rFonts w:ascii="Times New Roman" w:hAnsi="Times New Roman" w:cs="Times New Roman"/>
            <w:noProof/>
          </w:rPr>
          <w:t>3.6 Items to be Tested</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11</w:t>
        </w:r>
        <w:r w:rsidR="00545F29" w:rsidRPr="00545F29">
          <w:rPr>
            <w:rFonts w:ascii="Times New Roman" w:hAnsi="Times New Roman" w:cs="Times New Roman"/>
            <w:noProof/>
            <w:webHidden/>
          </w:rPr>
          <w:fldChar w:fldCharType="end"/>
        </w:r>
      </w:hyperlink>
    </w:p>
    <w:p w14:paraId="66A24CD7" w14:textId="684CF151"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294" w:history="1">
        <w:r w:rsidR="00545F29" w:rsidRPr="00545F29">
          <w:rPr>
            <w:rStyle w:val="Hyperlink"/>
            <w:rFonts w:ascii="Times New Roman" w:hAnsi="Times New Roman" w:cs="Times New Roman"/>
            <w:noProof/>
          </w:rPr>
          <w:t>3.</w:t>
        </w:r>
        <w:r w:rsidR="00545F29" w:rsidRPr="00545F29">
          <w:rPr>
            <w:rStyle w:val="Hyperlink"/>
            <w:rFonts w:ascii="Times New Roman" w:eastAsia="Times New Roman" w:hAnsi="Times New Roman" w:cs="Times New Roman"/>
            <w:noProof/>
          </w:rPr>
          <w:t>6.1 Non-functional Test Cases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11</w:t>
        </w:r>
        <w:r w:rsidR="00545F29" w:rsidRPr="00545F29">
          <w:rPr>
            <w:rFonts w:ascii="Times New Roman" w:hAnsi="Times New Roman" w:cs="Times New Roman"/>
            <w:noProof/>
            <w:webHidden/>
          </w:rPr>
          <w:fldChar w:fldCharType="end"/>
        </w:r>
      </w:hyperlink>
    </w:p>
    <w:p w14:paraId="7B6AC565" w14:textId="531A1B30"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295" w:history="1">
        <w:r w:rsidR="00545F29" w:rsidRPr="00545F29">
          <w:rPr>
            <w:rStyle w:val="Hyperlink"/>
            <w:rFonts w:ascii="Times New Roman" w:hAnsi="Times New Roman" w:cs="Times New Roman"/>
            <w:noProof/>
          </w:rPr>
          <w:t>4. Integration Testing</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13</w:t>
        </w:r>
        <w:r w:rsidR="00545F29" w:rsidRPr="00545F29">
          <w:rPr>
            <w:rFonts w:ascii="Times New Roman" w:hAnsi="Times New Roman" w:cs="Times New Roman"/>
            <w:noProof/>
            <w:webHidden/>
          </w:rPr>
          <w:fldChar w:fldCharType="end"/>
        </w:r>
      </w:hyperlink>
    </w:p>
    <w:p w14:paraId="4A23A61B" w14:textId="43F5BEE8"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6" w:history="1">
        <w:r w:rsidR="00545F29" w:rsidRPr="00545F29">
          <w:rPr>
            <w:rStyle w:val="Hyperlink"/>
            <w:rFonts w:ascii="Times New Roman" w:hAnsi="Times New Roman" w:cs="Times New Roman"/>
            <w:noProof/>
          </w:rPr>
          <w:t>4.1 Approach</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13</w:t>
        </w:r>
        <w:r w:rsidR="00545F29" w:rsidRPr="00545F29">
          <w:rPr>
            <w:rFonts w:ascii="Times New Roman" w:hAnsi="Times New Roman" w:cs="Times New Roman"/>
            <w:noProof/>
            <w:webHidden/>
          </w:rPr>
          <w:fldChar w:fldCharType="end"/>
        </w:r>
      </w:hyperlink>
    </w:p>
    <w:p w14:paraId="54A841BC" w14:textId="0A737B3C"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7" w:history="1">
        <w:r w:rsidR="00545F29" w:rsidRPr="00545F29">
          <w:rPr>
            <w:rStyle w:val="Hyperlink"/>
            <w:rFonts w:ascii="Times New Roman" w:hAnsi="Times New Roman" w:cs="Times New Roman"/>
            <w:noProof/>
          </w:rPr>
          <w:t>4.2 Pass/Fail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13</w:t>
        </w:r>
        <w:r w:rsidR="00545F29" w:rsidRPr="00545F29">
          <w:rPr>
            <w:rFonts w:ascii="Times New Roman" w:hAnsi="Times New Roman" w:cs="Times New Roman"/>
            <w:noProof/>
            <w:webHidden/>
          </w:rPr>
          <w:fldChar w:fldCharType="end"/>
        </w:r>
      </w:hyperlink>
    </w:p>
    <w:p w14:paraId="55EEA0AA" w14:textId="45E37ADF"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8" w:history="1">
        <w:r w:rsidR="00545F29" w:rsidRPr="00545F29">
          <w:rPr>
            <w:rStyle w:val="Hyperlink"/>
            <w:rFonts w:ascii="Times New Roman" w:hAnsi="Times New Roman" w:cs="Times New Roman"/>
            <w:noProof/>
          </w:rPr>
          <w:t>4.3 Entry / Exit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13</w:t>
        </w:r>
        <w:r w:rsidR="00545F29" w:rsidRPr="00545F29">
          <w:rPr>
            <w:rFonts w:ascii="Times New Roman" w:hAnsi="Times New Roman" w:cs="Times New Roman"/>
            <w:noProof/>
            <w:webHidden/>
          </w:rPr>
          <w:fldChar w:fldCharType="end"/>
        </w:r>
      </w:hyperlink>
    </w:p>
    <w:p w14:paraId="3E966BA8" w14:textId="164E30AB"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299" w:history="1">
        <w:r w:rsidR="00545F29" w:rsidRPr="00545F29">
          <w:rPr>
            <w:rStyle w:val="Hyperlink"/>
            <w:rFonts w:ascii="Times New Roman" w:hAnsi="Times New Roman" w:cs="Times New Roman"/>
            <w:noProof/>
          </w:rPr>
          <w:t>4.4 Suspension / Resumption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_Toc101099299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13</w:t>
        </w:r>
        <w:r w:rsidR="00545F29" w:rsidRPr="00545F29">
          <w:rPr>
            <w:rFonts w:ascii="Times New Roman" w:hAnsi="Times New Roman" w:cs="Times New Roman"/>
            <w:noProof/>
            <w:webHidden/>
          </w:rPr>
          <w:fldChar w:fldCharType="end"/>
        </w:r>
      </w:hyperlink>
    </w:p>
    <w:p w14:paraId="2BACD3F7" w14:textId="6D404016"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0" w:history="1">
        <w:r w:rsidR="00545F29" w:rsidRPr="00545F29">
          <w:rPr>
            <w:rStyle w:val="Hyperlink"/>
            <w:rFonts w:ascii="Times New Roman" w:hAnsi="Times New Roman" w:cs="Times New Roman"/>
            <w:noProof/>
          </w:rPr>
          <w:t>4.5 Risks / Issues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14</w:t>
        </w:r>
        <w:r w:rsidR="00545F29" w:rsidRPr="00545F29">
          <w:rPr>
            <w:rFonts w:ascii="Times New Roman" w:hAnsi="Times New Roman" w:cs="Times New Roman"/>
            <w:noProof/>
            <w:webHidden/>
          </w:rPr>
          <w:fldChar w:fldCharType="end"/>
        </w:r>
      </w:hyperlink>
    </w:p>
    <w:p w14:paraId="204C6C98" w14:textId="3C5568D5"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1" w:history="1">
        <w:r w:rsidR="00545F29" w:rsidRPr="00545F29">
          <w:rPr>
            <w:rStyle w:val="Hyperlink"/>
            <w:rFonts w:ascii="Times New Roman" w:hAnsi="Times New Roman" w:cs="Times New Roman"/>
            <w:noProof/>
          </w:rPr>
          <w:t>4.6 Items to be Tested</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14</w:t>
        </w:r>
        <w:r w:rsidR="00545F29" w:rsidRPr="00545F29">
          <w:rPr>
            <w:rFonts w:ascii="Times New Roman" w:hAnsi="Times New Roman" w:cs="Times New Roman"/>
            <w:noProof/>
            <w:webHidden/>
          </w:rPr>
          <w:fldChar w:fldCharType="end"/>
        </w:r>
      </w:hyperlink>
    </w:p>
    <w:p w14:paraId="2EEED019" w14:textId="3D9DFC09"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02" w:history="1">
        <w:r w:rsidR="00545F29" w:rsidRPr="00545F29">
          <w:rPr>
            <w:rStyle w:val="Hyperlink"/>
            <w:rFonts w:ascii="Times New Roman" w:hAnsi="Times New Roman" w:cs="Times New Roman"/>
            <w:noProof/>
          </w:rPr>
          <w:t>4.6</w:t>
        </w:r>
        <w:r w:rsidR="00545F29" w:rsidRPr="00545F29">
          <w:rPr>
            <w:rStyle w:val="Hyperlink"/>
            <w:rFonts w:ascii="Times New Roman" w:eastAsia="Times New Roman" w:hAnsi="Times New Roman" w:cs="Times New Roman"/>
            <w:noProof/>
          </w:rPr>
          <w:t>.1 Integration Test</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14</w:t>
        </w:r>
        <w:r w:rsidR="00545F29" w:rsidRPr="00545F29">
          <w:rPr>
            <w:rFonts w:ascii="Times New Roman" w:hAnsi="Times New Roman" w:cs="Times New Roman"/>
            <w:noProof/>
            <w:webHidden/>
          </w:rPr>
          <w:fldChar w:fldCharType="end"/>
        </w:r>
      </w:hyperlink>
    </w:p>
    <w:p w14:paraId="1AB2107F" w14:textId="520E068A"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303" w:history="1">
        <w:r w:rsidR="00545F29" w:rsidRPr="00545F29">
          <w:rPr>
            <w:rStyle w:val="Hyperlink"/>
            <w:rFonts w:ascii="Times New Roman" w:hAnsi="Times New Roman" w:cs="Times New Roman"/>
            <w:noProof/>
          </w:rPr>
          <w:t>5. System Testing</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14</w:t>
        </w:r>
        <w:r w:rsidR="00545F29" w:rsidRPr="00545F29">
          <w:rPr>
            <w:rFonts w:ascii="Times New Roman" w:hAnsi="Times New Roman" w:cs="Times New Roman"/>
            <w:noProof/>
            <w:webHidden/>
          </w:rPr>
          <w:fldChar w:fldCharType="end"/>
        </w:r>
      </w:hyperlink>
    </w:p>
    <w:p w14:paraId="3C2FA191" w14:textId="23CF1329"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4" w:history="1">
        <w:r w:rsidR="00545F29" w:rsidRPr="00545F29">
          <w:rPr>
            <w:rStyle w:val="Hyperlink"/>
            <w:rFonts w:ascii="Times New Roman" w:hAnsi="Times New Roman" w:cs="Times New Roman"/>
            <w:noProof/>
          </w:rPr>
          <w:t>5.1 Approach</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14</w:t>
        </w:r>
        <w:r w:rsidR="00545F29" w:rsidRPr="00545F29">
          <w:rPr>
            <w:rFonts w:ascii="Times New Roman" w:hAnsi="Times New Roman" w:cs="Times New Roman"/>
            <w:noProof/>
            <w:webHidden/>
          </w:rPr>
          <w:fldChar w:fldCharType="end"/>
        </w:r>
      </w:hyperlink>
    </w:p>
    <w:p w14:paraId="0A5611D1" w14:textId="28A5D246"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5" w:history="1">
        <w:r w:rsidR="00545F29" w:rsidRPr="00545F29">
          <w:rPr>
            <w:rStyle w:val="Hyperlink"/>
            <w:rFonts w:ascii="Times New Roman" w:hAnsi="Times New Roman" w:cs="Times New Roman"/>
            <w:noProof/>
          </w:rPr>
          <w:t>5.2 Pass/Fail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15</w:t>
        </w:r>
        <w:r w:rsidR="00545F29" w:rsidRPr="00545F29">
          <w:rPr>
            <w:rFonts w:ascii="Times New Roman" w:hAnsi="Times New Roman" w:cs="Times New Roman"/>
            <w:noProof/>
            <w:webHidden/>
          </w:rPr>
          <w:fldChar w:fldCharType="end"/>
        </w:r>
      </w:hyperlink>
    </w:p>
    <w:p w14:paraId="22F6461C" w14:textId="2B90C33E"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6" w:history="1">
        <w:r w:rsidR="00545F29" w:rsidRPr="00545F29">
          <w:rPr>
            <w:rStyle w:val="Hyperlink"/>
            <w:rFonts w:ascii="Times New Roman" w:hAnsi="Times New Roman" w:cs="Times New Roman"/>
            <w:noProof/>
          </w:rPr>
          <w:t>5.3 Entry / Exit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15</w:t>
        </w:r>
        <w:r w:rsidR="00545F29" w:rsidRPr="00545F29">
          <w:rPr>
            <w:rFonts w:ascii="Times New Roman" w:hAnsi="Times New Roman" w:cs="Times New Roman"/>
            <w:noProof/>
            <w:webHidden/>
          </w:rPr>
          <w:fldChar w:fldCharType="end"/>
        </w:r>
      </w:hyperlink>
    </w:p>
    <w:p w14:paraId="5CEC6913" w14:textId="0975DF19"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7" w:history="1">
        <w:r w:rsidR="00545F29" w:rsidRPr="00545F29">
          <w:rPr>
            <w:rStyle w:val="Hyperlink"/>
            <w:rFonts w:ascii="Times New Roman" w:hAnsi="Times New Roman" w:cs="Times New Roman"/>
            <w:noProof/>
          </w:rPr>
          <w:t>5.4 Suspension / Resumption Criteria</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15</w:t>
        </w:r>
        <w:r w:rsidR="00545F29" w:rsidRPr="00545F29">
          <w:rPr>
            <w:rFonts w:ascii="Times New Roman" w:hAnsi="Times New Roman" w:cs="Times New Roman"/>
            <w:noProof/>
            <w:webHidden/>
          </w:rPr>
          <w:fldChar w:fldCharType="end"/>
        </w:r>
      </w:hyperlink>
    </w:p>
    <w:p w14:paraId="7487F3FD" w14:textId="7D36CDF2"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8" w:history="1">
        <w:r w:rsidR="00545F29" w:rsidRPr="00545F29">
          <w:rPr>
            <w:rStyle w:val="Hyperlink"/>
            <w:rFonts w:ascii="Times New Roman" w:hAnsi="Times New Roman" w:cs="Times New Roman"/>
            <w:noProof/>
          </w:rPr>
          <w:t>5.5 Risks / Issues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15</w:t>
        </w:r>
        <w:r w:rsidR="00545F29" w:rsidRPr="00545F29">
          <w:rPr>
            <w:rFonts w:ascii="Times New Roman" w:hAnsi="Times New Roman" w:cs="Times New Roman"/>
            <w:noProof/>
            <w:webHidden/>
          </w:rPr>
          <w:fldChar w:fldCharType="end"/>
        </w:r>
      </w:hyperlink>
    </w:p>
    <w:p w14:paraId="1EA814F1" w14:textId="5660DBA4"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09" w:history="1">
        <w:r w:rsidR="00545F29" w:rsidRPr="00545F29">
          <w:rPr>
            <w:rStyle w:val="Hyperlink"/>
            <w:rFonts w:ascii="Times New Roman" w:hAnsi="Times New Roman" w:cs="Times New Roman"/>
            <w:noProof/>
          </w:rPr>
          <w:t>5.6 Execution Path</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_Toc101099309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15</w:t>
        </w:r>
        <w:r w:rsidR="00545F29" w:rsidRPr="00545F29">
          <w:rPr>
            <w:rFonts w:ascii="Times New Roman" w:hAnsi="Times New Roman" w:cs="Times New Roman"/>
            <w:noProof/>
            <w:webHidden/>
          </w:rPr>
          <w:fldChar w:fldCharType="end"/>
        </w:r>
      </w:hyperlink>
    </w:p>
    <w:p w14:paraId="313827E9" w14:textId="0C019387"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10" w:history="1">
        <w:r w:rsidR="00545F29" w:rsidRPr="00545F29">
          <w:rPr>
            <w:rStyle w:val="Hyperlink"/>
            <w:rFonts w:ascii="Times New Roman" w:hAnsi="Times New Roman" w:cs="Times New Roman"/>
            <w:noProof/>
          </w:rPr>
          <w:t xml:space="preserve">5.6.1 </w:t>
        </w:r>
        <w:r w:rsidR="00545F29" w:rsidRPr="00545F29">
          <w:rPr>
            <w:rStyle w:val="Hyperlink"/>
            <w:rFonts w:ascii="Times New Roman" w:eastAsia="Times New Roman" w:hAnsi="Times New Roman" w:cs="Times New Roman"/>
            <w:noProof/>
          </w:rPr>
          <w:t>Default User</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15</w:t>
        </w:r>
        <w:r w:rsidR="00545F29" w:rsidRPr="00545F29">
          <w:rPr>
            <w:rFonts w:ascii="Times New Roman" w:hAnsi="Times New Roman" w:cs="Times New Roman"/>
            <w:noProof/>
            <w:webHidden/>
          </w:rPr>
          <w:fldChar w:fldCharType="end"/>
        </w:r>
      </w:hyperlink>
    </w:p>
    <w:p w14:paraId="525FDEA0" w14:textId="1F936E83"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11" w:history="1">
        <w:r w:rsidR="00545F29" w:rsidRPr="00545F29">
          <w:rPr>
            <w:rStyle w:val="Hyperlink"/>
            <w:rFonts w:ascii="Times New Roman" w:hAnsi="Times New Roman" w:cs="Times New Roman"/>
            <w:noProof/>
          </w:rPr>
          <w:t>5.6.</w:t>
        </w:r>
        <w:r w:rsidR="00545F29" w:rsidRPr="00545F29">
          <w:rPr>
            <w:rStyle w:val="Hyperlink"/>
            <w:rFonts w:ascii="Times New Roman" w:eastAsia="Times New Roman" w:hAnsi="Times New Roman" w:cs="Times New Roman"/>
            <w:noProof/>
          </w:rPr>
          <w:t>2 Business User First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16</w:t>
        </w:r>
        <w:r w:rsidR="00545F29" w:rsidRPr="00545F29">
          <w:rPr>
            <w:rFonts w:ascii="Times New Roman" w:hAnsi="Times New Roman" w:cs="Times New Roman"/>
            <w:noProof/>
            <w:webHidden/>
          </w:rPr>
          <w:fldChar w:fldCharType="end"/>
        </w:r>
      </w:hyperlink>
    </w:p>
    <w:p w14:paraId="42EC76D1" w14:textId="71DB9CE8"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12" w:history="1">
        <w:r w:rsidR="00545F29" w:rsidRPr="00545F29">
          <w:rPr>
            <w:rStyle w:val="Hyperlink"/>
            <w:rFonts w:ascii="Times New Roman" w:eastAsia="Times New Roman" w:hAnsi="Times New Roman" w:cs="Times New Roman"/>
            <w:noProof/>
          </w:rPr>
          <w:t>5.6.3 Staff User</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17</w:t>
        </w:r>
        <w:r w:rsidR="00545F29" w:rsidRPr="00545F29">
          <w:rPr>
            <w:rFonts w:ascii="Times New Roman" w:hAnsi="Times New Roman" w:cs="Times New Roman"/>
            <w:noProof/>
            <w:webHidden/>
          </w:rPr>
          <w:fldChar w:fldCharType="end"/>
        </w:r>
      </w:hyperlink>
    </w:p>
    <w:p w14:paraId="04970FD7" w14:textId="229D7022"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13" w:history="1">
        <w:r w:rsidR="00545F29" w:rsidRPr="00545F29">
          <w:rPr>
            <w:rStyle w:val="Hyperlink"/>
            <w:rFonts w:ascii="Times New Roman" w:eastAsia="Times New Roman" w:hAnsi="Times New Roman" w:cs="Times New Roman"/>
            <w:noProof/>
          </w:rPr>
          <w:t>5.6.4 Business User Second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18</w:t>
        </w:r>
        <w:r w:rsidR="00545F29" w:rsidRPr="00545F29">
          <w:rPr>
            <w:rFonts w:ascii="Times New Roman" w:hAnsi="Times New Roman" w:cs="Times New Roman"/>
            <w:noProof/>
            <w:webHidden/>
          </w:rPr>
          <w:fldChar w:fldCharType="end"/>
        </w:r>
      </w:hyperlink>
    </w:p>
    <w:p w14:paraId="32474B67" w14:textId="38A8BB40"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314" w:history="1">
        <w:r w:rsidR="00545F29" w:rsidRPr="00545F29">
          <w:rPr>
            <w:rStyle w:val="Hyperlink"/>
            <w:rFonts w:ascii="Times New Roman" w:hAnsi="Times New Roman" w:cs="Times New Roman"/>
            <w:noProof/>
          </w:rPr>
          <w:t>6. Functional Test Cases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19</w:t>
        </w:r>
        <w:r w:rsidR="00545F29" w:rsidRPr="00545F29">
          <w:rPr>
            <w:rFonts w:ascii="Times New Roman" w:hAnsi="Times New Roman" w:cs="Times New Roman"/>
            <w:noProof/>
            <w:webHidden/>
          </w:rPr>
          <w:fldChar w:fldCharType="end"/>
        </w:r>
      </w:hyperlink>
    </w:p>
    <w:p w14:paraId="74246CE8" w14:textId="4A02CC65"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15" w:history="1">
        <w:r w:rsidR="00545F29" w:rsidRPr="00545F29">
          <w:rPr>
            <w:rStyle w:val="Hyperlink"/>
            <w:rFonts w:ascii="Times New Roman" w:hAnsi="Times New Roman" w:cs="Times New Roman"/>
            <w:noProof/>
          </w:rPr>
          <w:t>6.1 Business Sign-Up</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19</w:t>
        </w:r>
        <w:r w:rsidR="00545F29" w:rsidRPr="00545F29">
          <w:rPr>
            <w:rFonts w:ascii="Times New Roman" w:hAnsi="Times New Roman" w:cs="Times New Roman"/>
            <w:noProof/>
            <w:webHidden/>
          </w:rPr>
          <w:fldChar w:fldCharType="end"/>
        </w:r>
      </w:hyperlink>
    </w:p>
    <w:p w14:paraId="3472ECDA" w14:textId="236C4FC7"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16" w:history="1">
        <w:r w:rsidR="00545F29" w:rsidRPr="00545F29">
          <w:rPr>
            <w:rStyle w:val="Hyperlink"/>
            <w:rFonts w:ascii="Times New Roman" w:hAnsi="Times New Roman" w:cs="Times New Roman"/>
            <w:noProof/>
          </w:rPr>
          <w:t>6.2 Business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23</w:t>
        </w:r>
        <w:r w:rsidR="00545F29" w:rsidRPr="00545F29">
          <w:rPr>
            <w:rFonts w:ascii="Times New Roman" w:hAnsi="Times New Roman" w:cs="Times New Roman"/>
            <w:noProof/>
            <w:webHidden/>
          </w:rPr>
          <w:fldChar w:fldCharType="end"/>
        </w:r>
      </w:hyperlink>
    </w:p>
    <w:p w14:paraId="37F548AE" w14:textId="0A2A371F"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17" w:history="1">
        <w:r w:rsidR="00545F29" w:rsidRPr="00545F29">
          <w:rPr>
            <w:rStyle w:val="Hyperlink"/>
            <w:rFonts w:ascii="Times New Roman" w:hAnsi="Times New Roman" w:cs="Times New Roman"/>
            <w:noProof/>
          </w:rPr>
          <w:t>6.3 Business Account Verification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25</w:t>
        </w:r>
        <w:r w:rsidR="00545F29" w:rsidRPr="00545F29">
          <w:rPr>
            <w:rFonts w:ascii="Times New Roman" w:hAnsi="Times New Roman" w:cs="Times New Roman"/>
            <w:noProof/>
            <w:webHidden/>
          </w:rPr>
          <w:fldChar w:fldCharType="end"/>
        </w:r>
      </w:hyperlink>
    </w:p>
    <w:p w14:paraId="57F1FAC0" w14:textId="5F22355F"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18" w:history="1">
        <w:r w:rsidR="00545F29" w:rsidRPr="00545F29">
          <w:rPr>
            <w:rStyle w:val="Hyperlink"/>
            <w:rFonts w:ascii="Times New Roman" w:hAnsi="Times New Roman" w:cs="Times New Roman"/>
            <w:noProof/>
          </w:rPr>
          <w:t>6.4 Staff Signup</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26</w:t>
        </w:r>
        <w:r w:rsidR="00545F29" w:rsidRPr="00545F29">
          <w:rPr>
            <w:rFonts w:ascii="Times New Roman" w:hAnsi="Times New Roman" w:cs="Times New Roman"/>
            <w:noProof/>
            <w:webHidden/>
          </w:rPr>
          <w:fldChar w:fldCharType="end"/>
        </w:r>
      </w:hyperlink>
    </w:p>
    <w:p w14:paraId="792D72C9" w14:textId="1BF68168"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19" w:history="1">
        <w:r w:rsidR="00545F29" w:rsidRPr="00545F29">
          <w:rPr>
            <w:rStyle w:val="Hyperlink"/>
            <w:rFonts w:ascii="Times New Roman" w:hAnsi="Times New Roman" w:cs="Times New Roman"/>
            <w:noProof/>
          </w:rPr>
          <w:t>6.5 Staff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_Toc101099319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28</w:t>
        </w:r>
        <w:r w:rsidR="00545F29" w:rsidRPr="00545F29">
          <w:rPr>
            <w:rFonts w:ascii="Times New Roman" w:hAnsi="Times New Roman" w:cs="Times New Roman"/>
            <w:noProof/>
            <w:webHidden/>
          </w:rPr>
          <w:fldChar w:fldCharType="end"/>
        </w:r>
      </w:hyperlink>
    </w:p>
    <w:p w14:paraId="5F997D75" w14:textId="1BE61D50"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0" w:history="1">
        <w:r w:rsidR="00545F29" w:rsidRPr="00545F29">
          <w:rPr>
            <w:rStyle w:val="Hyperlink"/>
            <w:rFonts w:ascii="Times New Roman" w:hAnsi="Times New Roman" w:cs="Times New Roman"/>
            <w:noProof/>
          </w:rPr>
          <w:t>6.6 Reset Password</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28</w:t>
        </w:r>
        <w:r w:rsidR="00545F29" w:rsidRPr="00545F29">
          <w:rPr>
            <w:rFonts w:ascii="Times New Roman" w:hAnsi="Times New Roman" w:cs="Times New Roman"/>
            <w:noProof/>
            <w:webHidden/>
          </w:rPr>
          <w:fldChar w:fldCharType="end"/>
        </w:r>
      </w:hyperlink>
    </w:p>
    <w:p w14:paraId="1E6ED5D6" w14:textId="5C46FBB9"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1" w:history="1">
        <w:r w:rsidR="00545F29" w:rsidRPr="00545F29">
          <w:rPr>
            <w:rStyle w:val="Hyperlink"/>
            <w:rFonts w:ascii="Times New Roman" w:eastAsia="Calibri" w:hAnsi="Times New Roman" w:cs="Times New Roman"/>
            <w:noProof/>
          </w:rPr>
          <w:t>6.7 Availability Confirmation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30</w:t>
        </w:r>
        <w:r w:rsidR="00545F29" w:rsidRPr="00545F29">
          <w:rPr>
            <w:rFonts w:ascii="Times New Roman" w:hAnsi="Times New Roman" w:cs="Times New Roman"/>
            <w:noProof/>
            <w:webHidden/>
          </w:rPr>
          <w:fldChar w:fldCharType="end"/>
        </w:r>
      </w:hyperlink>
    </w:p>
    <w:p w14:paraId="1D0E2E8A" w14:textId="0C6F5968"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2" w:history="1">
        <w:r w:rsidR="00545F29" w:rsidRPr="00545F29">
          <w:rPr>
            <w:rStyle w:val="Hyperlink"/>
            <w:rFonts w:ascii="Times New Roman" w:eastAsia="Calibri" w:hAnsi="Times New Roman" w:cs="Times New Roman"/>
            <w:noProof/>
          </w:rPr>
          <w:t>6.8 Announcements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30</w:t>
        </w:r>
        <w:r w:rsidR="00545F29" w:rsidRPr="00545F29">
          <w:rPr>
            <w:rFonts w:ascii="Times New Roman" w:hAnsi="Times New Roman" w:cs="Times New Roman"/>
            <w:noProof/>
            <w:webHidden/>
          </w:rPr>
          <w:fldChar w:fldCharType="end"/>
        </w:r>
      </w:hyperlink>
    </w:p>
    <w:p w14:paraId="441C15A9" w14:textId="09BCE436"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3" w:history="1">
        <w:r w:rsidR="00545F29" w:rsidRPr="00545F29">
          <w:rPr>
            <w:rStyle w:val="Hyperlink"/>
            <w:rFonts w:ascii="Times New Roman" w:eastAsia="Courier New" w:hAnsi="Times New Roman" w:cs="Times New Roman"/>
            <w:noProof/>
          </w:rPr>
          <w:t>6.9 Roles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39</w:t>
        </w:r>
        <w:r w:rsidR="00545F29" w:rsidRPr="00545F29">
          <w:rPr>
            <w:rFonts w:ascii="Times New Roman" w:hAnsi="Times New Roman" w:cs="Times New Roman"/>
            <w:noProof/>
            <w:webHidden/>
          </w:rPr>
          <w:fldChar w:fldCharType="end"/>
        </w:r>
      </w:hyperlink>
    </w:p>
    <w:p w14:paraId="0477D0B6" w14:textId="432D165D"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4" w:history="1">
        <w:r w:rsidR="00545F29" w:rsidRPr="00545F29">
          <w:rPr>
            <w:rStyle w:val="Hyperlink"/>
            <w:rFonts w:ascii="Times New Roman" w:eastAsia="Courier New" w:hAnsi="Times New Roman" w:cs="Times New Roman"/>
            <w:noProof/>
          </w:rPr>
          <w:t>6.10 User Logout</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43</w:t>
        </w:r>
        <w:r w:rsidR="00545F29" w:rsidRPr="00545F29">
          <w:rPr>
            <w:rFonts w:ascii="Times New Roman" w:hAnsi="Times New Roman" w:cs="Times New Roman"/>
            <w:noProof/>
            <w:webHidden/>
          </w:rPr>
          <w:fldChar w:fldCharType="end"/>
        </w:r>
      </w:hyperlink>
    </w:p>
    <w:p w14:paraId="038E8134" w14:textId="092C1108"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5" w:history="1">
        <w:r w:rsidR="00545F29" w:rsidRPr="00545F29">
          <w:rPr>
            <w:rStyle w:val="Hyperlink"/>
            <w:rFonts w:ascii="Times New Roman" w:eastAsia="Courier New" w:hAnsi="Times New Roman" w:cs="Times New Roman"/>
            <w:noProof/>
          </w:rPr>
          <w:t>6.11 Profile Updates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44</w:t>
        </w:r>
        <w:r w:rsidR="00545F29" w:rsidRPr="00545F29">
          <w:rPr>
            <w:rFonts w:ascii="Times New Roman" w:hAnsi="Times New Roman" w:cs="Times New Roman"/>
            <w:noProof/>
            <w:webHidden/>
          </w:rPr>
          <w:fldChar w:fldCharType="end"/>
        </w:r>
      </w:hyperlink>
    </w:p>
    <w:p w14:paraId="0CFF6C61" w14:textId="45A8ECA4"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6" w:history="1">
        <w:r w:rsidR="00545F29" w:rsidRPr="00545F29">
          <w:rPr>
            <w:rStyle w:val="Hyperlink"/>
            <w:rFonts w:ascii="Times New Roman" w:eastAsia="Courier New" w:hAnsi="Times New Roman" w:cs="Times New Roman"/>
            <w:noProof/>
          </w:rPr>
          <w:t>6.12 Contact Us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45</w:t>
        </w:r>
        <w:r w:rsidR="00545F29" w:rsidRPr="00545F29">
          <w:rPr>
            <w:rFonts w:ascii="Times New Roman" w:hAnsi="Times New Roman" w:cs="Times New Roman"/>
            <w:noProof/>
            <w:webHidden/>
          </w:rPr>
          <w:fldChar w:fldCharType="end"/>
        </w:r>
      </w:hyperlink>
    </w:p>
    <w:p w14:paraId="3DED7977" w14:textId="3E8751A3"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7" w:history="1">
        <w:r w:rsidR="00545F29" w:rsidRPr="00545F29">
          <w:rPr>
            <w:rStyle w:val="Hyperlink"/>
            <w:rFonts w:ascii="Times New Roman" w:eastAsia="Courier New" w:hAnsi="Times New Roman" w:cs="Times New Roman"/>
            <w:noProof/>
          </w:rPr>
          <w:t>6.13 Staff Availability Change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48</w:t>
        </w:r>
        <w:r w:rsidR="00545F29" w:rsidRPr="00545F29">
          <w:rPr>
            <w:rFonts w:ascii="Times New Roman" w:hAnsi="Times New Roman" w:cs="Times New Roman"/>
            <w:noProof/>
            <w:webHidden/>
          </w:rPr>
          <w:fldChar w:fldCharType="end"/>
        </w:r>
      </w:hyperlink>
    </w:p>
    <w:p w14:paraId="5A5994DC" w14:textId="2CBBDC3E"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8" w:history="1">
        <w:r w:rsidR="00545F29" w:rsidRPr="00545F29">
          <w:rPr>
            <w:rStyle w:val="Hyperlink"/>
            <w:rFonts w:ascii="Times New Roman" w:eastAsia="Courier New" w:hAnsi="Times New Roman" w:cs="Times New Roman"/>
            <w:noProof/>
          </w:rPr>
          <w:t>6.14 Team Availability</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55</w:t>
        </w:r>
        <w:r w:rsidR="00545F29" w:rsidRPr="00545F29">
          <w:rPr>
            <w:rFonts w:ascii="Times New Roman" w:hAnsi="Times New Roman" w:cs="Times New Roman"/>
            <w:noProof/>
            <w:webHidden/>
          </w:rPr>
          <w:fldChar w:fldCharType="end"/>
        </w:r>
      </w:hyperlink>
    </w:p>
    <w:p w14:paraId="39B09277" w14:textId="0CE5C45D"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29" w:history="1">
        <w:r w:rsidR="00545F29" w:rsidRPr="00545F29">
          <w:rPr>
            <w:rStyle w:val="Hyperlink"/>
            <w:rFonts w:ascii="Times New Roman" w:eastAsia="Courier New" w:hAnsi="Times New Roman" w:cs="Times New Roman"/>
            <w:noProof/>
          </w:rPr>
          <w:t>6.15 Schedule Creation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_Toc101099329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57</w:t>
        </w:r>
        <w:r w:rsidR="00545F29" w:rsidRPr="00545F29">
          <w:rPr>
            <w:rFonts w:ascii="Times New Roman" w:hAnsi="Times New Roman" w:cs="Times New Roman"/>
            <w:noProof/>
            <w:webHidden/>
          </w:rPr>
          <w:fldChar w:fldCharType="end"/>
        </w:r>
      </w:hyperlink>
    </w:p>
    <w:p w14:paraId="45EFB134" w14:textId="2ADD230A"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0" w:history="1">
        <w:r w:rsidR="00545F29" w:rsidRPr="00545F29">
          <w:rPr>
            <w:rStyle w:val="Hyperlink"/>
            <w:rFonts w:ascii="Times New Roman" w:eastAsia="Courier New" w:hAnsi="Times New Roman" w:cs="Times New Roman"/>
            <w:noProof/>
          </w:rPr>
          <w:t>6.16 Staff Schedule Page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68</w:t>
        </w:r>
        <w:r w:rsidR="00545F29" w:rsidRPr="00545F29">
          <w:rPr>
            <w:rFonts w:ascii="Times New Roman" w:hAnsi="Times New Roman" w:cs="Times New Roman"/>
            <w:noProof/>
            <w:webHidden/>
          </w:rPr>
          <w:fldChar w:fldCharType="end"/>
        </w:r>
      </w:hyperlink>
    </w:p>
    <w:p w14:paraId="176DE6CB" w14:textId="5C5549EF"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331" w:history="1">
        <w:r w:rsidR="00545F29" w:rsidRPr="00545F29">
          <w:rPr>
            <w:rStyle w:val="Hyperlink"/>
            <w:rFonts w:ascii="Times New Roman" w:hAnsi="Times New Roman" w:cs="Times New Roman"/>
            <w:noProof/>
          </w:rPr>
          <w:t>7. Non-functional Test Cases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68</w:t>
        </w:r>
        <w:r w:rsidR="00545F29" w:rsidRPr="00545F29">
          <w:rPr>
            <w:rFonts w:ascii="Times New Roman" w:hAnsi="Times New Roman" w:cs="Times New Roman"/>
            <w:noProof/>
            <w:webHidden/>
          </w:rPr>
          <w:fldChar w:fldCharType="end"/>
        </w:r>
      </w:hyperlink>
    </w:p>
    <w:p w14:paraId="6E3BB77C" w14:textId="4FAF82CF"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2" w:history="1">
        <w:r w:rsidR="00545F29" w:rsidRPr="00545F29">
          <w:rPr>
            <w:rStyle w:val="Hyperlink"/>
            <w:rFonts w:ascii="Times New Roman" w:eastAsia="Courier New" w:hAnsi="Times New Roman" w:cs="Times New Roman"/>
            <w:noProof/>
          </w:rPr>
          <w:t>7.1 Performance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68</w:t>
        </w:r>
        <w:r w:rsidR="00545F29" w:rsidRPr="00545F29">
          <w:rPr>
            <w:rFonts w:ascii="Times New Roman" w:hAnsi="Times New Roman" w:cs="Times New Roman"/>
            <w:noProof/>
            <w:webHidden/>
          </w:rPr>
          <w:fldChar w:fldCharType="end"/>
        </w:r>
      </w:hyperlink>
    </w:p>
    <w:p w14:paraId="03FB03AA" w14:textId="289317DE"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3" w:history="1">
        <w:r w:rsidR="00545F29" w:rsidRPr="00545F29">
          <w:rPr>
            <w:rStyle w:val="Hyperlink"/>
            <w:rFonts w:ascii="Times New Roman" w:eastAsia="Courier New" w:hAnsi="Times New Roman" w:cs="Times New Roman"/>
            <w:noProof/>
          </w:rPr>
          <w:t>7.2 Reliability</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71</w:t>
        </w:r>
        <w:r w:rsidR="00545F29" w:rsidRPr="00545F29">
          <w:rPr>
            <w:rFonts w:ascii="Times New Roman" w:hAnsi="Times New Roman" w:cs="Times New Roman"/>
            <w:noProof/>
            <w:webHidden/>
          </w:rPr>
          <w:fldChar w:fldCharType="end"/>
        </w:r>
      </w:hyperlink>
    </w:p>
    <w:p w14:paraId="4FC84EB9" w14:textId="3ED9BB68"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4" w:history="1">
        <w:r w:rsidR="00545F29" w:rsidRPr="00545F29">
          <w:rPr>
            <w:rStyle w:val="Hyperlink"/>
            <w:rFonts w:ascii="Times New Roman" w:eastAsia="Courier New" w:hAnsi="Times New Roman" w:cs="Times New Roman"/>
            <w:noProof/>
          </w:rPr>
          <w:t>7.3 Security</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71</w:t>
        </w:r>
        <w:r w:rsidR="00545F29" w:rsidRPr="00545F29">
          <w:rPr>
            <w:rFonts w:ascii="Times New Roman" w:hAnsi="Times New Roman" w:cs="Times New Roman"/>
            <w:noProof/>
            <w:webHidden/>
          </w:rPr>
          <w:fldChar w:fldCharType="end"/>
        </w:r>
      </w:hyperlink>
    </w:p>
    <w:p w14:paraId="5280F15D" w14:textId="187B66DB"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5" w:history="1">
        <w:r w:rsidR="00545F29" w:rsidRPr="00545F29">
          <w:rPr>
            <w:rStyle w:val="Hyperlink"/>
            <w:rFonts w:ascii="Times New Roman" w:eastAsia="Courier New" w:hAnsi="Times New Roman" w:cs="Times New Roman"/>
            <w:noProof/>
          </w:rPr>
          <w:t>7.4 Portability</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72</w:t>
        </w:r>
        <w:r w:rsidR="00545F29" w:rsidRPr="00545F29">
          <w:rPr>
            <w:rFonts w:ascii="Times New Roman" w:hAnsi="Times New Roman" w:cs="Times New Roman"/>
            <w:noProof/>
            <w:webHidden/>
          </w:rPr>
          <w:fldChar w:fldCharType="end"/>
        </w:r>
      </w:hyperlink>
    </w:p>
    <w:p w14:paraId="37B854AD" w14:textId="046662BA"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336" w:history="1">
        <w:r w:rsidR="00545F29" w:rsidRPr="00545F29">
          <w:rPr>
            <w:rStyle w:val="Hyperlink"/>
            <w:rFonts w:ascii="Times New Roman" w:hAnsi="Times New Roman" w:cs="Times New Roman"/>
            <w:noProof/>
          </w:rPr>
          <w:t>8. Integration Test Cases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73</w:t>
        </w:r>
        <w:r w:rsidR="00545F29" w:rsidRPr="00545F29">
          <w:rPr>
            <w:rFonts w:ascii="Times New Roman" w:hAnsi="Times New Roman" w:cs="Times New Roman"/>
            <w:noProof/>
            <w:webHidden/>
          </w:rPr>
          <w:fldChar w:fldCharType="end"/>
        </w:r>
      </w:hyperlink>
    </w:p>
    <w:p w14:paraId="35954D29" w14:textId="68DABCA0"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7" w:history="1">
        <w:r w:rsidR="00545F29" w:rsidRPr="00545F29">
          <w:rPr>
            <w:rStyle w:val="Hyperlink"/>
            <w:rFonts w:ascii="Times New Roman" w:eastAsia="Courier New" w:hAnsi="Times New Roman" w:cs="Times New Roman"/>
            <w:noProof/>
          </w:rPr>
          <w:t>8.1 Nodemailer Email Service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73</w:t>
        </w:r>
        <w:r w:rsidR="00545F29" w:rsidRPr="00545F29">
          <w:rPr>
            <w:rFonts w:ascii="Times New Roman" w:hAnsi="Times New Roman" w:cs="Times New Roman"/>
            <w:noProof/>
            <w:webHidden/>
          </w:rPr>
          <w:fldChar w:fldCharType="end"/>
        </w:r>
      </w:hyperlink>
    </w:p>
    <w:p w14:paraId="3BBDEF58" w14:textId="75DA1B17"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338" w:history="1">
        <w:r w:rsidR="00545F29" w:rsidRPr="00545F29">
          <w:rPr>
            <w:rStyle w:val="Hyperlink"/>
            <w:rFonts w:ascii="Times New Roman" w:hAnsi="Times New Roman" w:cs="Times New Roman"/>
            <w:noProof/>
          </w:rPr>
          <w:t>9. System Test Cases</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75</w:t>
        </w:r>
        <w:r w:rsidR="00545F29" w:rsidRPr="00545F29">
          <w:rPr>
            <w:rFonts w:ascii="Times New Roman" w:hAnsi="Times New Roman" w:cs="Times New Roman"/>
            <w:noProof/>
            <w:webHidden/>
          </w:rPr>
          <w:fldChar w:fldCharType="end"/>
        </w:r>
      </w:hyperlink>
    </w:p>
    <w:p w14:paraId="0093C775" w14:textId="54698B71"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39" w:history="1">
        <w:r w:rsidR="00545F29" w:rsidRPr="00545F29">
          <w:rPr>
            <w:rStyle w:val="Hyperlink"/>
            <w:rFonts w:ascii="Times New Roman" w:eastAsia="Courier New" w:hAnsi="Times New Roman" w:cs="Times New Roman"/>
            <w:noProof/>
          </w:rPr>
          <w:t>9.1 Default User</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_Toc101099339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75</w:t>
        </w:r>
        <w:r w:rsidR="00545F29" w:rsidRPr="00545F29">
          <w:rPr>
            <w:rFonts w:ascii="Times New Roman" w:hAnsi="Times New Roman" w:cs="Times New Roman"/>
            <w:noProof/>
            <w:webHidden/>
          </w:rPr>
          <w:fldChar w:fldCharType="end"/>
        </w:r>
      </w:hyperlink>
    </w:p>
    <w:p w14:paraId="405787BB" w14:textId="3DB14656"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40" w:history="1">
        <w:r w:rsidR="00545F29" w:rsidRPr="00545F29">
          <w:rPr>
            <w:rStyle w:val="Hyperlink"/>
            <w:rFonts w:ascii="Times New Roman" w:eastAsia="Courier New" w:hAnsi="Times New Roman" w:cs="Times New Roman"/>
            <w:noProof/>
          </w:rPr>
          <w:t>9.2 Business User First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_Toc101099340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77</w:t>
        </w:r>
        <w:r w:rsidR="00545F29" w:rsidRPr="00545F29">
          <w:rPr>
            <w:rFonts w:ascii="Times New Roman" w:hAnsi="Times New Roman" w:cs="Times New Roman"/>
            <w:noProof/>
            <w:webHidden/>
          </w:rPr>
          <w:fldChar w:fldCharType="end"/>
        </w:r>
      </w:hyperlink>
    </w:p>
    <w:p w14:paraId="78FEDB8F" w14:textId="0D2E67BD"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41" w:history="1">
        <w:r w:rsidR="00545F29" w:rsidRPr="00545F29">
          <w:rPr>
            <w:rStyle w:val="Hyperlink"/>
            <w:rFonts w:ascii="Times New Roman" w:eastAsia="Courier New" w:hAnsi="Times New Roman" w:cs="Times New Roman"/>
            <w:noProof/>
          </w:rPr>
          <w:t>9.3 Staff User</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_Toc101099341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89</w:t>
        </w:r>
        <w:r w:rsidR="00545F29" w:rsidRPr="00545F29">
          <w:rPr>
            <w:rFonts w:ascii="Times New Roman" w:hAnsi="Times New Roman" w:cs="Times New Roman"/>
            <w:noProof/>
            <w:webHidden/>
          </w:rPr>
          <w:fldChar w:fldCharType="end"/>
        </w:r>
      </w:hyperlink>
    </w:p>
    <w:p w14:paraId="643A0551" w14:textId="062F7082"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42" w:history="1">
        <w:r w:rsidR="00545F29" w:rsidRPr="00545F29">
          <w:rPr>
            <w:rStyle w:val="Hyperlink"/>
            <w:rFonts w:ascii="Times New Roman" w:eastAsia="Courier New" w:hAnsi="Times New Roman" w:cs="Times New Roman"/>
            <w:noProof/>
          </w:rPr>
          <w:t>9.4 Business User Second Login</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_Toc101099342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95</w:t>
        </w:r>
        <w:r w:rsidR="00545F29" w:rsidRPr="00545F29">
          <w:rPr>
            <w:rFonts w:ascii="Times New Roman" w:hAnsi="Times New Roman" w:cs="Times New Roman"/>
            <w:noProof/>
            <w:webHidden/>
          </w:rPr>
          <w:fldChar w:fldCharType="end"/>
        </w:r>
      </w:hyperlink>
    </w:p>
    <w:p w14:paraId="20EAE4BF" w14:textId="7F3F979D" w:rsidR="00545F29" w:rsidRPr="00545F29" w:rsidRDefault="00355608">
      <w:pPr>
        <w:pStyle w:val="TOC1"/>
        <w:tabs>
          <w:tab w:val="right" w:leader="dot" w:pos="9350"/>
        </w:tabs>
        <w:rPr>
          <w:rFonts w:ascii="Times New Roman" w:eastAsiaTheme="minorEastAsia" w:hAnsi="Times New Roman" w:cs="Times New Roman"/>
          <w:noProof/>
          <w:sz w:val="22"/>
          <w:szCs w:val="22"/>
        </w:rPr>
      </w:pPr>
      <w:hyperlink w:anchor="_Toc101099343" w:history="1">
        <w:r w:rsidR="00545F29" w:rsidRPr="00545F29">
          <w:rPr>
            <w:rStyle w:val="Hyperlink"/>
            <w:rFonts w:ascii="Times New Roman" w:hAnsi="Times New Roman" w:cs="Times New Roman"/>
            <w:noProof/>
          </w:rPr>
          <w:t>Appendix</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_Toc101099343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100</w:t>
        </w:r>
        <w:r w:rsidR="00545F29" w:rsidRPr="00545F29">
          <w:rPr>
            <w:rFonts w:ascii="Times New Roman" w:hAnsi="Times New Roman" w:cs="Times New Roman"/>
            <w:noProof/>
            <w:webHidden/>
          </w:rPr>
          <w:fldChar w:fldCharType="end"/>
        </w:r>
      </w:hyperlink>
    </w:p>
    <w:p w14:paraId="6E563193" w14:textId="3D6CBBAC"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44" w:history="1">
        <w:r w:rsidR="00545F29" w:rsidRPr="00545F29">
          <w:rPr>
            <w:rStyle w:val="Hyperlink"/>
            <w:rFonts w:ascii="Times New Roman" w:hAnsi="Times New Roman" w:cs="Times New Roman"/>
            <w:noProof/>
          </w:rPr>
          <w:t>A.1 Database Setup</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_Toc101099344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100</w:t>
        </w:r>
        <w:r w:rsidR="00545F29" w:rsidRPr="00545F29">
          <w:rPr>
            <w:rFonts w:ascii="Times New Roman" w:hAnsi="Times New Roman" w:cs="Times New Roman"/>
            <w:noProof/>
            <w:webHidden/>
          </w:rPr>
          <w:fldChar w:fldCharType="end"/>
        </w:r>
      </w:hyperlink>
    </w:p>
    <w:p w14:paraId="7BB8CB76" w14:textId="7504400F" w:rsidR="00545F29" w:rsidRPr="00545F29" w:rsidRDefault="00355608">
      <w:pPr>
        <w:pStyle w:val="TOC2"/>
        <w:tabs>
          <w:tab w:val="right" w:leader="dot" w:pos="9350"/>
        </w:tabs>
        <w:rPr>
          <w:rFonts w:ascii="Times New Roman" w:eastAsiaTheme="minorEastAsia" w:hAnsi="Times New Roman" w:cs="Times New Roman"/>
          <w:noProof/>
          <w:sz w:val="22"/>
          <w:szCs w:val="22"/>
        </w:rPr>
      </w:pPr>
      <w:hyperlink w:anchor="_Toc101099345" w:history="1">
        <w:r w:rsidR="00545F29" w:rsidRPr="00545F29">
          <w:rPr>
            <w:rStyle w:val="Hyperlink"/>
            <w:rFonts w:ascii="Times New Roman" w:hAnsi="Times New Roman" w:cs="Times New Roman"/>
            <w:noProof/>
          </w:rPr>
          <w:t>A.2 Testing Schedule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_Toc101099345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102</w:t>
        </w:r>
        <w:r w:rsidR="00545F29" w:rsidRPr="00545F29">
          <w:rPr>
            <w:rFonts w:ascii="Times New Roman" w:hAnsi="Times New Roman" w:cs="Times New Roman"/>
            <w:noProof/>
            <w:webHidden/>
          </w:rPr>
          <w:fldChar w:fldCharType="end"/>
        </w:r>
      </w:hyperlink>
    </w:p>
    <w:p w14:paraId="7B625FD4" w14:textId="0730EC71"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46" w:history="1">
        <w:r w:rsidR="00545F29" w:rsidRPr="00545F29">
          <w:rPr>
            <w:rStyle w:val="Hyperlink"/>
            <w:rFonts w:ascii="Times New Roman" w:hAnsi="Times New Roman" w:cs="Times New Roman"/>
            <w:noProof/>
          </w:rPr>
          <w:t>A.2.1 Functional Testing Schedule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_Toc101099346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102</w:t>
        </w:r>
        <w:r w:rsidR="00545F29" w:rsidRPr="00545F29">
          <w:rPr>
            <w:rFonts w:ascii="Times New Roman" w:hAnsi="Times New Roman" w:cs="Times New Roman"/>
            <w:noProof/>
            <w:webHidden/>
          </w:rPr>
          <w:fldChar w:fldCharType="end"/>
        </w:r>
      </w:hyperlink>
    </w:p>
    <w:p w14:paraId="080352DD" w14:textId="0315C730"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47" w:history="1">
        <w:r w:rsidR="00545F29" w:rsidRPr="00545F29">
          <w:rPr>
            <w:rStyle w:val="Hyperlink"/>
            <w:rFonts w:ascii="Times New Roman" w:hAnsi="Times New Roman" w:cs="Times New Roman"/>
            <w:noProof/>
          </w:rPr>
          <w:t>A.2.2 Non-functional Testing Schedule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_Toc101099347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102</w:t>
        </w:r>
        <w:r w:rsidR="00545F29" w:rsidRPr="00545F29">
          <w:rPr>
            <w:rFonts w:ascii="Times New Roman" w:hAnsi="Times New Roman" w:cs="Times New Roman"/>
            <w:noProof/>
            <w:webHidden/>
          </w:rPr>
          <w:fldChar w:fldCharType="end"/>
        </w:r>
      </w:hyperlink>
    </w:p>
    <w:p w14:paraId="028E8BBB" w14:textId="65B3D835"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48" w:history="1">
        <w:r w:rsidR="00545F29" w:rsidRPr="00545F29">
          <w:rPr>
            <w:rStyle w:val="Hyperlink"/>
            <w:rFonts w:ascii="Times New Roman" w:hAnsi="Times New Roman" w:cs="Times New Roman"/>
            <w:noProof/>
          </w:rPr>
          <w:t>A.2.3 Integration Testing Schedule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_Toc101099348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102</w:t>
        </w:r>
        <w:r w:rsidR="00545F29" w:rsidRPr="00545F29">
          <w:rPr>
            <w:rFonts w:ascii="Times New Roman" w:hAnsi="Times New Roman" w:cs="Times New Roman"/>
            <w:noProof/>
            <w:webHidden/>
          </w:rPr>
          <w:fldChar w:fldCharType="end"/>
        </w:r>
      </w:hyperlink>
    </w:p>
    <w:p w14:paraId="31933530" w14:textId="29BF787E" w:rsidR="00545F29" w:rsidRPr="00545F29" w:rsidRDefault="00355608">
      <w:pPr>
        <w:pStyle w:val="TOC3"/>
        <w:tabs>
          <w:tab w:val="right" w:leader="dot" w:pos="9350"/>
        </w:tabs>
        <w:rPr>
          <w:rFonts w:ascii="Times New Roman" w:eastAsiaTheme="minorEastAsia" w:hAnsi="Times New Roman" w:cs="Times New Roman"/>
          <w:i w:val="0"/>
          <w:noProof/>
          <w:sz w:val="22"/>
          <w:szCs w:val="22"/>
        </w:rPr>
      </w:pPr>
      <w:hyperlink w:anchor="_Toc101099349" w:history="1">
        <w:r w:rsidR="00545F29" w:rsidRPr="00545F29">
          <w:rPr>
            <w:rStyle w:val="Hyperlink"/>
            <w:rFonts w:ascii="Times New Roman" w:hAnsi="Times New Roman" w:cs="Times New Roman"/>
            <w:noProof/>
          </w:rPr>
          <w:t>A.2.4 System Testing Schedule</w:t>
        </w:r>
        <w:r w:rsidR="00545F29" w:rsidRPr="00545F29">
          <w:rPr>
            <w:rFonts w:ascii="Times New Roman" w:hAnsi="Times New Roman" w:cs="Times New Roman"/>
            <w:noProof/>
            <w:webHidden/>
          </w:rPr>
          <w:tab/>
        </w:r>
        <w:r w:rsidR="00545F29" w:rsidRPr="00545F29">
          <w:rPr>
            <w:rFonts w:ascii="Times New Roman" w:hAnsi="Times New Roman" w:cs="Times New Roman"/>
            <w:noProof/>
            <w:webHidden/>
          </w:rPr>
          <w:fldChar w:fldCharType="begin"/>
        </w:r>
        <w:r w:rsidR="00545F29" w:rsidRPr="00545F29">
          <w:rPr>
            <w:rFonts w:ascii="Times New Roman" w:hAnsi="Times New Roman" w:cs="Times New Roman"/>
            <w:noProof/>
            <w:webHidden/>
          </w:rPr>
          <w:instrText xml:space="preserve"> PAGEREF _Toc101099349 \h </w:instrText>
        </w:r>
        <w:r w:rsidR="00545F29" w:rsidRPr="00545F29">
          <w:rPr>
            <w:rFonts w:ascii="Times New Roman" w:hAnsi="Times New Roman" w:cs="Times New Roman"/>
            <w:noProof/>
            <w:webHidden/>
          </w:rPr>
        </w:r>
        <w:r w:rsidR="00545F29" w:rsidRPr="00545F29">
          <w:rPr>
            <w:rFonts w:ascii="Times New Roman" w:hAnsi="Times New Roman" w:cs="Times New Roman"/>
            <w:noProof/>
            <w:webHidden/>
          </w:rPr>
          <w:fldChar w:fldCharType="separate"/>
        </w:r>
        <w:r w:rsidR="00545F29" w:rsidRPr="00545F29">
          <w:rPr>
            <w:rFonts w:ascii="Times New Roman" w:hAnsi="Times New Roman" w:cs="Times New Roman"/>
            <w:noProof/>
            <w:webHidden/>
          </w:rPr>
          <w:t>102</w:t>
        </w:r>
        <w:r w:rsidR="00545F29" w:rsidRPr="00545F29">
          <w:rPr>
            <w:rFonts w:ascii="Times New Roman" w:hAnsi="Times New Roman" w:cs="Times New Roman"/>
            <w:noProof/>
            <w:webHidden/>
          </w:rPr>
          <w:fldChar w:fldCharType="end"/>
        </w:r>
      </w:hyperlink>
    </w:p>
    <w:p w14:paraId="64F3C8EA" w14:textId="776C4B60" w:rsidR="00044720" w:rsidRPr="00545F29" w:rsidRDefault="00804F4E" w:rsidP="00AC164F">
      <w:pPr>
        <w:spacing w:line="276" w:lineRule="auto"/>
        <w:rPr>
          <w:rFonts w:ascii="Times New Roman" w:hAnsi="Times New Roman" w:cs="Times New Roman"/>
          <w:b/>
        </w:rPr>
      </w:pPr>
      <w:r w:rsidRPr="00545F29">
        <w:rPr>
          <w:rFonts w:ascii="Times New Roman" w:hAnsi="Times New Roman" w:cs="Times New Roman"/>
          <w:b/>
        </w:rPr>
        <w:fldChar w:fldCharType="end"/>
      </w:r>
    </w:p>
    <w:p w14:paraId="2BEA43BE" w14:textId="77777777" w:rsidR="00BF0BAD" w:rsidRPr="00545F29" w:rsidRDefault="00BF0BAD" w:rsidP="00AC164F">
      <w:pPr>
        <w:spacing w:line="360" w:lineRule="auto"/>
        <w:rPr>
          <w:rFonts w:ascii="Times New Roman" w:hAnsi="Times New Roman" w:cs="Times New Roman"/>
        </w:rPr>
      </w:pPr>
    </w:p>
    <w:p w14:paraId="4B8BEB1F" w14:textId="77777777" w:rsidR="00251C2B" w:rsidRPr="00545F29" w:rsidRDefault="00251C2B" w:rsidP="00AC164F">
      <w:pPr>
        <w:spacing w:line="360" w:lineRule="auto"/>
        <w:rPr>
          <w:rFonts w:ascii="Times New Roman" w:hAnsi="Times New Roman" w:cs="Times New Roman"/>
        </w:rPr>
        <w:sectPr w:rsidR="00251C2B" w:rsidRPr="00545F29" w:rsidSect="00E238C3">
          <w:footerReference w:type="default" r:id="rId13"/>
          <w:pgSz w:w="12240" w:h="15840"/>
          <w:pgMar w:top="1440" w:right="1440" w:bottom="1440" w:left="1440" w:header="720" w:footer="720" w:gutter="0"/>
          <w:pgNumType w:fmt="upperRoman" w:start="1"/>
          <w:cols w:space="720"/>
          <w:docGrid w:linePitch="360"/>
        </w:sectPr>
      </w:pPr>
    </w:p>
    <w:p w14:paraId="646E1D5E" w14:textId="47A945A8" w:rsidR="00F608E1" w:rsidRPr="00545F29" w:rsidRDefault="00F608E1" w:rsidP="00E54553">
      <w:pPr>
        <w:pStyle w:val="Heading1"/>
        <w:spacing w:line="360" w:lineRule="auto"/>
        <w:jc w:val="both"/>
        <w:rPr>
          <w:rFonts w:ascii="Times New Roman" w:hAnsi="Times New Roman" w:cs="Times New Roman"/>
        </w:rPr>
      </w:pPr>
      <w:bookmarkStart w:id="1" w:name="_Toc101099263"/>
      <w:r w:rsidRPr="00545F29">
        <w:rPr>
          <w:rFonts w:ascii="Times New Roman" w:hAnsi="Times New Roman" w:cs="Times New Roman"/>
        </w:rPr>
        <w:lastRenderedPageBreak/>
        <w:t>1. Introduction</w:t>
      </w:r>
      <w:bookmarkEnd w:id="1"/>
    </w:p>
    <w:p w14:paraId="3EA30ABF" w14:textId="7DABAD1D" w:rsidR="00804F4E" w:rsidRPr="00545F29" w:rsidRDefault="00D0621E" w:rsidP="00E54553">
      <w:pPr>
        <w:pStyle w:val="Heading2"/>
        <w:spacing w:line="360" w:lineRule="auto"/>
        <w:jc w:val="both"/>
        <w:rPr>
          <w:rFonts w:ascii="Times New Roman" w:hAnsi="Times New Roman" w:cs="Times New Roman"/>
        </w:rPr>
      </w:pPr>
      <w:bookmarkStart w:id="2" w:name="_Toc101099264"/>
      <w:r w:rsidRPr="00545F29">
        <w:rPr>
          <w:rFonts w:ascii="Times New Roman" w:hAnsi="Times New Roman" w:cs="Times New Roman"/>
        </w:rPr>
        <w:t xml:space="preserve">1.1 </w:t>
      </w:r>
      <w:r w:rsidR="00B81944" w:rsidRPr="00545F29">
        <w:rPr>
          <w:rFonts w:ascii="Times New Roman" w:hAnsi="Times New Roman" w:cs="Times New Roman"/>
        </w:rPr>
        <w:t>Purpose</w:t>
      </w:r>
      <w:bookmarkEnd w:id="2"/>
    </w:p>
    <w:p w14:paraId="2ABC68A6" w14:textId="194C8245" w:rsidR="00B81944" w:rsidRPr="00545F29" w:rsidRDefault="00B81944" w:rsidP="0F993D3B">
      <w:pPr>
        <w:spacing w:line="360" w:lineRule="auto"/>
        <w:rPr>
          <w:rFonts w:ascii="Times New Roman" w:hAnsi="Times New Roman" w:cs="Times New Roman"/>
        </w:rPr>
      </w:pPr>
      <w:r w:rsidRPr="00545F29">
        <w:rPr>
          <w:rFonts w:ascii="Times New Roman" w:hAnsi="Times New Roman" w:cs="Times New Roman"/>
        </w:rPr>
        <w:t>The purpose of th</w:t>
      </w:r>
      <w:r w:rsidR="007751A4" w:rsidRPr="00545F29">
        <w:rPr>
          <w:rFonts w:ascii="Times New Roman" w:hAnsi="Times New Roman" w:cs="Times New Roman"/>
        </w:rPr>
        <w:t xml:space="preserve">is document is to </w:t>
      </w:r>
      <w:r w:rsidR="002D3913" w:rsidRPr="00545F29">
        <w:rPr>
          <w:rFonts w:ascii="Times New Roman" w:hAnsi="Times New Roman" w:cs="Times New Roman"/>
        </w:rPr>
        <w:t>outline how the eTimely application will be tested</w:t>
      </w:r>
      <w:r w:rsidR="00E7093B" w:rsidRPr="00545F29">
        <w:rPr>
          <w:rFonts w:ascii="Times New Roman" w:hAnsi="Times New Roman" w:cs="Times New Roman"/>
        </w:rPr>
        <w:t xml:space="preserve"> to ensure all </w:t>
      </w:r>
      <w:r w:rsidR="00CA78F2" w:rsidRPr="00545F29">
        <w:rPr>
          <w:rFonts w:ascii="Times New Roman" w:hAnsi="Times New Roman" w:cs="Times New Roman"/>
        </w:rPr>
        <w:t xml:space="preserve">features and functionalities </w:t>
      </w:r>
      <w:r w:rsidR="0081251B" w:rsidRPr="00545F29">
        <w:rPr>
          <w:rFonts w:ascii="Times New Roman" w:hAnsi="Times New Roman" w:cs="Times New Roman"/>
        </w:rPr>
        <w:t>are working as expected</w:t>
      </w:r>
      <w:r w:rsidR="00CA78F2" w:rsidRPr="00545F29">
        <w:rPr>
          <w:rFonts w:ascii="Times New Roman" w:hAnsi="Times New Roman" w:cs="Times New Roman"/>
        </w:rPr>
        <w:t>.</w:t>
      </w:r>
      <w:r w:rsidR="006B1B20" w:rsidRPr="00545F29">
        <w:rPr>
          <w:rFonts w:ascii="Times New Roman" w:hAnsi="Times New Roman" w:cs="Times New Roman"/>
        </w:rPr>
        <w:t xml:space="preserve"> With this</w:t>
      </w:r>
      <w:r w:rsidR="002A1E6C" w:rsidRPr="00545F29">
        <w:rPr>
          <w:rFonts w:ascii="Times New Roman" w:hAnsi="Times New Roman" w:cs="Times New Roman"/>
        </w:rPr>
        <w:t xml:space="preserve"> document, the</w:t>
      </w:r>
      <w:r w:rsidR="006B1B20" w:rsidRPr="00545F29">
        <w:rPr>
          <w:rFonts w:ascii="Times New Roman" w:hAnsi="Times New Roman" w:cs="Times New Roman"/>
        </w:rPr>
        <w:t xml:space="preserve"> intended audience will have a comprehensive outline of all the different sorts of test cases, </w:t>
      </w:r>
      <w:r w:rsidR="00B55EAD" w:rsidRPr="00545F29">
        <w:rPr>
          <w:rFonts w:ascii="Times New Roman" w:hAnsi="Times New Roman" w:cs="Times New Roman"/>
        </w:rPr>
        <w:t>consisting</w:t>
      </w:r>
      <w:r w:rsidR="007A707D" w:rsidRPr="00545F29">
        <w:rPr>
          <w:rFonts w:ascii="Times New Roman" w:hAnsi="Times New Roman" w:cs="Times New Roman"/>
        </w:rPr>
        <w:t xml:space="preserve"> of functional</w:t>
      </w:r>
      <w:r w:rsidR="00FF243B" w:rsidRPr="00545F29">
        <w:rPr>
          <w:rFonts w:ascii="Times New Roman" w:hAnsi="Times New Roman" w:cs="Times New Roman"/>
        </w:rPr>
        <w:t xml:space="preserve"> testing, non-functional testing, in</w:t>
      </w:r>
      <w:r w:rsidR="002329B1" w:rsidRPr="00545F29">
        <w:rPr>
          <w:rFonts w:ascii="Times New Roman" w:hAnsi="Times New Roman" w:cs="Times New Roman"/>
        </w:rPr>
        <w:t>tegration testing, and system testing.</w:t>
      </w:r>
    </w:p>
    <w:p w14:paraId="4D9D34DF" w14:textId="7B8DA210" w:rsidR="00D4643A" w:rsidRPr="00545F29" w:rsidRDefault="00D0621E" w:rsidP="00E54553">
      <w:pPr>
        <w:pStyle w:val="Heading2"/>
        <w:spacing w:line="360" w:lineRule="auto"/>
        <w:jc w:val="both"/>
        <w:rPr>
          <w:rFonts w:ascii="Times New Roman" w:hAnsi="Times New Roman" w:cs="Times New Roman"/>
        </w:rPr>
      </w:pPr>
      <w:bookmarkStart w:id="3" w:name="_Toc101099265"/>
      <w:r w:rsidRPr="00545F29">
        <w:rPr>
          <w:rFonts w:ascii="Times New Roman" w:hAnsi="Times New Roman" w:cs="Times New Roman"/>
        </w:rPr>
        <w:t xml:space="preserve">1.2 </w:t>
      </w:r>
      <w:r w:rsidR="00D4643A" w:rsidRPr="00545F29">
        <w:rPr>
          <w:rFonts w:ascii="Times New Roman" w:hAnsi="Times New Roman" w:cs="Times New Roman"/>
        </w:rPr>
        <w:t>References</w:t>
      </w:r>
      <w:bookmarkEnd w:id="3"/>
    </w:p>
    <w:p w14:paraId="03A82E91" w14:textId="5D91A52E" w:rsidR="00D4643A" w:rsidRPr="00545F29" w:rsidRDefault="2D510255" w:rsidP="0F993D3B">
      <w:pPr>
        <w:spacing w:line="360" w:lineRule="auto"/>
        <w:rPr>
          <w:rFonts w:ascii="Times New Roman" w:hAnsi="Times New Roman" w:cs="Times New Roman"/>
        </w:rPr>
      </w:pPr>
      <w:r w:rsidRPr="00545F29">
        <w:rPr>
          <w:rFonts w:ascii="Times New Roman" w:hAnsi="Times New Roman" w:cs="Times New Roman"/>
        </w:rPr>
        <w:t>The test cases referenced</w:t>
      </w:r>
      <w:r w:rsidR="38E8F53D" w:rsidRPr="00545F29">
        <w:rPr>
          <w:rFonts w:ascii="Times New Roman" w:hAnsi="Times New Roman" w:cs="Times New Roman"/>
        </w:rPr>
        <w:t xml:space="preserve"> </w:t>
      </w:r>
      <w:r w:rsidRPr="00545F29">
        <w:rPr>
          <w:rFonts w:ascii="Times New Roman" w:hAnsi="Times New Roman" w:cs="Times New Roman"/>
        </w:rPr>
        <w:t xml:space="preserve">throughout this document are defined </w:t>
      </w:r>
      <w:r w:rsidR="1DF44145" w:rsidRPr="00545F29">
        <w:rPr>
          <w:rFonts w:ascii="Times New Roman" w:hAnsi="Times New Roman" w:cs="Times New Roman"/>
        </w:rPr>
        <w:t>in a detailed format within</w:t>
      </w:r>
      <w:r w:rsidR="38E8F53D" w:rsidRPr="00545F29">
        <w:rPr>
          <w:rFonts w:ascii="Times New Roman" w:hAnsi="Times New Roman" w:cs="Times New Roman"/>
        </w:rPr>
        <w:t xml:space="preserve"> </w:t>
      </w:r>
      <w:r w:rsidR="5A7F5FEE" w:rsidRPr="00545F29">
        <w:rPr>
          <w:rFonts w:ascii="Times New Roman" w:hAnsi="Times New Roman" w:cs="Times New Roman"/>
        </w:rPr>
        <w:t>sections 6 through 9</w:t>
      </w:r>
      <w:r w:rsidR="5BD39793" w:rsidRPr="00545F29">
        <w:rPr>
          <w:rFonts w:ascii="Times New Roman" w:hAnsi="Times New Roman" w:cs="Times New Roman"/>
        </w:rPr>
        <w:t xml:space="preserve"> of this</w:t>
      </w:r>
      <w:r w:rsidR="152C8537" w:rsidRPr="00545F29">
        <w:rPr>
          <w:rFonts w:ascii="Times New Roman" w:hAnsi="Times New Roman" w:cs="Times New Roman"/>
        </w:rPr>
        <w:t xml:space="preserve"> document</w:t>
      </w:r>
      <w:r w:rsidR="23A130DF" w:rsidRPr="00545F29">
        <w:rPr>
          <w:rFonts w:ascii="Times New Roman" w:hAnsi="Times New Roman" w:cs="Times New Roman"/>
        </w:rPr>
        <w:t>. Each test case is defined based off a particular requirement or use case defined in the eTimel</w:t>
      </w:r>
      <w:r w:rsidR="4D48D83C" w:rsidRPr="00545F29">
        <w:rPr>
          <w:rFonts w:ascii="Times New Roman" w:hAnsi="Times New Roman" w:cs="Times New Roman"/>
        </w:rPr>
        <w:t>y</w:t>
      </w:r>
      <w:r w:rsidR="23A130DF" w:rsidRPr="00545F29">
        <w:rPr>
          <w:rFonts w:ascii="Times New Roman" w:hAnsi="Times New Roman" w:cs="Times New Roman"/>
        </w:rPr>
        <w:t xml:space="preserve"> Software Requirement Specification document or eTimel</w:t>
      </w:r>
      <w:r w:rsidR="4D48D83C" w:rsidRPr="00545F29">
        <w:rPr>
          <w:rFonts w:ascii="Times New Roman" w:hAnsi="Times New Roman" w:cs="Times New Roman"/>
        </w:rPr>
        <w:t>y Design Specification document respectively.</w:t>
      </w:r>
      <w:r w:rsidR="4E7B8FFE" w:rsidRPr="00545F29">
        <w:rPr>
          <w:rFonts w:ascii="Times New Roman" w:hAnsi="Times New Roman" w:cs="Times New Roman"/>
        </w:rPr>
        <w:t xml:space="preserve"> </w:t>
      </w:r>
    </w:p>
    <w:p w14:paraId="2AA44D55" w14:textId="62FE985C" w:rsidR="00DC5E6F" w:rsidRPr="00545F29" w:rsidRDefault="1A302F61" w:rsidP="0F993D3B">
      <w:pPr>
        <w:spacing w:line="360" w:lineRule="auto"/>
        <w:rPr>
          <w:rFonts w:ascii="Times New Roman" w:hAnsi="Times New Roman" w:cs="Times New Roman"/>
        </w:rPr>
      </w:pPr>
      <w:r w:rsidRPr="00545F29">
        <w:rPr>
          <w:rFonts w:ascii="Times New Roman" w:hAnsi="Times New Roman" w:cs="Times New Roman"/>
        </w:rPr>
        <w:t>Additionally, the appendix of this document will define various ways to set up the database</w:t>
      </w:r>
      <w:r w:rsidR="50DDF969" w:rsidRPr="00545F29">
        <w:rPr>
          <w:rFonts w:ascii="Times New Roman" w:hAnsi="Times New Roman" w:cs="Times New Roman"/>
        </w:rPr>
        <w:t xml:space="preserve"> before running a test case. </w:t>
      </w:r>
      <w:r w:rsidR="347ABD80" w:rsidRPr="00545F29">
        <w:rPr>
          <w:rFonts w:ascii="Times New Roman" w:hAnsi="Times New Roman" w:cs="Times New Roman"/>
        </w:rPr>
        <w:t xml:space="preserve">These </w:t>
      </w:r>
      <w:r w:rsidR="328DAEA5" w:rsidRPr="00545F29">
        <w:rPr>
          <w:rFonts w:ascii="Times New Roman" w:hAnsi="Times New Roman" w:cs="Times New Roman"/>
        </w:rPr>
        <w:t xml:space="preserve">will be referenced </w:t>
      </w:r>
      <w:r w:rsidR="0ED84475" w:rsidRPr="00545F29">
        <w:rPr>
          <w:rFonts w:ascii="Times New Roman" w:hAnsi="Times New Roman" w:cs="Times New Roman"/>
        </w:rPr>
        <w:t>in the preconditions</w:t>
      </w:r>
      <w:r w:rsidR="21B469D9" w:rsidRPr="00545F29">
        <w:rPr>
          <w:rFonts w:ascii="Times New Roman" w:hAnsi="Times New Roman" w:cs="Times New Roman"/>
        </w:rPr>
        <w:t xml:space="preserve"> of a test case, such as DBS-00, DBS-01</w:t>
      </w:r>
      <w:r w:rsidR="55BF0654" w:rsidRPr="00545F29">
        <w:rPr>
          <w:rFonts w:ascii="Times New Roman" w:hAnsi="Times New Roman" w:cs="Times New Roman"/>
        </w:rPr>
        <w:t>, and so on.</w:t>
      </w:r>
    </w:p>
    <w:p w14:paraId="3448F8AC" w14:textId="5DB45F99" w:rsidR="00EA64FD" w:rsidRPr="00545F29" w:rsidRDefault="00EE2CCE" w:rsidP="00E54553">
      <w:pPr>
        <w:pStyle w:val="Heading1"/>
        <w:spacing w:line="360" w:lineRule="auto"/>
        <w:jc w:val="both"/>
        <w:rPr>
          <w:rFonts w:ascii="Times New Roman" w:hAnsi="Times New Roman" w:cs="Times New Roman"/>
        </w:rPr>
      </w:pPr>
      <w:bookmarkStart w:id="4" w:name="_Toc101099266"/>
      <w:r w:rsidRPr="00545F29">
        <w:rPr>
          <w:rFonts w:ascii="Times New Roman" w:hAnsi="Times New Roman" w:cs="Times New Roman"/>
        </w:rPr>
        <w:t>2</w:t>
      </w:r>
      <w:r w:rsidR="00044720" w:rsidRPr="00545F29">
        <w:rPr>
          <w:rFonts w:ascii="Times New Roman" w:hAnsi="Times New Roman" w:cs="Times New Roman"/>
        </w:rPr>
        <w:t>.</w:t>
      </w:r>
      <w:r w:rsidRPr="00545F29">
        <w:rPr>
          <w:rFonts w:ascii="Times New Roman" w:hAnsi="Times New Roman" w:cs="Times New Roman"/>
        </w:rPr>
        <w:t xml:space="preserve"> </w:t>
      </w:r>
      <w:r w:rsidR="0026251E" w:rsidRPr="00545F29">
        <w:rPr>
          <w:rFonts w:ascii="Times New Roman" w:hAnsi="Times New Roman" w:cs="Times New Roman"/>
        </w:rPr>
        <w:t>Functional Testing</w:t>
      </w:r>
      <w:bookmarkEnd w:id="4"/>
    </w:p>
    <w:p w14:paraId="53C6FC49" w14:textId="0E97553F" w:rsidR="00C74C4A" w:rsidRPr="00545F29" w:rsidRDefault="00EE2CCE" w:rsidP="00E54553">
      <w:pPr>
        <w:pStyle w:val="Heading2"/>
        <w:spacing w:line="360" w:lineRule="auto"/>
        <w:jc w:val="both"/>
        <w:rPr>
          <w:rFonts w:ascii="Times New Roman" w:hAnsi="Times New Roman" w:cs="Times New Roman"/>
        </w:rPr>
      </w:pPr>
      <w:bookmarkStart w:id="5" w:name="_Toc101099267"/>
      <w:r w:rsidRPr="00545F29">
        <w:rPr>
          <w:rFonts w:ascii="Times New Roman" w:hAnsi="Times New Roman" w:cs="Times New Roman"/>
        </w:rPr>
        <w:t>2.</w:t>
      </w:r>
      <w:r w:rsidR="00ED1A17" w:rsidRPr="00545F29">
        <w:rPr>
          <w:rFonts w:ascii="Times New Roman" w:hAnsi="Times New Roman" w:cs="Times New Roman"/>
        </w:rPr>
        <w:t>1</w:t>
      </w:r>
      <w:r w:rsidRPr="00545F29">
        <w:rPr>
          <w:rFonts w:ascii="Times New Roman" w:hAnsi="Times New Roman" w:cs="Times New Roman"/>
        </w:rPr>
        <w:t xml:space="preserve"> </w:t>
      </w:r>
      <w:r w:rsidR="00EB66BD" w:rsidRPr="00545F29">
        <w:rPr>
          <w:rFonts w:ascii="Times New Roman" w:hAnsi="Times New Roman" w:cs="Times New Roman"/>
        </w:rPr>
        <w:t>Approach</w:t>
      </w:r>
      <w:bookmarkEnd w:id="5"/>
    </w:p>
    <w:p w14:paraId="7AACAF79" w14:textId="267D99AD" w:rsidR="00CE466A" w:rsidRPr="00545F29" w:rsidRDefault="00EC5978" w:rsidP="0F993D3B">
      <w:pPr>
        <w:spacing w:line="360" w:lineRule="auto"/>
        <w:rPr>
          <w:rFonts w:ascii="Times New Roman" w:hAnsi="Times New Roman" w:cs="Times New Roman"/>
        </w:rPr>
      </w:pPr>
      <w:r w:rsidRPr="00545F29">
        <w:rPr>
          <w:rFonts w:ascii="Times New Roman" w:hAnsi="Times New Roman" w:cs="Times New Roman"/>
        </w:rPr>
        <w:t xml:space="preserve">Functional testing will test the functionalities of </w:t>
      </w:r>
      <w:r w:rsidR="00E254BA" w:rsidRPr="00545F29">
        <w:rPr>
          <w:rFonts w:ascii="Times New Roman" w:hAnsi="Times New Roman" w:cs="Times New Roman"/>
        </w:rPr>
        <w:t xml:space="preserve">the features implemented in the </w:t>
      </w:r>
      <w:r w:rsidR="00E26A0C" w:rsidRPr="00545F29">
        <w:rPr>
          <w:rFonts w:ascii="Times New Roman" w:hAnsi="Times New Roman" w:cs="Times New Roman"/>
        </w:rPr>
        <w:t>e</w:t>
      </w:r>
      <w:r w:rsidR="005361F7" w:rsidRPr="00545F29">
        <w:rPr>
          <w:rFonts w:ascii="Times New Roman" w:hAnsi="Times New Roman" w:cs="Times New Roman"/>
        </w:rPr>
        <w:t>T</w:t>
      </w:r>
      <w:r w:rsidR="00E26A0C" w:rsidRPr="00545F29">
        <w:rPr>
          <w:rFonts w:ascii="Times New Roman" w:hAnsi="Times New Roman" w:cs="Times New Roman"/>
        </w:rPr>
        <w:t>imel</w:t>
      </w:r>
      <w:r w:rsidR="005361F7" w:rsidRPr="00545F29">
        <w:rPr>
          <w:rFonts w:ascii="Times New Roman" w:hAnsi="Times New Roman" w:cs="Times New Roman"/>
        </w:rPr>
        <w:t>y</w:t>
      </w:r>
      <w:r w:rsidR="00E26A0C" w:rsidRPr="00545F29">
        <w:rPr>
          <w:rFonts w:ascii="Times New Roman" w:hAnsi="Times New Roman" w:cs="Times New Roman"/>
        </w:rPr>
        <w:t xml:space="preserve"> web application</w:t>
      </w:r>
      <w:r w:rsidR="00173F4D" w:rsidRPr="00545F29">
        <w:rPr>
          <w:rFonts w:ascii="Times New Roman" w:hAnsi="Times New Roman" w:cs="Times New Roman"/>
        </w:rPr>
        <w:t xml:space="preserve"> to </w:t>
      </w:r>
      <w:r w:rsidR="00EE0925" w:rsidRPr="00545F29">
        <w:rPr>
          <w:rFonts w:ascii="Times New Roman" w:hAnsi="Times New Roman" w:cs="Times New Roman"/>
        </w:rPr>
        <w:t xml:space="preserve">ensure </w:t>
      </w:r>
      <w:r w:rsidR="00173F4D" w:rsidRPr="00545F29">
        <w:rPr>
          <w:rFonts w:ascii="Times New Roman" w:hAnsi="Times New Roman" w:cs="Times New Roman"/>
        </w:rPr>
        <w:t>each functionality is working</w:t>
      </w:r>
      <w:r w:rsidR="00857989" w:rsidRPr="00545F29">
        <w:rPr>
          <w:rFonts w:ascii="Times New Roman" w:hAnsi="Times New Roman" w:cs="Times New Roman"/>
        </w:rPr>
        <w:t xml:space="preserve"> as intended</w:t>
      </w:r>
      <w:r w:rsidR="00A651B2" w:rsidRPr="00545F29">
        <w:rPr>
          <w:rFonts w:ascii="Times New Roman" w:hAnsi="Times New Roman" w:cs="Times New Roman"/>
        </w:rPr>
        <w:t xml:space="preserve">. </w:t>
      </w:r>
      <w:r w:rsidR="00173F4D" w:rsidRPr="00545F29">
        <w:rPr>
          <w:rFonts w:ascii="Times New Roman" w:hAnsi="Times New Roman" w:cs="Times New Roman"/>
        </w:rPr>
        <w:t xml:space="preserve">Testing will be </w:t>
      </w:r>
      <w:r w:rsidR="005B7D8E" w:rsidRPr="00545F29">
        <w:rPr>
          <w:rFonts w:ascii="Times New Roman" w:hAnsi="Times New Roman" w:cs="Times New Roman"/>
        </w:rPr>
        <w:t>performed</w:t>
      </w:r>
      <w:r w:rsidR="00173F4D" w:rsidRPr="00545F29">
        <w:rPr>
          <w:rFonts w:ascii="Times New Roman" w:hAnsi="Times New Roman" w:cs="Times New Roman"/>
        </w:rPr>
        <w:t xml:space="preserve"> manually by a tester following the steps of the test cases outlined</w:t>
      </w:r>
      <w:r w:rsidR="00281A87" w:rsidRPr="00545F29">
        <w:rPr>
          <w:rFonts w:ascii="Times New Roman" w:hAnsi="Times New Roman" w:cs="Times New Roman"/>
        </w:rPr>
        <w:t xml:space="preserve"> in this document.</w:t>
      </w:r>
    </w:p>
    <w:p w14:paraId="3016A12B" w14:textId="033EC762" w:rsidR="00C74C4A" w:rsidRPr="00545F29" w:rsidRDefault="00EE2CCE" w:rsidP="00E54553">
      <w:pPr>
        <w:pStyle w:val="Heading2"/>
        <w:spacing w:line="360" w:lineRule="auto"/>
        <w:jc w:val="both"/>
        <w:rPr>
          <w:rFonts w:ascii="Times New Roman" w:hAnsi="Times New Roman" w:cs="Times New Roman"/>
        </w:rPr>
      </w:pPr>
      <w:bookmarkStart w:id="6" w:name="_Toc101099268"/>
      <w:r w:rsidRPr="00545F29">
        <w:rPr>
          <w:rFonts w:ascii="Times New Roman" w:hAnsi="Times New Roman" w:cs="Times New Roman"/>
        </w:rPr>
        <w:t>2.</w:t>
      </w:r>
      <w:r w:rsidR="00ED1A17" w:rsidRPr="00545F29">
        <w:rPr>
          <w:rFonts w:ascii="Times New Roman" w:hAnsi="Times New Roman" w:cs="Times New Roman"/>
        </w:rPr>
        <w:t>2</w:t>
      </w:r>
      <w:r w:rsidRPr="00545F29">
        <w:rPr>
          <w:rFonts w:ascii="Times New Roman" w:hAnsi="Times New Roman" w:cs="Times New Roman"/>
        </w:rPr>
        <w:t xml:space="preserve"> </w:t>
      </w:r>
      <w:r w:rsidR="00EB66BD" w:rsidRPr="00545F29">
        <w:rPr>
          <w:rFonts w:ascii="Times New Roman" w:hAnsi="Times New Roman" w:cs="Times New Roman"/>
        </w:rPr>
        <w:t>Pass</w:t>
      </w:r>
      <w:r w:rsidR="00C55265" w:rsidRPr="00545F29">
        <w:rPr>
          <w:rFonts w:ascii="Times New Roman" w:hAnsi="Times New Roman" w:cs="Times New Roman"/>
        </w:rPr>
        <w:t xml:space="preserve"> </w:t>
      </w:r>
      <w:r w:rsidR="00EB66BD" w:rsidRPr="00545F29">
        <w:rPr>
          <w:rFonts w:ascii="Times New Roman" w:hAnsi="Times New Roman" w:cs="Times New Roman"/>
        </w:rPr>
        <w:t>/</w:t>
      </w:r>
      <w:r w:rsidR="00C55265" w:rsidRPr="00545F29">
        <w:rPr>
          <w:rFonts w:ascii="Times New Roman" w:hAnsi="Times New Roman" w:cs="Times New Roman"/>
        </w:rPr>
        <w:t xml:space="preserve"> </w:t>
      </w:r>
      <w:r w:rsidR="00EB66BD" w:rsidRPr="00545F29">
        <w:rPr>
          <w:rFonts w:ascii="Times New Roman" w:hAnsi="Times New Roman" w:cs="Times New Roman"/>
        </w:rPr>
        <w:t>Fail Criteria</w:t>
      </w:r>
      <w:bookmarkEnd w:id="6"/>
    </w:p>
    <w:p w14:paraId="0165179C" w14:textId="622B8800" w:rsidR="00B90189" w:rsidRPr="00545F29" w:rsidRDefault="1FA12D22" w:rsidP="0F993D3B">
      <w:pPr>
        <w:spacing w:line="360" w:lineRule="auto"/>
        <w:rPr>
          <w:rFonts w:ascii="Times New Roman" w:hAnsi="Times New Roman" w:cs="Times New Roman"/>
        </w:rPr>
      </w:pPr>
      <w:r w:rsidRPr="00545F29">
        <w:rPr>
          <w:rFonts w:ascii="Times New Roman" w:hAnsi="Times New Roman" w:cs="Times New Roman"/>
        </w:rPr>
        <w:t xml:space="preserve">Functional testing will pass if the tests </w:t>
      </w:r>
      <w:r w:rsidR="3FF715BB" w:rsidRPr="00545F29">
        <w:rPr>
          <w:rFonts w:ascii="Times New Roman" w:hAnsi="Times New Roman" w:cs="Times New Roman"/>
        </w:rPr>
        <w:t>meet</w:t>
      </w:r>
      <w:r w:rsidRPr="00545F29">
        <w:rPr>
          <w:rFonts w:ascii="Times New Roman" w:hAnsi="Times New Roman" w:cs="Times New Roman"/>
        </w:rPr>
        <w:t xml:space="preserve"> the expected </w:t>
      </w:r>
      <w:r w:rsidR="73E185DC" w:rsidRPr="00545F29">
        <w:rPr>
          <w:rFonts w:ascii="Times New Roman" w:hAnsi="Times New Roman" w:cs="Times New Roman"/>
        </w:rPr>
        <w:t>results and postconditions listed</w:t>
      </w:r>
      <w:r w:rsidR="4C8887BD" w:rsidRPr="00545F29">
        <w:rPr>
          <w:rFonts w:ascii="Times New Roman" w:hAnsi="Times New Roman" w:cs="Times New Roman"/>
        </w:rPr>
        <w:t xml:space="preserve"> in e</w:t>
      </w:r>
      <w:r w:rsidR="26709BAB" w:rsidRPr="00545F29">
        <w:rPr>
          <w:rFonts w:ascii="Times New Roman" w:hAnsi="Times New Roman" w:cs="Times New Roman"/>
        </w:rPr>
        <w:t>ach of the functional test cases</w:t>
      </w:r>
      <w:r w:rsidR="2ADB5628" w:rsidRPr="00545F29">
        <w:rPr>
          <w:rFonts w:ascii="Times New Roman" w:hAnsi="Times New Roman" w:cs="Times New Roman"/>
        </w:rPr>
        <w:t>.</w:t>
      </w:r>
    </w:p>
    <w:p w14:paraId="5E5A7F18" w14:textId="037D33D7" w:rsidR="008E009E" w:rsidRPr="00545F29" w:rsidRDefault="00AE5458" w:rsidP="0F993D3B">
      <w:pPr>
        <w:spacing w:line="360" w:lineRule="auto"/>
        <w:rPr>
          <w:rFonts w:ascii="Times New Roman" w:hAnsi="Times New Roman" w:cs="Times New Roman"/>
        </w:rPr>
      </w:pPr>
      <w:r w:rsidRPr="00545F29">
        <w:rPr>
          <w:rFonts w:ascii="Times New Roman" w:hAnsi="Times New Roman" w:cs="Times New Roman"/>
        </w:rPr>
        <w:t>Functional testing will fail if the tests</w:t>
      </w:r>
      <w:r w:rsidR="00E158B4" w:rsidRPr="00545F29">
        <w:rPr>
          <w:rFonts w:ascii="Times New Roman" w:hAnsi="Times New Roman" w:cs="Times New Roman"/>
        </w:rPr>
        <w:t xml:space="preserve"> do no</w:t>
      </w:r>
      <w:r w:rsidR="00320A75" w:rsidRPr="00545F29">
        <w:rPr>
          <w:rFonts w:ascii="Times New Roman" w:hAnsi="Times New Roman" w:cs="Times New Roman"/>
        </w:rPr>
        <w:t xml:space="preserve">t meet the </w:t>
      </w:r>
      <w:r w:rsidR="0032497D" w:rsidRPr="00545F29">
        <w:rPr>
          <w:rFonts w:ascii="Times New Roman" w:hAnsi="Times New Roman" w:cs="Times New Roman"/>
        </w:rPr>
        <w:t>expected</w:t>
      </w:r>
      <w:r w:rsidR="00D7663C" w:rsidRPr="00545F29">
        <w:rPr>
          <w:rFonts w:ascii="Times New Roman" w:hAnsi="Times New Roman" w:cs="Times New Roman"/>
        </w:rPr>
        <w:t xml:space="preserve"> results and postconditions</w:t>
      </w:r>
      <w:r w:rsidR="00444FAC" w:rsidRPr="00545F29">
        <w:rPr>
          <w:rFonts w:ascii="Times New Roman" w:hAnsi="Times New Roman" w:cs="Times New Roman"/>
        </w:rPr>
        <w:t xml:space="preserve"> listed in each </w:t>
      </w:r>
      <w:r w:rsidR="00B20A88" w:rsidRPr="00545F29">
        <w:rPr>
          <w:rFonts w:ascii="Times New Roman" w:hAnsi="Times New Roman" w:cs="Times New Roman"/>
        </w:rPr>
        <w:t xml:space="preserve">of the functional test cases </w:t>
      </w:r>
      <w:r w:rsidR="00AF6F25" w:rsidRPr="00545F29">
        <w:rPr>
          <w:rFonts w:ascii="Times New Roman" w:hAnsi="Times New Roman" w:cs="Times New Roman"/>
        </w:rPr>
        <w:t xml:space="preserve">and will </w:t>
      </w:r>
      <w:r w:rsidR="009C2E6C" w:rsidRPr="00545F29">
        <w:rPr>
          <w:rFonts w:ascii="Times New Roman" w:hAnsi="Times New Roman" w:cs="Times New Roman"/>
        </w:rPr>
        <w:t xml:space="preserve">be </w:t>
      </w:r>
      <w:r w:rsidR="00AF6F25" w:rsidRPr="00545F29">
        <w:rPr>
          <w:rFonts w:ascii="Times New Roman" w:hAnsi="Times New Roman" w:cs="Times New Roman"/>
        </w:rPr>
        <w:t>flagged for review.</w:t>
      </w:r>
    </w:p>
    <w:p w14:paraId="3F5DB725" w14:textId="448EA947" w:rsidR="00EB66BD" w:rsidRPr="00545F29" w:rsidRDefault="00EE2CCE" w:rsidP="00E54553">
      <w:pPr>
        <w:pStyle w:val="Heading2"/>
        <w:spacing w:line="360" w:lineRule="auto"/>
        <w:jc w:val="both"/>
        <w:rPr>
          <w:rFonts w:ascii="Times New Roman" w:hAnsi="Times New Roman" w:cs="Times New Roman"/>
        </w:rPr>
      </w:pPr>
      <w:bookmarkStart w:id="7" w:name="_Toc101099269"/>
      <w:r w:rsidRPr="00545F29">
        <w:rPr>
          <w:rFonts w:ascii="Times New Roman" w:hAnsi="Times New Roman" w:cs="Times New Roman"/>
        </w:rPr>
        <w:lastRenderedPageBreak/>
        <w:t>2.</w:t>
      </w:r>
      <w:r w:rsidR="00ED1A17" w:rsidRPr="00545F29">
        <w:rPr>
          <w:rFonts w:ascii="Times New Roman" w:hAnsi="Times New Roman" w:cs="Times New Roman"/>
        </w:rPr>
        <w:t>3</w:t>
      </w:r>
      <w:r w:rsidRPr="00545F29">
        <w:rPr>
          <w:rFonts w:ascii="Times New Roman" w:hAnsi="Times New Roman" w:cs="Times New Roman"/>
        </w:rPr>
        <w:t xml:space="preserve"> </w:t>
      </w:r>
      <w:r w:rsidR="00EB66BD" w:rsidRPr="00545F29">
        <w:rPr>
          <w:rFonts w:ascii="Times New Roman" w:hAnsi="Times New Roman" w:cs="Times New Roman"/>
        </w:rPr>
        <w:t>Entry</w:t>
      </w:r>
      <w:r w:rsidR="00C74C4A" w:rsidRPr="00545F29">
        <w:rPr>
          <w:rFonts w:ascii="Times New Roman" w:hAnsi="Times New Roman" w:cs="Times New Roman"/>
        </w:rPr>
        <w:t xml:space="preserve"> / Exit Criteria</w:t>
      </w:r>
      <w:bookmarkEnd w:id="7"/>
    </w:p>
    <w:p w14:paraId="5A2D55A9" w14:textId="178A70AF" w:rsidR="00C74C4A" w:rsidRPr="00545F29" w:rsidRDefault="00BD1B0B" w:rsidP="00E54553">
      <w:pPr>
        <w:spacing w:line="360" w:lineRule="auto"/>
        <w:jc w:val="both"/>
        <w:rPr>
          <w:rFonts w:ascii="Times New Roman" w:hAnsi="Times New Roman" w:cs="Times New Roman"/>
        </w:rPr>
      </w:pPr>
      <w:r w:rsidRPr="00545F29">
        <w:rPr>
          <w:rFonts w:ascii="Times New Roman" w:hAnsi="Times New Roman" w:cs="Times New Roman"/>
        </w:rPr>
        <w:t xml:space="preserve">Functional testing </w:t>
      </w:r>
      <w:r w:rsidR="09C3FE55" w:rsidRPr="00545F29">
        <w:rPr>
          <w:rFonts w:ascii="Times New Roman" w:hAnsi="Times New Roman" w:cs="Times New Roman"/>
        </w:rPr>
        <w:t xml:space="preserve">will </w:t>
      </w:r>
      <w:r w:rsidRPr="00545F29">
        <w:rPr>
          <w:rFonts w:ascii="Times New Roman" w:hAnsi="Times New Roman" w:cs="Times New Roman"/>
        </w:rPr>
        <w:t xml:space="preserve">begin at the completion of prototype </w:t>
      </w:r>
      <w:r w:rsidR="005D0D64" w:rsidRPr="00545F29">
        <w:rPr>
          <w:rFonts w:ascii="Times New Roman" w:hAnsi="Times New Roman" w:cs="Times New Roman"/>
        </w:rPr>
        <w:t>three</w:t>
      </w:r>
      <w:r w:rsidR="00B10ADF" w:rsidRPr="00545F29">
        <w:rPr>
          <w:rFonts w:ascii="Times New Roman" w:hAnsi="Times New Roman" w:cs="Times New Roman"/>
        </w:rPr>
        <w:t xml:space="preserve"> and will end when each test case is passed.</w:t>
      </w:r>
    </w:p>
    <w:p w14:paraId="648DC0E8" w14:textId="2ECC3DF6" w:rsidR="00C74C4A" w:rsidRPr="00545F29" w:rsidRDefault="00EE2CCE" w:rsidP="00E54553">
      <w:pPr>
        <w:pStyle w:val="Heading2"/>
        <w:spacing w:line="360" w:lineRule="auto"/>
        <w:jc w:val="both"/>
        <w:rPr>
          <w:rFonts w:ascii="Times New Roman" w:hAnsi="Times New Roman" w:cs="Times New Roman"/>
        </w:rPr>
      </w:pPr>
      <w:bookmarkStart w:id="8" w:name="_Toc101099270"/>
      <w:r w:rsidRPr="00545F29">
        <w:rPr>
          <w:rFonts w:ascii="Times New Roman" w:hAnsi="Times New Roman" w:cs="Times New Roman"/>
        </w:rPr>
        <w:t>2.</w:t>
      </w:r>
      <w:r w:rsidR="00ED1A17" w:rsidRPr="00545F29">
        <w:rPr>
          <w:rFonts w:ascii="Times New Roman" w:hAnsi="Times New Roman" w:cs="Times New Roman"/>
        </w:rPr>
        <w:t>4</w:t>
      </w:r>
      <w:r w:rsidRPr="00545F29">
        <w:rPr>
          <w:rFonts w:ascii="Times New Roman" w:hAnsi="Times New Roman" w:cs="Times New Roman"/>
        </w:rPr>
        <w:t xml:space="preserve"> </w:t>
      </w:r>
      <w:r w:rsidR="00C74C4A" w:rsidRPr="00545F29">
        <w:rPr>
          <w:rFonts w:ascii="Times New Roman" w:hAnsi="Times New Roman" w:cs="Times New Roman"/>
        </w:rPr>
        <w:t>Sus</w:t>
      </w:r>
      <w:r w:rsidR="00FC2918" w:rsidRPr="00545F29">
        <w:rPr>
          <w:rFonts w:ascii="Times New Roman" w:hAnsi="Times New Roman" w:cs="Times New Roman"/>
        </w:rPr>
        <w:t>pension</w:t>
      </w:r>
      <w:r w:rsidR="00022EF1" w:rsidRPr="00545F29">
        <w:rPr>
          <w:rFonts w:ascii="Times New Roman" w:hAnsi="Times New Roman" w:cs="Times New Roman"/>
        </w:rPr>
        <w:t xml:space="preserve"> / Resumption Criteria</w:t>
      </w:r>
      <w:bookmarkEnd w:id="8"/>
    </w:p>
    <w:p w14:paraId="61D72872" w14:textId="6A737870" w:rsidR="00D55E7C" w:rsidRPr="00545F29" w:rsidRDefault="00281A87" w:rsidP="00D55E7C">
      <w:pPr>
        <w:spacing w:line="360" w:lineRule="auto"/>
        <w:rPr>
          <w:rFonts w:ascii="Times New Roman" w:hAnsi="Times New Roman" w:cs="Times New Roman"/>
        </w:rPr>
      </w:pPr>
      <w:r w:rsidRPr="00545F29">
        <w:rPr>
          <w:rFonts w:ascii="Times New Roman" w:hAnsi="Times New Roman" w:cs="Times New Roman"/>
        </w:rPr>
        <w:t xml:space="preserve">If a test case were to fail, </w:t>
      </w:r>
      <w:r w:rsidR="00181742" w:rsidRPr="00545F29">
        <w:rPr>
          <w:rFonts w:ascii="Times New Roman" w:hAnsi="Times New Roman" w:cs="Times New Roman"/>
        </w:rPr>
        <w:t xml:space="preserve">testing </w:t>
      </w:r>
      <w:r w:rsidR="00603850" w:rsidRPr="00545F29">
        <w:rPr>
          <w:rFonts w:ascii="Times New Roman" w:hAnsi="Times New Roman" w:cs="Times New Roman"/>
        </w:rPr>
        <w:t xml:space="preserve">of other cases will continue </w:t>
      </w:r>
      <w:r w:rsidR="00BE6E29" w:rsidRPr="00545F29">
        <w:rPr>
          <w:rFonts w:ascii="Times New Roman" w:hAnsi="Times New Roman" w:cs="Times New Roman"/>
        </w:rPr>
        <w:t xml:space="preserve">as expected while the team works to find the </w:t>
      </w:r>
      <w:r w:rsidR="002C357F" w:rsidRPr="00545F29">
        <w:rPr>
          <w:rFonts w:ascii="Times New Roman" w:hAnsi="Times New Roman" w:cs="Times New Roman"/>
        </w:rPr>
        <w:t>reason for the failure.</w:t>
      </w:r>
      <w:r w:rsidR="00E35D15" w:rsidRPr="00545F29">
        <w:rPr>
          <w:rFonts w:ascii="Times New Roman" w:hAnsi="Times New Roman" w:cs="Times New Roman"/>
        </w:rPr>
        <w:t xml:space="preserve"> The only case in which a single test case </w:t>
      </w:r>
      <w:r w:rsidR="00E0680C" w:rsidRPr="00545F29">
        <w:rPr>
          <w:rFonts w:ascii="Times New Roman" w:hAnsi="Times New Roman" w:cs="Times New Roman"/>
        </w:rPr>
        <w:t>fails,</w:t>
      </w:r>
      <w:r w:rsidR="00E35D15" w:rsidRPr="00545F29">
        <w:rPr>
          <w:rFonts w:ascii="Times New Roman" w:hAnsi="Times New Roman" w:cs="Times New Roman"/>
        </w:rPr>
        <w:t xml:space="preserve"> and other tests are suspended is if the failed test being executed properly is a precondition of a one or more later tests</w:t>
      </w:r>
      <w:r w:rsidR="00621422" w:rsidRPr="00545F29">
        <w:rPr>
          <w:rFonts w:ascii="Times New Roman" w:hAnsi="Times New Roman" w:cs="Times New Roman"/>
        </w:rPr>
        <w:t>. If this were to happen, then those later test cases will be suspended as well.</w:t>
      </w:r>
      <w:r w:rsidR="00D55E7C" w:rsidRPr="00545F29">
        <w:rPr>
          <w:rFonts w:ascii="Times New Roman" w:hAnsi="Times New Roman" w:cs="Times New Roman"/>
        </w:rPr>
        <w:t xml:space="preserve"> Testing of the failed test and any tests dependent upon it will resume after the team has investigated and resolved the cause of the failure.</w:t>
      </w:r>
    </w:p>
    <w:p w14:paraId="377A2B24" w14:textId="77777777" w:rsidR="00D55E7C" w:rsidRPr="00545F29" w:rsidRDefault="00D55E7C" w:rsidP="00D55E7C">
      <w:pPr>
        <w:spacing w:line="360" w:lineRule="auto"/>
        <w:rPr>
          <w:rFonts w:ascii="Times New Roman" w:hAnsi="Times New Roman" w:cs="Times New Roman"/>
        </w:rPr>
      </w:pPr>
    </w:p>
    <w:p w14:paraId="0BB7CA14" w14:textId="6A23C5B6" w:rsidR="00095A6B" w:rsidRPr="00545F29" w:rsidRDefault="00095A6B" w:rsidP="0F993D3B">
      <w:pPr>
        <w:spacing w:line="360" w:lineRule="auto"/>
        <w:rPr>
          <w:rFonts w:ascii="Times New Roman" w:hAnsi="Times New Roman" w:cs="Times New Roman"/>
        </w:rPr>
      </w:pPr>
      <w:r w:rsidRPr="00545F29">
        <w:rPr>
          <w:rFonts w:ascii="Times New Roman" w:hAnsi="Times New Roman" w:cs="Times New Roman"/>
        </w:rPr>
        <w:t xml:space="preserve">Additionally, if </w:t>
      </w:r>
      <w:r w:rsidR="00075C8B" w:rsidRPr="00545F29">
        <w:rPr>
          <w:rFonts w:ascii="Times New Roman" w:hAnsi="Times New Roman" w:cs="Times New Roman"/>
        </w:rPr>
        <w:t>between all testers, there are 10 or more tests cases that fail we shall suspend testing. This is because having this many failed test cases means the</w:t>
      </w:r>
      <w:r w:rsidR="00B51BBE" w:rsidRPr="00545F29">
        <w:rPr>
          <w:rFonts w:ascii="Times New Roman" w:hAnsi="Times New Roman" w:cs="Times New Roman"/>
        </w:rPr>
        <w:t xml:space="preserve">re are one or more major issues in the code that </w:t>
      </w:r>
      <w:r w:rsidR="00D55E7C" w:rsidRPr="00545F29">
        <w:rPr>
          <w:rFonts w:ascii="Times New Roman" w:hAnsi="Times New Roman" w:cs="Times New Roman"/>
        </w:rPr>
        <w:t>are causing the tests to fail. If this is the case, we will resume testing after reviewing the code to find the issue (or issues) and apply any needed fixes</w:t>
      </w:r>
      <w:r w:rsidR="000557BB" w:rsidRPr="00545F29">
        <w:rPr>
          <w:rFonts w:ascii="Times New Roman" w:hAnsi="Times New Roman" w:cs="Times New Roman"/>
        </w:rPr>
        <w:t>.</w:t>
      </w:r>
    </w:p>
    <w:p w14:paraId="5EBB92D0" w14:textId="672C0901" w:rsidR="00022EF1" w:rsidRPr="00545F29" w:rsidRDefault="00EE2CCE" w:rsidP="00E54553">
      <w:pPr>
        <w:pStyle w:val="Heading2"/>
        <w:jc w:val="both"/>
        <w:rPr>
          <w:rFonts w:ascii="Times New Roman" w:hAnsi="Times New Roman" w:cs="Times New Roman"/>
        </w:rPr>
      </w:pPr>
      <w:bookmarkStart w:id="9" w:name="_Toc101099271"/>
      <w:r w:rsidRPr="00545F29">
        <w:rPr>
          <w:rFonts w:ascii="Times New Roman" w:hAnsi="Times New Roman" w:cs="Times New Roman"/>
        </w:rPr>
        <w:t>2.</w:t>
      </w:r>
      <w:r w:rsidR="00ED1A17" w:rsidRPr="00545F29">
        <w:rPr>
          <w:rFonts w:ascii="Times New Roman" w:hAnsi="Times New Roman" w:cs="Times New Roman"/>
        </w:rPr>
        <w:t>5</w:t>
      </w:r>
      <w:r w:rsidRPr="00545F29">
        <w:rPr>
          <w:rFonts w:ascii="Times New Roman" w:hAnsi="Times New Roman" w:cs="Times New Roman"/>
        </w:rPr>
        <w:t xml:space="preserve"> </w:t>
      </w:r>
      <w:r w:rsidR="00772647" w:rsidRPr="00545F29">
        <w:rPr>
          <w:rFonts w:ascii="Times New Roman" w:hAnsi="Times New Roman" w:cs="Times New Roman"/>
        </w:rPr>
        <w:t>Risks / Issues</w:t>
      </w:r>
      <w:bookmarkEnd w:id="9"/>
    </w:p>
    <w:p w14:paraId="4A430C2F" w14:textId="14FF992E" w:rsidR="002F6635" w:rsidRPr="00545F29" w:rsidRDefault="005652E0" w:rsidP="0F993D3B">
      <w:pPr>
        <w:spacing w:line="360" w:lineRule="auto"/>
        <w:rPr>
          <w:rFonts w:ascii="Times New Roman" w:hAnsi="Times New Roman" w:cs="Times New Roman"/>
        </w:rPr>
      </w:pPr>
      <w:r w:rsidRPr="00545F29">
        <w:rPr>
          <w:rFonts w:ascii="Times New Roman" w:hAnsi="Times New Roman" w:cs="Times New Roman"/>
        </w:rPr>
        <w:t xml:space="preserve">Since the database will be cleared and repopulated for each test case, </w:t>
      </w:r>
      <w:r w:rsidR="002F6635" w:rsidRPr="00545F29">
        <w:rPr>
          <w:rFonts w:ascii="Times New Roman" w:hAnsi="Times New Roman" w:cs="Times New Roman"/>
        </w:rPr>
        <w:t>a few separate issues can arise. If the database is not populated properly, the entire test may fail</w:t>
      </w:r>
      <w:r w:rsidR="00276925" w:rsidRPr="00545F29">
        <w:rPr>
          <w:rFonts w:ascii="Times New Roman" w:hAnsi="Times New Roman" w:cs="Times New Roman"/>
        </w:rPr>
        <w:t>. In addition to this</w:t>
      </w:r>
      <w:r w:rsidR="00F267A8" w:rsidRPr="00545F29">
        <w:rPr>
          <w:rFonts w:ascii="Times New Roman" w:hAnsi="Times New Roman" w:cs="Times New Roman"/>
        </w:rPr>
        <w:t xml:space="preserve">, </w:t>
      </w:r>
      <w:r w:rsidR="00094ABB" w:rsidRPr="00545F29">
        <w:rPr>
          <w:rFonts w:ascii="Times New Roman" w:hAnsi="Times New Roman" w:cs="Times New Roman"/>
        </w:rPr>
        <w:t xml:space="preserve">the constant emptying and repopulation of data could cause us to reach our maximum </w:t>
      </w:r>
      <w:r w:rsidR="006D2F3D" w:rsidRPr="00545F29">
        <w:rPr>
          <w:rFonts w:ascii="Times New Roman" w:hAnsi="Times New Roman" w:cs="Times New Roman"/>
        </w:rPr>
        <w:t>read</w:t>
      </w:r>
      <w:r w:rsidR="00C53428" w:rsidRPr="00545F29">
        <w:rPr>
          <w:rFonts w:ascii="Times New Roman" w:hAnsi="Times New Roman" w:cs="Times New Roman"/>
        </w:rPr>
        <w:t>, write, or delete limit on the database very quickly thus delaying testing.</w:t>
      </w:r>
    </w:p>
    <w:p w14:paraId="345CBEE1" w14:textId="53D9D67E" w:rsidR="00804F4E" w:rsidRPr="00545F29" w:rsidRDefault="00ED1A17" w:rsidP="00AC164F">
      <w:pPr>
        <w:pStyle w:val="Heading2"/>
        <w:rPr>
          <w:rFonts w:ascii="Times New Roman" w:hAnsi="Times New Roman" w:cs="Times New Roman"/>
        </w:rPr>
      </w:pPr>
      <w:bookmarkStart w:id="10" w:name="_Toc101099272"/>
      <w:r w:rsidRPr="00545F29">
        <w:rPr>
          <w:rFonts w:ascii="Times New Roman" w:hAnsi="Times New Roman" w:cs="Times New Roman"/>
        </w:rPr>
        <w:t>2.6</w:t>
      </w:r>
      <w:r w:rsidR="00EE2CCE" w:rsidRPr="00545F29">
        <w:rPr>
          <w:rFonts w:ascii="Times New Roman" w:hAnsi="Times New Roman" w:cs="Times New Roman"/>
        </w:rPr>
        <w:t xml:space="preserve"> </w:t>
      </w:r>
      <w:r w:rsidR="00804F4E" w:rsidRPr="00545F29">
        <w:rPr>
          <w:rFonts w:ascii="Times New Roman" w:hAnsi="Times New Roman" w:cs="Times New Roman"/>
        </w:rPr>
        <w:t>Items to be Tested</w:t>
      </w:r>
      <w:bookmarkEnd w:id="10"/>
    </w:p>
    <w:p w14:paraId="1BA5C041" w14:textId="0C1D641D" w:rsidR="00793B58" w:rsidRPr="00545F29" w:rsidRDefault="00793B58" w:rsidP="00AC164F">
      <w:pPr>
        <w:pStyle w:val="Heading3"/>
        <w:rPr>
          <w:rFonts w:ascii="Times New Roman" w:hAnsi="Times New Roman" w:cs="Times New Roman"/>
        </w:rPr>
      </w:pPr>
    </w:p>
    <w:p w14:paraId="264FF1CA" w14:textId="2E89033C" w:rsidR="00143165" w:rsidRPr="00545F29" w:rsidRDefault="00ED1A17" w:rsidP="00AC164F">
      <w:pPr>
        <w:pStyle w:val="Heading3"/>
        <w:rPr>
          <w:rFonts w:ascii="Times New Roman" w:eastAsia="Times" w:hAnsi="Times New Roman" w:cs="Times New Roman"/>
        </w:rPr>
      </w:pPr>
      <w:bookmarkStart w:id="11" w:name="_Toc101099273"/>
      <w:r w:rsidRPr="00545F29">
        <w:rPr>
          <w:rFonts w:ascii="Times New Roman" w:hAnsi="Times New Roman" w:cs="Times New Roman"/>
        </w:rPr>
        <w:t>2.</w:t>
      </w:r>
      <w:r w:rsidRPr="00545F29">
        <w:rPr>
          <w:rFonts w:ascii="Times New Roman" w:eastAsia="Times New Roman" w:hAnsi="Times New Roman" w:cs="Times New Roman"/>
        </w:rPr>
        <w:t>6</w:t>
      </w:r>
      <w:r w:rsidR="00DF1E3F" w:rsidRPr="00545F29">
        <w:rPr>
          <w:rFonts w:ascii="Times New Roman" w:eastAsia="Times New Roman" w:hAnsi="Times New Roman" w:cs="Times New Roman"/>
        </w:rPr>
        <w:t xml:space="preserve">.1 </w:t>
      </w:r>
      <w:r w:rsidR="00143165" w:rsidRPr="00545F29">
        <w:rPr>
          <w:rFonts w:ascii="Times New Roman" w:eastAsia="Times" w:hAnsi="Times New Roman" w:cs="Times New Roman"/>
        </w:rPr>
        <w:t>Sign Up and Login</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5"/>
        <w:gridCol w:w="3105"/>
        <w:gridCol w:w="3105"/>
      </w:tblGrid>
      <w:tr w:rsidR="00143165" w:rsidRPr="00545F29" w14:paraId="4E78961D" w14:textId="77777777" w:rsidTr="00D0621E">
        <w:tc>
          <w:tcPr>
            <w:tcW w:w="3105" w:type="dxa"/>
            <w:shd w:val="clear" w:color="auto" w:fill="D9D9D9" w:themeFill="background1" w:themeFillShade="D9"/>
          </w:tcPr>
          <w:p w14:paraId="63FB9691"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b/>
                <w:szCs w:val="24"/>
              </w:rPr>
              <w:t>Test Case ID</w:t>
            </w:r>
            <w:r w:rsidRPr="00545F29">
              <w:rPr>
                <w:rFonts w:ascii="Times New Roman" w:eastAsia="Times" w:hAnsi="Times New Roman" w:cs="Times New Roman"/>
                <w:color w:val="000000" w:themeColor="text1"/>
                <w:szCs w:val="24"/>
              </w:rPr>
              <w:t xml:space="preserve"> </w:t>
            </w:r>
          </w:p>
        </w:tc>
        <w:tc>
          <w:tcPr>
            <w:tcW w:w="3105" w:type="dxa"/>
            <w:shd w:val="clear" w:color="auto" w:fill="D9D9D9" w:themeFill="background1" w:themeFillShade="D9"/>
          </w:tcPr>
          <w:p w14:paraId="45CC1DC1"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b/>
                <w:color w:val="000000" w:themeColor="text1"/>
                <w:szCs w:val="24"/>
              </w:rPr>
              <w:t>Title</w:t>
            </w:r>
            <w:r w:rsidRPr="00545F29">
              <w:rPr>
                <w:rFonts w:ascii="Times New Roman" w:eastAsia="Times" w:hAnsi="Times New Roman" w:cs="Times New Roman"/>
                <w:color w:val="000000" w:themeColor="text1"/>
                <w:szCs w:val="24"/>
              </w:rPr>
              <w:t xml:space="preserve"> </w:t>
            </w:r>
          </w:p>
        </w:tc>
        <w:tc>
          <w:tcPr>
            <w:tcW w:w="3105" w:type="dxa"/>
            <w:shd w:val="clear" w:color="auto" w:fill="D9D9D9" w:themeFill="background1" w:themeFillShade="D9"/>
          </w:tcPr>
          <w:p w14:paraId="429E503A"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b/>
                <w:color w:val="000000" w:themeColor="text1"/>
                <w:szCs w:val="24"/>
              </w:rPr>
              <w:t xml:space="preserve">Description </w:t>
            </w:r>
            <w:r w:rsidRPr="00545F29">
              <w:rPr>
                <w:rFonts w:ascii="Times New Roman" w:eastAsia="Times" w:hAnsi="Times New Roman" w:cs="Times New Roman"/>
                <w:color w:val="000000" w:themeColor="text1"/>
                <w:szCs w:val="24"/>
              </w:rPr>
              <w:t xml:space="preserve"> </w:t>
            </w:r>
          </w:p>
        </w:tc>
      </w:tr>
      <w:tr w:rsidR="00143165" w:rsidRPr="00545F29" w14:paraId="3888C54D" w14:textId="77777777" w:rsidTr="00D0621E">
        <w:tc>
          <w:tcPr>
            <w:tcW w:w="3105" w:type="dxa"/>
          </w:tcPr>
          <w:p w14:paraId="0323B699" w14:textId="53248D40"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1</w:t>
            </w:r>
          </w:p>
        </w:tc>
        <w:tc>
          <w:tcPr>
            <w:tcW w:w="3105" w:type="dxa"/>
          </w:tcPr>
          <w:p w14:paraId="0C20B9D1"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Sign Up</w:t>
            </w:r>
          </w:p>
        </w:tc>
        <w:tc>
          <w:tcPr>
            <w:tcW w:w="3105" w:type="dxa"/>
          </w:tcPr>
          <w:p w14:paraId="5E853D2D"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creating a business account with valid input </w:t>
            </w:r>
          </w:p>
        </w:tc>
      </w:tr>
      <w:tr w:rsidR="00143165" w:rsidRPr="00545F29" w14:paraId="2631E32F" w14:textId="77777777" w:rsidTr="00D0621E">
        <w:tc>
          <w:tcPr>
            <w:tcW w:w="3105" w:type="dxa"/>
          </w:tcPr>
          <w:p w14:paraId="7205DCFB" w14:textId="2D74118F"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lastRenderedPageBreak/>
              <w:t>TC-</w:t>
            </w:r>
            <w:r w:rsidR="00E9367C" w:rsidRPr="00545F29">
              <w:rPr>
                <w:rFonts w:ascii="Times New Roman" w:eastAsia="Times" w:hAnsi="Times New Roman" w:cs="Times New Roman"/>
                <w:szCs w:val="24"/>
              </w:rPr>
              <w:t>2</w:t>
            </w:r>
          </w:p>
        </w:tc>
        <w:tc>
          <w:tcPr>
            <w:tcW w:w="3105" w:type="dxa"/>
          </w:tcPr>
          <w:p w14:paraId="65FB8A5C"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Sign Up with Existing Email</w:t>
            </w:r>
          </w:p>
        </w:tc>
        <w:tc>
          <w:tcPr>
            <w:tcW w:w="3105" w:type="dxa"/>
          </w:tcPr>
          <w:p w14:paraId="7DF7CAF4"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creating a business account with an existing email </w:t>
            </w:r>
          </w:p>
        </w:tc>
      </w:tr>
      <w:tr w:rsidR="00143165" w:rsidRPr="00545F29" w14:paraId="0C194555" w14:textId="77777777" w:rsidTr="00D0621E">
        <w:tc>
          <w:tcPr>
            <w:tcW w:w="3105" w:type="dxa"/>
          </w:tcPr>
          <w:p w14:paraId="62E55551" w14:textId="612FF71F"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3</w:t>
            </w:r>
          </w:p>
        </w:tc>
        <w:tc>
          <w:tcPr>
            <w:tcW w:w="3105" w:type="dxa"/>
          </w:tcPr>
          <w:p w14:paraId="1306FD10"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Sign Up with Different Password</w:t>
            </w:r>
          </w:p>
        </w:tc>
        <w:tc>
          <w:tcPr>
            <w:tcW w:w="3105" w:type="dxa"/>
          </w:tcPr>
          <w:p w14:paraId="0E27133A"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creating a business account with different passwords </w:t>
            </w:r>
          </w:p>
        </w:tc>
      </w:tr>
      <w:tr w:rsidR="00143165" w:rsidRPr="00545F29" w14:paraId="5FBA7C5E" w14:textId="77777777" w:rsidTr="00D0621E">
        <w:tc>
          <w:tcPr>
            <w:tcW w:w="3105" w:type="dxa"/>
          </w:tcPr>
          <w:p w14:paraId="40857644" w14:textId="73FECCE3"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4</w:t>
            </w:r>
          </w:p>
        </w:tc>
        <w:tc>
          <w:tcPr>
            <w:tcW w:w="3105" w:type="dxa"/>
          </w:tcPr>
          <w:p w14:paraId="5B16E4DF"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Sign Up without a Company Name</w:t>
            </w:r>
          </w:p>
        </w:tc>
        <w:tc>
          <w:tcPr>
            <w:tcW w:w="3105" w:type="dxa"/>
          </w:tcPr>
          <w:p w14:paraId="18571482"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Test creating a business account without a company name</w:t>
            </w:r>
          </w:p>
        </w:tc>
      </w:tr>
      <w:tr w:rsidR="00143165" w:rsidRPr="00545F29" w14:paraId="333EE641" w14:textId="77777777" w:rsidTr="00D0621E">
        <w:tc>
          <w:tcPr>
            <w:tcW w:w="3105" w:type="dxa"/>
          </w:tcPr>
          <w:p w14:paraId="10420462" w14:textId="56EBFA5E"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TC-5 </w:t>
            </w:r>
          </w:p>
        </w:tc>
        <w:tc>
          <w:tcPr>
            <w:tcW w:w="3105" w:type="dxa"/>
          </w:tcPr>
          <w:p w14:paraId="4FAEDC19"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Sign Up without a Company Email</w:t>
            </w:r>
          </w:p>
        </w:tc>
        <w:tc>
          <w:tcPr>
            <w:tcW w:w="3105" w:type="dxa"/>
          </w:tcPr>
          <w:p w14:paraId="023E8347"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Test creating a business account without a company email</w:t>
            </w:r>
          </w:p>
        </w:tc>
      </w:tr>
      <w:tr w:rsidR="00744F90" w:rsidRPr="00545F29" w14:paraId="59FEB051" w14:textId="77777777" w:rsidTr="00D0621E">
        <w:tc>
          <w:tcPr>
            <w:tcW w:w="3105" w:type="dxa"/>
          </w:tcPr>
          <w:p w14:paraId="245C53AA" w14:textId="442BD576" w:rsidR="00744F90" w:rsidRPr="00545F29" w:rsidRDefault="00744F90"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100B57" w:rsidRPr="00545F29">
              <w:rPr>
                <w:rFonts w:ascii="Times New Roman" w:eastAsia="Times" w:hAnsi="Times New Roman" w:cs="Times New Roman"/>
                <w:szCs w:val="24"/>
              </w:rPr>
              <w:t>118</w:t>
            </w:r>
          </w:p>
        </w:tc>
        <w:tc>
          <w:tcPr>
            <w:tcW w:w="3105" w:type="dxa"/>
          </w:tcPr>
          <w:p w14:paraId="05025D9A" w14:textId="7DCC92E2" w:rsidR="00744F90" w:rsidRPr="00545F29" w:rsidRDefault="00744F90"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Sign Up without Terms and Conditions</w:t>
            </w:r>
          </w:p>
        </w:tc>
        <w:tc>
          <w:tcPr>
            <w:tcW w:w="3105" w:type="dxa"/>
          </w:tcPr>
          <w:p w14:paraId="46CDA34E" w14:textId="2C2BED67" w:rsidR="00744F90" w:rsidRPr="00545F29" w:rsidRDefault="00744F90" w:rsidP="00AC164F">
            <w:pPr>
              <w:rPr>
                <w:rFonts w:ascii="Times New Roman" w:eastAsia="Times" w:hAnsi="Times New Roman" w:cs="Times New Roman"/>
                <w:szCs w:val="24"/>
              </w:rPr>
            </w:pPr>
            <w:r w:rsidRPr="00545F29">
              <w:rPr>
                <w:rFonts w:ascii="Times New Roman" w:eastAsia="Times" w:hAnsi="Times New Roman" w:cs="Times New Roman"/>
                <w:szCs w:val="24"/>
              </w:rPr>
              <w:t>Test making a business account without agreeing to terms and conditions</w:t>
            </w:r>
          </w:p>
        </w:tc>
      </w:tr>
      <w:tr w:rsidR="00143165" w:rsidRPr="00545F29" w14:paraId="24E98FFC" w14:textId="77777777" w:rsidTr="00D0621E">
        <w:tc>
          <w:tcPr>
            <w:tcW w:w="3105" w:type="dxa"/>
          </w:tcPr>
          <w:p w14:paraId="0F140C95" w14:textId="74B5A5E2"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6</w:t>
            </w:r>
          </w:p>
        </w:tc>
        <w:tc>
          <w:tcPr>
            <w:tcW w:w="3105" w:type="dxa"/>
          </w:tcPr>
          <w:p w14:paraId="0F3366C1"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Login: Success</w:t>
            </w:r>
          </w:p>
        </w:tc>
        <w:tc>
          <w:tcPr>
            <w:tcW w:w="3105" w:type="dxa"/>
          </w:tcPr>
          <w:p w14:paraId="41F9BD8D"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logging into a business account successfully  </w:t>
            </w:r>
          </w:p>
        </w:tc>
      </w:tr>
      <w:tr w:rsidR="00143165" w:rsidRPr="00545F29" w14:paraId="5DB438DE" w14:textId="77777777" w:rsidTr="00D0621E">
        <w:tc>
          <w:tcPr>
            <w:tcW w:w="3105" w:type="dxa"/>
          </w:tcPr>
          <w:p w14:paraId="2F456E25" w14:textId="7D8B154F"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7</w:t>
            </w:r>
          </w:p>
        </w:tc>
        <w:tc>
          <w:tcPr>
            <w:tcW w:w="3105" w:type="dxa"/>
          </w:tcPr>
          <w:p w14:paraId="159F52BE" w14:textId="27E32529"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color w:val="000000" w:themeColor="text1"/>
                <w:szCs w:val="24"/>
              </w:rPr>
              <w:t>Business Login without Verifi</w:t>
            </w:r>
            <w:r w:rsidRPr="00545F29">
              <w:rPr>
                <w:rFonts w:ascii="Times New Roman" w:eastAsia="Times" w:hAnsi="Times New Roman" w:cs="Times New Roman"/>
                <w:szCs w:val="24"/>
              </w:rPr>
              <w:t>ed Email</w:t>
            </w:r>
          </w:p>
        </w:tc>
        <w:tc>
          <w:tcPr>
            <w:tcW w:w="3105" w:type="dxa"/>
          </w:tcPr>
          <w:p w14:paraId="1C35F993"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logging into a business account without a verified email  </w:t>
            </w:r>
          </w:p>
        </w:tc>
      </w:tr>
      <w:tr w:rsidR="00143165" w:rsidRPr="00545F29" w14:paraId="3FB7E0AB" w14:textId="77777777" w:rsidTr="00D0621E">
        <w:tc>
          <w:tcPr>
            <w:tcW w:w="3105" w:type="dxa"/>
          </w:tcPr>
          <w:p w14:paraId="65F68CE4" w14:textId="4AC13296"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3964EE" w:rsidRPr="00545F29">
              <w:rPr>
                <w:rFonts w:ascii="Times New Roman" w:eastAsia="Times" w:hAnsi="Times New Roman" w:cs="Times New Roman"/>
                <w:szCs w:val="24"/>
              </w:rPr>
              <w:t>116</w:t>
            </w:r>
            <w:r w:rsidRPr="00545F29">
              <w:rPr>
                <w:rFonts w:ascii="Times New Roman" w:eastAsia="Times" w:hAnsi="Times New Roman" w:cs="Times New Roman"/>
                <w:szCs w:val="24"/>
              </w:rPr>
              <w:t xml:space="preserve">  </w:t>
            </w:r>
          </w:p>
        </w:tc>
        <w:tc>
          <w:tcPr>
            <w:tcW w:w="3105" w:type="dxa"/>
          </w:tcPr>
          <w:p w14:paraId="3E87E46A"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Login without an Email</w:t>
            </w:r>
          </w:p>
        </w:tc>
        <w:tc>
          <w:tcPr>
            <w:tcW w:w="3105" w:type="dxa"/>
          </w:tcPr>
          <w:p w14:paraId="7E528B53"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Test logging into a business account without an email</w:t>
            </w:r>
          </w:p>
        </w:tc>
      </w:tr>
      <w:tr w:rsidR="00143165" w:rsidRPr="00545F29" w14:paraId="37D3C0DF" w14:textId="77777777" w:rsidTr="00D0621E">
        <w:tc>
          <w:tcPr>
            <w:tcW w:w="3105" w:type="dxa"/>
          </w:tcPr>
          <w:p w14:paraId="0C32E128" w14:textId="568E59B9"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3964EE" w:rsidRPr="00545F29">
              <w:rPr>
                <w:rFonts w:ascii="Times New Roman" w:eastAsia="Times" w:hAnsi="Times New Roman" w:cs="Times New Roman"/>
                <w:szCs w:val="24"/>
              </w:rPr>
              <w:t>117</w:t>
            </w:r>
          </w:p>
        </w:tc>
        <w:tc>
          <w:tcPr>
            <w:tcW w:w="3105" w:type="dxa"/>
          </w:tcPr>
          <w:p w14:paraId="16F477A0"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Business Login without a Password</w:t>
            </w:r>
          </w:p>
        </w:tc>
        <w:tc>
          <w:tcPr>
            <w:tcW w:w="3105" w:type="dxa"/>
          </w:tcPr>
          <w:p w14:paraId="3B9E0287"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Test logging into a business account without a password</w:t>
            </w:r>
          </w:p>
        </w:tc>
      </w:tr>
      <w:tr w:rsidR="00143165" w:rsidRPr="00545F29" w14:paraId="123FD135" w14:textId="77777777" w:rsidTr="00D0621E">
        <w:tc>
          <w:tcPr>
            <w:tcW w:w="3105" w:type="dxa"/>
          </w:tcPr>
          <w:p w14:paraId="519AFDF5" w14:textId="3EC03AE8"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1</w:t>
            </w:r>
            <w:r w:rsidRPr="00545F29">
              <w:rPr>
                <w:rFonts w:ascii="Times New Roman" w:eastAsia="Times" w:hAnsi="Times New Roman" w:cs="Times New Roman"/>
                <w:szCs w:val="24"/>
              </w:rPr>
              <w:t>0</w:t>
            </w:r>
          </w:p>
        </w:tc>
        <w:tc>
          <w:tcPr>
            <w:tcW w:w="3105" w:type="dxa"/>
          </w:tcPr>
          <w:p w14:paraId="420D7CC4"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Verify Business Account</w:t>
            </w:r>
          </w:p>
        </w:tc>
        <w:tc>
          <w:tcPr>
            <w:tcW w:w="3105" w:type="dxa"/>
          </w:tcPr>
          <w:p w14:paraId="1A784019"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verifying a business account </w:t>
            </w:r>
          </w:p>
        </w:tc>
      </w:tr>
      <w:tr w:rsidR="00143165" w:rsidRPr="00545F29" w14:paraId="3F84B45D" w14:textId="77777777" w:rsidTr="00D0621E">
        <w:tc>
          <w:tcPr>
            <w:tcW w:w="3105" w:type="dxa"/>
          </w:tcPr>
          <w:p w14:paraId="354994BA" w14:textId="19D00D89" w:rsidR="00143165" w:rsidRPr="00545F29" w:rsidRDefault="00143165" w:rsidP="00AC164F">
            <w:pPr>
              <w:rPr>
                <w:rFonts w:ascii="Times New Roman" w:eastAsia="timesght" w:hAnsi="Times New Roman" w:cs="Times New Roman"/>
                <w:szCs w:val="24"/>
              </w:rPr>
            </w:pPr>
            <w:r w:rsidRPr="00545F29">
              <w:rPr>
                <w:rFonts w:ascii="Times New Roman" w:eastAsia="timesght" w:hAnsi="Times New Roman" w:cs="Times New Roman"/>
                <w:szCs w:val="24"/>
              </w:rPr>
              <w:t>TC-</w:t>
            </w:r>
            <w:r w:rsidR="003964EE" w:rsidRPr="00545F29">
              <w:rPr>
                <w:rFonts w:ascii="Times New Roman" w:eastAsia="timesght" w:hAnsi="Times New Roman" w:cs="Times New Roman"/>
                <w:szCs w:val="24"/>
              </w:rPr>
              <w:t>11</w:t>
            </w:r>
            <w:r w:rsidR="00707E7B" w:rsidRPr="00545F29">
              <w:rPr>
                <w:rFonts w:ascii="Times New Roman" w:eastAsia="timesght" w:hAnsi="Times New Roman" w:cs="Times New Roman"/>
                <w:szCs w:val="24"/>
              </w:rPr>
              <w:t>9</w:t>
            </w:r>
          </w:p>
        </w:tc>
        <w:tc>
          <w:tcPr>
            <w:tcW w:w="3105" w:type="dxa"/>
          </w:tcPr>
          <w:p w14:paraId="62DB7F6E" w14:textId="77777777" w:rsidR="00143165" w:rsidRPr="00545F29" w:rsidRDefault="00143165" w:rsidP="00AC164F">
            <w:pPr>
              <w:rPr>
                <w:rFonts w:ascii="Times New Roman" w:eastAsia="timesght" w:hAnsi="Times New Roman" w:cs="Times New Roman"/>
                <w:szCs w:val="24"/>
              </w:rPr>
            </w:pPr>
            <w:r w:rsidRPr="00545F29">
              <w:rPr>
                <w:rFonts w:ascii="Times New Roman" w:eastAsia="timesght" w:hAnsi="Times New Roman" w:cs="Times New Roman"/>
                <w:szCs w:val="24"/>
              </w:rPr>
              <w:t>Staff Invite Sent</w:t>
            </w:r>
          </w:p>
        </w:tc>
        <w:tc>
          <w:tcPr>
            <w:tcW w:w="3105" w:type="dxa"/>
          </w:tcPr>
          <w:p w14:paraId="19B49354" w14:textId="77777777" w:rsidR="00143165" w:rsidRPr="00545F29" w:rsidRDefault="00143165" w:rsidP="00AC164F">
            <w:pPr>
              <w:rPr>
                <w:rFonts w:ascii="Times New Roman" w:eastAsia="timesght" w:hAnsi="Times New Roman" w:cs="Times New Roman"/>
                <w:szCs w:val="24"/>
              </w:rPr>
            </w:pPr>
            <w:r w:rsidRPr="00545F29">
              <w:rPr>
                <w:rFonts w:ascii="Times New Roman" w:eastAsia="timesght" w:hAnsi="Times New Roman" w:cs="Times New Roman"/>
                <w:szCs w:val="24"/>
              </w:rPr>
              <w:t>Test sending an invitation link to a new staff member</w:t>
            </w:r>
          </w:p>
        </w:tc>
      </w:tr>
      <w:tr w:rsidR="00143165" w:rsidRPr="00545F29" w14:paraId="77E4DBAB" w14:textId="77777777" w:rsidTr="00D0621E">
        <w:tc>
          <w:tcPr>
            <w:tcW w:w="3105" w:type="dxa"/>
          </w:tcPr>
          <w:p w14:paraId="61082C20" w14:textId="0121777E"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1</w:t>
            </w:r>
            <w:r w:rsidRPr="00545F29">
              <w:rPr>
                <w:rFonts w:ascii="Times New Roman" w:eastAsia="Times" w:hAnsi="Times New Roman" w:cs="Times New Roman"/>
                <w:szCs w:val="24"/>
              </w:rPr>
              <w:t>1</w:t>
            </w:r>
          </w:p>
        </w:tc>
        <w:tc>
          <w:tcPr>
            <w:tcW w:w="3105" w:type="dxa"/>
          </w:tcPr>
          <w:p w14:paraId="1191A763"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color w:val="000000" w:themeColor="text1"/>
                <w:szCs w:val="24"/>
              </w:rPr>
              <w:t xml:space="preserve">Staff </w:t>
            </w:r>
            <w:r w:rsidRPr="00545F29">
              <w:rPr>
                <w:rFonts w:ascii="Times New Roman" w:eastAsia="Times" w:hAnsi="Times New Roman" w:cs="Times New Roman"/>
                <w:szCs w:val="24"/>
              </w:rPr>
              <w:t>Sign Up</w:t>
            </w:r>
          </w:p>
        </w:tc>
        <w:tc>
          <w:tcPr>
            <w:tcW w:w="3105" w:type="dxa"/>
          </w:tcPr>
          <w:p w14:paraId="1BCF39B0"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signing up a staff user </w:t>
            </w:r>
          </w:p>
        </w:tc>
      </w:tr>
      <w:tr w:rsidR="00143165" w:rsidRPr="00545F29" w14:paraId="56BD32F5" w14:textId="77777777" w:rsidTr="00D0621E">
        <w:tc>
          <w:tcPr>
            <w:tcW w:w="3105" w:type="dxa"/>
          </w:tcPr>
          <w:p w14:paraId="21CC1AF2" w14:textId="055389FF"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1</w:t>
            </w:r>
            <w:r w:rsidRPr="00545F29">
              <w:rPr>
                <w:rFonts w:ascii="Times New Roman" w:eastAsia="Times" w:hAnsi="Times New Roman" w:cs="Times New Roman"/>
                <w:szCs w:val="24"/>
              </w:rPr>
              <w:t>2</w:t>
            </w:r>
          </w:p>
        </w:tc>
        <w:tc>
          <w:tcPr>
            <w:tcW w:w="3105" w:type="dxa"/>
          </w:tcPr>
          <w:p w14:paraId="2E327814"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Staff Login</w:t>
            </w:r>
          </w:p>
        </w:tc>
        <w:tc>
          <w:tcPr>
            <w:tcW w:w="3105" w:type="dxa"/>
          </w:tcPr>
          <w:p w14:paraId="613559A7"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Test staff logging in successfully </w:t>
            </w:r>
          </w:p>
        </w:tc>
      </w:tr>
      <w:tr w:rsidR="00143165" w:rsidRPr="00545F29" w14:paraId="5137B16F" w14:textId="77777777" w:rsidTr="00D0621E">
        <w:tc>
          <w:tcPr>
            <w:tcW w:w="3105" w:type="dxa"/>
          </w:tcPr>
          <w:p w14:paraId="3358D24C" w14:textId="1FB99E2C"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TC-</w:t>
            </w:r>
            <w:r w:rsidR="00E9367C" w:rsidRPr="00545F29">
              <w:rPr>
                <w:rFonts w:ascii="Times New Roman" w:eastAsia="Times" w:hAnsi="Times New Roman" w:cs="Times New Roman"/>
                <w:szCs w:val="24"/>
              </w:rPr>
              <w:t>1</w:t>
            </w:r>
            <w:r w:rsidRPr="00545F29">
              <w:rPr>
                <w:rFonts w:ascii="Times New Roman" w:eastAsia="Times" w:hAnsi="Times New Roman" w:cs="Times New Roman"/>
                <w:szCs w:val="24"/>
              </w:rPr>
              <w:t>3</w:t>
            </w:r>
          </w:p>
        </w:tc>
        <w:tc>
          <w:tcPr>
            <w:tcW w:w="3105" w:type="dxa"/>
          </w:tcPr>
          <w:p w14:paraId="718879A9"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 xml:space="preserve">Reset Password: Normal Flow </w:t>
            </w:r>
          </w:p>
        </w:tc>
        <w:tc>
          <w:tcPr>
            <w:tcW w:w="3105" w:type="dxa"/>
          </w:tcPr>
          <w:p w14:paraId="1BB0303F"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Test resetting password successfully</w:t>
            </w:r>
          </w:p>
        </w:tc>
      </w:tr>
      <w:tr w:rsidR="00143165" w:rsidRPr="00545F29" w14:paraId="494C44CB" w14:textId="77777777" w:rsidTr="00D0621E">
        <w:tc>
          <w:tcPr>
            <w:tcW w:w="3105" w:type="dxa"/>
          </w:tcPr>
          <w:p w14:paraId="609ED347" w14:textId="23DC3F93"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lastRenderedPageBreak/>
              <w:t>TC-</w:t>
            </w:r>
            <w:r w:rsidR="00E9367C" w:rsidRPr="00545F29">
              <w:rPr>
                <w:rFonts w:ascii="Times New Roman" w:eastAsia="Times" w:hAnsi="Times New Roman" w:cs="Times New Roman"/>
                <w:szCs w:val="24"/>
              </w:rPr>
              <w:t>1</w:t>
            </w:r>
            <w:r w:rsidRPr="00545F29">
              <w:rPr>
                <w:rFonts w:ascii="Times New Roman" w:eastAsia="Times" w:hAnsi="Times New Roman" w:cs="Times New Roman"/>
                <w:szCs w:val="24"/>
              </w:rPr>
              <w:t>4</w:t>
            </w:r>
          </w:p>
        </w:tc>
        <w:tc>
          <w:tcPr>
            <w:tcW w:w="3105" w:type="dxa"/>
          </w:tcPr>
          <w:p w14:paraId="481C3078" w14:textId="77777777" w:rsidR="00143165" w:rsidRPr="00545F29" w:rsidRDefault="00143165" w:rsidP="00AC164F">
            <w:pPr>
              <w:rPr>
                <w:rFonts w:ascii="Times New Roman" w:eastAsia="Times" w:hAnsi="Times New Roman" w:cs="Times New Roman"/>
                <w:color w:val="000000" w:themeColor="text1"/>
                <w:szCs w:val="24"/>
              </w:rPr>
            </w:pPr>
            <w:r w:rsidRPr="00545F29">
              <w:rPr>
                <w:rFonts w:ascii="Times New Roman" w:eastAsia="Times" w:hAnsi="Times New Roman" w:cs="Times New Roman"/>
                <w:color w:val="000000" w:themeColor="text1"/>
                <w:szCs w:val="24"/>
              </w:rPr>
              <w:t>Reset Password: Invalid Email</w:t>
            </w:r>
          </w:p>
        </w:tc>
        <w:tc>
          <w:tcPr>
            <w:tcW w:w="3105" w:type="dxa"/>
          </w:tcPr>
          <w:p w14:paraId="7C7C5816" w14:textId="77777777" w:rsidR="00143165" w:rsidRPr="00545F29" w:rsidRDefault="00143165" w:rsidP="00AC164F">
            <w:pPr>
              <w:rPr>
                <w:rFonts w:ascii="Times New Roman" w:eastAsia="Times" w:hAnsi="Times New Roman" w:cs="Times New Roman"/>
                <w:szCs w:val="24"/>
              </w:rPr>
            </w:pPr>
            <w:r w:rsidRPr="00545F29">
              <w:rPr>
                <w:rFonts w:ascii="Times New Roman" w:eastAsia="Times" w:hAnsi="Times New Roman" w:cs="Times New Roman"/>
                <w:szCs w:val="24"/>
              </w:rPr>
              <w:t>Test resetting password with an invalid email</w:t>
            </w:r>
          </w:p>
        </w:tc>
      </w:tr>
    </w:tbl>
    <w:p w14:paraId="1285AB1E" w14:textId="25410CA7" w:rsidR="00143165" w:rsidRPr="00545F29" w:rsidRDefault="00143165" w:rsidP="00AC164F">
      <w:pPr>
        <w:rPr>
          <w:rFonts w:ascii="Times New Roman" w:hAnsi="Times New Roman" w:cs="Times New Roman"/>
        </w:rPr>
      </w:pPr>
    </w:p>
    <w:p w14:paraId="37F0C549" w14:textId="5125CEEF" w:rsidR="001742BC" w:rsidRPr="00545F29" w:rsidRDefault="001742BC" w:rsidP="00AC164F">
      <w:pPr>
        <w:pStyle w:val="Heading3"/>
        <w:rPr>
          <w:rFonts w:ascii="Times New Roman" w:eastAsia="Times New Roman" w:hAnsi="Times New Roman" w:cs="Times New Roman"/>
          <w:sz w:val="28"/>
          <w:szCs w:val="28"/>
        </w:rPr>
      </w:pPr>
      <w:bookmarkStart w:id="12" w:name="_Toc101099274"/>
      <w:r w:rsidRPr="00545F29">
        <w:rPr>
          <w:rFonts w:ascii="Times New Roman" w:hAnsi="Times New Roman" w:cs="Times New Roman"/>
        </w:rPr>
        <w:t>2.</w:t>
      </w:r>
      <w:r w:rsidRPr="00545F29">
        <w:rPr>
          <w:rFonts w:ascii="Times New Roman" w:eastAsia="Times New Roman" w:hAnsi="Times New Roman" w:cs="Times New Roman"/>
        </w:rPr>
        <w:t xml:space="preserve">6.2 </w:t>
      </w:r>
      <w:r w:rsidR="00440D13" w:rsidRPr="00545F29">
        <w:rPr>
          <w:rFonts w:ascii="Times New Roman" w:eastAsia="Times New Roman" w:hAnsi="Times New Roman" w:cs="Times New Roman"/>
        </w:rPr>
        <w:t>Availability</w:t>
      </w:r>
      <w:r w:rsidRPr="00545F29">
        <w:rPr>
          <w:rFonts w:ascii="Times New Roman" w:eastAsia="Times New Roman" w:hAnsi="Times New Roman" w:cs="Times New Roman"/>
        </w:rPr>
        <w:t xml:space="preserve"> Confirmation</w:t>
      </w:r>
      <w:bookmarkEnd w:id="12"/>
      <w:r w:rsidRPr="00545F29">
        <w:rPr>
          <w:rFonts w:ascii="Times New Roman" w:eastAsia="Times New Roman" w:hAnsi="Times New Roman" w:cs="Times New Roman"/>
        </w:rPr>
        <w:t xml:space="preserve">  </w:t>
      </w:r>
    </w:p>
    <w:tbl>
      <w:tblPr>
        <w:tblStyle w:val="TableGrid11"/>
        <w:tblW w:w="0" w:type="auto"/>
        <w:tblInd w:w="-3" w:type="dxa"/>
        <w:tblLook w:val="06A0" w:firstRow="1" w:lastRow="0" w:firstColumn="1" w:lastColumn="0" w:noHBand="1" w:noVBand="1"/>
      </w:tblPr>
      <w:tblGrid>
        <w:gridCol w:w="3117"/>
        <w:gridCol w:w="3118"/>
        <w:gridCol w:w="3118"/>
      </w:tblGrid>
      <w:tr w:rsidR="00360244" w:rsidRPr="00545F29" w14:paraId="046A51BA" w14:textId="77777777" w:rsidTr="00AC41A1">
        <w:tc>
          <w:tcPr>
            <w:tcW w:w="3117" w:type="dxa"/>
            <w:shd w:val="clear" w:color="auto" w:fill="D9D9D9" w:themeFill="background1" w:themeFillShade="D9"/>
          </w:tcPr>
          <w:p w14:paraId="2ACD4E8C" w14:textId="77777777" w:rsidR="001742BC" w:rsidRPr="00545F29" w:rsidRDefault="001742B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Test Case ID</w:t>
            </w:r>
          </w:p>
        </w:tc>
        <w:tc>
          <w:tcPr>
            <w:tcW w:w="3118" w:type="dxa"/>
            <w:shd w:val="clear" w:color="auto" w:fill="D9D9D9" w:themeFill="background1" w:themeFillShade="D9"/>
          </w:tcPr>
          <w:p w14:paraId="214B2036" w14:textId="77777777" w:rsidR="001742BC" w:rsidRPr="00545F29" w:rsidRDefault="001742B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Title</w:t>
            </w:r>
          </w:p>
        </w:tc>
        <w:tc>
          <w:tcPr>
            <w:tcW w:w="3118" w:type="dxa"/>
            <w:shd w:val="clear" w:color="auto" w:fill="D9D9D9" w:themeFill="background1" w:themeFillShade="D9"/>
          </w:tcPr>
          <w:p w14:paraId="5A1F78CE" w14:textId="77777777" w:rsidR="001742BC" w:rsidRPr="00545F29" w:rsidRDefault="001742B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 xml:space="preserve">Description </w:t>
            </w:r>
          </w:p>
        </w:tc>
      </w:tr>
      <w:tr w:rsidR="001742BC" w:rsidRPr="00545F29" w14:paraId="02846DFA" w14:textId="77777777" w:rsidTr="00AC41A1">
        <w:tc>
          <w:tcPr>
            <w:tcW w:w="3117" w:type="dxa"/>
          </w:tcPr>
          <w:p w14:paraId="7DCE0CB5" w14:textId="794DF463" w:rsidR="001742BC" w:rsidRPr="00545F29" w:rsidRDefault="001742BC"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262A29" w:rsidRPr="00545F29">
              <w:rPr>
                <w:rFonts w:ascii="Times New Roman" w:eastAsia="Times New Roman" w:hAnsi="Times New Roman" w:cs="Times New Roman"/>
                <w:sz w:val="24"/>
                <w:szCs w:val="24"/>
              </w:rPr>
              <w:t>15</w:t>
            </w:r>
          </w:p>
        </w:tc>
        <w:tc>
          <w:tcPr>
            <w:tcW w:w="3118" w:type="dxa"/>
          </w:tcPr>
          <w:p w14:paraId="64CA682C" w14:textId="77777777" w:rsidR="001742BC" w:rsidRPr="00545F29" w:rsidRDefault="001742BC"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Availability Confirmation</w:t>
            </w:r>
          </w:p>
        </w:tc>
        <w:tc>
          <w:tcPr>
            <w:tcW w:w="3118" w:type="dxa"/>
          </w:tcPr>
          <w:p w14:paraId="440B59E5" w14:textId="77777777" w:rsidR="001742BC" w:rsidRPr="00545F29" w:rsidRDefault="001742BC"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Test that newly enter staff availability is displayed on dashboard.</w:t>
            </w:r>
          </w:p>
        </w:tc>
      </w:tr>
    </w:tbl>
    <w:p w14:paraId="2D7BC3BF" w14:textId="77777777" w:rsidR="001742BC" w:rsidRPr="00545F29" w:rsidRDefault="001742BC" w:rsidP="00AC164F">
      <w:pPr>
        <w:spacing w:line="360" w:lineRule="auto"/>
        <w:rPr>
          <w:rFonts w:ascii="Times New Roman" w:eastAsia="Times New Roman" w:hAnsi="Times New Roman" w:cs="Times New Roman"/>
        </w:rPr>
      </w:pPr>
    </w:p>
    <w:p w14:paraId="00114B83" w14:textId="1CDB681F" w:rsidR="001742BC" w:rsidRPr="00545F29" w:rsidRDefault="001742BC" w:rsidP="00AC164F">
      <w:pPr>
        <w:pStyle w:val="Heading3"/>
        <w:rPr>
          <w:rFonts w:ascii="Times New Roman" w:eastAsia="Times New Roman" w:hAnsi="Times New Roman" w:cs="Times New Roman"/>
        </w:rPr>
      </w:pPr>
      <w:bookmarkStart w:id="13" w:name="_Toc101099275"/>
      <w:r w:rsidRPr="00545F29">
        <w:rPr>
          <w:rFonts w:ascii="Times New Roman" w:hAnsi="Times New Roman" w:cs="Times New Roman"/>
        </w:rPr>
        <w:t>2.</w:t>
      </w:r>
      <w:r w:rsidRPr="00545F29">
        <w:rPr>
          <w:rFonts w:ascii="Times New Roman" w:eastAsia="Times New Roman" w:hAnsi="Times New Roman" w:cs="Times New Roman"/>
        </w:rPr>
        <w:t>6.3 Announcements</w:t>
      </w:r>
      <w:bookmarkEnd w:id="13"/>
    </w:p>
    <w:tbl>
      <w:tblPr>
        <w:tblStyle w:val="TableGrid4"/>
        <w:tblW w:w="0" w:type="auto"/>
        <w:tblLook w:val="04A0" w:firstRow="1" w:lastRow="0" w:firstColumn="1" w:lastColumn="0" w:noHBand="0" w:noVBand="1"/>
      </w:tblPr>
      <w:tblGrid>
        <w:gridCol w:w="3116"/>
        <w:gridCol w:w="3117"/>
        <w:gridCol w:w="3117"/>
      </w:tblGrid>
      <w:tr w:rsidR="001742BC" w:rsidRPr="00545F29" w14:paraId="0EF87A85" w14:textId="77777777" w:rsidTr="0054796C">
        <w:tc>
          <w:tcPr>
            <w:tcW w:w="3116" w:type="dxa"/>
            <w:shd w:val="clear" w:color="auto" w:fill="D9D9D9" w:themeFill="background1" w:themeFillShade="D9"/>
          </w:tcPr>
          <w:p w14:paraId="328A91E5" w14:textId="77777777" w:rsidR="001742BC" w:rsidRPr="00545F29" w:rsidRDefault="001742BC" w:rsidP="00AC164F">
            <w:pPr>
              <w:spacing w:line="360" w:lineRule="auto"/>
              <w:rPr>
                <w:rFonts w:ascii="Times New Roman" w:hAnsi="Times New Roman" w:cs="Times New Roman"/>
                <w:b/>
                <w:color w:val="2F5496" w:themeColor="accent1" w:themeShade="BF"/>
                <w:szCs w:val="24"/>
              </w:rPr>
            </w:pPr>
            <w:r w:rsidRPr="00545F29">
              <w:rPr>
                <w:rFonts w:ascii="Times New Roman" w:hAnsi="Times New Roman" w:cs="Times New Roman"/>
                <w:b/>
                <w:szCs w:val="24"/>
              </w:rPr>
              <w:t>Test Case ID</w:t>
            </w:r>
          </w:p>
        </w:tc>
        <w:tc>
          <w:tcPr>
            <w:tcW w:w="3117" w:type="dxa"/>
            <w:shd w:val="clear" w:color="auto" w:fill="D9D9D9" w:themeFill="background1" w:themeFillShade="D9"/>
          </w:tcPr>
          <w:p w14:paraId="090BC59A" w14:textId="77777777" w:rsidR="001742BC" w:rsidRPr="00545F29" w:rsidRDefault="001742BC" w:rsidP="00AC164F">
            <w:pPr>
              <w:spacing w:line="360" w:lineRule="auto"/>
              <w:rPr>
                <w:rFonts w:ascii="Times New Roman" w:hAnsi="Times New Roman" w:cs="Times New Roman"/>
                <w:b/>
                <w:color w:val="2F5496" w:themeColor="accent1" w:themeShade="BF"/>
                <w:szCs w:val="24"/>
              </w:rPr>
            </w:pPr>
            <w:r w:rsidRPr="00545F29">
              <w:rPr>
                <w:rFonts w:ascii="Times New Roman" w:hAnsi="Times New Roman" w:cs="Times New Roman"/>
                <w:b/>
                <w:szCs w:val="24"/>
              </w:rPr>
              <w:t>Title</w:t>
            </w:r>
          </w:p>
        </w:tc>
        <w:tc>
          <w:tcPr>
            <w:tcW w:w="3117" w:type="dxa"/>
            <w:shd w:val="clear" w:color="auto" w:fill="D9D9D9" w:themeFill="background1" w:themeFillShade="D9"/>
          </w:tcPr>
          <w:p w14:paraId="23A86A08" w14:textId="77777777" w:rsidR="001742BC" w:rsidRPr="00545F29" w:rsidRDefault="001742BC" w:rsidP="00AC164F">
            <w:pPr>
              <w:spacing w:line="360" w:lineRule="auto"/>
              <w:rPr>
                <w:rFonts w:ascii="Times New Roman" w:hAnsi="Times New Roman" w:cs="Times New Roman"/>
                <w:b/>
                <w:color w:val="2F5496" w:themeColor="accent1" w:themeShade="BF"/>
                <w:szCs w:val="24"/>
              </w:rPr>
            </w:pPr>
            <w:r w:rsidRPr="00545F29">
              <w:rPr>
                <w:rFonts w:ascii="Times New Roman" w:hAnsi="Times New Roman" w:cs="Times New Roman"/>
                <w:b/>
                <w:szCs w:val="24"/>
              </w:rPr>
              <w:t xml:space="preserve">Description </w:t>
            </w:r>
          </w:p>
        </w:tc>
      </w:tr>
      <w:tr w:rsidR="001742BC" w:rsidRPr="00545F29" w14:paraId="7C6F6BDF" w14:textId="77777777" w:rsidTr="0054796C">
        <w:tc>
          <w:tcPr>
            <w:tcW w:w="3116" w:type="dxa"/>
          </w:tcPr>
          <w:p w14:paraId="6D80E9F9" w14:textId="4DAA182D"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16</w:t>
            </w:r>
          </w:p>
        </w:tc>
        <w:tc>
          <w:tcPr>
            <w:tcW w:w="3117" w:type="dxa"/>
          </w:tcPr>
          <w:p w14:paraId="059CF55D"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Announcement Creation</w:t>
            </w:r>
          </w:p>
        </w:tc>
        <w:tc>
          <w:tcPr>
            <w:tcW w:w="3117" w:type="dxa"/>
          </w:tcPr>
          <w:p w14:paraId="717DA6A8"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“Create Announcement” with valid input.</w:t>
            </w:r>
          </w:p>
        </w:tc>
      </w:tr>
      <w:tr w:rsidR="001742BC" w:rsidRPr="00545F29" w14:paraId="5D7FA255" w14:textId="77777777" w:rsidTr="0054796C">
        <w:tc>
          <w:tcPr>
            <w:tcW w:w="3116" w:type="dxa"/>
          </w:tcPr>
          <w:p w14:paraId="598A3921" w14:textId="1792BEDD"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17</w:t>
            </w:r>
          </w:p>
        </w:tc>
        <w:tc>
          <w:tcPr>
            <w:tcW w:w="3117" w:type="dxa"/>
          </w:tcPr>
          <w:p w14:paraId="26BE8F37"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Announcement Creation: Title too Short</w:t>
            </w:r>
          </w:p>
        </w:tc>
        <w:tc>
          <w:tcPr>
            <w:tcW w:w="3117" w:type="dxa"/>
          </w:tcPr>
          <w:p w14:paraId="7788FDDB"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“Create Announcement” when the title is shorter than expected.</w:t>
            </w:r>
          </w:p>
        </w:tc>
      </w:tr>
      <w:tr w:rsidR="001742BC" w:rsidRPr="00545F29" w14:paraId="6E1A4ACE" w14:textId="77777777" w:rsidTr="0054796C">
        <w:tc>
          <w:tcPr>
            <w:tcW w:w="3116" w:type="dxa"/>
          </w:tcPr>
          <w:p w14:paraId="048386C0" w14:textId="4EA05C30"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18</w:t>
            </w:r>
          </w:p>
        </w:tc>
        <w:tc>
          <w:tcPr>
            <w:tcW w:w="3117" w:type="dxa"/>
          </w:tcPr>
          <w:p w14:paraId="44D52E7E"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Announcement Creation: Title too Long</w:t>
            </w:r>
          </w:p>
        </w:tc>
        <w:tc>
          <w:tcPr>
            <w:tcW w:w="3117" w:type="dxa"/>
          </w:tcPr>
          <w:p w14:paraId="41658133"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“Create Announcement” when the title is longer than expected.</w:t>
            </w:r>
          </w:p>
        </w:tc>
      </w:tr>
      <w:tr w:rsidR="001742BC" w:rsidRPr="00545F29" w14:paraId="3EC84CC7" w14:textId="77777777" w:rsidTr="0054796C">
        <w:tc>
          <w:tcPr>
            <w:tcW w:w="3116" w:type="dxa"/>
          </w:tcPr>
          <w:p w14:paraId="01B4B368" w14:textId="167ECAF0"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19</w:t>
            </w:r>
          </w:p>
        </w:tc>
        <w:tc>
          <w:tcPr>
            <w:tcW w:w="3117" w:type="dxa"/>
          </w:tcPr>
          <w:p w14:paraId="0C5345EC"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Announcement Creation: Details too Short</w:t>
            </w:r>
          </w:p>
        </w:tc>
        <w:tc>
          <w:tcPr>
            <w:tcW w:w="3117" w:type="dxa"/>
          </w:tcPr>
          <w:p w14:paraId="71AE177F"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“Create Announcement” when the details field is shorter than expected.</w:t>
            </w:r>
          </w:p>
        </w:tc>
      </w:tr>
      <w:tr w:rsidR="001742BC" w:rsidRPr="00545F29" w14:paraId="29B01711" w14:textId="77777777" w:rsidTr="0054796C">
        <w:tc>
          <w:tcPr>
            <w:tcW w:w="3116" w:type="dxa"/>
          </w:tcPr>
          <w:p w14:paraId="25363D58" w14:textId="25794F82" w:rsidR="001742BC" w:rsidRPr="00545F29" w:rsidRDefault="001742BC" w:rsidP="00AC164F">
            <w:pPr>
              <w:tabs>
                <w:tab w:val="left" w:pos="1760"/>
              </w:tabs>
              <w:spacing w:line="360" w:lineRule="auto"/>
              <w:rPr>
                <w:rFonts w:ascii="Times New Roman" w:hAnsi="Times New Roman" w:cs="Times New Roman"/>
                <w:szCs w:val="24"/>
              </w:rPr>
            </w:pPr>
            <w:r w:rsidRPr="00545F29">
              <w:rPr>
                <w:rFonts w:ascii="Times New Roman" w:hAnsi="Times New Roman" w:cs="Times New Roman"/>
                <w:szCs w:val="24"/>
              </w:rPr>
              <w:lastRenderedPageBreak/>
              <w:t>TC-</w:t>
            </w:r>
            <w:r w:rsidR="00262A29" w:rsidRPr="00545F29">
              <w:rPr>
                <w:rFonts w:ascii="Times New Roman" w:hAnsi="Times New Roman" w:cs="Times New Roman"/>
                <w:szCs w:val="24"/>
              </w:rPr>
              <w:t>20</w:t>
            </w:r>
            <w:r w:rsidRPr="00545F29">
              <w:rPr>
                <w:rFonts w:ascii="Times New Roman" w:hAnsi="Times New Roman" w:cs="Times New Roman"/>
                <w:szCs w:val="24"/>
              </w:rPr>
              <w:tab/>
            </w:r>
          </w:p>
        </w:tc>
        <w:tc>
          <w:tcPr>
            <w:tcW w:w="3117" w:type="dxa"/>
          </w:tcPr>
          <w:p w14:paraId="2CDC24A6"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Announcement Creation: Details too Long</w:t>
            </w:r>
          </w:p>
        </w:tc>
        <w:tc>
          <w:tcPr>
            <w:tcW w:w="3117" w:type="dxa"/>
          </w:tcPr>
          <w:p w14:paraId="1476B951"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“Create Announcement” when the details field is longer than expected.</w:t>
            </w:r>
          </w:p>
        </w:tc>
      </w:tr>
      <w:tr w:rsidR="001742BC" w:rsidRPr="00545F29" w14:paraId="71D55144" w14:textId="77777777" w:rsidTr="0054796C">
        <w:tc>
          <w:tcPr>
            <w:tcW w:w="3116" w:type="dxa"/>
          </w:tcPr>
          <w:p w14:paraId="6371BB52" w14:textId="1A0A5463"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21</w:t>
            </w:r>
          </w:p>
        </w:tc>
        <w:tc>
          <w:tcPr>
            <w:tcW w:w="3117" w:type="dxa"/>
          </w:tcPr>
          <w:p w14:paraId="1D2C11F5"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Dashboard Announcement Creation</w:t>
            </w:r>
          </w:p>
        </w:tc>
        <w:tc>
          <w:tcPr>
            <w:tcW w:w="3117" w:type="dxa"/>
          </w:tcPr>
          <w:p w14:paraId="3EB99D53"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business dashboard with valid input.</w:t>
            </w:r>
          </w:p>
        </w:tc>
      </w:tr>
      <w:tr w:rsidR="001742BC" w:rsidRPr="00545F29" w14:paraId="68745277" w14:textId="77777777" w:rsidTr="0054796C">
        <w:tc>
          <w:tcPr>
            <w:tcW w:w="3116" w:type="dxa"/>
          </w:tcPr>
          <w:p w14:paraId="1F9B8EEC" w14:textId="5FCB78F1"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22</w:t>
            </w:r>
          </w:p>
        </w:tc>
        <w:tc>
          <w:tcPr>
            <w:tcW w:w="3117" w:type="dxa"/>
          </w:tcPr>
          <w:p w14:paraId="2DC6B8E5"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Dashboard Announcement Creation: Title too Short</w:t>
            </w:r>
          </w:p>
        </w:tc>
        <w:tc>
          <w:tcPr>
            <w:tcW w:w="3117" w:type="dxa"/>
          </w:tcPr>
          <w:p w14:paraId="3BAFF5C5"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business dashboard when the title is shorter than expected.</w:t>
            </w:r>
          </w:p>
        </w:tc>
      </w:tr>
      <w:tr w:rsidR="001742BC" w:rsidRPr="00545F29" w14:paraId="6A4460F8" w14:textId="77777777" w:rsidTr="0054796C">
        <w:tc>
          <w:tcPr>
            <w:tcW w:w="3116" w:type="dxa"/>
          </w:tcPr>
          <w:p w14:paraId="518C9F82" w14:textId="1122F21F"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23</w:t>
            </w:r>
          </w:p>
        </w:tc>
        <w:tc>
          <w:tcPr>
            <w:tcW w:w="3117" w:type="dxa"/>
          </w:tcPr>
          <w:p w14:paraId="1AD016DF"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Dashboard Announcement Creation: Title too Long</w:t>
            </w:r>
          </w:p>
        </w:tc>
        <w:tc>
          <w:tcPr>
            <w:tcW w:w="3117" w:type="dxa"/>
          </w:tcPr>
          <w:p w14:paraId="3C0A17EB"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business dashboard when the title is longer than expected.</w:t>
            </w:r>
          </w:p>
        </w:tc>
      </w:tr>
      <w:tr w:rsidR="001742BC" w:rsidRPr="00545F29" w14:paraId="393C2F96" w14:textId="77777777" w:rsidTr="0054796C">
        <w:tc>
          <w:tcPr>
            <w:tcW w:w="3116" w:type="dxa"/>
          </w:tcPr>
          <w:p w14:paraId="5C48F8B0" w14:textId="0899A6C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24</w:t>
            </w:r>
          </w:p>
        </w:tc>
        <w:tc>
          <w:tcPr>
            <w:tcW w:w="3117" w:type="dxa"/>
          </w:tcPr>
          <w:p w14:paraId="767955AB"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Dashboard Announcement Creation: Details too Short</w:t>
            </w:r>
          </w:p>
        </w:tc>
        <w:tc>
          <w:tcPr>
            <w:tcW w:w="3117" w:type="dxa"/>
          </w:tcPr>
          <w:p w14:paraId="27D88A3E"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business dashboard when the details field is shorter than expected.</w:t>
            </w:r>
          </w:p>
        </w:tc>
      </w:tr>
      <w:tr w:rsidR="001742BC" w:rsidRPr="00545F29" w14:paraId="6DF96B72" w14:textId="77777777" w:rsidTr="0054796C">
        <w:tc>
          <w:tcPr>
            <w:tcW w:w="3116" w:type="dxa"/>
          </w:tcPr>
          <w:p w14:paraId="54FA56C5" w14:textId="02701E09"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25</w:t>
            </w:r>
          </w:p>
        </w:tc>
        <w:tc>
          <w:tcPr>
            <w:tcW w:w="3117" w:type="dxa"/>
          </w:tcPr>
          <w:p w14:paraId="22DFB622"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Dashboard Announcement Creation: Details too Long</w:t>
            </w:r>
          </w:p>
        </w:tc>
        <w:tc>
          <w:tcPr>
            <w:tcW w:w="3117" w:type="dxa"/>
          </w:tcPr>
          <w:p w14:paraId="7B5B05C6"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creating an announcement on the “Create Announcement” when the details field is longer than expected.</w:t>
            </w:r>
          </w:p>
        </w:tc>
      </w:tr>
      <w:tr w:rsidR="001742BC" w:rsidRPr="00545F29" w14:paraId="04E85478" w14:textId="77777777" w:rsidTr="0054796C">
        <w:tc>
          <w:tcPr>
            <w:tcW w:w="3116" w:type="dxa"/>
          </w:tcPr>
          <w:p w14:paraId="149BF19F" w14:textId="1F88B9C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26</w:t>
            </w:r>
          </w:p>
        </w:tc>
        <w:tc>
          <w:tcPr>
            <w:tcW w:w="3117" w:type="dxa"/>
          </w:tcPr>
          <w:p w14:paraId="3D912852"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Announcement Deletion</w:t>
            </w:r>
          </w:p>
        </w:tc>
        <w:tc>
          <w:tcPr>
            <w:tcW w:w="3117" w:type="dxa"/>
          </w:tcPr>
          <w:p w14:paraId="04C4972D"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Delete a previously created announcement.</w:t>
            </w:r>
          </w:p>
        </w:tc>
      </w:tr>
      <w:tr w:rsidR="001742BC" w:rsidRPr="00545F29" w14:paraId="08D9BB9A" w14:textId="77777777" w:rsidTr="0054796C">
        <w:tc>
          <w:tcPr>
            <w:tcW w:w="3116" w:type="dxa"/>
          </w:tcPr>
          <w:p w14:paraId="5FFD3F22" w14:textId="0FA32323"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lastRenderedPageBreak/>
              <w:t>TC-</w:t>
            </w:r>
            <w:r w:rsidR="00262A29" w:rsidRPr="00545F29">
              <w:rPr>
                <w:rFonts w:ascii="Times New Roman" w:hAnsi="Times New Roman" w:cs="Times New Roman"/>
                <w:szCs w:val="24"/>
              </w:rPr>
              <w:t>27</w:t>
            </w:r>
          </w:p>
        </w:tc>
        <w:tc>
          <w:tcPr>
            <w:tcW w:w="3117" w:type="dxa"/>
          </w:tcPr>
          <w:p w14:paraId="116BD665"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Business Announcement Viewing</w:t>
            </w:r>
          </w:p>
        </w:tc>
        <w:tc>
          <w:tcPr>
            <w:tcW w:w="3117" w:type="dxa"/>
          </w:tcPr>
          <w:p w14:paraId="710C8867"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Ensure business users can see previously created announcements</w:t>
            </w:r>
          </w:p>
        </w:tc>
      </w:tr>
      <w:tr w:rsidR="001742BC" w:rsidRPr="00545F29" w14:paraId="7F9FFCC7" w14:textId="77777777" w:rsidTr="0054796C">
        <w:tc>
          <w:tcPr>
            <w:tcW w:w="3116" w:type="dxa"/>
          </w:tcPr>
          <w:p w14:paraId="23FEB0E1" w14:textId="67065AB3"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28</w:t>
            </w:r>
          </w:p>
        </w:tc>
        <w:tc>
          <w:tcPr>
            <w:tcW w:w="3117" w:type="dxa"/>
          </w:tcPr>
          <w:p w14:paraId="7CD46879"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Staff Announcement Viewing</w:t>
            </w:r>
          </w:p>
        </w:tc>
        <w:tc>
          <w:tcPr>
            <w:tcW w:w="3117" w:type="dxa"/>
          </w:tcPr>
          <w:p w14:paraId="7BB8E7C2"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Ensure staff users can see previously created announcements</w:t>
            </w:r>
          </w:p>
        </w:tc>
      </w:tr>
    </w:tbl>
    <w:p w14:paraId="4EF84A87" w14:textId="08FC7107" w:rsidR="00143165" w:rsidRPr="00545F29" w:rsidRDefault="00143165" w:rsidP="00AC164F">
      <w:pPr>
        <w:rPr>
          <w:rFonts w:ascii="Times New Roman" w:hAnsi="Times New Roman" w:cs="Times New Roman"/>
        </w:rPr>
      </w:pPr>
    </w:p>
    <w:p w14:paraId="74F4C0AD" w14:textId="40397CD5" w:rsidR="001742BC" w:rsidRPr="00545F29" w:rsidRDefault="001742BC" w:rsidP="00AC164F">
      <w:pPr>
        <w:pStyle w:val="Heading3"/>
        <w:rPr>
          <w:rFonts w:ascii="Times New Roman" w:eastAsia="Times New Roman" w:hAnsi="Times New Roman" w:cs="Times New Roman"/>
        </w:rPr>
      </w:pPr>
      <w:bookmarkStart w:id="14" w:name="_Toc101099276"/>
      <w:r w:rsidRPr="00545F29">
        <w:rPr>
          <w:rFonts w:ascii="Times New Roman" w:hAnsi="Times New Roman" w:cs="Times New Roman"/>
        </w:rPr>
        <w:t>2.</w:t>
      </w:r>
      <w:r w:rsidRPr="00545F29">
        <w:rPr>
          <w:rFonts w:ascii="Times New Roman" w:eastAsia="Times New Roman" w:hAnsi="Times New Roman" w:cs="Times New Roman"/>
        </w:rPr>
        <w:t>6.4 Roles</w:t>
      </w:r>
      <w:bookmarkEnd w:id="14"/>
    </w:p>
    <w:tbl>
      <w:tblPr>
        <w:tblStyle w:val="TableGrid4"/>
        <w:tblW w:w="0" w:type="auto"/>
        <w:tblLook w:val="04A0" w:firstRow="1" w:lastRow="0" w:firstColumn="1" w:lastColumn="0" w:noHBand="0" w:noVBand="1"/>
      </w:tblPr>
      <w:tblGrid>
        <w:gridCol w:w="3116"/>
        <w:gridCol w:w="3117"/>
        <w:gridCol w:w="3117"/>
      </w:tblGrid>
      <w:tr w:rsidR="001742BC" w:rsidRPr="00545F29" w14:paraId="4EAD2F2D" w14:textId="77777777" w:rsidTr="5F81277B">
        <w:tc>
          <w:tcPr>
            <w:tcW w:w="3116" w:type="dxa"/>
            <w:shd w:val="clear" w:color="auto" w:fill="D9D9D9" w:themeFill="background1" w:themeFillShade="D9"/>
          </w:tcPr>
          <w:p w14:paraId="6C909359" w14:textId="77777777" w:rsidR="001742BC" w:rsidRPr="00545F29" w:rsidRDefault="001742BC" w:rsidP="00AC164F">
            <w:pPr>
              <w:keepNext/>
              <w:keepLines/>
              <w:spacing w:before="40" w:line="360" w:lineRule="auto"/>
              <w:outlineLvl w:val="1"/>
              <w:rPr>
                <w:rFonts w:ascii="Times New Roman" w:eastAsia="Times New Roman" w:hAnsi="Times New Roman" w:cs="Times New Roman"/>
                <w:b/>
                <w:color w:val="2F5496" w:themeColor="accent1" w:themeShade="BF"/>
              </w:rPr>
            </w:pPr>
            <w:bookmarkStart w:id="15" w:name="_Toc100067053"/>
            <w:bookmarkStart w:id="16" w:name="_Toc101099277"/>
            <w:r w:rsidRPr="00545F29">
              <w:rPr>
                <w:rFonts w:ascii="Times New Roman" w:eastAsia="Times New Roman" w:hAnsi="Times New Roman" w:cs="Times New Roman"/>
                <w:b/>
              </w:rPr>
              <w:t>Test Case ID</w:t>
            </w:r>
            <w:bookmarkEnd w:id="15"/>
            <w:bookmarkEnd w:id="16"/>
          </w:p>
        </w:tc>
        <w:tc>
          <w:tcPr>
            <w:tcW w:w="3117" w:type="dxa"/>
            <w:shd w:val="clear" w:color="auto" w:fill="D9D9D9" w:themeFill="background1" w:themeFillShade="D9"/>
          </w:tcPr>
          <w:p w14:paraId="0171A9C2" w14:textId="77777777" w:rsidR="001742BC" w:rsidRPr="00545F29" w:rsidRDefault="001742BC" w:rsidP="00AC164F">
            <w:pPr>
              <w:keepNext/>
              <w:keepLines/>
              <w:spacing w:before="40" w:line="360" w:lineRule="auto"/>
              <w:outlineLvl w:val="1"/>
              <w:rPr>
                <w:rFonts w:ascii="Times New Roman" w:eastAsia="Times New Roman" w:hAnsi="Times New Roman" w:cs="Times New Roman"/>
                <w:b/>
                <w:color w:val="2F5496" w:themeColor="accent1" w:themeShade="BF"/>
              </w:rPr>
            </w:pPr>
            <w:bookmarkStart w:id="17" w:name="_Toc100067054"/>
            <w:bookmarkStart w:id="18" w:name="_Toc101099278"/>
            <w:r w:rsidRPr="00545F29">
              <w:rPr>
                <w:rFonts w:ascii="Times New Roman" w:eastAsia="Times New Roman" w:hAnsi="Times New Roman" w:cs="Times New Roman"/>
                <w:b/>
              </w:rPr>
              <w:t>Title</w:t>
            </w:r>
            <w:bookmarkEnd w:id="17"/>
            <w:bookmarkEnd w:id="18"/>
          </w:p>
        </w:tc>
        <w:tc>
          <w:tcPr>
            <w:tcW w:w="3117" w:type="dxa"/>
            <w:shd w:val="clear" w:color="auto" w:fill="D9D9D9" w:themeFill="background1" w:themeFillShade="D9"/>
          </w:tcPr>
          <w:p w14:paraId="008A24AA" w14:textId="77777777" w:rsidR="001742BC" w:rsidRPr="00545F29" w:rsidRDefault="001742BC" w:rsidP="00AC164F">
            <w:pPr>
              <w:keepNext/>
              <w:keepLines/>
              <w:spacing w:before="40" w:line="360" w:lineRule="auto"/>
              <w:outlineLvl w:val="1"/>
              <w:rPr>
                <w:rFonts w:ascii="Times New Roman" w:eastAsia="Times New Roman" w:hAnsi="Times New Roman" w:cs="Times New Roman"/>
                <w:b/>
                <w:color w:val="2F5496" w:themeColor="accent1" w:themeShade="BF"/>
              </w:rPr>
            </w:pPr>
            <w:bookmarkStart w:id="19" w:name="_Toc100067055"/>
            <w:bookmarkStart w:id="20" w:name="_Toc101099279"/>
            <w:r w:rsidRPr="00545F29">
              <w:rPr>
                <w:rFonts w:ascii="Times New Roman" w:eastAsia="Times New Roman" w:hAnsi="Times New Roman" w:cs="Times New Roman"/>
                <w:b/>
              </w:rPr>
              <w:t>Description</w:t>
            </w:r>
            <w:bookmarkEnd w:id="19"/>
            <w:bookmarkEnd w:id="20"/>
            <w:r w:rsidRPr="00545F29">
              <w:rPr>
                <w:rFonts w:ascii="Times New Roman" w:eastAsia="Times New Roman" w:hAnsi="Times New Roman" w:cs="Times New Roman"/>
                <w:b/>
              </w:rPr>
              <w:t xml:space="preserve"> </w:t>
            </w:r>
          </w:p>
        </w:tc>
      </w:tr>
      <w:tr w:rsidR="001742BC" w:rsidRPr="00545F29" w14:paraId="6C0F4463" w14:textId="77777777" w:rsidTr="5F81277B">
        <w:tc>
          <w:tcPr>
            <w:tcW w:w="3116" w:type="dxa"/>
          </w:tcPr>
          <w:p w14:paraId="64F7B722" w14:textId="7A869766"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29</w:t>
            </w:r>
          </w:p>
        </w:tc>
        <w:tc>
          <w:tcPr>
            <w:tcW w:w="3117" w:type="dxa"/>
          </w:tcPr>
          <w:p w14:paraId="0E398685"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New Role Creation</w:t>
            </w:r>
          </w:p>
        </w:tc>
        <w:tc>
          <w:tcPr>
            <w:tcW w:w="3117" w:type="dxa"/>
          </w:tcPr>
          <w:p w14:paraId="4FEA56C3"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Business user creating a new role type.</w:t>
            </w:r>
          </w:p>
        </w:tc>
      </w:tr>
      <w:tr w:rsidR="001742BC" w:rsidRPr="00545F29" w14:paraId="5C8E0A2B" w14:textId="77777777" w:rsidTr="5F81277B">
        <w:tc>
          <w:tcPr>
            <w:tcW w:w="3116" w:type="dxa"/>
          </w:tcPr>
          <w:p w14:paraId="20BF8A18" w14:textId="7C82100D"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30</w:t>
            </w:r>
          </w:p>
        </w:tc>
        <w:tc>
          <w:tcPr>
            <w:tcW w:w="3117" w:type="dxa"/>
          </w:tcPr>
          <w:p w14:paraId="6F218592"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Duplicate Business Role Creation</w:t>
            </w:r>
          </w:p>
        </w:tc>
        <w:tc>
          <w:tcPr>
            <w:tcW w:w="3117" w:type="dxa"/>
          </w:tcPr>
          <w:p w14:paraId="740E1D7C"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Attempting to create a role with a name that is already in use.</w:t>
            </w:r>
          </w:p>
        </w:tc>
      </w:tr>
      <w:tr w:rsidR="001742BC" w:rsidRPr="00545F29" w14:paraId="59719A42" w14:textId="77777777" w:rsidTr="5F81277B">
        <w:tc>
          <w:tcPr>
            <w:tcW w:w="3116" w:type="dxa"/>
          </w:tcPr>
          <w:p w14:paraId="5028F1A8" w14:textId="0EFDAA80"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31</w:t>
            </w:r>
          </w:p>
        </w:tc>
        <w:tc>
          <w:tcPr>
            <w:tcW w:w="3117" w:type="dxa"/>
          </w:tcPr>
          <w:p w14:paraId="4DCB924C" w14:textId="77777777" w:rsidR="001742BC" w:rsidRPr="00545F29" w:rsidRDefault="001742BC" w:rsidP="15628AAE">
            <w:pPr>
              <w:spacing w:line="360" w:lineRule="auto"/>
              <w:rPr>
                <w:rFonts w:ascii="Times New Roman" w:hAnsi="Times New Roman" w:cs="Times New Roman"/>
              </w:rPr>
            </w:pPr>
            <w:r w:rsidRPr="00545F29">
              <w:rPr>
                <w:rFonts w:ascii="Times New Roman" w:hAnsi="Times New Roman" w:cs="Times New Roman"/>
              </w:rPr>
              <w:t>Edit Role: Success</w:t>
            </w:r>
          </w:p>
        </w:tc>
        <w:tc>
          <w:tcPr>
            <w:tcW w:w="3117" w:type="dxa"/>
          </w:tcPr>
          <w:p w14:paraId="15B84667"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Successfully changing the name of a role to something that is not already in use.</w:t>
            </w:r>
          </w:p>
        </w:tc>
      </w:tr>
      <w:tr w:rsidR="001742BC" w:rsidRPr="00545F29" w14:paraId="1B06A586" w14:textId="77777777" w:rsidTr="5F81277B">
        <w:tc>
          <w:tcPr>
            <w:tcW w:w="3116" w:type="dxa"/>
          </w:tcPr>
          <w:p w14:paraId="7637C2B2" w14:textId="632D28FB"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32</w:t>
            </w:r>
          </w:p>
        </w:tc>
        <w:tc>
          <w:tcPr>
            <w:tcW w:w="3117" w:type="dxa"/>
          </w:tcPr>
          <w:p w14:paraId="54351602"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Edit Role: Duplicate</w:t>
            </w:r>
          </w:p>
        </w:tc>
        <w:tc>
          <w:tcPr>
            <w:tcW w:w="3117" w:type="dxa"/>
          </w:tcPr>
          <w:p w14:paraId="139A2192"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Attempting to change the name of role to something that already exists.</w:t>
            </w:r>
          </w:p>
        </w:tc>
      </w:tr>
      <w:tr w:rsidR="001742BC" w:rsidRPr="00545F29" w14:paraId="117DD6FD" w14:textId="77777777" w:rsidTr="5F81277B">
        <w:tc>
          <w:tcPr>
            <w:tcW w:w="3116" w:type="dxa"/>
          </w:tcPr>
          <w:p w14:paraId="6908C418" w14:textId="64D1D753"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33</w:t>
            </w:r>
          </w:p>
        </w:tc>
        <w:tc>
          <w:tcPr>
            <w:tcW w:w="3117" w:type="dxa"/>
          </w:tcPr>
          <w:p w14:paraId="1057B253"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Delete Role</w:t>
            </w:r>
          </w:p>
        </w:tc>
        <w:tc>
          <w:tcPr>
            <w:tcW w:w="3117" w:type="dxa"/>
          </w:tcPr>
          <w:p w14:paraId="0F60D952"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Deleting a role name from database.</w:t>
            </w:r>
          </w:p>
        </w:tc>
      </w:tr>
      <w:tr w:rsidR="001742BC" w:rsidRPr="00545F29" w14:paraId="73BB5475" w14:textId="77777777" w:rsidTr="5F81277B">
        <w:tc>
          <w:tcPr>
            <w:tcW w:w="3116" w:type="dxa"/>
          </w:tcPr>
          <w:p w14:paraId="23AD643B" w14:textId="0ABA24D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34</w:t>
            </w:r>
          </w:p>
        </w:tc>
        <w:tc>
          <w:tcPr>
            <w:tcW w:w="3117" w:type="dxa"/>
          </w:tcPr>
          <w:p w14:paraId="4DEAE760"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Staff Member Role Change</w:t>
            </w:r>
          </w:p>
        </w:tc>
        <w:tc>
          <w:tcPr>
            <w:tcW w:w="3117" w:type="dxa"/>
          </w:tcPr>
          <w:p w14:paraId="47BB33B4"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Change the assigned role of a staff user.</w:t>
            </w:r>
          </w:p>
        </w:tc>
      </w:tr>
    </w:tbl>
    <w:p w14:paraId="228EF7F0" w14:textId="77777777" w:rsidR="001742BC" w:rsidRPr="00545F29" w:rsidRDefault="001742BC" w:rsidP="00AC164F">
      <w:pPr>
        <w:rPr>
          <w:rFonts w:ascii="Times New Roman" w:hAnsi="Times New Roman" w:cs="Times New Roman"/>
        </w:rPr>
      </w:pPr>
    </w:p>
    <w:p w14:paraId="38A637AE" w14:textId="6A41DF8C" w:rsidR="001742BC" w:rsidRPr="00545F29" w:rsidRDefault="001742BC" w:rsidP="00AC164F">
      <w:pPr>
        <w:pStyle w:val="Heading3"/>
        <w:rPr>
          <w:rFonts w:ascii="Times New Roman" w:eastAsia="Calibri" w:hAnsi="Times New Roman" w:cs="Times New Roman"/>
        </w:rPr>
      </w:pPr>
      <w:bookmarkStart w:id="21" w:name="_Toc101099280"/>
      <w:r w:rsidRPr="00545F29">
        <w:rPr>
          <w:rFonts w:ascii="Times New Roman" w:hAnsi="Times New Roman" w:cs="Times New Roman"/>
        </w:rPr>
        <w:t>2.6.5 User Logout</w:t>
      </w:r>
      <w:bookmarkEnd w:id="21"/>
    </w:p>
    <w:tbl>
      <w:tblPr>
        <w:tblStyle w:val="TableGrid4"/>
        <w:tblW w:w="0" w:type="auto"/>
        <w:tblLook w:val="04A0" w:firstRow="1" w:lastRow="0" w:firstColumn="1" w:lastColumn="0" w:noHBand="0" w:noVBand="1"/>
      </w:tblPr>
      <w:tblGrid>
        <w:gridCol w:w="3116"/>
        <w:gridCol w:w="3117"/>
        <w:gridCol w:w="3117"/>
      </w:tblGrid>
      <w:tr w:rsidR="001742BC" w:rsidRPr="00545F29" w14:paraId="080ED878" w14:textId="77777777" w:rsidTr="0054796C">
        <w:tc>
          <w:tcPr>
            <w:tcW w:w="3116" w:type="dxa"/>
            <w:shd w:val="clear" w:color="auto" w:fill="D9D9D9" w:themeFill="background1" w:themeFillShade="D9"/>
          </w:tcPr>
          <w:p w14:paraId="5BB2E0DB" w14:textId="77777777" w:rsidR="001742BC" w:rsidRPr="00545F29" w:rsidRDefault="001742BC" w:rsidP="00AC164F">
            <w:pPr>
              <w:spacing w:line="360" w:lineRule="auto"/>
              <w:rPr>
                <w:rFonts w:ascii="Times New Roman" w:hAnsi="Times New Roman" w:cs="Times New Roman"/>
                <w:b/>
              </w:rPr>
            </w:pPr>
            <w:r w:rsidRPr="00545F29">
              <w:rPr>
                <w:rFonts w:ascii="Times New Roman" w:eastAsia="Times New Roman" w:hAnsi="Times New Roman" w:cs="Times New Roman"/>
                <w:b/>
              </w:rPr>
              <w:t>Test Case ID</w:t>
            </w:r>
          </w:p>
        </w:tc>
        <w:tc>
          <w:tcPr>
            <w:tcW w:w="3117" w:type="dxa"/>
            <w:shd w:val="clear" w:color="auto" w:fill="D9D9D9" w:themeFill="background1" w:themeFillShade="D9"/>
          </w:tcPr>
          <w:p w14:paraId="786918CF" w14:textId="77777777" w:rsidR="001742BC" w:rsidRPr="00545F29" w:rsidRDefault="001742BC" w:rsidP="00AC164F">
            <w:pPr>
              <w:spacing w:line="360" w:lineRule="auto"/>
              <w:rPr>
                <w:rFonts w:ascii="Times New Roman" w:hAnsi="Times New Roman" w:cs="Times New Roman"/>
                <w:b/>
              </w:rPr>
            </w:pPr>
            <w:r w:rsidRPr="00545F29">
              <w:rPr>
                <w:rFonts w:ascii="Times New Roman" w:eastAsia="Times New Roman" w:hAnsi="Times New Roman" w:cs="Times New Roman"/>
                <w:b/>
              </w:rPr>
              <w:t>Title</w:t>
            </w:r>
          </w:p>
        </w:tc>
        <w:tc>
          <w:tcPr>
            <w:tcW w:w="3117" w:type="dxa"/>
            <w:shd w:val="clear" w:color="auto" w:fill="D9D9D9" w:themeFill="background1" w:themeFillShade="D9"/>
          </w:tcPr>
          <w:p w14:paraId="72E9A293" w14:textId="77777777" w:rsidR="001742BC" w:rsidRPr="00545F29" w:rsidRDefault="001742BC" w:rsidP="00AC164F">
            <w:pPr>
              <w:spacing w:line="360" w:lineRule="auto"/>
              <w:rPr>
                <w:rFonts w:ascii="Times New Roman" w:hAnsi="Times New Roman" w:cs="Times New Roman"/>
                <w:b/>
              </w:rPr>
            </w:pPr>
            <w:r w:rsidRPr="00545F29">
              <w:rPr>
                <w:rFonts w:ascii="Times New Roman" w:eastAsia="Times New Roman" w:hAnsi="Times New Roman" w:cs="Times New Roman"/>
                <w:b/>
              </w:rPr>
              <w:t>Description</w:t>
            </w:r>
          </w:p>
        </w:tc>
      </w:tr>
      <w:tr w:rsidR="001742BC" w:rsidRPr="00545F29" w14:paraId="14C58881" w14:textId="77777777" w:rsidTr="0054796C">
        <w:tc>
          <w:tcPr>
            <w:tcW w:w="3116" w:type="dxa"/>
          </w:tcPr>
          <w:p w14:paraId="3C9318D5" w14:textId="08E7508D"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35</w:t>
            </w:r>
          </w:p>
        </w:tc>
        <w:tc>
          <w:tcPr>
            <w:tcW w:w="3117" w:type="dxa"/>
          </w:tcPr>
          <w:p w14:paraId="722C87C8"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Business Logout</w:t>
            </w:r>
          </w:p>
        </w:tc>
        <w:tc>
          <w:tcPr>
            <w:tcW w:w="3117" w:type="dxa"/>
          </w:tcPr>
          <w:p w14:paraId="3161ECC8"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szCs w:val="24"/>
              </w:rPr>
              <w:t>Test logout functionality for business users</w:t>
            </w:r>
          </w:p>
        </w:tc>
      </w:tr>
      <w:tr w:rsidR="001742BC" w:rsidRPr="00545F29" w14:paraId="77124FBB" w14:textId="77777777" w:rsidTr="0054796C">
        <w:tc>
          <w:tcPr>
            <w:tcW w:w="3116" w:type="dxa"/>
          </w:tcPr>
          <w:p w14:paraId="79127A27" w14:textId="110DF38C"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lastRenderedPageBreak/>
              <w:t>TC-</w:t>
            </w:r>
            <w:r w:rsidR="00262A29" w:rsidRPr="00545F29">
              <w:rPr>
                <w:rFonts w:ascii="Times New Roman" w:hAnsi="Times New Roman" w:cs="Times New Roman"/>
                <w:szCs w:val="24"/>
              </w:rPr>
              <w:t>36</w:t>
            </w:r>
          </w:p>
        </w:tc>
        <w:tc>
          <w:tcPr>
            <w:tcW w:w="3117" w:type="dxa"/>
          </w:tcPr>
          <w:p w14:paraId="54E51A56"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Staff Logout</w:t>
            </w:r>
          </w:p>
        </w:tc>
        <w:tc>
          <w:tcPr>
            <w:tcW w:w="3117" w:type="dxa"/>
          </w:tcPr>
          <w:p w14:paraId="74302BEE"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Test logout functionality for staff users</w:t>
            </w:r>
          </w:p>
        </w:tc>
      </w:tr>
    </w:tbl>
    <w:p w14:paraId="6B8DC407" w14:textId="77777777" w:rsidR="001742BC" w:rsidRPr="00545F29" w:rsidRDefault="001742BC" w:rsidP="00AC164F">
      <w:pPr>
        <w:rPr>
          <w:rFonts w:ascii="Times New Roman" w:hAnsi="Times New Roman" w:cs="Times New Roman"/>
        </w:rPr>
      </w:pPr>
    </w:p>
    <w:p w14:paraId="11599978" w14:textId="712A074F" w:rsidR="001742BC" w:rsidRPr="00545F29" w:rsidRDefault="001742BC" w:rsidP="00AC164F">
      <w:pPr>
        <w:pStyle w:val="Heading3"/>
        <w:rPr>
          <w:rFonts w:ascii="Times New Roman" w:eastAsia="Times New Roman" w:hAnsi="Times New Roman" w:cs="Times New Roman"/>
        </w:rPr>
      </w:pPr>
      <w:bookmarkStart w:id="22" w:name="_Toc101099281"/>
      <w:r w:rsidRPr="00545F29">
        <w:rPr>
          <w:rFonts w:ascii="Times New Roman" w:hAnsi="Times New Roman" w:cs="Times New Roman"/>
        </w:rPr>
        <w:t>2.</w:t>
      </w:r>
      <w:r w:rsidRPr="00545F29">
        <w:rPr>
          <w:rFonts w:ascii="Times New Roman" w:eastAsia="Times New Roman" w:hAnsi="Times New Roman" w:cs="Times New Roman"/>
        </w:rPr>
        <w:t>6.6 Profile Updates</w:t>
      </w:r>
      <w:bookmarkEnd w:id="22"/>
    </w:p>
    <w:tbl>
      <w:tblPr>
        <w:tblStyle w:val="TableGrid4"/>
        <w:tblW w:w="0" w:type="auto"/>
        <w:tblLook w:val="04A0" w:firstRow="1" w:lastRow="0" w:firstColumn="1" w:lastColumn="0" w:noHBand="0" w:noVBand="1"/>
      </w:tblPr>
      <w:tblGrid>
        <w:gridCol w:w="3116"/>
        <w:gridCol w:w="3117"/>
        <w:gridCol w:w="3117"/>
      </w:tblGrid>
      <w:tr w:rsidR="001742BC" w:rsidRPr="00545F29" w14:paraId="79C0999C" w14:textId="77777777" w:rsidTr="0054796C">
        <w:tc>
          <w:tcPr>
            <w:tcW w:w="3116" w:type="dxa"/>
            <w:shd w:val="clear" w:color="auto" w:fill="D9D9D9" w:themeFill="background1" w:themeFillShade="D9"/>
          </w:tcPr>
          <w:p w14:paraId="3561595A" w14:textId="77777777" w:rsidR="001742BC" w:rsidRPr="00545F29" w:rsidRDefault="001742BC" w:rsidP="00986395">
            <w:pPr>
              <w:spacing w:line="276" w:lineRule="auto"/>
              <w:rPr>
                <w:rFonts w:ascii="Times New Roman" w:hAnsi="Times New Roman" w:cs="Times New Roman"/>
              </w:rPr>
            </w:pPr>
            <w:r w:rsidRPr="00545F29">
              <w:rPr>
                <w:rFonts w:ascii="Times New Roman" w:hAnsi="Times New Roman" w:cs="Times New Roman"/>
              </w:rPr>
              <w:t>Test Case ID</w:t>
            </w:r>
          </w:p>
        </w:tc>
        <w:tc>
          <w:tcPr>
            <w:tcW w:w="3117" w:type="dxa"/>
            <w:shd w:val="clear" w:color="auto" w:fill="D9D9D9" w:themeFill="background1" w:themeFillShade="D9"/>
          </w:tcPr>
          <w:p w14:paraId="72AD937B" w14:textId="77777777" w:rsidR="001742BC" w:rsidRPr="00545F29" w:rsidRDefault="001742BC" w:rsidP="00986395">
            <w:pPr>
              <w:spacing w:line="276" w:lineRule="auto"/>
              <w:rPr>
                <w:rFonts w:ascii="Times New Roman" w:hAnsi="Times New Roman" w:cs="Times New Roman"/>
              </w:rPr>
            </w:pPr>
            <w:r w:rsidRPr="00545F29">
              <w:rPr>
                <w:rFonts w:ascii="Times New Roman" w:hAnsi="Times New Roman" w:cs="Times New Roman"/>
              </w:rPr>
              <w:t>Title</w:t>
            </w:r>
          </w:p>
        </w:tc>
        <w:tc>
          <w:tcPr>
            <w:tcW w:w="3117" w:type="dxa"/>
            <w:shd w:val="clear" w:color="auto" w:fill="D9D9D9" w:themeFill="background1" w:themeFillShade="D9"/>
          </w:tcPr>
          <w:p w14:paraId="07FFC1F5" w14:textId="77777777" w:rsidR="001742BC" w:rsidRPr="00545F29" w:rsidRDefault="001742BC" w:rsidP="00986395">
            <w:pPr>
              <w:spacing w:line="276" w:lineRule="auto"/>
              <w:rPr>
                <w:rFonts w:ascii="Times New Roman" w:hAnsi="Times New Roman" w:cs="Times New Roman"/>
              </w:rPr>
            </w:pPr>
            <w:r w:rsidRPr="00545F29">
              <w:rPr>
                <w:rFonts w:ascii="Times New Roman" w:hAnsi="Times New Roman" w:cs="Times New Roman"/>
              </w:rPr>
              <w:t>Description</w:t>
            </w:r>
          </w:p>
        </w:tc>
      </w:tr>
      <w:tr w:rsidR="001742BC" w:rsidRPr="00545F29" w14:paraId="75F3DE48" w14:textId="77777777" w:rsidTr="0054796C">
        <w:tc>
          <w:tcPr>
            <w:tcW w:w="3116" w:type="dxa"/>
          </w:tcPr>
          <w:p w14:paraId="6CD1EC0E" w14:textId="6FBCB386" w:rsidR="001742BC" w:rsidRPr="00545F29" w:rsidRDefault="001742BC" w:rsidP="00986395">
            <w:pPr>
              <w:spacing w:line="276" w:lineRule="auto"/>
              <w:rPr>
                <w:rFonts w:ascii="Times New Roman" w:hAnsi="Times New Roman" w:cs="Times New Roman"/>
                <w:szCs w:val="24"/>
              </w:rPr>
            </w:pPr>
            <w:r w:rsidRPr="00545F29">
              <w:rPr>
                <w:rFonts w:ascii="Times New Roman" w:hAnsi="Times New Roman" w:cs="Times New Roman"/>
                <w:szCs w:val="24"/>
              </w:rPr>
              <w:t>TC-</w:t>
            </w:r>
            <w:r w:rsidR="00262A29" w:rsidRPr="00545F29">
              <w:rPr>
                <w:rFonts w:ascii="Times New Roman" w:hAnsi="Times New Roman" w:cs="Times New Roman"/>
                <w:szCs w:val="24"/>
              </w:rPr>
              <w:t>37</w:t>
            </w:r>
          </w:p>
        </w:tc>
        <w:tc>
          <w:tcPr>
            <w:tcW w:w="3117" w:type="dxa"/>
          </w:tcPr>
          <w:p w14:paraId="4C59D4FD" w14:textId="77777777" w:rsidR="001742BC" w:rsidRPr="00545F29" w:rsidRDefault="001742BC" w:rsidP="00986395">
            <w:pPr>
              <w:spacing w:line="276" w:lineRule="auto"/>
              <w:rPr>
                <w:rFonts w:ascii="Times New Roman" w:hAnsi="Times New Roman" w:cs="Times New Roman"/>
                <w:szCs w:val="24"/>
              </w:rPr>
            </w:pPr>
            <w:r w:rsidRPr="00545F29">
              <w:rPr>
                <w:rFonts w:ascii="Times New Roman" w:hAnsi="Times New Roman" w:cs="Times New Roman"/>
                <w:szCs w:val="24"/>
              </w:rPr>
              <w:t>Business Name Update</w:t>
            </w:r>
          </w:p>
        </w:tc>
        <w:tc>
          <w:tcPr>
            <w:tcW w:w="3117" w:type="dxa"/>
          </w:tcPr>
          <w:p w14:paraId="2D4CCA26" w14:textId="247BEACD" w:rsidR="001742BC" w:rsidRPr="00545F29" w:rsidRDefault="00D0621E" w:rsidP="00986395">
            <w:pPr>
              <w:spacing w:line="276" w:lineRule="auto"/>
              <w:rPr>
                <w:rFonts w:ascii="Times New Roman" w:eastAsia="Calibri" w:hAnsi="Times New Roman" w:cs="Times New Roman"/>
                <w:szCs w:val="24"/>
              </w:rPr>
            </w:pPr>
            <w:r w:rsidRPr="00545F29">
              <w:rPr>
                <w:rFonts w:ascii="Times New Roman" w:hAnsi="Times New Roman" w:cs="Times New Roman"/>
              </w:rPr>
              <w:t>Test u</w:t>
            </w:r>
            <w:r w:rsidR="001742BC" w:rsidRPr="00545F29">
              <w:rPr>
                <w:rFonts w:ascii="Times New Roman" w:hAnsi="Times New Roman" w:cs="Times New Roman"/>
              </w:rPr>
              <w:t>pdat</w:t>
            </w:r>
            <w:r w:rsidRPr="00545F29">
              <w:rPr>
                <w:rFonts w:ascii="Times New Roman" w:hAnsi="Times New Roman" w:cs="Times New Roman"/>
              </w:rPr>
              <w:t>ing</w:t>
            </w:r>
            <w:r w:rsidR="001742BC" w:rsidRPr="00545F29">
              <w:rPr>
                <w:rFonts w:ascii="Times New Roman" w:hAnsi="Times New Roman" w:cs="Times New Roman"/>
              </w:rPr>
              <w:t xml:space="preserve"> name as a business user.</w:t>
            </w:r>
          </w:p>
        </w:tc>
      </w:tr>
      <w:tr w:rsidR="001742BC" w:rsidRPr="00545F29" w14:paraId="2FB0A8A7" w14:textId="77777777" w:rsidTr="0054796C">
        <w:tc>
          <w:tcPr>
            <w:tcW w:w="3116" w:type="dxa"/>
          </w:tcPr>
          <w:p w14:paraId="27A35F20" w14:textId="7A29459A" w:rsidR="001742BC" w:rsidRPr="00545F29" w:rsidRDefault="001742BC" w:rsidP="00986395">
            <w:pPr>
              <w:spacing w:line="276" w:lineRule="auto"/>
              <w:rPr>
                <w:rFonts w:ascii="Times New Roman" w:hAnsi="Times New Roman" w:cs="Times New Roman"/>
                <w:szCs w:val="24"/>
              </w:rPr>
            </w:pPr>
            <w:r w:rsidRPr="00545F29">
              <w:rPr>
                <w:rFonts w:ascii="Times New Roman" w:hAnsi="Times New Roman" w:cs="Times New Roman"/>
                <w:szCs w:val="24"/>
              </w:rPr>
              <w:t>TC-</w:t>
            </w:r>
            <w:r w:rsidR="00197FB1" w:rsidRPr="00545F29">
              <w:rPr>
                <w:rFonts w:ascii="Times New Roman" w:hAnsi="Times New Roman" w:cs="Times New Roman"/>
                <w:szCs w:val="24"/>
              </w:rPr>
              <w:t>38</w:t>
            </w:r>
          </w:p>
        </w:tc>
        <w:tc>
          <w:tcPr>
            <w:tcW w:w="3117" w:type="dxa"/>
          </w:tcPr>
          <w:p w14:paraId="418528EA" w14:textId="77777777" w:rsidR="001742BC" w:rsidRPr="00545F29" w:rsidRDefault="001742BC" w:rsidP="00986395">
            <w:pPr>
              <w:spacing w:line="276" w:lineRule="auto"/>
              <w:rPr>
                <w:rFonts w:ascii="Times New Roman" w:hAnsi="Times New Roman" w:cs="Times New Roman"/>
                <w:szCs w:val="24"/>
              </w:rPr>
            </w:pPr>
            <w:r w:rsidRPr="00545F29">
              <w:rPr>
                <w:rFonts w:ascii="Times New Roman" w:hAnsi="Times New Roman" w:cs="Times New Roman"/>
                <w:szCs w:val="24"/>
              </w:rPr>
              <w:t>Staff Name Update</w:t>
            </w:r>
          </w:p>
        </w:tc>
        <w:tc>
          <w:tcPr>
            <w:tcW w:w="3117" w:type="dxa"/>
          </w:tcPr>
          <w:p w14:paraId="2C7F6E21" w14:textId="77777777" w:rsidR="001742BC" w:rsidRPr="00545F29" w:rsidRDefault="001742BC" w:rsidP="00986395">
            <w:pPr>
              <w:spacing w:line="276" w:lineRule="auto"/>
              <w:rPr>
                <w:rFonts w:ascii="Times New Roman" w:eastAsia="Calibri" w:hAnsi="Times New Roman" w:cs="Times New Roman"/>
                <w:szCs w:val="24"/>
              </w:rPr>
            </w:pPr>
            <w:r w:rsidRPr="00545F29">
              <w:rPr>
                <w:rFonts w:ascii="Times New Roman" w:hAnsi="Times New Roman" w:cs="Times New Roman"/>
              </w:rPr>
              <w:t>Update name as a staff user.</w:t>
            </w:r>
          </w:p>
        </w:tc>
      </w:tr>
    </w:tbl>
    <w:p w14:paraId="2742DF25" w14:textId="77777777" w:rsidR="001742BC" w:rsidRPr="00545F29" w:rsidRDefault="001742BC" w:rsidP="00AC164F">
      <w:pPr>
        <w:keepNext/>
        <w:keepLines/>
        <w:spacing w:before="40" w:after="0" w:line="360" w:lineRule="auto"/>
        <w:outlineLvl w:val="1"/>
        <w:rPr>
          <w:rFonts w:ascii="Times New Roman" w:eastAsia="Times New Roman" w:hAnsi="Times New Roman" w:cs="Times New Roman"/>
          <w:color w:val="2F5496" w:themeColor="accent1" w:themeShade="BF"/>
          <w:sz w:val="28"/>
          <w:szCs w:val="26"/>
        </w:rPr>
      </w:pPr>
    </w:p>
    <w:p w14:paraId="4B774510" w14:textId="12A4ED72" w:rsidR="001742BC" w:rsidRPr="00545F29" w:rsidRDefault="001742BC" w:rsidP="00AC164F">
      <w:pPr>
        <w:pStyle w:val="Heading3"/>
        <w:rPr>
          <w:rFonts w:ascii="Times New Roman" w:eastAsia="Times New Roman" w:hAnsi="Times New Roman" w:cs="Times New Roman"/>
        </w:rPr>
      </w:pPr>
      <w:bookmarkStart w:id="23" w:name="_Toc101099282"/>
      <w:r w:rsidRPr="00545F29">
        <w:rPr>
          <w:rFonts w:ascii="Times New Roman" w:hAnsi="Times New Roman" w:cs="Times New Roman"/>
        </w:rPr>
        <w:t>2.</w:t>
      </w:r>
      <w:r w:rsidRPr="00545F29">
        <w:rPr>
          <w:rFonts w:ascii="Times New Roman" w:eastAsia="Times New Roman" w:hAnsi="Times New Roman" w:cs="Times New Roman"/>
        </w:rPr>
        <w:t>6.7 Contact Us</w:t>
      </w:r>
      <w:bookmarkEnd w:id="23"/>
    </w:p>
    <w:tbl>
      <w:tblPr>
        <w:tblStyle w:val="TableGrid4"/>
        <w:tblW w:w="0" w:type="auto"/>
        <w:tblLook w:val="04A0" w:firstRow="1" w:lastRow="0" w:firstColumn="1" w:lastColumn="0" w:noHBand="0" w:noVBand="1"/>
      </w:tblPr>
      <w:tblGrid>
        <w:gridCol w:w="3116"/>
        <w:gridCol w:w="3117"/>
        <w:gridCol w:w="3117"/>
      </w:tblGrid>
      <w:tr w:rsidR="001742BC" w:rsidRPr="00545F29" w14:paraId="097A0234" w14:textId="77777777" w:rsidTr="0054796C">
        <w:tc>
          <w:tcPr>
            <w:tcW w:w="3116" w:type="dxa"/>
            <w:shd w:val="clear" w:color="auto" w:fill="D9D9D9" w:themeFill="background1" w:themeFillShade="D9"/>
          </w:tcPr>
          <w:p w14:paraId="39A1609D" w14:textId="77777777" w:rsidR="001742BC" w:rsidRPr="00545F29" w:rsidRDefault="001742BC" w:rsidP="00AC164F">
            <w:pPr>
              <w:spacing w:line="360" w:lineRule="auto"/>
              <w:rPr>
                <w:rFonts w:ascii="Times New Roman" w:hAnsi="Times New Roman" w:cs="Times New Roman"/>
                <w:b/>
              </w:rPr>
            </w:pPr>
            <w:r w:rsidRPr="00545F29">
              <w:rPr>
                <w:rFonts w:ascii="Times New Roman" w:eastAsia="Times New Roman" w:hAnsi="Times New Roman" w:cs="Times New Roman"/>
                <w:b/>
              </w:rPr>
              <w:t>Test Case ID</w:t>
            </w:r>
          </w:p>
        </w:tc>
        <w:tc>
          <w:tcPr>
            <w:tcW w:w="3117" w:type="dxa"/>
            <w:shd w:val="clear" w:color="auto" w:fill="D9D9D9" w:themeFill="background1" w:themeFillShade="D9"/>
          </w:tcPr>
          <w:p w14:paraId="7F042CCA" w14:textId="77777777" w:rsidR="001742BC" w:rsidRPr="00545F29" w:rsidRDefault="001742BC" w:rsidP="00AC164F">
            <w:pPr>
              <w:spacing w:line="360" w:lineRule="auto"/>
              <w:rPr>
                <w:rFonts w:ascii="Times New Roman" w:hAnsi="Times New Roman" w:cs="Times New Roman"/>
                <w:b/>
              </w:rPr>
            </w:pPr>
            <w:r w:rsidRPr="00545F29">
              <w:rPr>
                <w:rFonts w:ascii="Times New Roman" w:eastAsia="Times New Roman" w:hAnsi="Times New Roman" w:cs="Times New Roman"/>
                <w:b/>
              </w:rPr>
              <w:t>Title</w:t>
            </w:r>
          </w:p>
        </w:tc>
        <w:tc>
          <w:tcPr>
            <w:tcW w:w="3117" w:type="dxa"/>
            <w:shd w:val="clear" w:color="auto" w:fill="D9D9D9" w:themeFill="background1" w:themeFillShade="D9"/>
          </w:tcPr>
          <w:p w14:paraId="5E3745B4" w14:textId="77777777" w:rsidR="001742BC" w:rsidRPr="00545F29" w:rsidRDefault="001742BC" w:rsidP="00AC164F">
            <w:pPr>
              <w:spacing w:line="360" w:lineRule="auto"/>
              <w:rPr>
                <w:rFonts w:ascii="Times New Roman" w:hAnsi="Times New Roman" w:cs="Times New Roman"/>
                <w:b/>
              </w:rPr>
            </w:pPr>
            <w:r w:rsidRPr="00545F29">
              <w:rPr>
                <w:rFonts w:ascii="Times New Roman" w:eastAsia="Times New Roman" w:hAnsi="Times New Roman" w:cs="Times New Roman"/>
                <w:b/>
              </w:rPr>
              <w:t>Description</w:t>
            </w:r>
          </w:p>
        </w:tc>
      </w:tr>
      <w:tr w:rsidR="001742BC" w:rsidRPr="00545F29" w14:paraId="6FDBE376" w14:textId="77777777" w:rsidTr="0054796C">
        <w:tc>
          <w:tcPr>
            <w:tcW w:w="3116" w:type="dxa"/>
          </w:tcPr>
          <w:p w14:paraId="28B34960" w14:textId="60F61136"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197FB1" w:rsidRPr="00545F29">
              <w:rPr>
                <w:rFonts w:ascii="Times New Roman" w:hAnsi="Times New Roman" w:cs="Times New Roman"/>
                <w:szCs w:val="24"/>
              </w:rPr>
              <w:t>39</w:t>
            </w:r>
          </w:p>
        </w:tc>
        <w:tc>
          <w:tcPr>
            <w:tcW w:w="3117" w:type="dxa"/>
          </w:tcPr>
          <w:p w14:paraId="0112C278"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Contact Us: Success</w:t>
            </w:r>
          </w:p>
        </w:tc>
        <w:tc>
          <w:tcPr>
            <w:tcW w:w="3117" w:type="dxa"/>
          </w:tcPr>
          <w:p w14:paraId="47BB19DC"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Successfully send a message through the contact us feature with expected data in the fields.</w:t>
            </w:r>
          </w:p>
        </w:tc>
      </w:tr>
      <w:tr w:rsidR="001742BC" w:rsidRPr="00545F29" w14:paraId="31D17D94" w14:textId="77777777" w:rsidTr="0054796C">
        <w:tc>
          <w:tcPr>
            <w:tcW w:w="3116" w:type="dxa"/>
          </w:tcPr>
          <w:p w14:paraId="61B229AA" w14:textId="21B3B6D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197FB1" w:rsidRPr="00545F29">
              <w:rPr>
                <w:rFonts w:ascii="Times New Roman" w:hAnsi="Times New Roman" w:cs="Times New Roman"/>
                <w:szCs w:val="24"/>
              </w:rPr>
              <w:t>40</w:t>
            </w:r>
          </w:p>
        </w:tc>
        <w:tc>
          <w:tcPr>
            <w:tcW w:w="3117" w:type="dxa"/>
          </w:tcPr>
          <w:p w14:paraId="0AF54C15"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Contact Us: Empty Fields</w:t>
            </w:r>
          </w:p>
        </w:tc>
        <w:tc>
          <w:tcPr>
            <w:tcW w:w="3117" w:type="dxa"/>
          </w:tcPr>
          <w:p w14:paraId="7F7475A0"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Attempt to use the contact us feature without any info in the fields.</w:t>
            </w:r>
          </w:p>
        </w:tc>
      </w:tr>
      <w:tr w:rsidR="001742BC" w:rsidRPr="00545F29" w14:paraId="539E578C" w14:textId="77777777" w:rsidTr="0054796C">
        <w:tc>
          <w:tcPr>
            <w:tcW w:w="3116" w:type="dxa"/>
          </w:tcPr>
          <w:p w14:paraId="4CCB5362" w14:textId="1477D7AA"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197FB1" w:rsidRPr="00545F29">
              <w:rPr>
                <w:rFonts w:ascii="Times New Roman" w:hAnsi="Times New Roman" w:cs="Times New Roman"/>
                <w:szCs w:val="24"/>
              </w:rPr>
              <w:t>41</w:t>
            </w:r>
          </w:p>
        </w:tc>
        <w:tc>
          <w:tcPr>
            <w:tcW w:w="3117" w:type="dxa"/>
          </w:tcPr>
          <w:p w14:paraId="2F4AAE6B"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Contact Us: Invalid Email Field</w:t>
            </w:r>
          </w:p>
        </w:tc>
        <w:tc>
          <w:tcPr>
            <w:tcW w:w="3117" w:type="dxa"/>
          </w:tcPr>
          <w:p w14:paraId="5F121436"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Attempt to use the contact us feature without entering a valid email.</w:t>
            </w:r>
          </w:p>
        </w:tc>
      </w:tr>
      <w:tr w:rsidR="001742BC" w:rsidRPr="00545F29" w14:paraId="34FECF30" w14:textId="77777777" w:rsidTr="0054796C">
        <w:tc>
          <w:tcPr>
            <w:tcW w:w="3116" w:type="dxa"/>
          </w:tcPr>
          <w:p w14:paraId="7C918054" w14:textId="14F2B796"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197FB1" w:rsidRPr="00545F29">
              <w:rPr>
                <w:rFonts w:ascii="Times New Roman" w:hAnsi="Times New Roman" w:cs="Times New Roman"/>
                <w:szCs w:val="24"/>
              </w:rPr>
              <w:t>42</w:t>
            </w:r>
          </w:p>
        </w:tc>
        <w:tc>
          <w:tcPr>
            <w:tcW w:w="3117" w:type="dxa"/>
          </w:tcPr>
          <w:p w14:paraId="74F51AFC"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Contact Us: Message too Short</w:t>
            </w:r>
          </w:p>
        </w:tc>
        <w:tc>
          <w:tcPr>
            <w:tcW w:w="3117" w:type="dxa"/>
          </w:tcPr>
          <w:p w14:paraId="7A193B24"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Attempt to use the contact us feature with a message that is shorter than expected.</w:t>
            </w:r>
          </w:p>
        </w:tc>
      </w:tr>
      <w:tr w:rsidR="001742BC" w:rsidRPr="00545F29" w14:paraId="195BB098" w14:textId="77777777" w:rsidTr="0054796C">
        <w:tc>
          <w:tcPr>
            <w:tcW w:w="3116" w:type="dxa"/>
          </w:tcPr>
          <w:p w14:paraId="2E5F28B3" w14:textId="1F02FB56"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TC-</w:t>
            </w:r>
            <w:r w:rsidR="00197FB1" w:rsidRPr="00545F29">
              <w:rPr>
                <w:rFonts w:ascii="Times New Roman" w:hAnsi="Times New Roman" w:cs="Times New Roman"/>
                <w:szCs w:val="24"/>
              </w:rPr>
              <w:t>43</w:t>
            </w:r>
          </w:p>
        </w:tc>
        <w:tc>
          <w:tcPr>
            <w:tcW w:w="3117" w:type="dxa"/>
          </w:tcPr>
          <w:p w14:paraId="13A920B7" w14:textId="77777777" w:rsidR="001742BC" w:rsidRPr="00545F29" w:rsidRDefault="001742BC" w:rsidP="00AC164F">
            <w:pPr>
              <w:spacing w:line="360" w:lineRule="auto"/>
              <w:rPr>
                <w:rFonts w:ascii="Times New Roman" w:hAnsi="Times New Roman" w:cs="Times New Roman"/>
                <w:szCs w:val="24"/>
              </w:rPr>
            </w:pPr>
            <w:r w:rsidRPr="00545F29">
              <w:rPr>
                <w:rFonts w:ascii="Times New Roman" w:hAnsi="Times New Roman" w:cs="Times New Roman"/>
                <w:szCs w:val="24"/>
              </w:rPr>
              <w:t>Contact Us: Message too Long</w:t>
            </w:r>
          </w:p>
        </w:tc>
        <w:tc>
          <w:tcPr>
            <w:tcW w:w="3117" w:type="dxa"/>
          </w:tcPr>
          <w:p w14:paraId="5A58BD1C" w14:textId="77777777" w:rsidR="001742BC" w:rsidRPr="00545F29" w:rsidRDefault="001742BC" w:rsidP="00AC164F">
            <w:pPr>
              <w:spacing w:line="360" w:lineRule="auto"/>
              <w:rPr>
                <w:rFonts w:ascii="Times New Roman" w:hAnsi="Times New Roman" w:cs="Times New Roman"/>
              </w:rPr>
            </w:pPr>
            <w:r w:rsidRPr="00545F29">
              <w:rPr>
                <w:rFonts w:ascii="Times New Roman" w:hAnsi="Times New Roman" w:cs="Times New Roman"/>
              </w:rPr>
              <w:t>Attempt to use the contact us feature with a message that is longer than expected.</w:t>
            </w:r>
          </w:p>
        </w:tc>
      </w:tr>
    </w:tbl>
    <w:p w14:paraId="4EB1BDA1" w14:textId="77777777" w:rsidR="001742BC" w:rsidRPr="00545F29" w:rsidRDefault="001742BC" w:rsidP="00AC164F">
      <w:pPr>
        <w:rPr>
          <w:rFonts w:ascii="Times New Roman" w:hAnsi="Times New Roman" w:cs="Times New Roman"/>
        </w:rPr>
      </w:pPr>
    </w:p>
    <w:p w14:paraId="0B151A9E" w14:textId="1D5534E7" w:rsidR="00804F4E" w:rsidRPr="00545F29" w:rsidRDefault="00ED1A17" w:rsidP="00AC164F">
      <w:pPr>
        <w:pStyle w:val="Heading3"/>
        <w:rPr>
          <w:rFonts w:ascii="Times New Roman" w:eastAsia="Times New Roman" w:hAnsi="Times New Roman" w:cs="Times New Roman"/>
        </w:rPr>
      </w:pPr>
      <w:bookmarkStart w:id="24" w:name="_Toc101099283"/>
      <w:r w:rsidRPr="00545F29">
        <w:rPr>
          <w:rFonts w:ascii="Times New Roman" w:hAnsi="Times New Roman" w:cs="Times New Roman"/>
        </w:rPr>
        <w:t>2.</w:t>
      </w:r>
      <w:r w:rsidRPr="00545F29">
        <w:rPr>
          <w:rFonts w:ascii="Times New Roman" w:eastAsia="Times New Roman" w:hAnsi="Times New Roman" w:cs="Times New Roman"/>
        </w:rPr>
        <w:t>6</w:t>
      </w:r>
      <w:r w:rsidR="00DF1E3F" w:rsidRPr="00545F29">
        <w:rPr>
          <w:rFonts w:ascii="Times New Roman" w:eastAsia="Times New Roman" w:hAnsi="Times New Roman" w:cs="Times New Roman"/>
        </w:rPr>
        <w:t>.</w:t>
      </w:r>
      <w:r w:rsidR="001742BC" w:rsidRPr="00545F29">
        <w:rPr>
          <w:rFonts w:ascii="Times New Roman" w:eastAsia="Times New Roman" w:hAnsi="Times New Roman" w:cs="Times New Roman"/>
        </w:rPr>
        <w:t>8</w:t>
      </w:r>
      <w:r w:rsidR="00DF1E3F" w:rsidRPr="00545F29">
        <w:rPr>
          <w:rFonts w:ascii="Times New Roman" w:eastAsia="Times New Roman" w:hAnsi="Times New Roman" w:cs="Times New Roman"/>
        </w:rPr>
        <w:t xml:space="preserve"> </w:t>
      </w:r>
      <w:r w:rsidR="219C6645" w:rsidRPr="00545F29">
        <w:rPr>
          <w:rFonts w:ascii="Times New Roman" w:eastAsia="Times New Roman" w:hAnsi="Times New Roman" w:cs="Times New Roman"/>
        </w:rPr>
        <w:t>Staff Availability Change</w:t>
      </w:r>
      <w:bookmarkEnd w:id="24"/>
    </w:p>
    <w:tbl>
      <w:tblPr>
        <w:tblStyle w:val="TableGrid1"/>
        <w:tblW w:w="0" w:type="auto"/>
        <w:tblInd w:w="-3" w:type="dxa"/>
        <w:tblLook w:val="06A0" w:firstRow="1" w:lastRow="0" w:firstColumn="1" w:lastColumn="0" w:noHBand="1" w:noVBand="1"/>
      </w:tblPr>
      <w:tblGrid>
        <w:gridCol w:w="3117"/>
        <w:gridCol w:w="3118"/>
        <w:gridCol w:w="3118"/>
      </w:tblGrid>
      <w:tr w:rsidR="004E7F17" w:rsidRPr="00545F29" w14:paraId="66B61A9D" w14:textId="77777777" w:rsidTr="238D6AE7">
        <w:tc>
          <w:tcPr>
            <w:tcW w:w="3120" w:type="dxa"/>
            <w:shd w:val="clear" w:color="auto" w:fill="D9D9D9" w:themeFill="background1" w:themeFillShade="D9"/>
          </w:tcPr>
          <w:p w14:paraId="0277D8A0" w14:textId="559828BD" w:rsidR="664F8FB9" w:rsidRPr="00545F29" w:rsidRDefault="664F8FB9"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Test Case ID</w:t>
            </w:r>
          </w:p>
        </w:tc>
        <w:tc>
          <w:tcPr>
            <w:tcW w:w="3120" w:type="dxa"/>
            <w:shd w:val="clear" w:color="auto" w:fill="D9D9D9" w:themeFill="background1" w:themeFillShade="D9"/>
          </w:tcPr>
          <w:p w14:paraId="1B7C83CA" w14:textId="18A0965A" w:rsidR="7F762852" w:rsidRPr="00545F29" w:rsidRDefault="7F762852"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Title</w:t>
            </w:r>
          </w:p>
        </w:tc>
        <w:tc>
          <w:tcPr>
            <w:tcW w:w="3120" w:type="dxa"/>
            <w:shd w:val="clear" w:color="auto" w:fill="D9D9D9" w:themeFill="background1" w:themeFillShade="D9"/>
          </w:tcPr>
          <w:p w14:paraId="0F5D710C" w14:textId="2736FF0F" w:rsidR="7F762852" w:rsidRPr="00545F29" w:rsidRDefault="7F762852"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 xml:space="preserve">Description </w:t>
            </w:r>
          </w:p>
        </w:tc>
      </w:tr>
      <w:tr w:rsidR="000553DC" w:rsidRPr="00545F29" w14:paraId="5364FD55" w14:textId="77777777" w:rsidTr="238D6AE7">
        <w:tc>
          <w:tcPr>
            <w:tcW w:w="3120" w:type="dxa"/>
          </w:tcPr>
          <w:p w14:paraId="3C5772ED" w14:textId="26E88289" w:rsidR="7F762852" w:rsidRPr="00545F29" w:rsidRDefault="7F762852"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lastRenderedPageBreak/>
              <w:t>TC</w:t>
            </w:r>
            <w:r w:rsidR="566EEAB5" w:rsidRPr="00545F29">
              <w:rPr>
                <w:rFonts w:ascii="Times New Roman" w:eastAsia="Times New Roman" w:hAnsi="Times New Roman" w:cs="Times New Roman"/>
                <w:szCs w:val="24"/>
              </w:rPr>
              <w:t>-</w:t>
            </w:r>
            <w:r w:rsidR="00197FB1" w:rsidRPr="00545F29">
              <w:rPr>
                <w:rFonts w:ascii="Times New Roman" w:eastAsia="Times New Roman" w:hAnsi="Times New Roman" w:cs="Times New Roman"/>
                <w:szCs w:val="24"/>
              </w:rPr>
              <w:t>44</w:t>
            </w:r>
          </w:p>
        </w:tc>
        <w:tc>
          <w:tcPr>
            <w:tcW w:w="3120" w:type="dxa"/>
          </w:tcPr>
          <w:p w14:paraId="3E7FC026" w14:textId="20032A23"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Past Date</w:t>
            </w:r>
          </w:p>
        </w:tc>
        <w:tc>
          <w:tcPr>
            <w:tcW w:w="3120" w:type="dxa"/>
          </w:tcPr>
          <w:p w14:paraId="1F9AD98E" w14:textId="60CE279E"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Enter availability for a past date.</w:t>
            </w:r>
          </w:p>
        </w:tc>
      </w:tr>
      <w:tr w:rsidR="000553DC" w:rsidRPr="00545F29" w14:paraId="14C7139F" w14:textId="77777777" w:rsidTr="238D6AE7">
        <w:tc>
          <w:tcPr>
            <w:tcW w:w="3120" w:type="dxa"/>
          </w:tcPr>
          <w:p w14:paraId="75BEA2DF" w14:textId="44076EE0"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45</w:t>
            </w:r>
          </w:p>
        </w:tc>
        <w:tc>
          <w:tcPr>
            <w:tcW w:w="3120" w:type="dxa"/>
          </w:tcPr>
          <w:p w14:paraId="498714D0" w14:textId="782AB2B6"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Create a Valid Availability</w:t>
            </w:r>
          </w:p>
        </w:tc>
        <w:tc>
          <w:tcPr>
            <w:tcW w:w="3120" w:type="dxa"/>
          </w:tcPr>
          <w:p w14:paraId="0AA12446" w14:textId="137FE6D5"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Enter valid availability.</w:t>
            </w:r>
          </w:p>
        </w:tc>
      </w:tr>
      <w:tr w:rsidR="000553DC" w:rsidRPr="00545F29" w14:paraId="513AE399" w14:textId="77777777" w:rsidTr="238D6AE7">
        <w:tc>
          <w:tcPr>
            <w:tcW w:w="3120" w:type="dxa"/>
          </w:tcPr>
          <w:p w14:paraId="35BA6825" w14:textId="586D3599"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46</w:t>
            </w:r>
          </w:p>
        </w:tc>
        <w:tc>
          <w:tcPr>
            <w:tcW w:w="3120" w:type="dxa"/>
          </w:tcPr>
          <w:p w14:paraId="74F7DEE3" w14:textId="1C5FBF59"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Enter a Duplicate Availability</w:t>
            </w:r>
          </w:p>
        </w:tc>
        <w:tc>
          <w:tcPr>
            <w:tcW w:w="3120" w:type="dxa"/>
          </w:tcPr>
          <w:p w14:paraId="4A21B621" w14:textId="40C1BEB1"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Enter an already existing availability.</w:t>
            </w:r>
          </w:p>
        </w:tc>
      </w:tr>
      <w:tr w:rsidR="000553DC" w:rsidRPr="00545F29" w14:paraId="0A266474" w14:textId="77777777" w:rsidTr="238D6AE7">
        <w:tc>
          <w:tcPr>
            <w:tcW w:w="3120" w:type="dxa"/>
          </w:tcPr>
          <w:p w14:paraId="0270209B" w14:textId="6152E889"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47</w:t>
            </w:r>
          </w:p>
        </w:tc>
        <w:tc>
          <w:tcPr>
            <w:tcW w:w="3120" w:type="dxa"/>
          </w:tcPr>
          <w:p w14:paraId="1848E2D3" w14:textId="4075F750"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Enter an Overlapping Availability</w:t>
            </w:r>
          </w:p>
        </w:tc>
        <w:tc>
          <w:tcPr>
            <w:tcW w:w="3120" w:type="dxa"/>
          </w:tcPr>
          <w:p w14:paraId="3D87E004" w14:textId="2F11DB6E"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Enter an availability that overlaps with an existing one.</w:t>
            </w:r>
          </w:p>
        </w:tc>
      </w:tr>
      <w:tr w:rsidR="000553DC" w:rsidRPr="00545F29" w14:paraId="1B843FDF" w14:textId="77777777" w:rsidTr="238D6AE7">
        <w:tc>
          <w:tcPr>
            <w:tcW w:w="3120" w:type="dxa"/>
          </w:tcPr>
          <w:p w14:paraId="753479CE" w14:textId="0319C7EB"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48</w:t>
            </w:r>
          </w:p>
        </w:tc>
        <w:tc>
          <w:tcPr>
            <w:tcW w:w="3120" w:type="dxa"/>
          </w:tcPr>
          <w:p w14:paraId="4581E3EE" w14:textId="6BA744F0"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Edit Existing Availability into a Past Date</w:t>
            </w:r>
          </w:p>
        </w:tc>
        <w:tc>
          <w:tcPr>
            <w:tcW w:w="3120" w:type="dxa"/>
          </w:tcPr>
          <w:p w14:paraId="117A72BD" w14:textId="499A8888"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Edit an availability to change the date to a past date.</w:t>
            </w:r>
          </w:p>
        </w:tc>
      </w:tr>
      <w:tr w:rsidR="000553DC" w:rsidRPr="00545F29" w14:paraId="6F0E3912" w14:textId="77777777" w:rsidTr="238D6AE7">
        <w:tc>
          <w:tcPr>
            <w:tcW w:w="3120" w:type="dxa"/>
          </w:tcPr>
          <w:p w14:paraId="149F5E96" w14:textId="298CDF0B"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49</w:t>
            </w:r>
          </w:p>
        </w:tc>
        <w:tc>
          <w:tcPr>
            <w:tcW w:w="3120" w:type="dxa"/>
          </w:tcPr>
          <w:p w14:paraId="0757FB10" w14:textId="183CDA2F"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Valid Edit on an Existing Availability</w:t>
            </w:r>
          </w:p>
        </w:tc>
        <w:tc>
          <w:tcPr>
            <w:tcW w:w="3120" w:type="dxa"/>
          </w:tcPr>
          <w:p w14:paraId="4B4EE16D" w14:textId="3D912D19"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Make a valid edit to an existing availability.</w:t>
            </w:r>
          </w:p>
        </w:tc>
      </w:tr>
      <w:tr w:rsidR="000553DC" w:rsidRPr="00545F29" w14:paraId="2FE1B552" w14:textId="77777777" w:rsidTr="238D6AE7">
        <w:tc>
          <w:tcPr>
            <w:tcW w:w="3120" w:type="dxa"/>
          </w:tcPr>
          <w:p w14:paraId="7AE012B6" w14:textId="09A995C7"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50</w:t>
            </w:r>
          </w:p>
        </w:tc>
        <w:tc>
          <w:tcPr>
            <w:tcW w:w="3120" w:type="dxa"/>
          </w:tcPr>
          <w:p w14:paraId="6720DD6E" w14:textId="447E3D8E" w:rsidR="219C6645" w:rsidRPr="00545F29" w:rsidRDefault="219C6645" w:rsidP="00AC164F">
            <w:pPr>
              <w:spacing w:line="360" w:lineRule="auto"/>
              <w:rPr>
                <w:rFonts w:ascii="Times New Roman" w:hAnsi="Times New Roman" w:cs="Times New Roman"/>
              </w:rPr>
            </w:pPr>
            <w:r w:rsidRPr="00545F29">
              <w:rPr>
                <w:rFonts w:ascii="Times New Roman" w:hAnsi="Times New Roman" w:cs="Times New Roman"/>
              </w:rPr>
              <w:t>Staff Availability Change: Overlapping Edit on Existing Availability</w:t>
            </w:r>
          </w:p>
        </w:tc>
        <w:tc>
          <w:tcPr>
            <w:tcW w:w="3120" w:type="dxa"/>
          </w:tcPr>
          <w:p w14:paraId="7C5EAF28" w14:textId="38C14C35"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Make an edit to an existing availability that will overlap with another existing one.</w:t>
            </w:r>
          </w:p>
        </w:tc>
      </w:tr>
      <w:tr w:rsidR="000553DC" w:rsidRPr="00545F29" w14:paraId="060E7DCC" w14:textId="77777777" w:rsidTr="238D6AE7">
        <w:tc>
          <w:tcPr>
            <w:tcW w:w="3120" w:type="dxa"/>
          </w:tcPr>
          <w:p w14:paraId="574E4796" w14:textId="40D8E53C"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51</w:t>
            </w:r>
          </w:p>
        </w:tc>
        <w:tc>
          <w:tcPr>
            <w:tcW w:w="3120" w:type="dxa"/>
          </w:tcPr>
          <w:p w14:paraId="6F1ED021" w14:textId="08E90018"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Edit an Existing Availability to a Duplicate</w:t>
            </w:r>
          </w:p>
        </w:tc>
        <w:tc>
          <w:tcPr>
            <w:tcW w:w="3120" w:type="dxa"/>
          </w:tcPr>
          <w:p w14:paraId="5E7DA22C" w14:textId="142544BA"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Make an edit to an existing availability that turns it into a duplicate.</w:t>
            </w:r>
          </w:p>
        </w:tc>
      </w:tr>
      <w:tr w:rsidR="000553DC" w:rsidRPr="00545F29" w14:paraId="4CD62A72" w14:textId="77777777" w:rsidTr="238D6AE7">
        <w:tc>
          <w:tcPr>
            <w:tcW w:w="3120" w:type="dxa"/>
          </w:tcPr>
          <w:p w14:paraId="7DE663B5" w14:textId="27D73F5C"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52</w:t>
            </w:r>
          </w:p>
        </w:tc>
        <w:tc>
          <w:tcPr>
            <w:tcW w:w="3120" w:type="dxa"/>
          </w:tcPr>
          <w:p w14:paraId="5F7F3D46" w14:textId="3FDFB0F8"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Staff Availability Change: Delete Availability</w:t>
            </w:r>
          </w:p>
        </w:tc>
        <w:tc>
          <w:tcPr>
            <w:tcW w:w="3120" w:type="dxa"/>
          </w:tcPr>
          <w:p w14:paraId="360EE04C" w14:textId="5D1A9784"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Delete the availability from the system.</w:t>
            </w:r>
          </w:p>
        </w:tc>
      </w:tr>
    </w:tbl>
    <w:p w14:paraId="11B9C01B" w14:textId="699C9741" w:rsidR="00804F4E" w:rsidRPr="00545F29" w:rsidRDefault="00804F4E" w:rsidP="00AC164F">
      <w:pPr>
        <w:spacing w:line="360" w:lineRule="auto"/>
        <w:rPr>
          <w:rFonts w:ascii="Times New Roman" w:hAnsi="Times New Roman" w:cs="Times New Roman"/>
        </w:rPr>
      </w:pPr>
    </w:p>
    <w:p w14:paraId="5B900727" w14:textId="3FFD6E70" w:rsidR="219C6645" w:rsidRPr="00545F29" w:rsidRDefault="00ED1A17" w:rsidP="00AC164F">
      <w:pPr>
        <w:pStyle w:val="Heading3"/>
        <w:rPr>
          <w:rFonts w:ascii="Times New Roman" w:eastAsia="Times New Roman" w:hAnsi="Times New Roman" w:cs="Times New Roman"/>
        </w:rPr>
      </w:pPr>
      <w:bookmarkStart w:id="25" w:name="_Toc101099284"/>
      <w:r w:rsidRPr="00545F29">
        <w:rPr>
          <w:rFonts w:ascii="Times New Roman" w:hAnsi="Times New Roman" w:cs="Times New Roman"/>
        </w:rPr>
        <w:t>2.</w:t>
      </w:r>
      <w:r w:rsidRPr="00545F29">
        <w:rPr>
          <w:rFonts w:ascii="Times New Roman" w:eastAsia="Times New Roman" w:hAnsi="Times New Roman" w:cs="Times New Roman"/>
        </w:rPr>
        <w:t>6</w:t>
      </w:r>
      <w:r w:rsidR="00BD0433" w:rsidRPr="00545F29">
        <w:rPr>
          <w:rFonts w:ascii="Times New Roman" w:eastAsia="Times New Roman" w:hAnsi="Times New Roman" w:cs="Times New Roman"/>
        </w:rPr>
        <w:t>.</w:t>
      </w:r>
      <w:r w:rsidR="001742BC" w:rsidRPr="00545F29">
        <w:rPr>
          <w:rFonts w:ascii="Times New Roman" w:eastAsia="Times New Roman" w:hAnsi="Times New Roman" w:cs="Times New Roman"/>
        </w:rPr>
        <w:t>9</w:t>
      </w:r>
      <w:r w:rsidR="00BD0433" w:rsidRPr="00545F29">
        <w:rPr>
          <w:rFonts w:ascii="Times New Roman" w:eastAsia="Times New Roman" w:hAnsi="Times New Roman" w:cs="Times New Roman"/>
        </w:rPr>
        <w:t xml:space="preserve"> </w:t>
      </w:r>
      <w:r w:rsidR="219C6645" w:rsidRPr="00545F29">
        <w:rPr>
          <w:rFonts w:ascii="Times New Roman" w:eastAsia="Times New Roman" w:hAnsi="Times New Roman" w:cs="Times New Roman"/>
        </w:rPr>
        <w:t>Team Availability</w:t>
      </w:r>
      <w:bookmarkEnd w:id="25"/>
    </w:p>
    <w:tbl>
      <w:tblPr>
        <w:tblStyle w:val="TableGrid1"/>
        <w:tblW w:w="0" w:type="auto"/>
        <w:tblInd w:w="-3" w:type="dxa"/>
        <w:tblLook w:val="06A0" w:firstRow="1" w:lastRow="0" w:firstColumn="1" w:lastColumn="0" w:noHBand="1" w:noVBand="1"/>
      </w:tblPr>
      <w:tblGrid>
        <w:gridCol w:w="3117"/>
        <w:gridCol w:w="3118"/>
        <w:gridCol w:w="3118"/>
      </w:tblGrid>
      <w:tr w:rsidR="00360244" w:rsidRPr="00545F29" w14:paraId="071E349E" w14:textId="77777777" w:rsidTr="348FB2C9">
        <w:tc>
          <w:tcPr>
            <w:tcW w:w="3120" w:type="dxa"/>
            <w:shd w:val="clear" w:color="auto" w:fill="D9D9D9" w:themeFill="background1" w:themeFillShade="D9"/>
          </w:tcPr>
          <w:p w14:paraId="3946F461" w14:textId="559828BD" w:rsidR="664F8FB9" w:rsidRPr="00545F29" w:rsidRDefault="664F8FB9"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Test Case ID</w:t>
            </w:r>
          </w:p>
        </w:tc>
        <w:tc>
          <w:tcPr>
            <w:tcW w:w="3120" w:type="dxa"/>
            <w:shd w:val="clear" w:color="auto" w:fill="D9D9D9" w:themeFill="background1" w:themeFillShade="D9"/>
          </w:tcPr>
          <w:p w14:paraId="00C77673" w14:textId="18A0965A" w:rsidR="7F762852" w:rsidRPr="00545F29" w:rsidRDefault="7F762852"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Title</w:t>
            </w:r>
          </w:p>
        </w:tc>
        <w:tc>
          <w:tcPr>
            <w:tcW w:w="3120" w:type="dxa"/>
            <w:shd w:val="clear" w:color="auto" w:fill="D9D9D9" w:themeFill="background1" w:themeFillShade="D9"/>
          </w:tcPr>
          <w:p w14:paraId="4752CF8A" w14:textId="2736FF0F" w:rsidR="7F762852" w:rsidRPr="00545F29" w:rsidRDefault="7F762852"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 xml:space="preserve">Description </w:t>
            </w:r>
          </w:p>
        </w:tc>
      </w:tr>
      <w:tr w:rsidR="000553DC" w:rsidRPr="00545F29" w14:paraId="0CF4C2FE" w14:textId="77777777" w:rsidTr="348FB2C9">
        <w:tc>
          <w:tcPr>
            <w:tcW w:w="3120" w:type="dxa"/>
          </w:tcPr>
          <w:p w14:paraId="7160C37B" w14:textId="0333C56A" w:rsidR="7F762852" w:rsidRPr="00545F29" w:rsidRDefault="7F762852"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566EEAB5" w:rsidRPr="00545F29">
              <w:rPr>
                <w:rFonts w:ascii="Times New Roman" w:eastAsia="Times New Roman" w:hAnsi="Times New Roman" w:cs="Times New Roman"/>
                <w:szCs w:val="24"/>
              </w:rPr>
              <w:t>-</w:t>
            </w:r>
            <w:r w:rsidR="009856AE" w:rsidRPr="00545F29">
              <w:rPr>
                <w:rFonts w:ascii="Times New Roman" w:eastAsia="Times New Roman" w:hAnsi="Times New Roman" w:cs="Times New Roman"/>
                <w:szCs w:val="24"/>
              </w:rPr>
              <w:t>53</w:t>
            </w:r>
          </w:p>
        </w:tc>
        <w:tc>
          <w:tcPr>
            <w:tcW w:w="3120" w:type="dxa"/>
          </w:tcPr>
          <w:p w14:paraId="518BB8A6" w14:textId="5D83DE59"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Team Availability: Employee with 0 Availabilities</w:t>
            </w:r>
          </w:p>
        </w:tc>
        <w:tc>
          <w:tcPr>
            <w:tcW w:w="3120" w:type="dxa"/>
          </w:tcPr>
          <w:p w14:paraId="4C8FC042" w14:textId="6A1DC20F"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View an employee that has not set an availability.</w:t>
            </w:r>
          </w:p>
        </w:tc>
      </w:tr>
      <w:tr w:rsidR="000553DC" w:rsidRPr="00545F29" w14:paraId="65C9EA23" w14:textId="77777777" w:rsidTr="348FB2C9">
        <w:tc>
          <w:tcPr>
            <w:tcW w:w="3120" w:type="dxa"/>
          </w:tcPr>
          <w:p w14:paraId="3257E0FB" w14:textId="303294E0"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lastRenderedPageBreak/>
              <w:t>TC-</w:t>
            </w:r>
            <w:r w:rsidR="009856AE" w:rsidRPr="00545F29">
              <w:rPr>
                <w:rFonts w:ascii="Times New Roman" w:eastAsia="Times New Roman" w:hAnsi="Times New Roman" w:cs="Times New Roman"/>
                <w:szCs w:val="24"/>
              </w:rPr>
              <w:t>54</w:t>
            </w:r>
          </w:p>
        </w:tc>
        <w:tc>
          <w:tcPr>
            <w:tcW w:w="3120" w:type="dxa"/>
          </w:tcPr>
          <w:p w14:paraId="0D789FE8" w14:textId="5D4FA156"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Team Availability: Employee with 1 Availability</w:t>
            </w:r>
          </w:p>
        </w:tc>
        <w:tc>
          <w:tcPr>
            <w:tcW w:w="3120" w:type="dxa"/>
          </w:tcPr>
          <w:p w14:paraId="58A25D88" w14:textId="42459549"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View an employee that has set 1 availability</w:t>
            </w:r>
          </w:p>
        </w:tc>
      </w:tr>
      <w:tr w:rsidR="000553DC" w:rsidRPr="00545F29" w14:paraId="141D45F0" w14:textId="77777777" w:rsidTr="348FB2C9">
        <w:tc>
          <w:tcPr>
            <w:tcW w:w="3120" w:type="dxa"/>
          </w:tcPr>
          <w:p w14:paraId="5E528E86" w14:textId="3C2EFA9B"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55</w:t>
            </w:r>
          </w:p>
        </w:tc>
        <w:tc>
          <w:tcPr>
            <w:tcW w:w="3120" w:type="dxa"/>
          </w:tcPr>
          <w:p w14:paraId="653C57A9" w14:textId="1753D21A"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Team Availability: Employee with More than 7 Availabilities</w:t>
            </w:r>
          </w:p>
        </w:tc>
        <w:tc>
          <w:tcPr>
            <w:tcW w:w="3120" w:type="dxa"/>
          </w:tcPr>
          <w:p w14:paraId="3A833BE7" w14:textId="06322010"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View an employee that has set more than 7 availabilities.</w:t>
            </w:r>
          </w:p>
        </w:tc>
      </w:tr>
    </w:tbl>
    <w:p w14:paraId="6417EB1A" w14:textId="699C9741" w:rsidR="219C6645" w:rsidRPr="00545F29" w:rsidRDefault="219C6645" w:rsidP="00AC164F">
      <w:pPr>
        <w:spacing w:line="360" w:lineRule="auto"/>
        <w:rPr>
          <w:rFonts w:ascii="Times New Roman" w:hAnsi="Times New Roman" w:cs="Times New Roman"/>
        </w:rPr>
      </w:pPr>
    </w:p>
    <w:p w14:paraId="1BB875FE" w14:textId="1003C34D" w:rsidR="219C6645" w:rsidRPr="00545F29" w:rsidRDefault="00ED1A17" w:rsidP="00AC164F">
      <w:pPr>
        <w:pStyle w:val="Heading3"/>
        <w:rPr>
          <w:rFonts w:ascii="Times New Roman" w:eastAsia="Times New Roman" w:hAnsi="Times New Roman" w:cs="Times New Roman"/>
        </w:rPr>
      </w:pPr>
      <w:bookmarkStart w:id="26" w:name="_Toc101099285"/>
      <w:r w:rsidRPr="00545F29">
        <w:rPr>
          <w:rFonts w:ascii="Times New Roman" w:hAnsi="Times New Roman" w:cs="Times New Roman"/>
        </w:rPr>
        <w:t>2</w:t>
      </w:r>
      <w:r w:rsidRPr="00545F29">
        <w:rPr>
          <w:rFonts w:ascii="Times New Roman" w:eastAsia="Times New Roman" w:hAnsi="Times New Roman" w:cs="Times New Roman"/>
        </w:rPr>
        <w:t>.6</w:t>
      </w:r>
      <w:r w:rsidR="00BD0433" w:rsidRPr="00545F29">
        <w:rPr>
          <w:rFonts w:ascii="Times New Roman" w:eastAsia="Times New Roman" w:hAnsi="Times New Roman" w:cs="Times New Roman"/>
        </w:rPr>
        <w:t>.</w:t>
      </w:r>
      <w:r w:rsidR="001742BC" w:rsidRPr="00545F29">
        <w:rPr>
          <w:rFonts w:ascii="Times New Roman" w:eastAsia="Times New Roman" w:hAnsi="Times New Roman" w:cs="Times New Roman"/>
        </w:rPr>
        <w:t>10</w:t>
      </w:r>
      <w:r w:rsidR="00BD0433" w:rsidRPr="00545F29">
        <w:rPr>
          <w:rFonts w:ascii="Times New Roman" w:eastAsia="Times New Roman" w:hAnsi="Times New Roman" w:cs="Times New Roman"/>
        </w:rPr>
        <w:t xml:space="preserve"> </w:t>
      </w:r>
      <w:r w:rsidR="219C6645" w:rsidRPr="00545F29">
        <w:rPr>
          <w:rFonts w:ascii="Times New Roman" w:eastAsia="Times New Roman" w:hAnsi="Times New Roman" w:cs="Times New Roman"/>
        </w:rPr>
        <w:t>Schedule Creation</w:t>
      </w:r>
      <w:bookmarkEnd w:id="26"/>
    </w:p>
    <w:tbl>
      <w:tblPr>
        <w:tblStyle w:val="TableGrid1"/>
        <w:tblW w:w="0" w:type="auto"/>
        <w:tblInd w:w="-3" w:type="dxa"/>
        <w:tblLook w:val="06A0" w:firstRow="1" w:lastRow="0" w:firstColumn="1" w:lastColumn="0" w:noHBand="1" w:noVBand="1"/>
      </w:tblPr>
      <w:tblGrid>
        <w:gridCol w:w="3117"/>
        <w:gridCol w:w="3118"/>
        <w:gridCol w:w="3118"/>
      </w:tblGrid>
      <w:tr w:rsidR="00360244" w:rsidRPr="00545F29" w14:paraId="6B36C109" w14:textId="77777777" w:rsidTr="5F81277B">
        <w:tc>
          <w:tcPr>
            <w:tcW w:w="3120" w:type="dxa"/>
            <w:shd w:val="clear" w:color="auto" w:fill="D9D9D9" w:themeFill="background1" w:themeFillShade="D9"/>
          </w:tcPr>
          <w:p w14:paraId="11BA18F7" w14:textId="559828BD" w:rsidR="664F8FB9" w:rsidRPr="00545F29" w:rsidRDefault="664F8FB9"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Test Case ID</w:t>
            </w:r>
          </w:p>
        </w:tc>
        <w:tc>
          <w:tcPr>
            <w:tcW w:w="3120" w:type="dxa"/>
            <w:shd w:val="clear" w:color="auto" w:fill="D9D9D9" w:themeFill="background1" w:themeFillShade="D9"/>
          </w:tcPr>
          <w:p w14:paraId="4CD41C84" w14:textId="18A0965A" w:rsidR="7F762852" w:rsidRPr="00545F29" w:rsidRDefault="7F762852"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Title</w:t>
            </w:r>
          </w:p>
        </w:tc>
        <w:tc>
          <w:tcPr>
            <w:tcW w:w="3120" w:type="dxa"/>
            <w:shd w:val="clear" w:color="auto" w:fill="D9D9D9" w:themeFill="background1" w:themeFillShade="D9"/>
          </w:tcPr>
          <w:p w14:paraId="2268081D" w14:textId="2736FF0F" w:rsidR="7F762852" w:rsidRPr="00545F29" w:rsidRDefault="7F762852"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 xml:space="preserve">Description </w:t>
            </w:r>
          </w:p>
        </w:tc>
      </w:tr>
      <w:tr w:rsidR="000553DC" w:rsidRPr="00545F29" w14:paraId="177E7098" w14:textId="77777777" w:rsidTr="5F81277B">
        <w:tc>
          <w:tcPr>
            <w:tcW w:w="3120" w:type="dxa"/>
          </w:tcPr>
          <w:p w14:paraId="083F4404" w14:textId="0DA8D146" w:rsidR="7F762852" w:rsidRPr="00545F29" w:rsidRDefault="7F762852"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566EEAB5" w:rsidRPr="00545F29">
              <w:rPr>
                <w:rFonts w:ascii="Times New Roman" w:eastAsia="Times New Roman" w:hAnsi="Times New Roman" w:cs="Times New Roman"/>
                <w:szCs w:val="24"/>
              </w:rPr>
              <w:t>-</w:t>
            </w:r>
            <w:r w:rsidR="009856AE" w:rsidRPr="00545F29">
              <w:rPr>
                <w:rFonts w:ascii="Times New Roman" w:eastAsia="Times New Roman" w:hAnsi="Times New Roman" w:cs="Times New Roman"/>
                <w:szCs w:val="24"/>
              </w:rPr>
              <w:t>56</w:t>
            </w:r>
          </w:p>
        </w:tc>
        <w:tc>
          <w:tcPr>
            <w:tcW w:w="3120" w:type="dxa"/>
          </w:tcPr>
          <w:p w14:paraId="1A956DB0" w14:textId="57AF4E0F"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Empty Employee Field</w:t>
            </w:r>
          </w:p>
        </w:tc>
        <w:tc>
          <w:tcPr>
            <w:tcW w:w="3120" w:type="dxa"/>
          </w:tcPr>
          <w:p w14:paraId="0BD7F49C" w14:textId="2E42C30A"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Attempt to create a shift without selecting an employee.</w:t>
            </w:r>
          </w:p>
        </w:tc>
      </w:tr>
      <w:tr w:rsidR="000553DC" w:rsidRPr="00545F29" w14:paraId="0B7F1FA4" w14:textId="77777777" w:rsidTr="5F81277B">
        <w:tc>
          <w:tcPr>
            <w:tcW w:w="3120" w:type="dxa"/>
          </w:tcPr>
          <w:p w14:paraId="2039985B" w14:textId="7E30868F"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57</w:t>
            </w:r>
          </w:p>
        </w:tc>
        <w:tc>
          <w:tcPr>
            <w:tcW w:w="3120" w:type="dxa"/>
          </w:tcPr>
          <w:p w14:paraId="0E30BCEC" w14:textId="4F50988F"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Schedule a Shift on a Past Date</w:t>
            </w:r>
          </w:p>
        </w:tc>
        <w:tc>
          <w:tcPr>
            <w:tcW w:w="3120" w:type="dxa"/>
          </w:tcPr>
          <w:p w14:paraId="4D91131C" w14:textId="4A1D3008"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Attempt to create a shift for a past date.</w:t>
            </w:r>
          </w:p>
        </w:tc>
      </w:tr>
      <w:tr w:rsidR="000553DC" w:rsidRPr="00545F29" w14:paraId="12C8B1C2" w14:textId="77777777" w:rsidTr="5F81277B">
        <w:tc>
          <w:tcPr>
            <w:tcW w:w="3120" w:type="dxa"/>
          </w:tcPr>
          <w:p w14:paraId="3F0C2ACE" w14:textId="255017E3"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58</w:t>
            </w:r>
          </w:p>
        </w:tc>
        <w:tc>
          <w:tcPr>
            <w:tcW w:w="3120" w:type="dxa"/>
          </w:tcPr>
          <w:p w14:paraId="5FDE6A76" w14:textId="337E318A"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Schedule an Employee that is Available</w:t>
            </w:r>
          </w:p>
        </w:tc>
        <w:tc>
          <w:tcPr>
            <w:tcW w:w="3120" w:type="dxa"/>
          </w:tcPr>
          <w:p w14:paraId="0C4C88D5" w14:textId="10D3322A"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Create a shift for an employee during the time that they are available.</w:t>
            </w:r>
          </w:p>
        </w:tc>
      </w:tr>
      <w:tr w:rsidR="000553DC" w:rsidRPr="00545F29" w14:paraId="03EE349D" w14:textId="77777777" w:rsidTr="5F81277B">
        <w:tc>
          <w:tcPr>
            <w:tcW w:w="3120" w:type="dxa"/>
          </w:tcPr>
          <w:p w14:paraId="76669242" w14:textId="0AB535C7"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59</w:t>
            </w:r>
          </w:p>
        </w:tc>
        <w:tc>
          <w:tcPr>
            <w:tcW w:w="3120" w:type="dxa"/>
          </w:tcPr>
          <w:p w14:paraId="43276DB1" w14:textId="25DE2E32"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Schedule a Duplicate Shift</w:t>
            </w:r>
          </w:p>
        </w:tc>
        <w:tc>
          <w:tcPr>
            <w:tcW w:w="3120" w:type="dxa"/>
          </w:tcPr>
          <w:p w14:paraId="2FD57160" w14:textId="6EAA6302"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Create a shift that already exists.</w:t>
            </w:r>
          </w:p>
        </w:tc>
      </w:tr>
      <w:tr w:rsidR="000553DC" w:rsidRPr="00545F29" w14:paraId="26C0062A" w14:textId="77777777" w:rsidTr="5F81277B">
        <w:tc>
          <w:tcPr>
            <w:tcW w:w="3120" w:type="dxa"/>
          </w:tcPr>
          <w:p w14:paraId="18834851" w14:textId="62EDBA0F"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60</w:t>
            </w:r>
          </w:p>
        </w:tc>
        <w:tc>
          <w:tcPr>
            <w:tcW w:w="3120" w:type="dxa"/>
          </w:tcPr>
          <w:p w14:paraId="64818702" w14:textId="6E31F194"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Schedule an Overlapping Shift</w:t>
            </w:r>
          </w:p>
        </w:tc>
        <w:tc>
          <w:tcPr>
            <w:tcW w:w="3120" w:type="dxa"/>
          </w:tcPr>
          <w:p w14:paraId="1423CBF2" w14:textId="511D6BD5"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Create a shift for an employee that overlaps with an existing shift for that employee.</w:t>
            </w:r>
          </w:p>
        </w:tc>
      </w:tr>
      <w:tr w:rsidR="000553DC" w:rsidRPr="00545F29" w14:paraId="300538AE" w14:textId="77777777" w:rsidTr="5F81277B">
        <w:tc>
          <w:tcPr>
            <w:tcW w:w="3120" w:type="dxa"/>
          </w:tcPr>
          <w:p w14:paraId="691384AA" w14:textId="5F64F33A"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61</w:t>
            </w:r>
          </w:p>
        </w:tc>
        <w:tc>
          <w:tcPr>
            <w:tcW w:w="3120" w:type="dxa"/>
          </w:tcPr>
          <w:p w14:paraId="11CC8FDC" w14:textId="39834F10"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Schedule an Employee that is Unavailable</w:t>
            </w:r>
          </w:p>
        </w:tc>
        <w:tc>
          <w:tcPr>
            <w:tcW w:w="3120" w:type="dxa"/>
          </w:tcPr>
          <w:p w14:paraId="087C4F7D" w14:textId="294B991E"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Create a shift for an employee during a time that they are unavailable.</w:t>
            </w:r>
          </w:p>
        </w:tc>
      </w:tr>
      <w:tr w:rsidR="000553DC" w:rsidRPr="00545F29" w14:paraId="5E12DF99" w14:textId="77777777" w:rsidTr="5F81277B">
        <w:tc>
          <w:tcPr>
            <w:tcW w:w="3120" w:type="dxa"/>
          </w:tcPr>
          <w:p w14:paraId="61CF6B4A" w14:textId="51BADDA6"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62</w:t>
            </w:r>
          </w:p>
        </w:tc>
        <w:tc>
          <w:tcPr>
            <w:tcW w:w="3120" w:type="dxa"/>
          </w:tcPr>
          <w:p w14:paraId="209A5A59" w14:textId="162C3463"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Cancel the Schedule for an Employee that is Unavailable</w:t>
            </w:r>
          </w:p>
        </w:tc>
        <w:tc>
          <w:tcPr>
            <w:tcW w:w="3120" w:type="dxa"/>
          </w:tcPr>
          <w:p w14:paraId="14B2FBBC" w14:textId="4C303932"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Cancel the creation of a shift for an employee during a time that they are unavailable.</w:t>
            </w:r>
          </w:p>
        </w:tc>
      </w:tr>
      <w:tr w:rsidR="000553DC" w:rsidRPr="00545F29" w14:paraId="6E34373E" w14:textId="77777777" w:rsidTr="5F81277B">
        <w:tc>
          <w:tcPr>
            <w:tcW w:w="3120" w:type="dxa"/>
          </w:tcPr>
          <w:p w14:paraId="052CB5E2" w14:textId="6C8219A2"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lastRenderedPageBreak/>
              <w:t>TC-</w:t>
            </w:r>
            <w:r w:rsidR="009856AE" w:rsidRPr="00545F29">
              <w:rPr>
                <w:rFonts w:ascii="Times New Roman" w:eastAsia="Times New Roman" w:hAnsi="Times New Roman" w:cs="Times New Roman"/>
                <w:szCs w:val="24"/>
              </w:rPr>
              <w:t>63</w:t>
            </w:r>
          </w:p>
        </w:tc>
        <w:tc>
          <w:tcPr>
            <w:tcW w:w="3120" w:type="dxa"/>
          </w:tcPr>
          <w:p w14:paraId="78076861" w14:textId="55897478"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Schedule Two Employees for the Same Time</w:t>
            </w:r>
          </w:p>
        </w:tc>
        <w:tc>
          <w:tcPr>
            <w:tcW w:w="3120" w:type="dxa"/>
          </w:tcPr>
          <w:p w14:paraId="6143B185" w14:textId="1D1C2214" w:rsidR="219C6645" w:rsidRPr="00545F29" w:rsidRDefault="219C6645" w:rsidP="5F81277B">
            <w:pPr>
              <w:spacing w:line="360" w:lineRule="auto"/>
              <w:rPr>
                <w:rFonts w:ascii="Times New Roman" w:eastAsia="Times New Roman" w:hAnsi="Times New Roman" w:cs="Times New Roman"/>
                <w:color w:val="000000" w:themeColor="text1"/>
              </w:rPr>
            </w:pPr>
            <w:r w:rsidRPr="00545F29">
              <w:rPr>
                <w:rFonts w:ascii="Times New Roman" w:eastAsia="Times New Roman" w:hAnsi="Times New Roman" w:cs="Times New Roman"/>
                <w:color w:val="000000" w:themeColor="text1"/>
              </w:rPr>
              <w:t>Create two shifts for different employees for the same timeslot.</w:t>
            </w:r>
          </w:p>
        </w:tc>
      </w:tr>
      <w:tr w:rsidR="000553DC" w:rsidRPr="00545F29" w14:paraId="30B5EC24" w14:textId="77777777" w:rsidTr="5F81277B">
        <w:tc>
          <w:tcPr>
            <w:tcW w:w="3120" w:type="dxa"/>
          </w:tcPr>
          <w:p w14:paraId="53C64027" w14:textId="2BDFD478"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64</w:t>
            </w:r>
          </w:p>
        </w:tc>
        <w:tc>
          <w:tcPr>
            <w:tcW w:w="3120" w:type="dxa"/>
          </w:tcPr>
          <w:p w14:paraId="535DF798" w14:textId="453FDDD3"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Edit Shift to a Past Date</w:t>
            </w:r>
          </w:p>
        </w:tc>
        <w:tc>
          <w:tcPr>
            <w:tcW w:w="3120" w:type="dxa"/>
          </w:tcPr>
          <w:p w14:paraId="1F93B6FE" w14:textId="66DB0FB2"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Attempt to edit a shift to a past date.</w:t>
            </w:r>
          </w:p>
        </w:tc>
      </w:tr>
      <w:tr w:rsidR="000553DC" w:rsidRPr="00545F29" w14:paraId="064A0105" w14:textId="77777777" w:rsidTr="5F81277B">
        <w:tc>
          <w:tcPr>
            <w:tcW w:w="3120" w:type="dxa"/>
          </w:tcPr>
          <w:p w14:paraId="1CE83F27" w14:textId="0C9D4840"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65</w:t>
            </w:r>
          </w:p>
        </w:tc>
        <w:tc>
          <w:tcPr>
            <w:tcW w:w="3120" w:type="dxa"/>
          </w:tcPr>
          <w:p w14:paraId="02ADDC01" w14:textId="241C9ED7"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Overlapping Edit to an Existing Shift</w:t>
            </w:r>
          </w:p>
        </w:tc>
        <w:tc>
          <w:tcPr>
            <w:tcW w:w="3120" w:type="dxa"/>
          </w:tcPr>
          <w:p w14:paraId="5AA7341F" w14:textId="32E92BAC"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Attempt to edit a shift to a time that overlaps with another shift for the same employee.</w:t>
            </w:r>
          </w:p>
        </w:tc>
      </w:tr>
      <w:tr w:rsidR="000553DC" w:rsidRPr="00545F29" w14:paraId="6C85FA2F" w14:textId="77777777" w:rsidTr="5F81277B">
        <w:tc>
          <w:tcPr>
            <w:tcW w:w="3120" w:type="dxa"/>
          </w:tcPr>
          <w:p w14:paraId="044AF913" w14:textId="4E0FD459"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66</w:t>
            </w:r>
          </w:p>
        </w:tc>
        <w:tc>
          <w:tcPr>
            <w:tcW w:w="3120" w:type="dxa"/>
          </w:tcPr>
          <w:p w14:paraId="5B6B1FA0" w14:textId="100F97A5" w:rsidR="219C6645" w:rsidRPr="00545F29" w:rsidRDefault="219C6645" w:rsidP="00AC164F">
            <w:pPr>
              <w:spacing w:line="360" w:lineRule="auto"/>
              <w:rPr>
                <w:rFonts w:ascii="Times New Roman" w:hAnsi="Times New Roman" w:cs="Times New Roman"/>
                <w:szCs w:val="24"/>
              </w:rPr>
            </w:pPr>
            <w:r w:rsidRPr="00545F29">
              <w:rPr>
                <w:rFonts w:ascii="Times New Roman" w:hAnsi="Times New Roman" w:cs="Times New Roman"/>
                <w:szCs w:val="24"/>
              </w:rPr>
              <w:t>Schedule Creation: Valid Edit to an Existing Shift</w:t>
            </w:r>
          </w:p>
        </w:tc>
        <w:tc>
          <w:tcPr>
            <w:tcW w:w="3120" w:type="dxa"/>
          </w:tcPr>
          <w:p w14:paraId="0A6D8605" w14:textId="59F3B760"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Make a valid edit on a shift for an employee.</w:t>
            </w:r>
          </w:p>
        </w:tc>
      </w:tr>
      <w:tr w:rsidR="000553DC" w:rsidRPr="00545F29" w14:paraId="64667311" w14:textId="77777777" w:rsidTr="5F81277B">
        <w:tc>
          <w:tcPr>
            <w:tcW w:w="3120" w:type="dxa"/>
          </w:tcPr>
          <w:p w14:paraId="1E08CC58" w14:textId="1C3CB987" w:rsidR="219C6645" w:rsidRPr="00545F29" w:rsidRDefault="219C664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67</w:t>
            </w:r>
          </w:p>
        </w:tc>
        <w:tc>
          <w:tcPr>
            <w:tcW w:w="3120" w:type="dxa"/>
          </w:tcPr>
          <w:p w14:paraId="2C2A01DA" w14:textId="7B6C6DCE" w:rsidR="219C6645" w:rsidRPr="00545F29" w:rsidRDefault="219C6645" w:rsidP="00AC164F">
            <w:pPr>
              <w:spacing w:line="360" w:lineRule="auto"/>
              <w:rPr>
                <w:rFonts w:ascii="Times New Roman" w:hAnsi="Times New Roman" w:cs="Times New Roman"/>
              </w:rPr>
            </w:pPr>
            <w:r w:rsidRPr="00545F29">
              <w:rPr>
                <w:rFonts w:ascii="Times New Roman" w:hAnsi="Times New Roman" w:cs="Times New Roman"/>
              </w:rPr>
              <w:t>Schedule Creation: Delete S</w:t>
            </w:r>
            <w:r w:rsidR="2A980FDD" w:rsidRPr="00545F29">
              <w:rPr>
                <w:rFonts w:ascii="Times New Roman" w:hAnsi="Times New Roman" w:cs="Times New Roman"/>
              </w:rPr>
              <w:t>hift</w:t>
            </w:r>
          </w:p>
        </w:tc>
        <w:tc>
          <w:tcPr>
            <w:tcW w:w="3120" w:type="dxa"/>
          </w:tcPr>
          <w:p w14:paraId="67A957C9" w14:textId="10CD29B4" w:rsidR="219C6645" w:rsidRPr="00545F29" w:rsidRDefault="219C6645"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Delete a shift for an employee.</w:t>
            </w:r>
          </w:p>
        </w:tc>
      </w:tr>
    </w:tbl>
    <w:p w14:paraId="092B5DAF" w14:textId="699C9741" w:rsidR="219C6645" w:rsidRPr="00545F29" w:rsidRDefault="219C6645" w:rsidP="00AC164F">
      <w:pPr>
        <w:spacing w:line="360" w:lineRule="auto"/>
        <w:rPr>
          <w:rFonts w:ascii="Times New Roman" w:hAnsi="Times New Roman" w:cs="Times New Roman"/>
        </w:rPr>
      </w:pPr>
    </w:p>
    <w:p w14:paraId="152EFC29" w14:textId="3DA05BD3" w:rsidR="219C6645" w:rsidRPr="00545F29" w:rsidRDefault="00ED1A17" w:rsidP="00AC164F">
      <w:pPr>
        <w:pStyle w:val="Heading3"/>
        <w:rPr>
          <w:rFonts w:ascii="Times New Roman" w:eastAsia="Times New Roman" w:hAnsi="Times New Roman" w:cs="Times New Roman"/>
        </w:rPr>
      </w:pPr>
      <w:bookmarkStart w:id="27" w:name="_Toc101099286"/>
      <w:r w:rsidRPr="00545F29">
        <w:rPr>
          <w:rFonts w:ascii="Times New Roman" w:hAnsi="Times New Roman" w:cs="Times New Roman"/>
        </w:rPr>
        <w:t>2.</w:t>
      </w:r>
      <w:r w:rsidRPr="00545F29">
        <w:rPr>
          <w:rFonts w:ascii="Times New Roman" w:eastAsia="Times New Roman" w:hAnsi="Times New Roman" w:cs="Times New Roman"/>
        </w:rPr>
        <w:t>6</w:t>
      </w:r>
      <w:r w:rsidR="00BD0433" w:rsidRPr="00545F29">
        <w:rPr>
          <w:rFonts w:ascii="Times New Roman" w:eastAsia="Times New Roman" w:hAnsi="Times New Roman" w:cs="Times New Roman"/>
        </w:rPr>
        <w:t>.</w:t>
      </w:r>
      <w:r w:rsidR="001742BC" w:rsidRPr="00545F29">
        <w:rPr>
          <w:rFonts w:ascii="Times New Roman" w:eastAsia="Times New Roman" w:hAnsi="Times New Roman" w:cs="Times New Roman"/>
        </w:rPr>
        <w:t>11</w:t>
      </w:r>
      <w:r w:rsidR="00BD0433" w:rsidRPr="00545F29">
        <w:rPr>
          <w:rFonts w:ascii="Times New Roman" w:eastAsia="Times New Roman" w:hAnsi="Times New Roman" w:cs="Times New Roman"/>
        </w:rPr>
        <w:t xml:space="preserve"> </w:t>
      </w:r>
      <w:r w:rsidR="219C6645" w:rsidRPr="00545F29">
        <w:rPr>
          <w:rFonts w:ascii="Times New Roman" w:eastAsia="Times New Roman" w:hAnsi="Times New Roman" w:cs="Times New Roman"/>
        </w:rPr>
        <w:t>Staff Schedule Page</w:t>
      </w:r>
      <w:bookmarkEnd w:id="27"/>
    </w:p>
    <w:tbl>
      <w:tblPr>
        <w:tblStyle w:val="TableGrid"/>
        <w:tblW w:w="0" w:type="auto"/>
        <w:tblInd w:w="-3" w:type="dxa"/>
        <w:tblLook w:val="06A0" w:firstRow="1" w:lastRow="0" w:firstColumn="1" w:lastColumn="0" w:noHBand="1" w:noVBand="1"/>
      </w:tblPr>
      <w:tblGrid>
        <w:gridCol w:w="3117"/>
        <w:gridCol w:w="3118"/>
        <w:gridCol w:w="3118"/>
      </w:tblGrid>
      <w:tr w:rsidR="00360244" w:rsidRPr="00545F29" w14:paraId="01183740" w14:textId="77777777" w:rsidTr="348FB2C9">
        <w:tc>
          <w:tcPr>
            <w:tcW w:w="3120" w:type="dxa"/>
            <w:shd w:val="clear" w:color="auto" w:fill="D9D9D9" w:themeFill="background1" w:themeFillShade="D9"/>
          </w:tcPr>
          <w:p w14:paraId="22EA9F69" w14:textId="559828BD" w:rsidR="664F8FB9" w:rsidRPr="00545F29" w:rsidRDefault="664F8FB9"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Test Case ID</w:t>
            </w:r>
          </w:p>
        </w:tc>
        <w:tc>
          <w:tcPr>
            <w:tcW w:w="3120" w:type="dxa"/>
            <w:shd w:val="clear" w:color="auto" w:fill="D9D9D9" w:themeFill="background1" w:themeFillShade="D9"/>
          </w:tcPr>
          <w:p w14:paraId="32DB3631" w14:textId="18A0965A" w:rsidR="7F762852" w:rsidRPr="00545F29" w:rsidRDefault="7F762852"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Title</w:t>
            </w:r>
          </w:p>
        </w:tc>
        <w:tc>
          <w:tcPr>
            <w:tcW w:w="3120" w:type="dxa"/>
            <w:shd w:val="clear" w:color="auto" w:fill="D9D9D9" w:themeFill="background1" w:themeFillShade="D9"/>
          </w:tcPr>
          <w:p w14:paraId="67F027BB" w14:textId="2736FF0F" w:rsidR="7F762852" w:rsidRPr="00545F29" w:rsidRDefault="7F762852"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 xml:space="preserve">Description </w:t>
            </w:r>
          </w:p>
        </w:tc>
      </w:tr>
      <w:tr w:rsidR="000553DC" w:rsidRPr="00545F29" w14:paraId="51BE1B82" w14:textId="77777777" w:rsidTr="348FB2C9">
        <w:tc>
          <w:tcPr>
            <w:tcW w:w="3120" w:type="dxa"/>
          </w:tcPr>
          <w:p w14:paraId="7609FEC8" w14:textId="039E24D5" w:rsidR="7F762852" w:rsidRPr="00545F29" w:rsidRDefault="7F762852"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566EEAB5" w:rsidRPr="00545F29">
              <w:rPr>
                <w:rFonts w:ascii="Times New Roman" w:eastAsia="Times New Roman" w:hAnsi="Times New Roman" w:cs="Times New Roman"/>
                <w:sz w:val="24"/>
                <w:szCs w:val="24"/>
              </w:rPr>
              <w:t>-</w:t>
            </w:r>
            <w:r w:rsidR="009856AE" w:rsidRPr="00545F29">
              <w:rPr>
                <w:rFonts w:ascii="Times New Roman" w:eastAsia="Times New Roman" w:hAnsi="Times New Roman" w:cs="Times New Roman"/>
                <w:sz w:val="24"/>
                <w:szCs w:val="24"/>
              </w:rPr>
              <w:t>68</w:t>
            </w:r>
          </w:p>
        </w:tc>
        <w:tc>
          <w:tcPr>
            <w:tcW w:w="3120" w:type="dxa"/>
          </w:tcPr>
          <w:p w14:paraId="4DBAF046" w14:textId="45B2D816" w:rsidR="219C6645" w:rsidRPr="00545F29" w:rsidRDefault="219C6645"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Staff Schedule Page: Display Employee Schedule</w:t>
            </w:r>
          </w:p>
        </w:tc>
        <w:tc>
          <w:tcPr>
            <w:tcW w:w="3120" w:type="dxa"/>
          </w:tcPr>
          <w:p w14:paraId="4F3EC82D" w14:textId="2A522CA0" w:rsidR="219C6645" w:rsidRPr="00545F29" w:rsidRDefault="219C6645"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Visit the staff schedule page to view the staff user’s schedule.</w:t>
            </w:r>
          </w:p>
        </w:tc>
      </w:tr>
    </w:tbl>
    <w:p w14:paraId="124696AF" w14:textId="77777777" w:rsidR="00453C48" w:rsidRPr="00545F29" w:rsidRDefault="00453C48" w:rsidP="00AC164F">
      <w:pPr>
        <w:rPr>
          <w:rFonts w:ascii="Times New Roman" w:hAnsi="Times New Roman" w:cs="Times New Roman"/>
        </w:rPr>
      </w:pPr>
    </w:p>
    <w:p w14:paraId="7588763E" w14:textId="3DF2160F" w:rsidR="00044720" w:rsidRPr="00545F29" w:rsidRDefault="00EE2CCE" w:rsidP="00E54553">
      <w:pPr>
        <w:pStyle w:val="Heading1"/>
        <w:spacing w:line="360" w:lineRule="auto"/>
        <w:jc w:val="both"/>
        <w:rPr>
          <w:rFonts w:ascii="Times New Roman" w:eastAsia="Times New Roman" w:hAnsi="Times New Roman" w:cs="Times New Roman"/>
        </w:rPr>
      </w:pPr>
      <w:bookmarkStart w:id="28" w:name="_Toc101099287"/>
      <w:r w:rsidRPr="00545F29">
        <w:rPr>
          <w:rFonts w:ascii="Times New Roman" w:eastAsia="Times New Roman" w:hAnsi="Times New Roman" w:cs="Times New Roman"/>
        </w:rPr>
        <w:t>3</w:t>
      </w:r>
      <w:r w:rsidR="00044720" w:rsidRPr="00545F29">
        <w:rPr>
          <w:rFonts w:ascii="Times New Roman" w:eastAsia="Times New Roman" w:hAnsi="Times New Roman" w:cs="Times New Roman"/>
        </w:rPr>
        <w:t>.</w:t>
      </w:r>
      <w:r w:rsidRPr="00545F29">
        <w:rPr>
          <w:rFonts w:ascii="Times New Roman" w:eastAsia="Times New Roman" w:hAnsi="Times New Roman" w:cs="Times New Roman"/>
        </w:rPr>
        <w:t xml:space="preserve"> </w:t>
      </w:r>
      <w:r w:rsidR="0026251E" w:rsidRPr="00545F29">
        <w:rPr>
          <w:rFonts w:ascii="Times New Roman" w:eastAsia="Times New Roman" w:hAnsi="Times New Roman" w:cs="Times New Roman"/>
        </w:rPr>
        <w:t>Non</w:t>
      </w:r>
      <w:r w:rsidR="00C9363B" w:rsidRPr="00545F29">
        <w:rPr>
          <w:rFonts w:ascii="Times New Roman" w:eastAsia="Times New Roman" w:hAnsi="Times New Roman" w:cs="Times New Roman"/>
        </w:rPr>
        <w:t>-</w:t>
      </w:r>
      <w:r w:rsidR="0026251E" w:rsidRPr="00545F29">
        <w:rPr>
          <w:rFonts w:ascii="Times New Roman" w:eastAsia="Times New Roman" w:hAnsi="Times New Roman" w:cs="Times New Roman"/>
        </w:rPr>
        <w:t>functional Testing</w:t>
      </w:r>
      <w:bookmarkEnd w:id="28"/>
    </w:p>
    <w:p w14:paraId="15D17792" w14:textId="2C044504" w:rsidR="00EE2CCE" w:rsidRPr="00545F29" w:rsidRDefault="00EE2CCE" w:rsidP="00D73018">
      <w:pPr>
        <w:pStyle w:val="Heading2"/>
        <w:rPr>
          <w:rFonts w:ascii="Times New Roman" w:hAnsi="Times New Roman" w:cs="Times New Roman"/>
        </w:rPr>
      </w:pPr>
      <w:bookmarkStart w:id="29" w:name="_Toc101099288"/>
      <w:r w:rsidRPr="00545F29">
        <w:rPr>
          <w:rFonts w:ascii="Times New Roman" w:hAnsi="Times New Roman" w:cs="Times New Roman"/>
        </w:rPr>
        <w:t>3.</w:t>
      </w:r>
      <w:r w:rsidR="00ED1A17" w:rsidRPr="00545F29">
        <w:rPr>
          <w:rFonts w:ascii="Times New Roman" w:hAnsi="Times New Roman" w:cs="Times New Roman"/>
        </w:rPr>
        <w:t>1</w:t>
      </w:r>
      <w:r w:rsidRPr="00545F29">
        <w:rPr>
          <w:rFonts w:ascii="Times New Roman" w:hAnsi="Times New Roman" w:cs="Times New Roman"/>
        </w:rPr>
        <w:t xml:space="preserve"> Approach</w:t>
      </w:r>
      <w:bookmarkEnd w:id="29"/>
    </w:p>
    <w:p w14:paraId="529AC3A7" w14:textId="2F872F7F" w:rsidR="001D115D" w:rsidRPr="00545F29" w:rsidRDefault="005C6854" w:rsidP="0F993D3B">
      <w:pPr>
        <w:spacing w:line="360" w:lineRule="auto"/>
        <w:rPr>
          <w:rFonts w:ascii="Times New Roman" w:hAnsi="Times New Roman" w:cs="Times New Roman"/>
        </w:rPr>
      </w:pPr>
      <w:r w:rsidRPr="00545F29">
        <w:rPr>
          <w:rFonts w:ascii="Times New Roman" w:hAnsi="Times New Roman" w:cs="Times New Roman"/>
        </w:rPr>
        <w:t xml:space="preserve">Non-functional testing will test all the </w:t>
      </w:r>
      <w:r w:rsidR="009C2DA6" w:rsidRPr="00545F29">
        <w:rPr>
          <w:rFonts w:ascii="Times New Roman" w:hAnsi="Times New Roman" w:cs="Times New Roman"/>
        </w:rPr>
        <w:t xml:space="preserve">features performance, </w:t>
      </w:r>
      <w:r w:rsidR="0028380E" w:rsidRPr="00545F29">
        <w:rPr>
          <w:rFonts w:ascii="Times New Roman" w:hAnsi="Times New Roman" w:cs="Times New Roman"/>
        </w:rPr>
        <w:t xml:space="preserve">reliability, </w:t>
      </w:r>
      <w:r w:rsidR="00AD097E" w:rsidRPr="00545F29">
        <w:rPr>
          <w:rFonts w:ascii="Times New Roman" w:hAnsi="Times New Roman" w:cs="Times New Roman"/>
        </w:rPr>
        <w:t>security,</w:t>
      </w:r>
      <w:r w:rsidR="0028380E" w:rsidRPr="00545F29">
        <w:rPr>
          <w:rFonts w:ascii="Times New Roman" w:hAnsi="Times New Roman" w:cs="Times New Roman"/>
        </w:rPr>
        <w:t xml:space="preserve"> and </w:t>
      </w:r>
      <w:r w:rsidR="001C0DFD" w:rsidRPr="00545F29">
        <w:rPr>
          <w:rFonts w:ascii="Times New Roman" w:hAnsi="Times New Roman" w:cs="Times New Roman"/>
        </w:rPr>
        <w:t>portability</w:t>
      </w:r>
      <w:r w:rsidR="00682E5F" w:rsidRPr="00545F29">
        <w:rPr>
          <w:rFonts w:ascii="Times New Roman" w:hAnsi="Times New Roman" w:cs="Times New Roman"/>
        </w:rPr>
        <w:t xml:space="preserve"> to ensure the application will work as intended.</w:t>
      </w:r>
      <w:r w:rsidR="00AD097E" w:rsidRPr="00545F29">
        <w:rPr>
          <w:rFonts w:ascii="Times New Roman" w:hAnsi="Times New Roman" w:cs="Times New Roman"/>
        </w:rPr>
        <w:t xml:space="preserve"> </w:t>
      </w:r>
      <w:r w:rsidR="00D73018" w:rsidRPr="00545F29">
        <w:rPr>
          <w:rFonts w:ascii="Times New Roman" w:hAnsi="Times New Roman" w:cs="Times New Roman"/>
        </w:rPr>
        <w:t>Testing will be performed manually by a tester following the steps of the test cases outlined in this section.</w:t>
      </w:r>
    </w:p>
    <w:p w14:paraId="0690DD78" w14:textId="48961BA8" w:rsidR="003C2C70" w:rsidRPr="00545F29" w:rsidRDefault="16FCC778" w:rsidP="00E54553">
      <w:pPr>
        <w:pStyle w:val="Heading2"/>
        <w:jc w:val="both"/>
        <w:rPr>
          <w:rFonts w:ascii="Times New Roman" w:hAnsi="Times New Roman" w:cs="Times New Roman"/>
        </w:rPr>
      </w:pPr>
      <w:bookmarkStart w:id="30" w:name="_Toc101099289"/>
      <w:r w:rsidRPr="00545F29">
        <w:rPr>
          <w:rFonts w:ascii="Times New Roman" w:hAnsi="Times New Roman" w:cs="Times New Roman"/>
        </w:rPr>
        <w:t>3.</w:t>
      </w:r>
      <w:r w:rsidR="77DE1797" w:rsidRPr="00545F29">
        <w:rPr>
          <w:rFonts w:ascii="Times New Roman" w:hAnsi="Times New Roman" w:cs="Times New Roman"/>
        </w:rPr>
        <w:t>2</w:t>
      </w:r>
      <w:r w:rsidRPr="00545F29">
        <w:rPr>
          <w:rFonts w:ascii="Times New Roman" w:hAnsi="Times New Roman" w:cs="Times New Roman"/>
        </w:rPr>
        <w:t xml:space="preserve"> Pass/Fail Criteria</w:t>
      </w:r>
      <w:bookmarkEnd w:id="30"/>
    </w:p>
    <w:p w14:paraId="7E8CEBB4" w14:textId="71DCFEC4" w:rsidR="003C2C70" w:rsidRPr="00545F29" w:rsidRDefault="5668F398" w:rsidP="0F993D3B">
      <w:pPr>
        <w:spacing w:line="360" w:lineRule="auto"/>
        <w:rPr>
          <w:rFonts w:ascii="Times New Roman" w:hAnsi="Times New Roman" w:cs="Times New Roman"/>
        </w:rPr>
      </w:pPr>
      <w:r w:rsidRPr="00545F29">
        <w:rPr>
          <w:rFonts w:ascii="Times New Roman" w:hAnsi="Times New Roman" w:cs="Times New Roman"/>
        </w:rPr>
        <w:t>Non</w:t>
      </w:r>
      <w:r w:rsidR="00E428CC" w:rsidRPr="00545F29">
        <w:rPr>
          <w:rFonts w:ascii="Times New Roman" w:hAnsi="Times New Roman" w:cs="Times New Roman"/>
        </w:rPr>
        <w:t>-functional</w:t>
      </w:r>
      <w:r w:rsidR="521D28E1" w:rsidRPr="00545F29">
        <w:rPr>
          <w:rFonts w:ascii="Times New Roman" w:hAnsi="Times New Roman" w:cs="Times New Roman"/>
        </w:rPr>
        <w:t xml:space="preserve"> testing will pass if the tests meet the expected results and postconditions listed in each of the non-functional test cases</w:t>
      </w:r>
      <w:r w:rsidR="454FDEE9" w:rsidRPr="00545F29">
        <w:rPr>
          <w:rFonts w:ascii="Times New Roman" w:hAnsi="Times New Roman" w:cs="Times New Roman"/>
        </w:rPr>
        <w:t>.</w:t>
      </w:r>
    </w:p>
    <w:p w14:paraId="5296B9A3" w14:textId="3A2ED735" w:rsidR="00832F57" w:rsidRPr="00545F29" w:rsidRDefault="0C52127B" w:rsidP="0F993D3B">
      <w:pPr>
        <w:spacing w:line="360" w:lineRule="auto"/>
        <w:rPr>
          <w:rFonts w:ascii="Times New Roman" w:hAnsi="Times New Roman" w:cs="Times New Roman"/>
          <w:color w:val="2F5496" w:themeColor="accent1" w:themeShade="BF"/>
        </w:rPr>
      </w:pPr>
      <w:r w:rsidRPr="00545F29">
        <w:rPr>
          <w:rFonts w:ascii="Times New Roman" w:hAnsi="Times New Roman" w:cs="Times New Roman"/>
        </w:rPr>
        <w:lastRenderedPageBreak/>
        <w:t>Non</w:t>
      </w:r>
      <w:r w:rsidR="00E428CC" w:rsidRPr="00545F29">
        <w:rPr>
          <w:rFonts w:ascii="Times New Roman" w:hAnsi="Times New Roman" w:cs="Times New Roman"/>
        </w:rPr>
        <w:t>-functional</w:t>
      </w:r>
      <w:r w:rsidR="521D28E1" w:rsidRPr="00545F29">
        <w:rPr>
          <w:rFonts w:ascii="Times New Roman" w:hAnsi="Times New Roman" w:cs="Times New Roman"/>
        </w:rPr>
        <w:t xml:space="preserve"> testing will fail if the tests do not meet the expected results and postconditions listed in each of the non-functional test cases and will be flagged for review.</w:t>
      </w:r>
    </w:p>
    <w:p w14:paraId="59838E86" w14:textId="3F25AC2A" w:rsidR="00EE2CCE" w:rsidRPr="00545F29" w:rsidRDefault="00EE2CCE" w:rsidP="00E54553">
      <w:pPr>
        <w:pStyle w:val="Heading2"/>
        <w:jc w:val="both"/>
        <w:rPr>
          <w:rFonts w:ascii="Times New Roman" w:hAnsi="Times New Roman" w:cs="Times New Roman"/>
        </w:rPr>
      </w:pPr>
      <w:bookmarkStart w:id="31" w:name="_Toc101099290"/>
      <w:r w:rsidRPr="00545F29">
        <w:rPr>
          <w:rFonts w:ascii="Times New Roman" w:hAnsi="Times New Roman" w:cs="Times New Roman"/>
        </w:rPr>
        <w:t>3.</w:t>
      </w:r>
      <w:r w:rsidR="00ED1A17" w:rsidRPr="00545F29">
        <w:rPr>
          <w:rFonts w:ascii="Times New Roman" w:hAnsi="Times New Roman" w:cs="Times New Roman"/>
        </w:rPr>
        <w:t>3</w:t>
      </w:r>
      <w:r w:rsidRPr="00545F29">
        <w:rPr>
          <w:rFonts w:ascii="Times New Roman" w:hAnsi="Times New Roman" w:cs="Times New Roman"/>
        </w:rPr>
        <w:t xml:space="preserve"> Entry / Exit Criteria</w:t>
      </w:r>
      <w:bookmarkEnd w:id="31"/>
    </w:p>
    <w:p w14:paraId="72099898" w14:textId="7EB6A73A" w:rsidR="008F7CFE" w:rsidRPr="00545F29" w:rsidRDefault="0BAF0FE5" w:rsidP="0F993D3B">
      <w:pPr>
        <w:spacing w:line="360" w:lineRule="auto"/>
        <w:rPr>
          <w:rFonts w:ascii="Times New Roman" w:hAnsi="Times New Roman" w:cs="Times New Roman"/>
        </w:rPr>
      </w:pPr>
      <w:r w:rsidRPr="00545F29">
        <w:rPr>
          <w:rFonts w:ascii="Times New Roman" w:hAnsi="Times New Roman" w:cs="Times New Roman"/>
        </w:rPr>
        <w:t>This phase of testing will only be enter</w:t>
      </w:r>
      <w:r w:rsidR="1014AA97" w:rsidRPr="00545F29">
        <w:rPr>
          <w:rFonts w:ascii="Times New Roman" w:hAnsi="Times New Roman" w:cs="Times New Roman"/>
        </w:rPr>
        <w:t>ed</w:t>
      </w:r>
      <w:r w:rsidRPr="00545F29">
        <w:rPr>
          <w:rFonts w:ascii="Times New Roman" w:hAnsi="Times New Roman" w:cs="Times New Roman"/>
        </w:rPr>
        <w:t xml:space="preserve"> after the completion of the functional testing phase</w:t>
      </w:r>
      <w:r w:rsidR="1014AA97" w:rsidRPr="00545F29">
        <w:rPr>
          <w:rFonts w:ascii="Times New Roman" w:hAnsi="Times New Roman" w:cs="Times New Roman"/>
        </w:rPr>
        <w:t>. This phase will conclude when</w:t>
      </w:r>
      <w:r w:rsidR="13BCB817" w:rsidRPr="00545F29">
        <w:rPr>
          <w:rFonts w:ascii="Times New Roman" w:hAnsi="Times New Roman" w:cs="Times New Roman"/>
        </w:rPr>
        <w:t xml:space="preserve"> all test cases </w:t>
      </w:r>
      <w:r w:rsidR="7FB14210" w:rsidRPr="00545F29">
        <w:rPr>
          <w:rFonts w:ascii="Times New Roman" w:hAnsi="Times New Roman" w:cs="Times New Roman"/>
        </w:rPr>
        <w:t>have been</w:t>
      </w:r>
      <w:r w:rsidR="13BCB817" w:rsidRPr="00545F29">
        <w:rPr>
          <w:rFonts w:ascii="Times New Roman" w:hAnsi="Times New Roman" w:cs="Times New Roman"/>
        </w:rPr>
        <w:t xml:space="preserve"> </w:t>
      </w:r>
      <w:r w:rsidR="5322AA54" w:rsidRPr="00545F29">
        <w:rPr>
          <w:rFonts w:ascii="Times New Roman" w:hAnsi="Times New Roman" w:cs="Times New Roman"/>
        </w:rPr>
        <w:t>run</w:t>
      </w:r>
      <w:r w:rsidR="13BCB817" w:rsidRPr="00545F29">
        <w:rPr>
          <w:rFonts w:ascii="Times New Roman" w:hAnsi="Times New Roman" w:cs="Times New Roman"/>
        </w:rPr>
        <w:t xml:space="preserve"> and passed.</w:t>
      </w:r>
    </w:p>
    <w:p w14:paraId="34EA6436" w14:textId="7F7DBFFC" w:rsidR="00EE2CCE" w:rsidRPr="00545F29" w:rsidRDefault="00EE2CCE" w:rsidP="00E54553">
      <w:pPr>
        <w:pStyle w:val="Heading2"/>
        <w:jc w:val="both"/>
        <w:rPr>
          <w:rFonts w:ascii="Times New Roman" w:hAnsi="Times New Roman" w:cs="Times New Roman"/>
        </w:rPr>
      </w:pPr>
      <w:bookmarkStart w:id="32" w:name="_Toc101099291"/>
      <w:r w:rsidRPr="00545F29">
        <w:rPr>
          <w:rFonts w:ascii="Times New Roman" w:hAnsi="Times New Roman" w:cs="Times New Roman"/>
        </w:rPr>
        <w:t>3.</w:t>
      </w:r>
      <w:r w:rsidR="00ED1A17" w:rsidRPr="00545F29">
        <w:rPr>
          <w:rFonts w:ascii="Times New Roman" w:hAnsi="Times New Roman" w:cs="Times New Roman"/>
        </w:rPr>
        <w:t>4</w:t>
      </w:r>
      <w:r w:rsidRPr="00545F29">
        <w:rPr>
          <w:rFonts w:ascii="Times New Roman" w:hAnsi="Times New Roman" w:cs="Times New Roman"/>
        </w:rPr>
        <w:t xml:space="preserve"> Suspension / Resumption Criteria</w:t>
      </w:r>
      <w:bookmarkEnd w:id="32"/>
    </w:p>
    <w:p w14:paraId="1F1340F6" w14:textId="0FF0D4BE" w:rsidR="00EE2CCE" w:rsidRPr="00545F29" w:rsidRDefault="005131E1" w:rsidP="0F993D3B">
      <w:pPr>
        <w:spacing w:line="360" w:lineRule="auto"/>
        <w:rPr>
          <w:rFonts w:ascii="Times New Roman" w:hAnsi="Times New Roman" w:cs="Times New Roman"/>
        </w:rPr>
      </w:pPr>
      <w:r w:rsidRPr="00545F29">
        <w:rPr>
          <w:rFonts w:ascii="Times New Roman" w:hAnsi="Times New Roman" w:cs="Times New Roman"/>
        </w:rPr>
        <w:t xml:space="preserve">If a test </w:t>
      </w:r>
      <w:r w:rsidR="009C345F" w:rsidRPr="00545F29">
        <w:rPr>
          <w:rFonts w:ascii="Times New Roman" w:hAnsi="Times New Roman" w:cs="Times New Roman"/>
        </w:rPr>
        <w:t xml:space="preserve">case </w:t>
      </w:r>
      <w:r w:rsidRPr="00545F29">
        <w:rPr>
          <w:rFonts w:ascii="Times New Roman" w:hAnsi="Times New Roman" w:cs="Times New Roman"/>
        </w:rPr>
        <w:t xml:space="preserve">were to </w:t>
      </w:r>
      <w:r w:rsidR="009C345F" w:rsidRPr="00545F29">
        <w:rPr>
          <w:rFonts w:ascii="Times New Roman" w:hAnsi="Times New Roman" w:cs="Times New Roman"/>
        </w:rPr>
        <w:t>fail</w:t>
      </w:r>
      <w:r w:rsidRPr="00545F29">
        <w:rPr>
          <w:rFonts w:ascii="Times New Roman" w:hAnsi="Times New Roman" w:cs="Times New Roman"/>
        </w:rPr>
        <w:t xml:space="preserve">, </w:t>
      </w:r>
      <w:r w:rsidR="00D23F74" w:rsidRPr="00545F29">
        <w:rPr>
          <w:rFonts w:ascii="Times New Roman" w:hAnsi="Times New Roman" w:cs="Times New Roman"/>
        </w:rPr>
        <w:t>that particular test case</w:t>
      </w:r>
      <w:r w:rsidR="009C345F" w:rsidRPr="00545F29">
        <w:rPr>
          <w:rFonts w:ascii="Times New Roman" w:hAnsi="Times New Roman" w:cs="Times New Roman"/>
        </w:rPr>
        <w:t xml:space="preserve"> will be suspended to allow the team to investigate the cause of </w:t>
      </w:r>
      <w:r w:rsidR="2B05B53C" w:rsidRPr="00545F29">
        <w:rPr>
          <w:rFonts w:ascii="Times New Roman" w:hAnsi="Times New Roman" w:cs="Times New Roman"/>
        </w:rPr>
        <w:t xml:space="preserve">the </w:t>
      </w:r>
      <w:r w:rsidR="009C345F" w:rsidRPr="00545F29">
        <w:rPr>
          <w:rFonts w:ascii="Times New Roman" w:hAnsi="Times New Roman" w:cs="Times New Roman"/>
        </w:rPr>
        <w:t xml:space="preserve">failure. Once the error has been located and fixed testing </w:t>
      </w:r>
      <w:r w:rsidR="2B05B53C" w:rsidRPr="00545F29">
        <w:rPr>
          <w:rFonts w:ascii="Times New Roman" w:hAnsi="Times New Roman" w:cs="Times New Roman"/>
        </w:rPr>
        <w:t>will</w:t>
      </w:r>
      <w:r w:rsidR="009C345F" w:rsidRPr="00545F29">
        <w:rPr>
          <w:rFonts w:ascii="Times New Roman" w:hAnsi="Times New Roman" w:cs="Times New Roman"/>
        </w:rPr>
        <w:t xml:space="preserve"> resume.</w:t>
      </w:r>
      <w:r w:rsidR="003C2C70" w:rsidRPr="00545F29">
        <w:rPr>
          <w:rFonts w:ascii="Times New Roman" w:hAnsi="Times New Roman" w:cs="Times New Roman"/>
        </w:rPr>
        <w:t xml:space="preserve"> </w:t>
      </w:r>
      <w:r w:rsidR="009C345F" w:rsidRPr="00545F29">
        <w:rPr>
          <w:rFonts w:ascii="Times New Roman" w:hAnsi="Times New Roman" w:cs="Times New Roman"/>
        </w:rPr>
        <w:t xml:space="preserve">Additionally, if we reach our daily limit of reads, writes, and/or deletes to our database set by Firebase, testing </w:t>
      </w:r>
      <w:r w:rsidR="2B05B53C" w:rsidRPr="00545F29">
        <w:rPr>
          <w:rFonts w:ascii="Times New Roman" w:hAnsi="Times New Roman" w:cs="Times New Roman"/>
        </w:rPr>
        <w:t>will</w:t>
      </w:r>
      <w:r w:rsidR="009C345F" w:rsidRPr="00545F29">
        <w:rPr>
          <w:rFonts w:ascii="Times New Roman" w:hAnsi="Times New Roman" w:cs="Times New Roman"/>
        </w:rPr>
        <w:t xml:space="preserve"> be suspended and </w:t>
      </w:r>
      <w:r w:rsidR="2B05B53C" w:rsidRPr="00545F29">
        <w:rPr>
          <w:rFonts w:ascii="Times New Roman" w:hAnsi="Times New Roman" w:cs="Times New Roman"/>
        </w:rPr>
        <w:t>resume</w:t>
      </w:r>
      <w:r w:rsidR="009C345F" w:rsidRPr="00545F29">
        <w:rPr>
          <w:rFonts w:ascii="Times New Roman" w:hAnsi="Times New Roman" w:cs="Times New Roman"/>
        </w:rPr>
        <w:t xml:space="preserve"> the following day once the limits have been reset.</w:t>
      </w:r>
    </w:p>
    <w:p w14:paraId="40AFF2F0" w14:textId="7710BC7F" w:rsidR="00EE2CCE" w:rsidRPr="00545F29" w:rsidRDefault="00EE2CCE" w:rsidP="00E54553">
      <w:pPr>
        <w:pStyle w:val="Heading2"/>
        <w:jc w:val="both"/>
        <w:rPr>
          <w:rFonts w:ascii="Times New Roman" w:hAnsi="Times New Roman" w:cs="Times New Roman"/>
        </w:rPr>
      </w:pPr>
      <w:bookmarkStart w:id="33" w:name="_Toc101099292"/>
      <w:r w:rsidRPr="00545F29">
        <w:rPr>
          <w:rFonts w:ascii="Times New Roman" w:hAnsi="Times New Roman" w:cs="Times New Roman"/>
        </w:rPr>
        <w:t>3.</w:t>
      </w:r>
      <w:r w:rsidR="00ED1A17" w:rsidRPr="00545F29">
        <w:rPr>
          <w:rFonts w:ascii="Times New Roman" w:hAnsi="Times New Roman" w:cs="Times New Roman"/>
        </w:rPr>
        <w:t>5</w:t>
      </w:r>
      <w:r w:rsidRPr="00545F29">
        <w:rPr>
          <w:rFonts w:ascii="Times New Roman" w:hAnsi="Times New Roman" w:cs="Times New Roman"/>
        </w:rPr>
        <w:t xml:space="preserve"> Risks / Issues</w:t>
      </w:r>
      <w:bookmarkEnd w:id="33"/>
    </w:p>
    <w:p w14:paraId="3907A54C" w14:textId="23D0B994" w:rsidR="00EE2CCE" w:rsidRPr="00545F29" w:rsidRDefault="00941C38" w:rsidP="0F993D3B">
      <w:pPr>
        <w:spacing w:line="360" w:lineRule="auto"/>
        <w:rPr>
          <w:rFonts w:ascii="Times New Roman" w:hAnsi="Times New Roman" w:cs="Times New Roman"/>
        </w:rPr>
      </w:pPr>
      <w:r w:rsidRPr="00545F29">
        <w:rPr>
          <w:rFonts w:ascii="Times New Roman" w:hAnsi="Times New Roman" w:cs="Times New Roman"/>
        </w:rPr>
        <w:t>Since the database will be wiped and repopulated for each test case, a few separate issues can arise. For one, if the database is not populated properly the entire test may “fail” since the expected output is not given. Second, the constant emptying and repopulation of data could cause us to reach our maximum read, write, or delete limit on the database very quickly and delay testing.</w:t>
      </w:r>
    </w:p>
    <w:p w14:paraId="53BE912C" w14:textId="622B8800" w:rsidR="008F7CFE" w:rsidRPr="00545F29" w:rsidRDefault="008F7CFE" w:rsidP="00E54553">
      <w:pPr>
        <w:spacing w:line="360" w:lineRule="auto"/>
        <w:jc w:val="both"/>
        <w:rPr>
          <w:rFonts w:ascii="Times New Roman" w:hAnsi="Times New Roman" w:cs="Times New Roman"/>
        </w:rPr>
      </w:pPr>
    </w:p>
    <w:p w14:paraId="7DBABDBF" w14:textId="53D9D67E" w:rsidR="70239181" w:rsidRPr="00545F29" w:rsidRDefault="00EE2CCE" w:rsidP="00E54553">
      <w:pPr>
        <w:pStyle w:val="Heading2"/>
        <w:jc w:val="both"/>
        <w:rPr>
          <w:rFonts w:ascii="Times New Roman" w:hAnsi="Times New Roman" w:cs="Times New Roman"/>
        </w:rPr>
      </w:pPr>
      <w:bookmarkStart w:id="34" w:name="_Toc101099293"/>
      <w:r w:rsidRPr="00545F29">
        <w:rPr>
          <w:rFonts w:ascii="Times New Roman" w:hAnsi="Times New Roman" w:cs="Times New Roman"/>
        </w:rPr>
        <w:t>3.</w:t>
      </w:r>
      <w:r w:rsidR="00ED1A17" w:rsidRPr="00545F29">
        <w:rPr>
          <w:rFonts w:ascii="Times New Roman" w:hAnsi="Times New Roman" w:cs="Times New Roman"/>
        </w:rPr>
        <w:t>6</w:t>
      </w:r>
      <w:r w:rsidRPr="00545F29">
        <w:rPr>
          <w:rFonts w:ascii="Times New Roman" w:hAnsi="Times New Roman" w:cs="Times New Roman"/>
        </w:rPr>
        <w:t xml:space="preserve"> Items to be Tested</w:t>
      </w:r>
      <w:bookmarkEnd w:id="34"/>
    </w:p>
    <w:p w14:paraId="158182BE" w14:textId="53D9D67E" w:rsidR="00C9363B" w:rsidRPr="00545F29" w:rsidRDefault="00C9363B" w:rsidP="00AC164F">
      <w:pPr>
        <w:pStyle w:val="Heading3"/>
        <w:rPr>
          <w:rFonts w:ascii="Times New Roman" w:hAnsi="Times New Roman" w:cs="Times New Roman"/>
        </w:rPr>
      </w:pPr>
    </w:p>
    <w:p w14:paraId="633D4B34" w14:textId="31147CFE" w:rsidR="54C40C97" w:rsidRPr="00545F29" w:rsidRDefault="54C40C97" w:rsidP="00AC164F">
      <w:pPr>
        <w:pStyle w:val="Heading3"/>
        <w:rPr>
          <w:rFonts w:ascii="Times New Roman" w:eastAsia="Times New Roman" w:hAnsi="Times New Roman" w:cs="Times New Roman"/>
        </w:rPr>
      </w:pPr>
      <w:bookmarkStart w:id="35" w:name="_Toc101099294"/>
      <w:r w:rsidRPr="00545F29">
        <w:rPr>
          <w:rFonts w:ascii="Times New Roman" w:hAnsi="Times New Roman" w:cs="Times New Roman"/>
        </w:rPr>
        <w:t>3.</w:t>
      </w:r>
      <w:r w:rsidR="00ED1A17" w:rsidRPr="00545F29">
        <w:rPr>
          <w:rFonts w:ascii="Times New Roman" w:eastAsia="Times New Roman" w:hAnsi="Times New Roman" w:cs="Times New Roman"/>
        </w:rPr>
        <w:t>6</w:t>
      </w:r>
      <w:r w:rsidRPr="00545F29">
        <w:rPr>
          <w:rFonts w:ascii="Times New Roman" w:eastAsia="Times New Roman" w:hAnsi="Times New Roman" w:cs="Times New Roman"/>
        </w:rPr>
        <w:t>.1 Non</w:t>
      </w:r>
      <w:r w:rsidR="00E428CC" w:rsidRPr="00545F29">
        <w:rPr>
          <w:rFonts w:ascii="Times New Roman" w:eastAsia="Times New Roman" w:hAnsi="Times New Roman" w:cs="Times New Roman"/>
        </w:rPr>
        <w:t>-functional</w:t>
      </w:r>
      <w:r w:rsidRPr="00545F29">
        <w:rPr>
          <w:rFonts w:ascii="Times New Roman" w:eastAsia="Times New Roman" w:hAnsi="Times New Roman" w:cs="Times New Roman"/>
        </w:rPr>
        <w:t xml:space="preserve"> Test Cases</w:t>
      </w:r>
      <w:bookmarkEnd w:id="35"/>
    </w:p>
    <w:tbl>
      <w:tblPr>
        <w:tblStyle w:val="TableGrid1"/>
        <w:tblW w:w="9360" w:type="dxa"/>
        <w:tblInd w:w="-3" w:type="dxa"/>
        <w:tblLayout w:type="fixed"/>
        <w:tblLook w:val="06A0" w:firstRow="1" w:lastRow="0" w:firstColumn="1" w:lastColumn="0" w:noHBand="1" w:noVBand="1"/>
      </w:tblPr>
      <w:tblGrid>
        <w:gridCol w:w="3120"/>
        <w:gridCol w:w="3120"/>
        <w:gridCol w:w="3120"/>
      </w:tblGrid>
      <w:tr w:rsidR="004E7F17" w:rsidRPr="00545F29" w14:paraId="4DBF1E7E" w14:textId="77777777" w:rsidTr="300A0FFD">
        <w:tc>
          <w:tcPr>
            <w:tcW w:w="3120" w:type="dxa"/>
            <w:shd w:val="clear" w:color="auto" w:fill="D9D9D9" w:themeFill="background1" w:themeFillShade="D9"/>
          </w:tcPr>
          <w:p w14:paraId="63459639" w14:textId="559828BD" w:rsidR="2C47B197" w:rsidRPr="00545F29" w:rsidRDefault="315891C5" w:rsidP="00AC164F">
            <w:pPr>
              <w:spacing w:line="360" w:lineRule="auto"/>
              <w:rPr>
                <w:rFonts w:ascii="Times New Roman" w:eastAsia="Times New Roman" w:hAnsi="Times New Roman" w:cs="Times New Roman"/>
                <w:b/>
                <w:szCs w:val="24"/>
              </w:rPr>
            </w:pPr>
            <w:r w:rsidRPr="00545F29">
              <w:rPr>
                <w:rFonts w:ascii="Times New Roman" w:eastAsia="Times New Roman" w:hAnsi="Times New Roman" w:cs="Times New Roman"/>
                <w:b/>
                <w:szCs w:val="24"/>
              </w:rPr>
              <w:t>Test Case ID</w:t>
            </w:r>
          </w:p>
        </w:tc>
        <w:tc>
          <w:tcPr>
            <w:tcW w:w="3120" w:type="dxa"/>
            <w:shd w:val="clear" w:color="auto" w:fill="D9D9D9" w:themeFill="background1" w:themeFillShade="D9"/>
          </w:tcPr>
          <w:p w14:paraId="5523E822" w14:textId="18A0965A" w:rsidR="2C47B197" w:rsidRPr="00545F29" w:rsidRDefault="19856E80" w:rsidP="00AC164F">
            <w:pPr>
              <w:spacing w:line="360" w:lineRule="auto"/>
              <w:rPr>
                <w:rFonts w:ascii="Times New Roman" w:eastAsia="Times New Roman" w:hAnsi="Times New Roman" w:cs="Times New Roman"/>
                <w:b/>
                <w:szCs w:val="24"/>
              </w:rPr>
            </w:pPr>
            <w:r w:rsidRPr="00545F29">
              <w:rPr>
                <w:rFonts w:ascii="Times New Roman" w:eastAsia="Times New Roman" w:hAnsi="Times New Roman" w:cs="Times New Roman"/>
                <w:b/>
                <w:szCs w:val="24"/>
              </w:rPr>
              <w:t>Title</w:t>
            </w:r>
          </w:p>
        </w:tc>
        <w:tc>
          <w:tcPr>
            <w:tcW w:w="3120" w:type="dxa"/>
            <w:shd w:val="clear" w:color="auto" w:fill="D9D9D9" w:themeFill="background1" w:themeFillShade="D9"/>
          </w:tcPr>
          <w:p w14:paraId="40B3BB0C" w14:textId="2736FF0F" w:rsidR="2C47B197" w:rsidRPr="00545F29" w:rsidRDefault="19856E80" w:rsidP="00AC164F">
            <w:pPr>
              <w:spacing w:line="360" w:lineRule="auto"/>
              <w:rPr>
                <w:rFonts w:ascii="Times New Roman" w:eastAsia="Times New Roman" w:hAnsi="Times New Roman" w:cs="Times New Roman"/>
                <w:b/>
                <w:szCs w:val="24"/>
              </w:rPr>
            </w:pPr>
            <w:r w:rsidRPr="00545F29">
              <w:rPr>
                <w:rFonts w:ascii="Times New Roman" w:eastAsia="Times New Roman" w:hAnsi="Times New Roman" w:cs="Times New Roman"/>
                <w:b/>
                <w:szCs w:val="24"/>
              </w:rPr>
              <w:t xml:space="preserve">Description </w:t>
            </w:r>
          </w:p>
        </w:tc>
      </w:tr>
      <w:tr w:rsidR="000553DC" w:rsidRPr="00545F29" w14:paraId="510502B6" w14:textId="77777777" w:rsidTr="300A0FFD">
        <w:tc>
          <w:tcPr>
            <w:tcW w:w="3120" w:type="dxa"/>
          </w:tcPr>
          <w:p w14:paraId="5476D466" w14:textId="5F5FF1EB" w:rsidR="49F247AA" w:rsidRPr="00545F29" w:rsidRDefault="1644170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56C79535" w:rsidRPr="00545F29">
              <w:rPr>
                <w:rFonts w:ascii="Times New Roman" w:eastAsia="Times New Roman" w:hAnsi="Times New Roman" w:cs="Times New Roman"/>
                <w:szCs w:val="24"/>
              </w:rPr>
              <w:t>-</w:t>
            </w:r>
            <w:r w:rsidR="009856AE" w:rsidRPr="00545F29">
              <w:rPr>
                <w:rFonts w:ascii="Times New Roman" w:eastAsia="Times New Roman" w:hAnsi="Times New Roman" w:cs="Times New Roman"/>
                <w:szCs w:val="24"/>
              </w:rPr>
              <w:t>69</w:t>
            </w:r>
          </w:p>
          <w:p w14:paraId="2C14D651" w14:textId="2C267779" w:rsidR="2C47B197" w:rsidRPr="00545F29" w:rsidRDefault="2C47B197" w:rsidP="00AC164F">
            <w:pPr>
              <w:spacing w:line="360" w:lineRule="auto"/>
              <w:rPr>
                <w:rFonts w:ascii="Times New Roman" w:eastAsia="Times New Roman" w:hAnsi="Times New Roman" w:cs="Times New Roman"/>
                <w:szCs w:val="24"/>
              </w:rPr>
            </w:pPr>
          </w:p>
        </w:tc>
        <w:tc>
          <w:tcPr>
            <w:tcW w:w="3120" w:type="dxa"/>
          </w:tcPr>
          <w:p w14:paraId="43897E5E" w14:textId="307CA264" w:rsidR="2C47B197" w:rsidRPr="00545F29" w:rsidRDefault="49F247AA" w:rsidP="00AC164F">
            <w:pPr>
              <w:spacing w:line="360" w:lineRule="auto"/>
              <w:rPr>
                <w:rFonts w:ascii="Times New Roman" w:hAnsi="Times New Roman" w:cs="Times New Roman"/>
                <w:szCs w:val="24"/>
              </w:rPr>
            </w:pPr>
            <w:r w:rsidRPr="00545F29">
              <w:rPr>
                <w:rFonts w:ascii="Times New Roman" w:hAnsi="Times New Roman" w:cs="Times New Roman"/>
                <w:szCs w:val="24"/>
              </w:rPr>
              <w:t xml:space="preserve">Staff API Request Performance </w:t>
            </w:r>
            <w:r w:rsidR="5491E416" w:rsidRPr="00545F29">
              <w:rPr>
                <w:rFonts w:ascii="Times New Roman" w:hAnsi="Times New Roman" w:cs="Times New Roman"/>
                <w:szCs w:val="24"/>
              </w:rPr>
              <w:t>– Restful Server App</w:t>
            </w:r>
            <w:r w:rsidR="4E2AC1EE" w:rsidRPr="00545F29">
              <w:rPr>
                <w:rFonts w:ascii="Times New Roman" w:hAnsi="Times New Roman" w:cs="Times New Roman"/>
                <w:szCs w:val="24"/>
              </w:rPr>
              <w:t>lication</w:t>
            </w:r>
          </w:p>
        </w:tc>
        <w:tc>
          <w:tcPr>
            <w:tcW w:w="3120" w:type="dxa"/>
          </w:tcPr>
          <w:p w14:paraId="72D6B53A" w14:textId="78975C06" w:rsidR="2C47B197" w:rsidRPr="00545F29" w:rsidRDefault="11A165D0"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All Rest API’s requests used in allowing staff to communicate with the application will be processed within 3 seconds.</w:t>
            </w:r>
          </w:p>
        </w:tc>
      </w:tr>
      <w:tr w:rsidR="000553DC" w:rsidRPr="00545F29" w14:paraId="7E3E9FC5" w14:textId="77777777" w:rsidTr="300A0FFD">
        <w:tc>
          <w:tcPr>
            <w:tcW w:w="3120" w:type="dxa"/>
          </w:tcPr>
          <w:p w14:paraId="4CBD1787" w14:textId="1E4465DA" w:rsidR="76EFD283" w:rsidRPr="00545F29" w:rsidRDefault="56C7953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lastRenderedPageBreak/>
              <w:t>TC-</w:t>
            </w:r>
            <w:r w:rsidR="009856AE" w:rsidRPr="00545F29">
              <w:rPr>
                <w:rFonts w:ascii="Times New Roman" w:eastAsia="Times New Roman" w:hAnsi="Times New Roman" w:cs="Times New Roman"/>
                <w:szCs w:val="24"/>
              </w:rPr>
              <w:t>70</w:t>
            </w:r>
          </w:p>
          <w:p w14:paraId="203A7F23" w14:textId="73CBC112" w:rsidR="2C47B197" w:rsidRPr="00545F29" w:rsidRDefault="2C47B197" w:rsidP="00AC164F">
            <w:pPr>
              <w:spacing w:line="360" w:lineRule="auto"/>
              <w:rPr>
                <w:rFonts w:ascii="Times New Roman" w:eastAsia="Times New Roman" w:hAnsi="Times New Roman" w:cs="Times New Roman"/>
                <w:szCs w:val="24"/>
              </w:rPr>
            </w:pPr>
          </w:p>
        </w:tc>
        <w:tc>
          <w:tcPr>
            <w:tcW w:w="3120" w:type="dxa"/>
          </w:tcPr>
          <w:p w14:paraId="58ED1314" w14:textId="7030C353" w:rsidR="2C47B197" w:rsidRPr="00545F29" w:rsidRDefault="171C7FBA"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Business API Request Performance Restful Server Application</w:t>
            </w:r>
          </w:p>
        </w:tc>
        <w:tc>
          <w:tcPr>
            <w:tcW w:w="3120" w:type="dxa"/>
          </w:tcPr>
          <w:p w14:paraId="44FFFC78" w14:textId="2C3096BE" w:rsidR="2C47B197" w:rsidRPr="00545F29" w:rsidRDefault="171C7FBA"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All Rest API’s requests used in allowing businesses to communicate with the application will be processed within 3 seconds.</w:t>
            </w:r>
          </w:p>
        </w:tc>
      </w:tr>
      <w:tr w:rsidR="000553DC" w:rsidRPr="00545F29" w14:paraId="26252B12" w14:textId="77777777" w:rsidTr="300A0FFD">
        <w:tc>
          <w:tcPr>
            <w:tcW w:w="3120" w:type="dxa"/>
          </w:tcPr>
          <w:p w14:paraId="16D1817D" w14:textId="27F237A6" w:rsidR="76EFD283" w:rsidRPr="00545F29" w:rsidRDefault="56C79535"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TC-</w:t>
            </w:r>
            <w:r w:rsidR="009856AE" w:rsidRPr="00545F29">
              <w:rPr>
                <w:rFonts w:ascii="Times New Roman" w:eastAsia="Times New Roman" w:hAnsi="Times New Roman" w:cs="Times New Roman"/>
                <w:szCs w:val="24"/>
              </w:rPr>
              <w:t>71</w:t>
            </w:r>
          </w:p>
          <w:p w14:paraId="42B31FBD" w14:textId="6D67D569" w:rsidR="2C47B197" w:rsidRPr="00545F29" w:rsidRDefault="2C47B197" w:rsidP="00AC164F">
            <w:pPr>
              <w:spacing w:line="360" w:lineRule="auto"/>
              <w:rPr>
                <w:rFonts w:ascii="Times New Roman" w:eastAsia="Times New Roman" w:hAnsi="Times New Roman" w:cs="Times New Roman"/>
                <w:szCs w:val="24"/>
              </w:rPr>
            </w:pPr>
          </w:p>
        </w:tc>
        <w:tc>
          <w:tcPr>
            <w:tcW w:w="3120" w:type="dxa"/>
          </w:tcPr>
          <w:p w14:paraId="0096ED0E" w14:textId="43160229" w:rsidR="2C47B197" w:rsidRPr="00545F29" w:rsidRDefault="2DD37516"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 xml:space="preserve">API </w:t>
            </w:r>
            <w:r w:rsidR="1EAD7DD2" w:rsidRPr="00545F29">
              <w:rPr>
                <w:rFonts w:ascii="Times New Roman" w:eastAsia="Times New Roman" w:hAnsi="Times New Roman" w:cs="Times New Roman"/>
                <w:szCs w:val="24"/>
              </w:rPr>
              <w:t>Performance – Restful Server Application</w:t>
            </w:r>
          </w:p>
        </w:tc>
        <w:tc>
          <w:tcPr>
            <w:tcW w:w="3120" w:type="dxa"/>
          </w:tcPr>
          <w:p w14:paraId="1F00D5BB" w14:textId="13B65D1F" w:rsidR="2C47B197" w:rsidRPr="00545F29" w:rsidRDefault="0FB2A682" w:rsidP="00AC164F">
            <w:pPr>
              <w:spacing w:line="360" w:lineRule="auto"/>
              <w:rPr>
                <w:rFonts w:ascii="Times New Roman" w:eastAsia="Times New Roman" w:hAnsi="Times New Roman" w:cs="Times New Roman"/>
                <w:color w:val="000000" w:themeColor="text1"/>
                <w:szCs w:val="24"/>
              </w:rPr>
            </w:pPr>
            <w:r w:rsidRPr="00545F29">
              <w:rPr>
                <w:rFonts w:ascii="Times New Roman" w:eastAsia="Times New Roman" w:hAnsi="Times New Roman" w:cs="Times New Roman"/>
                <w:color w:val="000000" w:themeColor="text1"/>
                <w:szCs w:val="24"/>
              </w:rPr>
              <w:t>All Rest APIs must be capable of handling concurrent communications with at least 100 or more concurrent users.</w:t>
            </w:r>
          </w:p>
        </w:tc>
      </w:tr>
      <w:tr w:rsidR="000553DC" w:rsidRPr="00545F29" w14:paraId="3D0E05CA" w14:textId="77777777" w:rsidTr="300A0FFD">
        <w:tc>
          <w:tcPr>
            <w:tcW w:w="3120" w:type="dxa"/>
          </w:tcPr>
          <w:p w14:paraId="6F0BA835" w14:textId="50D26D77" w:rsidR="76EFD283" w:rsidRPr="00545F29" w:rsidRDefault="56C79535"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TC</w:t>
            </w:r>
            <w:r w:rsidR="04C4D273" w:rsidRPr="00545F29">
              <w:rPr>
                <w:rFonts w:ascii="Times New Roman" w:eastAsia="Times New Roman" w:hAnsi="Times New Roman" w:cs="Times New Roman"/>
              </w:rPr>
              <w:t>-</w:t>
            </w:r>
            <w:r w:rsidR="009856AE" w:rsidRPr="00545F29">
              <w:rPr>
                <w:rFonts w:ascii="Times New Roman" w:eastAsia="Times New Roman" w:hAnsi="Times New Roman" w:cs="Times New Roman"/>
              </w:rPr>
              <w:t>72</w:t>
            </w:r>
          </w:p>
          <w:p w14:paraId="6E1678E3" w14:textId="192138DD" w:rsidR="2C47B197" w:rsidRPr="00545F29" w:rsidRDefault="2C47B197" w:rsidP="00AC164F">
            <w:pPr>
              <w:spacing w:line="360" w:lineRule="auto"/>
              <w:rPr>
                <w:rFonts w:ascii="Times New Roman" w:eastAsia="Times New Roman" w:hAnsi="Times New Roman" w:cs="Times New Roman"/>
                <w:szCs w:val="24"/>
              </w:rPr>
            </w:pPr>
          </w:p>
        </w:tc>
        <w:tc>
          <w:tcPr>
            <w:tcW w:w="3120" w:type="dxa"/>
          </w:tcPr>
          <w:p w14:paraId="6B730134" w14:textId="4EB1ED7A" w:rsidR="2C47B197" w:rsidRPr="00545F29" w:rsidRDefault="0FB2A682"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Database Server Error Handling</w:t>
            </w:r>
          </w:p>
        </w:tc>
        <w:tc>
          <w:tcPr>
            <w:tcW w:w="3120" w:type="dxa"/>
          </w:tcPr>
          <w:p w14:paraId="6E107FD7" w14:textId="07C4DE44" w:rsidR="2C47B197" w:rsidRPr="00545F29" w:rsidRDefault="0FB2A682"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szCs w:val="24"/>
              </w:rPr>
              <w:t>Report meaningful error messages to the user for all failed server transactions.</w:t>
            </w:r>
          </w:p>
        </w:tc>
      </w:tr>
      <w:tr w:rsidR="000553DC" w:rsidRPr="00545F29" w14:paraId="335C62D3" w14:textId="77777777" w:rsidTr="300A0FFD">
        <w:tc>
          <w:tcPr>
            <w:tcW w:w="3120" w:type="dxa"/>
          </w:tcPr>
          <w:p w14:paraId="60402D00" w14:textId="5AAA6C46" w:rsidR="21FD28CB" w:rsidRPr="00545F29" w:rsidRDefault="21FD28CB" w:rsidP="00AC164F">
            <w:pPr>
              <w:spacing w:line="360" w:lineRule="auto"/>
              <w:rPr>
                <w:rFonts w:ascii="Times New Roman" w:eastAsia="Calibri" w:hAnsi="Times New Roman" w:cs="Times New Roman"/>
                <w:szCs w:val="24"/>
              </w:rPr>
            </w:pPr>
            <w:r w:rsidRPr="00545F29">
              <w:rPr>
                <w:rFonts w:ascii="Times New Roman" w:eastAsia="Calibri" w:hAnsi="Times New Roman" w:cs="Times New Roman"/>
                <w:szCs w:val="24"/>
              </w:rPr>
              <w:t>TC-</w:t>
            </w:r>
            <w:r w:rsidR="009856AE" w:rsidRPr="00545F29">
              <w:rPr>
                <w:rFonts w:ascii="Times New Roman" w:eastAsia="Calibri" w:hAnsi="Times New Roman" w:cs="Times New Roman"/>
                <w:szCs w:val="24"/>
              </w:rPr>
              <w:t>73</w:t>
            </w:r>
          </w:p>
        </w:tc>
        <w:tc>
          <w:tcPr>
            <w:tcW w:w="3120" w:type="dxa"/>
          </w:tcPr>
          <w:p w14:paraId="6A216F5E" w14:textId="26EF46ED" w:rsidR="21FD28CB" w:rsidRPr="00545F29" w:rsidRDefault="00A5361A" w:rsidP="00AC164F">
            <w:pPr>
              <w:spacing w:line="360" w:lineRule="auto"/>
              <w:rPr>
                <w:rFonts w:ascii="Times New Roman" w:eastAsia="Calibri" w:hAnsi="Times New Roman" w:cs="Times New Roman"/>
              </w:rPr>
            </w:pPr>
            <w:r w:rsidRPr="00545F29">
              <w:rPr>
                <w:rFonts w:ascii="Times New Roman" w:eastAsia="Calibri" w:hAnsi="Times New Roman" w:cs="Times New Roman"/>
              </w:rPr>
              <w:t xml:space="preserve">Business </w:t>
            </w:r>
            <w:r w:rsidR="23DADE68" w:rsidRPr="00545F29">
              <w:rPr>
                <w:rFonts w:ascii="Times New Roman" w:eastAsia="Calibri" w:hAnsi="Times New Roman" w:cs="Times New Roman"/>
              </w:rPr>
              <w:t xml:space="preserve">Account </w:t>
            </w:r>
            <w:r w:rsidRPr="00545F29">
              <w:rPr>
                <w:rFonts w:ascii="Times New Roman" w:eastAsia="Calibri" w:hAnsi="Times New Roman" w:cs="Times New Roman"/>
              </w:rPr>
              <w:t xml:space="preserve">Password </w:t>
            </w:r>
            <w:r w:rsidR="23DADE68" w:rsidRPr="00545F29">
              <w:rPr>
                <w:rFonts w:ascii="Times New Roman" w:eastAsia="Calibri" w:hAnsi="Times New Roman" w:cs="Times New Roman"/>
              </w:rPr>
              <w:t>Encryption</w:t>
            </w:r>
          </w:p>
        </w:tc>
        <w:tc>
          <w:tcPr>
            <w:tcW w:w="3120" w:type="dxa"/>
          </w:tcPr>
          <w:p w14:paraId="6EF1F9FE" w14:textId="3AFC5EF0" w:rsidR="21FD28CB" w:rsidRPr="00545F29" w:rsidRDefault="00A5361A" w:rsidP="00AC164F">
            <w:pPr>
              <w:spacing w:line="360" w:lineRule="auto"/>
              <w:rPr>
                <w:rFonts w:ascii="Times New Roman" w:eastAsia="Calibri" w:hAnsi="Times New Roman" w:cs="Times New Roman"/>
                <w:color w:val="000000" w:themeColor="text1"/>
                <w:szCs w:val="24"/>
              </w:rPr>
            </w:pPr>
            <w:r w:rsidRPr="00545F29">
              <w:rPr>
                <w:rFonts w:ascii="Times New Roman" w:eastAsia="Calibri" w:hAnsi="Times New Roman" w:cs="Times New Roman"/>
                <w:color w:val="000000" w:themeColor="text1"/>
                <w:szCs w:val="24"/>
              </w:rPr>
              <w:t>All passwords for business accounts that are saved in the database will be hashed with the brcypt algorithm to ensure we are securely saving users password.</w:t>
            </w:r>
          </w:p>
        </w:tc>
      </w:tr>
      <w:tr w:rsidR="000553DC" w:rsidRPr="00545F29" w14:paraId="4281CFB3" w14:textId="77777777" w:rsidTr="300A0FFD">
        <w:tc>
          <w:tcPr>
            <w:tcW w:w="3120" w:type="dxa"/>
          </w:tcPr>
          <w:p w14:paraId="4B52E184" w14:textId="72E31257" w:rsidR="76EFD283" w:rsidRPr="00545F29" w:rsidRDefault="04C4D273"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TC-</w:t>
            </w:r>
            <w:r w:rsidR="00C249E1" w:rsidRPr="00545F29">
              <w:rPr>
                <w:rFonts w:ascii="Times New Roman" w:eastAsia="Times New Roman" w:hAnsi="Times New Roman" w:cs="Times New Roman"/>
              </w:rPr>
              <w:t>74</w:t>
            </w:r>
          </w:p>
          <w:p w14:paraId="756431E0" w14:textId="241C798C" w:rsidR="2C47B197" w:rsidRPr="00545F29" w:rsidRDefault="2C47B197" w:rsidP="00AC164F">
            <w:pPr>
              <w:spacing w:line="360" w:lineRule="auto"/>
              <w:rPr>
                <w:rFonts w:ascii="Times New Roman" w:eastAsia="Times New Roman" w:hAnsi="Times New Roman" w:cs="Times New Roman"/>
                <w:szCs w:val="24"/>
              </w:rPr>
            </w:pPr>
          </w:p>
        </w:tc>
        <w:tc>
          <w:tcPr>
            <w:tcW w:w="3120" w:type="dxa"/>
          </w:tcPr>
          <w:p w14:paraId="7E9AE8CB" w14:textId="12EE4F55" w:rsidR="2C47B197" w:rsidRPr="00545F29" w:rsidRDefault="00A5361A" w:rsidP="00AC164F">
            <w:pPr>
              <w:spacing w:line="360" w:lineRule="auto"/>
              <w:rPr>
                <w:rFonts w:ascii="Times New Roman" w:eastAsia="Calibri" w:hAnsi="Times New Roman" w:cs="Times New Roman"/>
              </w:rPr>
            </w:pPr>
            <w:r w:rsidRPr="00545F29">
              <w:rPr>
                <w:rFonts w:ascii="Times New Roman" w:eastAsia="Times New Roman" w:hAnsi="Times New Roman" w:cs="Times New Roman"/>
              </w:rPr>
              <w:t xml:space="preserve">Staff </w:t>
            </w:r>
            <w:r w:rsidR="23DADE68" w:rsidRPr="00545F29">
              <w:rPr>
                <w:rFonts w:ascii="Times New Roman" w:eastAsia="Times New Roman" w:hAnsi="Times New Roman" w:cs="Times New Roman"/>
              </w:rPr>
              <w:t xml:space="preserve">Account </w:t>
            </w:r>
            <w:r w:rsidR="017E74DB" w:rsidRPr="00545F29">
              <w:rPr>
                <w:rFonts w:ascii="Times New Roman" w:eastAsia="Times New Roman" w:hAnsi="Times New Roman" w:cs="Times New Roman"/>
              </w:rPr>
              <w:t xml:space="preserve">Password </w:t>
            </w:r>
            <w:r w:rsidR="23DADE68" w:rsidRPr="00545F29">
              <w:rPr>
                <w:rFonts w:ascii="Times New Roman" w:eastAsia="Calibri" w:hAnsi="Times New Roman" w:cs="Times New Roman"/>
              </w:rPr>
              <w:t>Encryption</w:t>
            </w:r>
          </w:p>
        </w:tc>
        <w:tc>
          <w:tcPr>
            <w:tcW w:w="3120" w:type="dxa"/>
          </w:tcPr>
          <w:p w14:paraId="788695E6" w14:textId="17530821" w:rsidR="2C47B197" w:rsidRPr="00545F29" w:rsidRDefault="017E74DB"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 xml:space="preserve">All passwords </w:t>
            </w:r>
            <w:r w:rsidR="00A5361A" w:rsidRPr="00545F29">
              <w:rPr>
                <w:rFonts w:ascii="Times New Roman" w:eastAsia="Times New Roman" w:hAnsi="Times New Roman" w:cs="Times New Roman"/>
              </w:rPr>
              <w:t xml:space="preserve">for staff accounts </w:t>
            </w:r>
            <w:r w:rsidRPr="00545F29">
              <w:rPr>
                <w:rFonts w:ascii="Times New Roman" w:eastAsia="Times New Roman" w:hAnsi="Times New Roman" w:cs="Times New Roman"/>
              </w:rPr>
              <w:t xml:space="preserve">that are saved in the database will be hashed with </w:t>
            </w:r>
            <w:r w:rsidR="00120C8C" w:rsidRPr="00545F29">
              <w:rPr>
                <w:rFonts w:ascii="Times New Roman" w:eastAsia="Times New Roman" w:hAnsi="Times New Roman" w:cs="Times New Roman"/>
              </w:rPr>
              <w:t>the brcypt</w:t>
            </w:r>
            <w:r w:rsidRPr="00545F29">
              <w:rPr>
                <w:rFonts w:ascii="Times New Roman" w:eastAsia="Times New Roman" w:hAnsi="Times New Roman" w:cs="Times New Roman"/>
              </w:rPr>
              <w:t xml:space="preserve"> algorithm to ensure we are securely saving </w:t>
            </w:r>
            <w:r w:rsidR="6DE593B5" w:rsidRPr="00545F29">
              <w:rPr>
                <w:rFonts w:ascii="Times New Roman" w:eastAsia="Times New Roman" w:hAnsi="Times New Roman" w:cs="Times New Roman"/>
              </w:rPr>
              <w:t>users' passwords</w:t>
            </w:r>
            <w:r w:rsidRPr="00545F29">
              <w:rPr>
                <w:rFonts w:ascii="Times New Roman" w:eastAsia="Times New Roman" w:hAnsi="Times New Roman" w:cs="Times New Roman"/>
              </w:rPr>
              <w:t>.</w:t>
            </w:r>
          </w:p>
        </w:tc>
      </w:tr>
      <w:tr w:rsidR="00171629" w:rsidRPr="00545F29" w14:paraId="5B0DBF0F" w14:textId="77777777" w:rsidTr="300A0FFD">
        <w:tc>
          <w:tcPr>
            <w:tcW w:w="3120" w:type="dxa"/>
          </w:tcPr>
          <w:p w14:paraId="5117DAAD" w14:textId="65F84D6C" w:rsidR="00171629" w:rsidRPr="00545F29" w:rsidRDefault="00171629" w:rsidP="00AC164F">
            <w:pPr>
              <w:spacing w:line="360" w:lineRule="auto"/>
              <w:rPr>
                <w:rFonts w:ascii="Times New Roman" w:eastAsia="Times New Roman" w:hAnsi="Times New Roman" w:cs="Times New Roman"/>
              </w:rPr>
            </w:pPr>
            <w:r w:rsidRPr="00545F29">
              <w:rPr>
                <w:rFonts w:ascii="Times New Roman" w:eastAsia="Calibri" w:hAnsi="Times New Roman" w:cs="Times New Roman"/>
                <w:szCs w:val="24"/>
              </w:rPr>
              <w:t>TC-75</w:t>
            </w:r>
          </w:p>
        </w:tc>
        <w:tc>
          <w:tcPr>
            <w:tcW w:w="3120" w:type="dxa"/>
          </w:tcPr>
          <w:p w14:paraId="1B2CF8B0" w14:textId="0FF3016E" w:rsidR="00171629" w:rsidRPr="00545F29" w:rsidRDefault="00171629" w:rsidP="00AC164F">
            <w:pPr>
              <w:spacing w:line="360" w:lineRule="auto"/>
              <w:rPr>
                <w:rFonts w:ascii="Times New Roman" w:eastAsia="Times New Roman" w:hAnsi="Times New Roman" w:cs="Times New Roman"/>
                <w:szCs w:val="24"/>
              </w:rPr>
            </w:pPr>
            <w:r w:rsidRPr="00545F29">
              <w:rPr>
                <w:rFonts w:ascii="Times New Roman" w:eastAsia="Calibri" w:hAnsi="Times New Roman" w:cs="Times New Roman"/>
                <w:szCs w:val="24"/>
              </w:rPr>
              <w:t>Website Responsiveness</w:t>
            </w:r>
          </w:p>
        </w:tc>
        <w:tc>
          <w:tcPr>
            <w:tcW w:w="3120" w:type="dxa"/>
          </w:tcPr>
          <w:p w14:paraId="274D499C" w14:textId="788A835E" w:rsidR="00171629" w:rsidRPr="00545F29" w:rsidRDefault="00171629" w:rsidP="00AC164F">
            <w:pPr>
              <w:spacing w:line="360" w:lineRule="auto"/>
              <w:rPr>
                <w:rFonts w:ascii="Times New Roman" w:eastAsia="Times New Roman" w:hAnsi="Times New Roman" w:cs="Times New Roman"/>
                <w:szCs w:val="24"/>
              </w:rPr>
            </w:pPr>
            <w:r w:rsidRPr="00545F29">
              <w:rPr>
                <w:rFonts w:ascii="Times New Roman" w:eastAsia="Times New Roman" w:hAnsi="Times New Roman" w:cs="Times New Roman"/>
                <w:color w:val="000000" w:themeColor="text1"/>
                <w:szCs w:val="24"/>
              </w:rPr>
              <w:t xml:space="preserve">The website should be completely responsive and adaptable to any view that a user is using to access the </w:t>
            </w:r>
            <w:r w:rsidRPr="00545F29">
              <w:rPr>
                <w:rFonts w:ascii="Times New Roman" w:eastAsia="Times New Roman" w:hAnsi="Times New Roman" w:cs="Times New Roman"/>
                <w:color w:val="000000" w:themeColor="text1"/>
                <w:szCs w:val="24"/>
              </w:rPr>
              <w:lastRenderedPageBreak/>
              <w:t>application, which could be a mobile, tablet or desktop view.</w:t>
            </w:r>
          </w:p>
        </w:tc>
      </w:tr>
    </w:tbl>
    <w:p w14:paraId="6D443E6A" w14:textId="5EBF9FE0" w:rsidR="0026251E" w:rsidRPr="00545F29" w:rsidRDefault="0026251E" w:rsidP="00AC164F">
      <w:pPr>
        <w:spacing w:line="360" w:lineRule="auto"/>
        <w:rPr>
          <w:rFonts w:ascii="Times New Roman" w:hAnsi="Times New Roman" w:cs="Times New Roman"/>
        </w:rPr>
      </w:pPr>
    </w:p>
    <w:p w14:paraId="21DA6103" w14:textId="50E2D22C" w:rsidR="00C70E34" w:rsidRPr="00545F29" w:rsidRDefault="00EE2CCE" w:rsidP="00E54553">
      <w:pPr>
        <w:pStyle w:val="Heading1"/>
        <w:jc w:val="both"/>
        <w:rPr>
          <w:rFonts w:ascii="Times New Roman" w:hAnsi="Times New Roman" w:cs="Times New Roman"/>
        </w:rPr>
      </w:pPr>
      <w:bookmarkStart w:id="36" w:name="_Toc101099295"/>
      <w:r w:rsidRPr="00545F29">
        <w:rPr>
          <w:rFonts w:ascii="Times New Roman" w:hAnsi="Times New Roman" w:cs="Times New Roman"/>
        </w:rPr>
        <w:t xml:space="preserve">4. </w:t>
      </w:r>
      <w:r w:rsidR="00C70E34" w:rsidRPr="00545F29">
        <w:rPr>
          <w:rFonts w:ascii="Times New Roman" w:hAnsi="Times New Roman" w:cs="Times New Roman"/>
        </w:rPr>
        <w:t>Integration Testing</w:t>
      </w:r>
      <w:bookmarkEnd w:id="36"/>
    </w:p>
    <w:p w14:paraId="485818DB" w14:textId="46CABFAA" w:rsidR="00804F4E" w:rsidRPr="00545F29" w:rsidRDefault="00EE2CCE" w:rsidP="00E54553">
      <w:pPr>
        <w:pStyle w:val="Heading2"/>
        <w:jc w:val="both"/>
        <w:rPr>
          <w:rFonts w:ascii="Times New Roman" w:hAnsi="Times New Roman" w:cs="Times New Roman"/>
        </w:rPr>
      </w:pPr>
      <w:bookmarkStart w:id="37" w:name="_Toc101099296"/>
      <w:r w:rsidRPr="00545F29">
        <w:rPr>
          <w:rFonts w:ascii="Times New Roman" w:hAnsi="Times New Roman" w:cs="Times New Roman"/>
        </w:rPr>
        <w:t xml:space="preserve">4.1 </w:t>
      </w:r>
      <w:r w:rsidR="00804F4E" w:rsidRPr="00545F29">
        <w:rPr>
          <w:rFonts w:ascii="Times New Roman" w:hAnsi="Times New Roman" w:cs="Times New Roman"/>
        </w:rPr>
        <w:t>Approach</w:t>
      </w:r>
      <w:bookmarkEnd w:id="37"/>
    </w:p>
    <w:p w14:paraId="49D65AF0" w14:textId="57B5A637" w:rsidR="008F7CFE" w:rsidRPr="00545F29" w:rsidRDefault="6CB23336" w:rsidP="0F993D3B">
      <w:pPr>
        <w:spacing w:line="360" w:lineRule="auto"/>
        <w:rPr>
          <w:rFonts w:ascii="Times New Roman" w:hAnsi="Times New Roman" w:cs="Times New Roman"/>
        </w:rPr>
      </w:pPr>
      <w:r w:rsidRPr="00545F29">
        <w:rPr>
          <w:rFonts w:ascii="Times New Roman" w:hAnsi="Times New Roman" w:cs="Times New Roman"/>
        </w:rPr>
        <w:t xml:space="preserve">Integration testing will </w:t>
      </w:r>
      <w:r w:rsidR="00895095" w:rsidRPr="00545F29">
        <w:rPr>
          <w:rFonts w:ascii="Times New Roman" w:hAnsi="Times New Roman" w:cs="Times New Roman"/>
        </w:rPr>
        <w:t xml:space="preserve">consist of manually </w:t>
      </w:r>
      <w:r w:rsidRPr="00545F29">
        <w:rPr>
          <w:rFonts w:ascii="Times New Roman" w:hAnsi="Times New Roman" w:cs="Times New Roman"/>
        </w:rPr>
        <w:t>test</w:t>
      </w:r>
      <w:r w:rsidR="00895095" w:rsidRPr="00545F29">
        <w:rPr>
          <w:rFonts w:ascii="Times New Roman" w:hAnsi="Times New Roman" w:cs="Times New Roman"/>
        </w:rPr>
        <w:t>ing</w:t>
      </w:r>
      <w:r w:rsidRPr="00545F29">
        <w:rPr>
          <w:rFonts w:ascii="Times New Roman" w:hAnsi="Times New Roman" w:cs="Times New Roman"/>
        </w:rPr>
        <w:t xml:space="preserve"> all the </w:t>
      </w:r>
      <w:r w:rsidR="75A706ED" w:rsidRPr="00545F29">
        <w:rPr>
          <w:rFonts w:ascii="Times New Roman" w:hAnsi="Times New Roman" w:cs="Times New Roman"/>
        </w:rPr>
        <w:t>modules, components and external software</w:t>
      </w:r>
      <w:r w:rsidR="01D93362" w:rsidRPr="00545F29">
        <w:rPr>
          <w:rFonts w:ascii="Times New Roman" w:hAnsi="Times New Roman" w:cs="Times New Roman"/>
        </w:rPr>
        <w:t xml:space="preserve"> utilized in </w:t>
      </w:r>
      <w:r w:rsidR="367A3A49" w:rsidRPr="00545F29">
        <w:rPr>
          <w:rFonts w:ascii="Times New Roman" w:hAnsi="Times New Roman" w:cs="Times New Roman"/>
        </w:rPr>
        <w:t>eTimely</w:t>
      </w:r>
      <w:r w:rsidR="01D93362" w:rsidRPr="00545F29">
        <w:rPr>
          <w:rFonts w:ascii="Times New Roman" w:hAnsi="Times New Roman" w:cs="Times New Roman"/>
        </w:rPr>
        <w:t xml:space="preserve"> web application to ensure they work as intended when integrated into our application.</w:t>
      </w:r>
    </w:p>
    <w:p w14:paraId="02230448" w14:textId="622B8800" w:rsidR="00804F4E" w:rsidRPr="00545F29" w:rsidRDefault="16FCC778" w:rsidP="00E54553">
      <w:pPr>
        <w:pStyle w:val="Heading2"/>
        <w:jc w:val="both"/>
        <w:rPr>
          <w:rFonts w:ascii="Times New Roman" w:hAnsi="Times New Roman" w:cs="Times New Roman"/>
        </w:rPr>
      </w:pPr>
      <w:bookmarkStart w:id="38" w:name="_Toc101099297"/>
      <w:r w:rsidRPr="00545F29">
        <w:rPr>
          <w:rFonts w:ascii="Times New Roman" w:hAnsi="Times New Roman" w:cs="Times New Roman"/>
        </w:rPr>
        <w:t xml:space="preserve">4.2 </w:t>
      </w:r>
      <w:r w:rsidR="667A9CB2" w:rsidRPr="00545F29">
        <w:rPr>
          <w:rFonts w:ascii="Times New Roman" w:hAnsi="Times New Roman" w:cs="Times New Roman"/>
        </w:rPr>
        <w:t>Pass/Fail Criteria</w:t>
      </w:r>
      <w:bookmarkEnd w:id="38"/>
    </w:p>
    <w:p w14:paraId="1559EA26" w14:textId="792AF8AD" w:rsidR="00DB4100" w:rsidRPr="00545F29" w:rsidRDefault="10749F8D" w:rsidP="0F993D3B">
      <w:pPr>
        <w:spacing w:line="360" w:lineRule="auto"/>
        <w:rPr>
          <w:rFonts w:ascii="Times New Roman" w:hAnsi="Times New Roman" w:cs="Times New Roman"/>
        </w:rPr>
      </w:pPr>
      <w:r w:rsidRPr="00545F29">
        <w:rPr>
          <w:rFonts w:ascii="Times New Roman" w:hAnsi="Times New Roman" w:cs="Times New Roman"/>
        </w:rPr>
        <w:t>Integration</w:t>
      </w:r>
      <w:r w:rsidR="01D93362" w:rsidRPr="00545F29">
        <w:rPr>
          <w:rFonts w:ascii="Times New Roman" w:hAnsi="Times New Roman" w:cs="Times New Roman"/>
        </w:rPr>
        <w:t xml:space="preserve"> testing will pass if the tests meet the expected results and postconditions listed in each of the integration test cases</w:t>
      </w:r>
      <w:r w:rsidR="00ED18BE" w:rsidRPr="00545F29">
        <w:rPr>
          <w:rFonts w:ascii="Times New Roman" w:hAnsi="Times New Roman" w:cs="Times New Roman"/>
        </w:rPr>
        <w:t>.</w:t>
      </w:r>
    </w:p>
    <w:p w14:paraId="4D455013" w14:textId="7EBB40AF" w:rsidR="008F7CFE" w:rsidRPr="00545F29" w:rsidRDefault="10749F8D" w:rsidP="0F993D3B">
      <w:pPr>
        <w:spacing w:line="360" w:lineRule="auto"/>
        <w:rPr>
          <w:rFonts w:ascii="Times New Roman" w:hAnsi="Times New Roman" w:cs="Times New Roman"/>
        </w:rPr>
      </w:pPr>
      <w:r w:rsidRPr="00545F29">
        <w:rPr>
          <w:rFonts w:ascii="Times New Roman" w:hAnsi="Times New Roman" w:cs="Times New Roman"/>
        </w:rPr>
        <w:t>Integration</w:t>
      </w:r>
      <w:r w:rsidR="3275B4B5" w:rsidRPr="00545F29">
        <w:rPr>
          <w:rFonts w:ascii="Times New Roman" w:hAnsi="Times New Roman" w:cs="Times New Roman"/>
        </w:rPr>
        <w:t xml:space="preserve"> </w:t>
      </w:r>
      <w:r w:rsidR="01D93362" w:rsidRPr="00545F29">
        <w:rPr>
          <w:rFonts w:ascii="Times New Roman" w:hAnsi="Times New Roman" w:cs="Times New Roman"/>
        </w:rPr>
        <w:t>testing will fail if the tests do not meet the expected results and postconditions listed in each of the integration test cases and will be flagged for review.</w:t>
      </w:r>
    </w:p>
    <w:p w14:paraId="71A5316C" w14:textId="3BC31D08" w:rsidR="00804F4E" w:rsidRPr="00545F29" w:rsidRDefault="00EE2CCE" w:rsidP="00E54553">
      <w:pPr>
        <w:pStyle w:val="Heading2"/>
        <w:jc w:val="both"/>
        <w:rPr>
          <w:rFonts w:ascii="Times New Roman" w:hAnsi="Times New Roman" w:cs="Times New Roman"/>
        </w:rPr>
      </w:pPr>
      <w:bookmarkStart w:id="39" w:name="_Toc101099298"/>
      <w:r w:rsidRPr="00545F29">
        <w:rPr>
          <w:rFonts w:ascii="Times New Roman" w:hAnsi="Times New Roman" w:cs="Times New Roman"/>
        </w:rPr>
        <w:t xml:space="preserve">4.3 </w:t>
      </w:r>
      <w:r w:rsidR="00804F4E" w:rsidRPr="00545F29">
        <w:rPr>
          <w:rFonts w:ascii="Times New Roman" w:hAnsi="Times New Roman" w:cs="Times New Roman"/>
        </w:rPr>
        <w:t>Entry / Exit Criteria</w:t>
      </w:r>
      <w:bookmarkEnd w:id="39"/>
    </w:p>
    <w:p w14:paraId="6965E821" w14:textId="02152EFB" w:rsidR="00804F4E" w:rsidRPr="00545F29" w:rsidRDefault="009C1E73" w:rsidP="0F993D3B">
      <w:pPr>
        <w:spacing w:line="360" w:lineRule="auto"/>
        <w:rPr>
          <w:rFonts w:ascii="Times New Roman" w:hAnsi="Times New Roman" w:cs="Times New Roman"/>
        </w:rPr>
      </w:pPr>
      <w:r w:rsidRPr="00545F29">
        <w:rPr>
          <w:rFonts w:ascii="Times New Roman" w:hAnsi="Times New Roman" w:cs="Times New Roman"/>
        </w:rPr>
        <w:t>This phase of testing will only be entered after the completion of the functional testing phase</w:t>
      </w:r>
      <w:r w:rsidR="00895095" w:rsidRPr="00545F29">
        <w:rPr>
          <w:rFonts w:ascii="Times New Roman" w:hAnsi="Times New Roman" w:cs="Times New Roman"/>
        </w:rPr>
        <w:t xml:space="preserve"> and</w:t>
      </w:r>
      <w:r w:rsidRPr="00545F29">
        <w:rPr>
          <w:rFonts w:ascii="Times New Roman" w:hAnsi="Times New Roman" w:cs="Times New Roman"/>
        </w:rPr>
        <w:t xml:space="preserve"> will conclude when all test cases have been </w:t>
      </w:r>
      <w:r w:rsidR="783D672E" w:rsidRPr="00545F29">
        <w:rPr>
          <w:rFonts w:ascii="Times New Roman" w:hAnsi="Times New Roman" w:cs="Times New Roman"/>
        </w:rPr>
        <w:t>run</w:t>
      </w:r>
      <w:r w:rsidRPr="00545F29">
        <w:rPr>
          <w:rFonts w:ascii="Times New Roman" w:hAnsi="Times New Roman" w:cs="Times New Roman"/>
        </w:rPr>
        <w:t xml:space="preserve"> and passed.</w:t>
      </w:r>
    </w:p>
    <w:p w14:paraId="05872969" w14:textId="180E78C3" w:rsidR="00804F4E" w:rsidRPr="00545F29" w:rsidRDefault="00EE2CCE" w:rsidP="00E54553">
      <w:pPr>
        <w:pStyle w:val="Heading2"/>
        <w:jc w:val="both"/>
        <w:rPr>
          <w:rFonts w:ascii="Times New Roman" w:hAnsi="Times New Roman" w:cs="Times New Roman"/>
        </w:rPr>
      </w:pPr>
      <w:bookmarkStart w:id="40" w:name="_Toc101099299"/>
      <w:r w:rsidRPr="00545F29">
        <w:rPr>
          <w:rFonts w:ascii="Times New Roman" w:hAnsi="Times New Roman" w:cs="Times New Roman"/>
        </w:rPr>
        <w:t xml:space="preserve">4.4 </w:t>
      </w:r>
      <w:r w:rsidR="00804F4E" w:rsidRPr="00545F29">
        <w:rPr>
          <w:rFonts w:ascii="Times New Roman" w:hAnsi="Times New Roman" w:cs="Times New Roman"/>
        </w:rPr>
        <w:t>Suspension / Resumption Criteria</w:t>
      </w:r>
      <w:bookmarkEnd w:id="40"/>
    </w:p>
    <w:p w14:paraId="7BF47366" w14:textId="5C6A2785" w:rsidR="008F7CFE" w:rsidRPr="00545F29" w:rsidRDefault="00D23F74" w:rsidP="0F993D3B">
      <w:pPr>
        <w:spacing w:line="360" w:lineRule="auto"/>
        <w:rPr>
          <w:rFonts w:ascii="Times New Roman" w:hAnsi="Times New Roman" w:cs="Times New Roman"/>
        </w:rPr>
      </w:pPr>
      <w:r w:rsidRPr="00545F29">
        <w:rPr>
          <w:rFonts w:ascii="Times New Roman" w:hAnsi="Times New Roman" w:cs="Times New Roman"/>
        </w:rPr>
        <w:t>If a test case were to fail, that particular test case</w:t>
      </w:r>
      <w:r w:rsidR="009C1E73" w:rsidRPr="00545F29">
        <w:rPr>
          <w:rFonts w:ascii="Times New Roman" w:hAnsi="Times New Roman" w:cs="Times New Roman"/>
        </w:rPr>
        <w:t xml:space="preserve"> will be suspended to allow the team to investigate the cause of </w:t>
      </w:r>
      <w:r w:rsidRPr="00545F29">
        <w:rPr>
          <w:rFonts w:ascii="Times New Roman" w:hAnsi="Times New Roman" w:cs="Times New Roman"/>
        </w:rPr>
        <w:t xml:space="preserve">the </w:t>
      </w:r>
      <w:r w:rsidR="009C1E73" w:rsidRPr="00545F29">
        <w:rPr>
          <w:rFonts w:ascii="Times New Roman" w:hAnsi="Times New Roman" w:cs="Times New Roman"/>
        </w:rPr>
        <w:t>failure. Once the error has been located and fixed testing will resume.</w:t>
      </w:r>
      <w:r w:rsidRPr="00545F29">
        <w:rPr>
          <w:rFonts w:ascii="Times New Roman" w:hAnsi="Times New Roman" w:cs="Times New Roman"/>
        </w:rPr>
        <w:t xml:space="preserve"> </w:t>
      </w:r>
      <w:r w:rsidR="7FB14210" w:rsidRPr="00545F29">
        <w:rPr>
          <w:rFonts w:ascii="Times New Roman" w:hAnsi="Times New Roman" w:cs="Times New Roman"/>
        </w:rPr>
        <w:t>Additionally, if we reach our daily limit of reads, writes, and/or deletes to our database set by Firebase, testing will be suspended and resume the following day once the limits have been reset.</w:t>
      </w:r>
    </w:p>
    <w:p w14:paraId="70D3A2D8" w14:textId="77777777" w:rsidR="000557BB" w:rsidRPr="00545F29" w:rsidRDefault="000557BB" w:rsidP="0F993D3B">
      <w:pPr>
        <w:spacing w:line="360" w:lineRule="auto"/>
        <w:rPr>
          <w:rFonts w:ascii="Times New Roman" w:hAnsi="Times New Roman" w:cs="Times New Roman"/>
        </w:rPr>
      </w:pPr>
    </w:p>
    <w:p w14:paraId="4CB0F782" w14:textId="77777777" w:rsidR="000557BB" w:rsidRPr="00545F29" w:rsidRDefault="000557BB" w:rsidP="000557BB">
      <w:pPr>
        <w:spacing w:line="360" w:lineRule="auto"/>
        <w:rPr>
          <w:rFonts w:ascii="Times New Roman" w:hAnsi="Times New Roman" w:cs="Times New Roman"/>
        </w:rPr>
      </w:pPr>
      <w:r w:rsidRPr="00545F29">
        <w:rPr>
          <w:rFonts w:ascii="Times New Roman" w:hAnsi="Times New Roman" w:cs="Times New Roman"/>
        </w:rPr>
        <w:t>Additionally, if between all testers, there are 10 or more tests cases that fail we shall suspend testing. This is because having this many failed test cases means there are one or more major issues in the code that are causing the tests to fail. If this is the case, we will resume testing after reviewing the code to find the issue (or issues) and apply any needed fixes.</w:t>
      </w:r>
    </w:p>
    <w:p w14:paraId="675D2732" w14:textId="77777777" w:rsidR="000557BB" w:rsidRPr="00545F29" w:rsidRDefault="000557BB" w:rsidP="0F993D3B">
      <w:pPr>
        <w:spacing w:line="360" w:lineRule="auto"/>
        <w:rPr>
          <w:rFonts w:ascii="Times New Roman" w:hAnsi="Times New Roman" w:cs="Times New Roman"/>
        </w:rPr>
      </w:pPr>
    </w:p>
    <w:p w14:paraId="64E9C2D6" w14:textId="714E2D33" w:rsidR="00804F4E" w:rsidRPr="00545F29" w:rsidRDefault="00EE2CCE" w:rsidP="00E54553">
      <w:pPr>
        <w:pStyle w:val="Heading2"/>
        <w:jc w:val="both"/>
        <w:rPr>
          <w:rFonts w:ascii="Times New Roman" w:hAnsi="Times New Roman" w:cs="Times New Roman"/>
        </w:rPr>
      </w:pPr>
      <w:bookmarkStart w:id="41" w:name="_Toc101099300"/>
      <w:r w:rsidRPr="00545F29">
        <w:rPr>
          <w:rFonts w:ascii="Times New Roman" w:hAnsi="Times New Roman" w:cs="Times New Roman"/>
        </w:rPr>
        <w:t xml:space="preserve">4.5 </w:t>
      </w:r>
      <w:r w:rsidR="00804F4E" w:rsidRPr="00545F29">
        <w:rPr>
          <w:rFonts w:ascii="Times New Roman" w:hAnsi="Times New Roman" w:cs="Times New Roman"/>
        </w:rPr>
        <w:t>Risks / Issues</w:t>
      </w:r>
      <w:bookmarkEnd w:id="41"/>
    </w:p>
    <w:p w14:paraId="110A9782" w14:textId="75F3665C" w:rsidR="00804F4E" w:rsidRPr="00545F29" w:rsidRDefault="7FB14210" w:rsidP="0F993D3B">
      <w:pPr>
        <w:spacing w:line="360" w:lineRule="auto"/>
        <w:rPr>
          <w:rFonts w:ascii="Times New Roman" w:hAnsi="Times New Roman" w:cs="Times New Roman"/>
        </w:rPr>
      </w:pPr>
      <w:r w:rsidRPr="00545F29">
        <w:rPr>
          <w:rFonts w:ascii="Times New Roman" w:hAnsi="Times New Roman" w:cs="Times New Roman"/>
        </w:rPr>
        <w:t>Since the database will be wiped and repopulated for each test case, a few separate issues can arise. For one, if the database is not populated properly the entire test may “fail” since the expected output is not given. Second, the constant emptying and repopulation of data could cause us to reach our maximum read, write, or delete limit on the database very quickly and delay testing.</w:t>
      </w:r>
    </w:p>
    <w:p w14:paraId="2AAC7D4A" w14:textId="622B8800" w:rsidR="008F7CFE" w:rsidRPr="00545F29" w:rsidRDefault="008F7CFE" w:rsidP="00AC164F">
      <w:pPr>
        <w:spacing w:line="360" w:lineRule="auto"/>
        <w:rPr>
          <w:rFonts w:ascii="Times New Roman" w:hAnsi="Times New Roman" w:cs="Times New Roman"/>
        </w:rPr>
      </w:pPr>
    </w:p>
    <w:p w14:paraId="50389884" w14:textId="0C886FA0" w:rsidR="004C678F" w:rsidRPr="00545F29" w:rsidRDefault="00EE2CCE" w:rsidP="00AC164F">
      <w:pPr>
        <w:pStyle w:val="Heading2"/>
        <w:rPr>
          <w:rFonts w:ascii="Times New Roman" w:hAnsi="Times New Roman" w:cs="Times New Roman"/>
        </w:rPr>
      </w:pPr>
      <w:bookmarkStart w:id="42" w:name="_Toc101099301"/>
      <w:r w:rsidRPr="00545F29">
        <w:rPr>
          <w:rFonts w:ascii="Times New Roman" w:hAnsi="Times New Roman" w:cs="Times New Roman"/>
        </w:rPr>
        <w:t xml:space="preserve">4.6 </w:t>
      </w:r>
      <w:r w:rsidR="00804F4E" w:rsidRPr="00545F29">
        <w:rPr>
          <w:rFonts w:ascii="Times New Roman" w:hAnsi="Times New Roman" w:cs="Times New Roman"/>
        </w:rPr>
        <w:t>Items to be Tested</w:t>
      </w:r>
      <w:bookmarkEnd w:id="42"/>
    </w:p>
    <w:p w14:paraId="2B7464D6" w14:textId="5257413E" w:rsidR="264E3245" w:rsidRPr="00545F29" w:rsidRDefault="264E3245" w:rsidP="00AC164F">
      <w:pPr>
        <w:pStyle w:val="Heading3"/>
        <w:rPr>
          <w:rFonts w:ascii="Times New Roman" w:eastAsia="Times New Roman" w:hAnsi="Times New Roman" w:cs="Times New Roman"/>
        </w:rPr>
      </w:pPr>
      <w:bookmarkStart w:id="43" w:name="_Toc101099302"/>
      <w:r w:rsidRPr="00545F29">
        <w:rPr>
          <w:rFonts w:ascii="Times New Roman" w:hAnsi="Times New Roman" w:cs="Times New Roman"/>
        </w:rPr>
        <w:t>4.6</w:t>
      </w:r>
      <w:r w:rsidRPr="00545F29">
        <w:rPr>
          <w:rFonts w:ascii="Times New Roman" w:eastAsia="Times New Roman" w:hAnsi="Times New Roman" w:cs="Times New Roman"/>
        </w:rPr>
        <w:t xml:space="preserve">.1 </w:t>
      </w:r>
      <w:r w:rsidR="00A80E31" w:rsidRPr="00545F29">
        <w:rPr>
          <w:rFonts w:ascii="Times New Roman" w:eastAsia="Times New Roman" w:hAnsi="Times New Roman" w:cs="Times New Roman"/>
        </w:rPr>
        <w:t xml:space="preserve">Integration </w:t>
      </w:r>
      <w:r w:rsidR="004C678F" w:rsidRPr="00545F29">
        <w:rPr>
          <w:rFonts w:ascii="Times New Roman" w:eastAsia="Times New Roman" w:hAnsi="Times New Roman" w:cs="Times New Roman"/>
        </w:rPr>
        <w:t>Test</w:t>
      </w:r>
      <w:bookmarkEnd w:id="43"/>
    </w:p>
    <w:tbl>
      <w:tblPr>
        <w:tblStyle w:val="TableGrid1"/>
        <w:tblW w:w="0" w:type="auto"/>
        <w:tblInd w:w="-3" w:type="dxa"/>
        <w:tblLook w:val="06A0" w:firstRow="1" w:lastRow="0" w:firstColumn="1" w:lastColumn="0" w:noHBand="1" w:noVBand="1"/>
      </w:tblPr>
      <w:tblGrid>
        <w:gridCol w:w="3117"/>
        <w:gridCol w:w="3118"/>
        <w:gridCol w:w="3118"/>
      </w:tblGrid>
      <w:tr w:rsidR="00360244" w:rsidRPr="00545F29" w14:paraId="73B21B10" w14:textId="77777777" w:rsidTr="00955804">
        <w:tc>
          <w:tcPr>
            <w:tcW w:w="3117" w:type="dxa"/>
            <w:shd w:val="clear" w:color="auto" w:fill="D9D9D9" w:themeFill="background1" w:themeFillShade="D9"/>
          </w:tcPr>
          <w:p w14:paraId="58DD0F38" w14:textId="559828BD" w:rsidR="1BB45C04" w:rsidRPr="00545F29" w:rsidRDefault="1BB45C04"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Test Case ID</w:t>
            </w:r>
          </w:p>
        </w:tc>
        <w:tc>
          <w:tcPr>
            <w:tcW w:w="3118" w:type="dxa"/>
            <w:shd w:val="clear" w:color="auto" w:fill="D9D9D9" w:themeFill="background1" w:themeFillShade="D9"/>
          </w:tcPr>
          <w:p w14:paraId="6AFA8CD2" w14:textId="18A0965A" w:rsidR="599382CE" w:rsidRPr="00545F29" w:rsidRDefault="599382CE"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Title</w:t>
            </w:r>
          </w:p>
        </w:tc>
        <w:tc>
          <w:tcPr>
            <w:tcW w:w="3118" w:type="dxa"/>
            <w:shd w:val="clear" w:color="auto" w:fill="D9D9D9" w:themeFill="background1" w:themeFillShade="D9"/>
          </w:tcPr>
          <w:p w14:paraId="6CF06B81" w14:textId="2736FF0F" w:rsidR="599382CE" w:rsidRPr="00545F29" w:rsidRDefault="599382CE" w:rsidP="00AC164F">
            <w:pPr>
              <w:spacing w:line="360" w:lineRule="auto"/>
              <w:rPr>
                <w:rFonts w:ascii="Times New Roman" w:eastAsia="Times New Roman" w:hAnsi="Times New Roman" w:cs="Times New Roman"/>
                <w:b/>
              </w:rPr>
            </w:pPr>
            <w:r w:rsidRPr="00545F29">
              <w:rPr>
                <w:rFonts w:ascii="Times New Roman" w:eastAsia="Times New Roman" w:hAnsi="Times New Roman" w:cs="Times New Roman"/>
                <w:b/>
              </w:rPr>
              <w:t xml:space="preserve">Description </w:t>
            </w:r>
          </w:p>
        </w:tc>
      </w:tr>
      <w:tr w:rsidR="001D2884" w:rsidRPr="00545F29" w14:paraId="7D2E9203" w14:textId="77777777" w:rsidTr="00955804">
        <w:tc>
          <w:tcPr>
            <w:tcW w:w="3117" w:type="dxa"/>
          </w:tcPr>
          <w:p w14:paraId="547E17A7" w14:textId="2C3B3765" w:rsidR="1BDCA650" w:rsidRPr="00545F29" w:rsidRDefault="1BDCA650"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TC</w:t>
            </w:r>
            <w:r w:rsidR="74F04948" w:rsidRPr="00545F29">
              <w:rPr>
                <w:rFonts w:ascii="Times New Roman" w:eastAsia="Times New Roman" w:hAnsi="Times New Roman" w:cs="Times New Roman"/>
              </w:rPr>
              <w:t>-</w:t>
            </w:r>
            <w:r w:rsidR="00C249E1" w:rsidRPr="00545F29">
              <w:rPr>
                <w:rFonts w:ascii="Times New Roman" w:eastAsia="Times New Roman" w:hAnsi="Times New Roman" w:cs="Times New Roman"/>
              </w:rPr>
              <w:t>7</w:t>
            </w:r>
            <w:r w:rsidR="00A5361A" w:rsidRPr="00545F29">
              <w:rPr>
                <w:rFonts w:ascii="Times New Roman" w:eastAsia="Times New Roman" w:hAnsi="Times New Roman" w:cs="Times New Roman"/>
              </w:rPr>
              <w:t>6</w:t>
            </w:r>
          </w:p>
          <w:p w14:paraId="3C783180" w14:textId="2C267779" w:rsidR="51288204" w:rsidRPr="00545F29" w:rsidRDefault="51288204" w:rsidP="00AC164F">
            <w:pPr>
              <w:spacing w:line="360" w:lineRule="auto"/>
              <w:rPr>
                <w:rFonts w:ascii="Times New Roman" w:eastAsia="Times New Roman" w:hAnsi="Times New Roman" w:cs="Times New Roman"/>
              </w:rPr>
            </w:pPr>
          </w:p>
        </w:tc>
        <w:tc>
          <w:tcPr>
            <w:tcW w:w="3118" w:type="dxa"/>
          </w:tcPr>
          <w:p w14:paraId="01B14A43" w14:textId="4BF1D5A6" w:rsidR="5582B2BB" w:rsidRPr="00545F29" w:rsidRDefault="007F36D1" w:rsidP="00AC164F">
            <w:pPr>
              <w:spacing w:line="360" w:lineRule="auto"/>
              <w:rPr>
                <w:rFonts w:ascii="Times New Roman" w:hAnsi="Times New Roman" w:cs="Times New Roman"/>
              </w:rPr>
            </w:pPr>
            <w:r w:rsidRPr="00545F29">
              <w:rPr>
                <w:rFonts w:ascii="Times New Roman" w:hAnsi="Times New Roman" w:cs="Times New Roman"/>
              </w:rPr>
              <w:t xml:space="preserve">Nodemailer </w:t>
            </w:r>
            <w:r w:rsidR="0036147B" w:rsidRPr="00545F29">
              <w:rPr>
                <w:rFonts w:ascii="Times New Roman" w:hAnsi="Times New Roman" w:cs="Times New Roman"/>
              </w:rPr>
              <w:t xml:space="preserve">– Sending </w:t>
            </w:r>
            <w:r w:rsidR="00715524" w:rsidRPr="00545F29">
              <w:rPr>
                <w:rFonts w:ascii="Times New Roman" w:hAnsi="Times New Roman" w:cs="Times New Roman"/>
              </w:rPr>
              <w:t>Emails</w:t>
            </w:r>
          </w:p>
        </w:tc>
        <w:tc>
          <w:tcPr>
            <w:tcW w:w="3118" w:type="dxa"/>
          </w:tcPr>
          <w:p w14:paraId="582BD399" w14:textId="2A2D273A" w:rsidR="73B96EE1" w:rsidRPr="00545F29" w:rsidRDefault="00715524" w:rsidP="00AC164F">
            <w:pPr>
              <w:spacing w:line="360" w:lineRule="auto"/>
              <w:rPr>
                <w:rFonts w:ascii="Times New Roman" w:eastAsia="Times New Roman" w:hAnsi="Times New Roman" w:cs="Times New Roman"/>
                <w:color w:val="000000" w:themeColor="text1"/>
              </w:rPr>
            </w:pPr>
            <w:r w:rsidRPr="00545F29">
              <w:rPr>
                <w:rFonts w:ascii="Times New Roman" w:eastAsia="Times New Roman" w:hAnsi="Times New Roman" w:cs="Times New Roman"/>
                <w:color w:val="000000" w:themeColor="text1"/>
              </w:rPr>
              <w:t xml:space="preserve">Attempt to send mock emails using the nodemailer package to ensure </w:t>
            </w:r>
            <w:r w:rsidR="00AB56AC" w:rsidRPr="00545F29">
              <w:rPr>
                <w:rFonts w:ascii="Times New Roman" w:eastAsia="Times New Roman" w:hAnsi="Times New Roman" w:cs="Times New Roman"/>
                <w:color w:val="000000" w:themeColor="text1"/>
              </w:rPr>
              <w:t xml:space="preserve">email integration works as expected with the </w:t>
            </w:r>
            <w:r w:rsidR="009252C5" w:rsidRPr="00545F29">
              <w:rPr>
                <w:rFonts w:ascii="Times New Roman" w:eastAsia="Times New Roman" w:hAnsi="Times New Roman" w:cs="Times New Roman"/>
                <w:color w:val="000000" w:themeColor="text1"/>
              </w:rPr>
              <w:t>eTimely</w:t>
            </w:r>
            <w:r w:rsidR="00AB56AC" w:rsidRPr="00545F29">
              <w:rPr>
                <w:rFonts w:ascii="Times New Roman" w:eastAsia="Times New Roman" w:hAnsi="Times New Roman" w:cs="Times New Roman"/>
                <w:color w:val="000000" w:themeColor="text1"/>
              </w:rPr>
              <w:t xml:space="preserve"> web application.</w:t>
            </w:r>
          </w:p>
        </w:tc>
      </w:tr>
      <w:tr w:rsidR="001D2884" w:rsidRPr="00545F29" w14:paraId="33DDB7D0" w14:textId="77777777" w:rsidTr="00955804">
        <w:tc>
          <w:tcPr>
            <w:tcW w:w="3117" w:type="dxa"/>
          </w:tcPr>
          <w:p w14:paraId="1EE772D6" w14:textId="6AE14A3C" w:rsidR="74F04948" w:rsidRPr="00545F29" w:rsidRDefault="74F04948"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TC-</w:t>
            </w:r>
            <w:r w:rsidR="00A5361A" w:rsidRPr="00545F29">
              <w:rPr>
                <w:rFonts w:ascii="Times New Roman" w:eastAsia="Times New Roman" w:hAnsi="Times New Roman" w:cs="Times New Roman"/>
              </w:rPr>
              <w:t>77</w:t>
            </w:r>
          </w:p>
          <w:p w14:paraId="6E14A605" w14:textId="73CBC112" w:rsidR="51288204" w:rsidRPr="00545F29" w:rsidRDefault="51288204" w:rsidP="00AC164F">
            <w:pPr>
              <w:spacing w:line="360" w:lineRule="auto"/>
              <w:rPr>
                <w:rFonts w:ascii="Times New Roman" w:eastAsia="Times New Roman" w:hAnsi="Times New Roman" w:cs="Times New Roman"/>
              </w:rPr>
            </w:pPr>
          </w:p>
        </w:tc>
        <w:tc>
          <w:tcPr>
            <w:tcW w:w="3118" w:type="dxa"/>
          </w:tcPr>
          <w:p w14:paraId="3EE06DF0" w14:textId="0BA866E5" w:rsidR="012CD15E" w:rsidRPr="00545F29" w:rsidRDefault="007F36D1"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Generating JWT Access Token for Authentication - Successful</w:t>
            </w:r>
          </w:p>
        </w:tc>
        <w:tc>
          <w:tcPr>
            <w:tcW w:w="3118" w:type="dxa"/>
          </w:tcPr>
          <w:p w14:paraId="3663C28B" w14:textId="2D004862" w:rsidR="012CD15E" w:rsidRPr="00545F29" w:rsidRDefault="00620E12" w:rsidP="00AC164F">
            <w:pPr>
              <w:spacing w:line="360" w:lineRule="auto"/>
              <w:rPr>
                <w:rFonts w:ascii="Times New Roman" w:eastAsia="Times New Roman" w:hAnsi="Times New Roman" w:cs="Times New Roman"/>
                <w:color w:val="000000" w:themeColor="text1"/>
              </w:rPr>
            </w:pPr>
            <w:r w:rsidRPr="00545F29">
              <w:rPr>
                <w:rFonts w:ascii="Times New Roman" w:eastAsia="Times New Roman" w:hAnsi="Times New Roman" w:cs="Times New Roman"/>
                <w:color w:val="000000" w:themeColor="text1"/>
              </w:rPr>
              <w:t xml:space="preserve">Attempt to login </w:t>
            </w:r>
            <w:r w:rsidR="00F56A9F" w:rsidRPr="00545F29">
              <w:rPr>
                <w:rFonts w:ascii="Times New Roman" w:eastAsia="Times New Roman" w:hAnsi="Times New Roman" w:cs="Times New Roman"/>
                <w:color w:val="000000" w:themeColor="text1"/>
              </w:rPr>
              <w:t xml:space="preserve">into the </w:t>
            </w:r>
            <w:r w:rsidR="009252C5" w:rsidRPr="00545F29">
              <w:rPr>
                <w:rFonts w:ascii="Times New Roman" w:eastAsia="Times New Roman" w:hAnsi="Times New Roman" w:cs="Times New Roman"/>
                <w:color w:val="000000" w:themeColor="text1"/>
              </w:rPr>
              <w:t>eTimely</w:t>
            </w:r>
            <w:r w:rsidR="00F56A9F" w:rsidRPr="00545F29">
              <w:rPr>
                <w:rFonts w:ascii="Times New Roman" w:eastAsia="Times New Roman" w:hAnsi="Times New Roman" w:cs="Times New Roman"/>
                <w:color w:val="000000" w:themeColor="text1"/>
              </w:rPr>
              <w:t xml:space="preserve"> application and verify that JWT generates a</w:t>
            </w:r>
            <w:r w:rsidR="00A84DDD" w:rsidRPr="00545F29">
              <w:rPr>
                <w:rFonts w:ascii="Times New Roman" w:eastAsia="Times New Roman" w:hAnsi="Times New Roman" w:cs="Times New Roman"/>
                <w:color w:val="000000" w:themeColor="text1"/>
              </w:rPr>
              <w:t>n access token that will be sent</w:t>
            </w:r>
          </w:p>
        </w:tc>
      </w:tr>
      <w:tr w:rsidR="001D2884" w:rsidRPr="00545F29" w14:paraId="534CC031" w14:textId="77777777" w:rsidTr="00955804">
        <w:tc>
          <w:tcPr>
            <w:tcW w:w="3117" w:type="dxa"/>
          </w:tcPr>
          <w:p w14:paraId="1E5E2279" w14:textId="6B8EC758" w:rsidR="74F04948" w:rsidRPr="00545F29" w:rsidRDefault="74F04948"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TC-</w:t>
            </w:r>
            <w:r w:rsidR="00A5361A" w:rsidRPr="00545F29">
              <w:rPr>
                <w:rFonts w:ascii="Times New Roman" w:eastAsia="Times New Roman" w:hAnsi="Times New Roman" w:cs="Times New Roman"/>
              </w:rPr>
              <w:t>78</w:t>
            </w:r>
          </w:p>
          <w:p w14:paraId="528B76BA" w14:textId="6D67D569" w:rsidR="51288204" w:rsidRPr="00545F29" w:rsidRDefault="51288204" w:rsidP="00AC164F">
            <w:pPr>
              <w:spacing w:line="360" w:lineRule="auto"/>
              <w:rPr>
                <w:rFonts w:ascii="Times New Roman" w:eastAsia="Times New Roman" w:hAnsi="Times New Roman" w:cs="Times New Roman"/>
              </w:rPr>
            </w:pPr>
          </w:p>
        </w:tc>
        <w:tc>
          <w:tcPr>
            <w:tcW w:w="3118" w:type="dxa"/>
          </w:tcPr>
          <w:p w14:paraId="0FEBD79E" w14:textId="0C04E14E" w:rsidR="78FA3297" w:rsidRPr="00545F29" w:rsidRDefault="00BE739C" w:rsidP="00AC164F">
            <w:pPr>
              <w:spacing w:line="360" w:lineRule="auto"/>
              <w:rPr>
                <w:rFonts w:ascii="Times New Roman" w:eastAsia="Times New Roman" w:hAnsi="Times New Roman" w:cs="Times New Roman"/>
              </w:rPr>
            </w:pPr>
            <w:r w:rsidRPr="00545F29">
              <w:rPr>
                <w:rFonts w:ascii="Times New Roman" w:eastAsia="Times New Roman" w:hAnsi="Times New Roman" w:cs="Times New Roman"/>
              </w:rPr>
              <w:t xml:space="preserve">Reset Password Expired </w:t>
            </w:r>
            <w:r w:rsidR="0003539E" w:rsidRPr="00545F29">
              <w:rPr>
                <w:rFonts w:ascii="Times New Roman" w:eastAsia="Times New Roman" w:hAnsi="Times New Roman" w:cs="Times New Roman"/>
              </w:rPr>
              <w:t xml:space="preserve">JWT </w:t>
            </w:r>
            <w:r w:rsidRPr="00545F29">
              <w:rPr>
                <w:rFonts w:ascii="Times New Roman" w:eastAsia="Times New Roman" w:hAnsi="Times New Roman" w:cs="Times New Roman"/>
              </w:rPr>
              <w:t xml:space="preserve">Access Link - </w:t>
            </w:r>
            <w:r w:rsidR="00955804" w:rsidRPr="00545F29">
              <w:rPr>
                <w:rFonts w:ascii="Times New Roman" w:eastAsia="Times New Roman" w:hAnsi="Times New Roman" w:cs="Times New Roman"/>
              </w:rPr>
              <w:t>Successful</w:t>
            </w:r>
          </w:p>
        </w:tc>
        <w:tc>
          <w:tcPr>
            <w:tcW w:w="3118" w:type="dxa"/>
          </w:tcPr>
          <w:p w14:paraId="79F4E0DA" w14:textId="10DDE1E2" w:rsidR="7C6EAF30" w:rsidRPr="00545F29" w:rsidRDefault="00D16852" w:rsidP="00AC164F">
            <w:pPr>
              <w:spacing w:line="360" w:lineRule="auto"/>
              <w:rPr>
                <w:rFonts w:ascii="Times New Roman" w:eastAsia="Times New Roman" w:hAnsi="Times New Roman" w:cs="Times New Roman"/>
                <w:color w:val="000000" w:themeColor="text1"/>
              </w:rPr>
            </w:pPr>
            <w:r w:rsidRPr="00545F29">
              <w:rPr>
                <w:rFonts w:ascii="Times New Roman" w:eastAsia="Times New Roman" w:hAnsi="Times New Roman" w:cs="Times New Roman"/>
                <w:color w:val="000000" w:themeColor="text1"/>
              </w:rPr>
              <w:t>Attempt to reset password with an expired reset password JWT link</w:t>
            </w:r>
          </w:p>
        </w:tc>
      </w:tr>
    </w:tbl>
    <w:p w14:paraId="1917EFBE" w14:textId="77777777" w:rsidR="00951957" w:rsidRPr="00545F29" w:rsidRDefault="00951957" w:rsidP="00AC164F">
      <w:pPr>
        <w:spacing w:line="360" w:lineRule="auto"/>
        <w:rPr>
          <w:rFonts w:ascii="Times New Roman" w:hAnsi="Times New Roman" w:cs="Times New Roman"/>
        </w:rPr>
      </w:pPr>
    </w:p>
    <w:p w14:paraId="4587526C" w14:textId="31CB47A9" w:rsidR="00951957" w:rsidRPr="00545F29" w:rsidRDefault="00044720" w:rsidP="00AC164F">
      <w:pPr>
        <w:pStyle w:val="Heading1"/>
        <w:rPr>
          <w:rFonts w:ascii="Times New Roman" w:hAnsi="Times New Roman" w:cs="Times New Roman"/>
        </w:rPr>
      </w:pPr>
      <w:bookmarkStart w:id="44" w:name="_Toc101099303"/>
      <w:r w:rsidRPr="00545F29">
        <w:rPr>
          <w:rFonts w:ascii="Times New Roman" w:hAnsi="Times New Roman" w:cs="Times New Roman"/>
        </w:rPr>
        <w:t xml:space="preserve">5. </w:t>
      </w:r>
      <w:r w:rsidR="00951957" w:rsidRPr="00545F29">
        <w:rPr>
          <w:rFonts w:ascii="Times New Roman" w:hAnsi="Times New Roman" w:cs="Times New Roman"/>
        </w:rPr>
        <w:t>System Testing</w:t>
      </w:r>
      <w:bookmarkEnd w:id="44"/>
    </w:p>
    <w:p w14:paraId="56A53C96" w14:textId="7E4D56FF" w:rsidR="00EE2CCE" w:rsidRPr="00545F29" w:rsidRDefault="00EE2CCE" w:rsidP="00E54553">
      <w:pPr>
        <w:pStyle w:val="Heading2"/>
        <w:jc w:val="both"/>
        <w:rPr>
          <w:rFonts w:ascii="Times New Roman" w:hAnsi="Times New Roman" w:cs="Times New Roman"/>
        </w:rPr>
      </w:pPr>
      <w:bookmarkStart w:id="45" w:name="_Toc101099304"/>
      <w:r w:rsidRPr="00545F29">
        <w:rPr>
          <w:rFonts w:ascii="Times New Roman" w:hAnsi="Times New Roman" w:cs="Times New Roman"/>
        </w:rPr>
        <w:t>5.1 Approach</w:t>
      </w:r>
      <w:bookmarkEnd w:id="45"/>
    </w:p>
    <w:p w14:paraId="33CD5B53" w14:textId="426B0E65" w:rsidR="00051686" w:rsidRPr="00545F29" w:rsidRDefault="0085492B" w:rsidP="0F993D3B">
      <w:pPr>
        <w:spacing w:line="360" w:lineRule="auto"/>
        <w:rPr>
          <w:rFonts w:ascii="Times New Roman" w:hAnsi="Times New Roman" w:cs="Times New Roman"/>
        </w:rPr>
      </w:pPr>
      <w:r w:rsidRPr="00545F29">
        <w:rPr>
          <w:rFonts w:ascii="Times New Roman" w:hAnsi="Times New Roman" w:cs="Times New Roman"/>
        </w:rPr>
        <w:t xml:space="preserve">System testing </w:t>
      </w:r>
      <w:r w:rsidR="006F0FC1" w:rsidRPr="00545F29">
        <w:rPr>
          <w:rFonts w:ascii="Times New Roman" w:hAnsi="Times New Roman" w:cs="Times New Roman"/>
        </w:rPr>
        <w:t xml:space="preserve">will include </w:t>
      </w:r>
      <w:r w:rsidR="008962B0" w:rsidRPr="00545F29">
        <w:rPr>
          <w:rFonts w:ascii="Times New Roman" w:hAnsi="Times New Roman" w:cs="Times New Roman"/>
        </w:rPr>
        <w:t xml:space="preserve">manual </w:t>
      </w:r>
      <w:r w:rsidR="006F0FC1" w:rsidRPr="00545F29">
        <w:rPr>
          <w:rFonts w:ascii="Times New Roman" w:hAnsi="Times New Roman" w:cs="Times New Roman"/>
        </w:rPr>
        <w:t xml:space="preserve">tests of </w:t>
      </w:r>
      <w:r w:rsidR="000D7DA1" w:rsidRPr="00545F29">
        <w:rPr>
          <w:rFonts w:ascii="Times New Roman" w:hAnsi="Times New Roman" w:cs="Times New Roman"/>
        </w:rPr>
        <w:t>all</w:t>
      </w:r>
      <w:r w:rsidR="006F0FC1" w:rsidRPr="00545F29">
        <w:rPr>
          <w:rFonts w:ascii="Times New Roman" w:hAnsi="Times New Roman" w:cs="Times New Roman"/>
        </w:rPr>
        <w:t xml:space="preserve"> functionalit</w:t>
      </w:r>
      <w:r w:rsidR="000D7DA1" w:rsidRPr="00545F29">
        <w:rPr>
          <w:rFonts w:ascii="Times New Roman" w:hAnsi="Times New Roman" w:cs="Times New Roman"/>
        </w:rPr>
        <w:t>ies</w:t>
      </w:r>
      <w:r w:rsidR="006F0FC1" w:rsidRPr="00545F29">
        <w:rPr>
          <w:rFonts w:ascii="Times New Roman" w:hAnsi="Times New Roman" w:cs="Times New Roman"/>
        </w:rPr>
        <w:t xml:space="preserve"> </w:t>
      </w:r>
      <w:r w:rsidR="000D7CF7" w:rsidRPr="00545F29">
        <w:rPr>
          <w:rFonts w:ascii="Times New Roman" w:hAnsi="Times New Roman" w:cs="Times New Roman"/>
        </w:rPr>
        <w:t>in one session</w:t>
      </w:r>
      <w:r w:rsidR="00972953" w:rsidRPr="00545F29">
        <w:rPr>
          <w:rFonts w:ascii="Times New Roman" w:hAnsi="Times New Roman" w:cs="Times New Roman"/>
        </w:rPr>
        <w:t xml:space="preserve"> </w:t>
      </w:r>
      <w:r w:rsidR="000D7DA1" w:rsidRPr="00545F29">
        <w:rPr>
          <w:rFonts w:ascii="Times New Roman" w:hAnsi="Times New Roman" w:cs="Times New Roman"/>
        </w:rPr>
        <w:t xml:space="preserve">using specified </w:t>
      </w:r>
      <w:r w:rsidR="003168C2" w:rsidRPr="00545F29">
        <w:rPr>
          <w:rFonts w:ascii="Times New Roman" w:hAnsi="Times New Roman" w:cs="Times New Roman"/>
        </w:rPr>
        <w:t>parameters</w:t>
      </w:r>
      <w:r w:rsidR="00EA62D3" w:rsidRPr="00545F29">
        <w:rPr>
          <w:rFonts w:ascii="Times New Roman" w:hAnsi="Times New Roman" w:cs="Times New Roman"/>
        </w:rPr>
        <w:t xml:space="preserve">. </w:t>
      </w:r>
      <w:r w:rsidR="00C60B1F" w:rsidRPr="00545F29">
        <w:rPr>
          <w:rFonts w:ascii="Times New Roman" w:hAnsi="Times New Roman" w:cs="Times New Roman"/>
        </w:rPr>
        <w:t xml:space="preserve">Additionally, the database should be empty at the beginning of </w:t>
      </w:r>
      <w:r w:rsidR="00972953" w:rsidRPr="00545F29">
        <w:rPr>
          <w:rFonts w:ascii="Times New Roman" w:hAnsi="Times New Roman" w:cs="Times New Roman"/>
        </w:rPr>
        <w:t>testing but</w:t>
      </w:r>
      <w:r w:rsidR="00C60B1F" w:rsidRPr="00545F29">
        <w:rPr>
          <w:rFonts w:ascii="Times New Roman" w:hAnsi="Times New Roman" w:cs="Times New Roman"/>
        </w:rPr>
        <w:t xml:space="preserve"> should not </w:t>
      </w:r>
      <w:r w:rsidR="00C60B1F" w:rsidRPr="00545F29">
        <w:rPr>
          <w:rFonts w:ascii="Times New Roman" w:hAnsi="Times New Roman" w:cs="Times New Roman"/>
        </w:rPr>
        <w:lastRenderedPageBreak/>
        <w:t xml:space="preserve">be cleared over the course of testing, previous testing phases. This is to ensure that the </w:t>
      </w:r>
      <w:r w:rsidR="00154066" w:rsidRPr="00545F29">
        <w:rPr>
          <w:rFonts w:ascii="Times New Roman" w:hAnsi="Times New Roman" w:cs="Times New Roman"/>
        </w:rPr>
        <w:t>system performs as expected</w:t>
      </w:r>
      <w:r w:rsidR="003652A3" w:rsidRPr="00545F29">
        <w:rPr>
          <w:rFonts w:ascii="Times New Roman" w:hAnsi="Times New Roman" w:cs="Times New Roman"/>
        </w:rPr>
        <w:t xml:space="preserve"> in </w:t>
      </w:r>
      <w:r w:rsidR="00972953" w:rsidRPr="00545F29">
        <w:rPr>
          <w:rFonts w:ascii="Times New Roman" w:hAnsi="Times New Roman" w:cs="Times New Roman"/>
        </w:rPr>
        <w:t xml:space="preserve">a </w:t>
      </w:r>
      <w:r w:rsidR="003652A3" w:rsidRPr="00545F29">
        <w:rPr>
          <w:rFonts w:ascii="Times New Roman" w:hAnsi="Times New Roman" w:cs="Times New Roman"/>
        </w:rPr>
        <w:t>less controlled environment</w:t>
      </w:r>
      <w:r w:rsidR="00972953" w:rsidRPr="00545F29">
        <w:rPr>
          <w:rFonts w:ascii="Times New Roman" w:hAnsi="Times New Roman" w:cs="Times New Roman"/>
        </w:rPr>
        <w:t>.</w:t>
      </w:r>
    </w:p>
    <w:p w14:paraId="7F9A2119" w14:textId="35F2CB41" w:rsidR="00EE2CCE" w:rsidRPr="00545F29" w:rsidRDefault="00EE2CCE" w:rsidP="00E54553">
      <w:pPr>
        <w:pStyle w:val="Heading2"/>
        <w:jc w:val="both"/>
        <w:rPr>
          <w:rFonts w:ascii="Times New Roman" w:hAnsi="Times New Roman" w:cs="Times New Roman"/>
        </w:rPr>
      </w:pPr>
      <w:bookmarkStart w:id="46" w:name="_Toc101099305"/>
      <w:r w:rsidRPr="00545F29">
        <w:rPr>
          <w:rFonts w:ascii="Times New Roman" w:hAnsi="Times New Roman" w:cs="Times New Roman"/>
        </w:rPr>
        <w:t>5.2 Pass/Fail Criteria</w:t>
      </w:r>
      <w:bookmarkEnd w:id="46"/>
    </w:p>
    <w:p w14:paraId="2699589C" w14:textId="70D56045" w:rsidR="00F47649" w:rsidRPr="00545F29" w:rsidRDefault="00626B8F" w:rsidP="0F993D3B">
      <w:pPr>
        <w:spacing w:line="360" w:lineRule="auto"/>
        <w:rPr>
          <w:rFonts w:ascii="Times New Roman" w:hAnsi="Times New Roman" w:cs="Times New Roman"/>
        </w:rPr>
      </w:pPr>
      <w:r w:rsidRPr="00545F29">
        <w:rPr>
          <w:rFonts w:ascii="Times New Roman" w:hAnsi="Times New Roman" w:cs="Times New Roman"/>
        </w:rPr>
        <w:t xml:space="preserve">System </w:t>
      </w:r>
      <w:r w:rsidR="00F47649" w:rsidRPr="00545F29">
        <w:rPr>
          <w:rFonts w:ascii="Times New Roman" w:hAnsi="Times New Roman" w:cs="Times New Roman"/>
        </w:rPr>
        <w:t>testing will pass if the tests meet the expected results and postconditions listed in each of the system test cases</w:t>
      </w:r>
    </w:p>
    <w:p w14:paraId="2C2605C2" w14:textId="25218A4A" w:rsidR="00F47649" w:rsidRPr="00545F29" w:rsidRDefault="00626B8F" w:rsidP="0F993D3B">
      <w:pPr>
        <w:spacing w:line="360" w:lineRule="auto"/>
        <w:rPr>
          <w:rFonts w:ascii="Times New Roman" w:hAnsi="Times New Roman" w:cs="Times New Roman"/>
        </w:rPr>
      </w:pPr>
      <w:r w:rsidRPr="00545F29">
        <w:rPr>
          <w:rFonts w:ascii="Times New Roman" w:hAnsi="Times New Roman" w:cs="Times New Roman"/>
        </w:rPr>
        <w:t xml:space="preserve">System </w:t>
      </w:r>
      <w:r w:rsidR="00F47649" w:rsidRPr="00545F29">
        <w:rPr>
          <w:rFonts w:ascii="Times New Roman" w:hAnsi="Times New Roman" w:cs="Times New Roman"/>
        </w:rPr>
        <w:t>testing will fail if the tests does not meet the expected results and postconditions listed in each of the system test cases and will be flagged for review.</w:t>
      </w:r>
    </w:p>
    <w:p w14:paraId="04D9DA6D" w14:textId="0B27778F" w:rsidR="00EE2CCE" w:rsidRPr="00545F29" w:rsidRDefault="00EE2CCE" w:rsidP="00E54553">
      <w:pPr>
        <w:pStyle w:val="Heading2"/>
        <w:jc w:val="both"/>
        <w:rPr>
          <w:rFonts w:ascii="Times New Roman" w:hAnsi="Times New Roman" w:cs="Times New Roman"/>
        </w:rPr>
      </w:pPr>
      <w:bookmarkStart w:id="47" w:name="_Toc101099306"/>
      <w:r w:rsidRPr="00545F29">
        <w:rPr>
          <w:rFonts w:ascii="Times New Roman" w:hAnsi="Times New Roman" w:cs="Times New Roman"/>
        </w:rPr>
        <w:t>5.3 Entry / Exit Criteria</w:t>
      </w:r>
      <w:bookmarkEnd w:id="47"/>
    </w:p>
    <w:p w14:paraId="61F45653" w14:textId="75BCE5EC" w:rsidR="00051686" w:rsidRPr="00545F29" w:rsidRDefault="00C869F0" w:rsidP="0F993D3B">
      <w:pPr>
        <w:spacing w:line="360" w:lineRule="auto"/>
        <w:rPr>
          <w:rFonts w:ascii="Times New Roman" w:hAnsi="Times New Roman" w:cs="Times New Roman"/>
        </w:rPr>
      </w:pPr>
      <w:r w:rsidRPr="00545F29">
        <w:rPr>
          <w:rFonts w:ascii="Times New Roman" w:hAnsi="Times New Roman" w:cs="Times New Roman"/>
        </w:rPr>
        <w:t xml:space="preserve">This </w:t>
      </w:r>
      <w:r w:rsidR="000D7DA1" w:rsidRPr="00545F29">
        <w:rPr>
          <w:rFonts w:ascii="Times New Roman" w:hAnsi="Times New Roman" w:cs="Times New Roman"/>
        </w:rPr>
        <w:t xml:space="preserve">testing phase will only be complete when all tests can be run consecutively without an error occurring or a test failing. </w:t>
      </w:r>
    </w:p>
    <w:p w14:paraId="1079E7DC" w14:textId="415418E2" w:rsidR="00EE2CCE" w:rsidRPr="00545F29" w:rsidRDefault="00EE2CCE" w:rsidP="00E54553">
      <w:pPr>
        <w:pStyle w:val="Heading2"/>
        <w:jc w:val="both"/>
        <w:rPr>
          <w:rFonts w:ascii="Times New Roman" w:hAnsi="Times New Roman" w:cs="Times New Roman"/>
        </w:rPr>
      </w:pPr>
      <w:bookmarkStart w:id="48" w:name="_Toc101099307"/>
      <w:r w:rsidRPr="00545F29">
        <w:rPr>
          <w:rFonts w:ascii="Times New Roman" w:hAnsi="Times New Roman" w:cs="Times New Roman"/>
        </w:rPr>
        <w:t>5.4 Suspension / Resumption Criteria</w:t>
      </w:r>
      <w:bookmarkEnd w:id="48"/>
    </w:p>
    <w:p w14:paraId="2D147330" w14:textId="541F5C16" w:rsidR="00C869F0" w:rsidRPr="00545F29" w:rsidRDefault="004963A3" w:rsidP="0F993D3B">
      <w:pPr>
        <w:spacing w:line="360" w:lineRule="auto"/>
        <w:rPr>
          <w:rFonts w:ascii="Times New Roman" w:hAnsi="Times New Roman" w:cs="Times New Roman"/>
        </w:rPr>
      </w:pPr>
      <w:r w:rsidRPr="00545F29">
        <w:rPr>
          <w:rFonts w:ascii="Times New Roman" w:hAnsi="Times New Roman" w:cs="Times New Roman"/>
        </w:rPr>
        <w:t>Since the purpose of system testing is to test all functionalities in one go, t</w:t>
      </w:r>
      <w:r w:rsidR="00C869F0" w:rsidRPr="00545F29">
        <w:rPr>
          <w:rFonts w:ascii="Times New Roman" w:hAnsi="Times New Roman" w:cs="Times New Roman"/>
        </w:rPr>
        <w:t xml:space="preserve">esting will be suspended when a </w:t>
      </w:r>
      <w:r w:rsidRPr="00545F29">
        <w:rPr>
          <w:rFonts w:ascii="Times New Roman" w:hAnsi="Times New Roman" w:cs="Times New Roman"/>
        </w:rPr>
        <w:t xml:space="preserve">single </w:t>
      </w:r>
      <w:r w:rsidR="00C869F0" w:rsidRPr="00545F29">
        <w:rPr>
          <w:rFonts w:ascii="Times New Roman" w:hAnsi="Times New Roman" w:cs="Times New Roman"/>
        </w:rPr>
        <w:t>test case fails</w:t>
      </w:r>
      <w:r w:rsidRPr="00545F29">
        <w:rPr>
          <w:rFonts w:ascii="Times New Roman" w:hAnsi="Times New Roman" w:cs="Times New Roman"/>
        </w:rPr>
        <w:t>. This is</w:t>
      </w:r>
      <w:r w:rsidR="00C869F0" w:rsidRPr="00545F29">
        <w:rPr>
          <w:rFonts w:ascii="Times New Roman" w:hAnsi="Times New Roman" w:cs="Times New Roman"/>
        </w:rPr>
        <w:t xml:space="preserve"> to allow the team to investigate the cause of this failure. Once the error has been located and fixed, testing shall resume.</w:t>
      </w:r>
    </w:p>
    <w:p w14:paraId="69ED3188" w14:textId="35A9FABB" w:rsidR="00051686" w:rsidRPr="00545F29" w:rsidRDefault="00C869F0" w:rsidP="0F993D3B">
      <w:pPr>
        <w:spacing w:line="360" w:lineRule="auto"/>
        <w:rPr>
          <w:rFonts w:ascii="Times New Roman" w:hAnsi="Times New Roman" w:cs="Times New Roman"/>
        </w:rPr>
      </w:pPr>
      <w:r w:rsidRPr="00545F29">
        <w:rPr>
          <w:rFonts w:ascii="Times New Roman" w:hAnsi="Times New Roman" w:cs="Times New Roman"/>
        </w:rPr>
        <w:t>Additionally, if we reach our daily limit of reads, writes, and/or deletes to our database set by Firebase, testing shall be suspended and resumed the following day once the limits have been reset.</w:t>
      </w:r>
    </w:p>
    <w:p w14:paraId="0BE626C1" w14:textId="47E63696" w:rsidR="00EE2CCE" w:rsidRPr="00545F29" w:rsidRDefault="00EE2CCE" w:rsidP="00E54553">
      <w:pPr>
        <w:pStyle w:val="Heading2"/>
        <w:jc w:val="both"/>
        <w:rPr>
          <w:rFonts w:ascii="Times New Roman" w:hAnsi="Times New Roman" w:cs="Times New Roman"/>
        </w:rPr>
      </w:pPr>
      <w:bookmarkStart w:id="49" w:name="_Toc101099308"/>
      <w:r w:rsidRPr="00545F29">
        <w:rPr>
          <w:rFonts w:ascii="Times New Roman" w:hAnsi="Times New Roman" w:cs="Times New Roman"/>
        </w:rPr>
        <w:t>5.5 Risks / Issues</w:t>
      </w:r>
      <w:bookmarkEnd w:id="49"/>
    </w:p>
    <w:p w14:paraId="4875F603" w14:textId="760F6F2B" w:rsidR="00051686" w:rsidRPr="00545F29" w:rsidRDefault="000D7DA1" w:rsidP="0F993D3B">
      <w:pPr>
        <w:spacing w:line="360" w:lineRule="auto"/>
        <w:rPr>
          <w:rFonts w:ascii="Times New Roman" w:hAnsi="Times New Roman" w:cs="Times New Roman"/>
        </w:rPr>
      </w:pPr>
      <w:r w:rsidRPr="00545F29">
        <w:rPr>
          <w:rFonts w:ascii="Times New Roman" w:hAnsi="Times New Roman" w:cs="Times New Roman"/>
        </w:rPr>
        <w:t>Since the database will be wiped and repopulated for each test case, a few separate issues can arise. For one, if the database is not populated properly the entire test may “fail” since the expected output is not given. Second, the constant emptying and repopulation of data could cause us to reach our maximum read, write, or delete limit on the database very quickly and delay testing.</w:t>
      </w:r>
    </w:p>
    <w:p w14:paraId="4275EE5F" w14:textId="6F9CE419" w:rsidR="00793B58" w:rsidRPr="00545F29" w:rsidRDefault="00EE2CCE" w:rsidP="00E54553">
      <w:pPr>
        <w:pStyle w:val="Heading2"/>
        <w:jc w:val="both"/>
        <w:rPr>
          <w:rFonts w:ascii="Times New Roman" w:hAnsi="Times New Roman" w:cs="Times New Roman"/>
        </w:rPr>
      </w:pPr>
      <w:bookmarkStart w:id="50" w:name="_Toc101099309"/>
      <w:r w:rsidRPr="00545F29">
        <w:rPr>
          <w:rFonts w:ascii="Times New Roman" w:hAnsi="Times New Roman" w:cs="Times New Roman"/>
        </w:rPr>
        <w:t xml:space="preserve">5.6 </w:t>
      </w:r>
      <w:r w:rsidR="00A740F5" w:rsidRPr="00545F29">
        <w:rPr>
          <w:rFonts w:ascii="Times New Roman" w:hAnsi="Times New Roman" w:cs="Times New Roman"/>
        </w:rPr>
        <w:t>Execution Path</w:t>
      </w:r>
      <w:bookmarkEnd w:id="50"/>
    </w:p>
    <w:p w14:paraId="1D195E81" w14:textId="77777777" w:rsidR="00AC164F" w:rsidRPr="00545F29" w:rsidRDefault="00AC164F" w:rsidP="00AC164F">
      <w:pPr>
        <w:pStyle w:val="Heading3"/>
        <w:rPr>
          <w:rFonts w:ascii="Times New Roman" w:hAnsi="Times New Roman" w:cs="Times New Roman"/>
        </w:rPr>
      </w:pPr>
    </w:p>
    <w:p w14:paraId="01480620" w14:textId="306DAF7B" w:rsidR="5ABB55D9" w:rsidRPr="00545F29" w:rsidRDefault="000D7DA1" w:rsidP="00AC164F">
      <w:pPr>
        <w:pStyle w:val="Heading3"/>
        <w:rPr>
          <w:rFonts w:ascii="Times New Roman" w:eastAsia="Calibri" w:hAnsi="Times New Roman" w:cs="Times New Roman"/>
        </w:rPr>
      </w:pPr>
      <w:bookmarkStart w:id="51" w:name="_Toc101099310"/>
      <w:r w:rsidRPr="00545F29">
        <w:rPr>
          <w:rFonts w:ascii="Times New Roman" w:hAnsi="Times New Roman" w:cs="Times New Roman"/>
        </w:rPr>
        <w:t xml:space="preserve">5.6.1 </w:t>
      </w:r>
      <w:r w:rsidR="5ABB55D9" w:rsidRPr="00545F29">
        <w:rPr>
          <w:rFonts w:ascii="Times New Roman" w:eastAsia="Times New Roman" w:hAnsi="Times New Roman" w:cs="Times New Roman"/>
        </w:rPr>
        <w:t>Default User</w:t>
      </w:r>
      <w:bookmarkEnd w:id="51"/>
    </w:p>
    <w:tbl>
      <w:tblPr>
        <w:tblStyle w:val="TableGrid"/>
        <w:tblW w:w="9353" w:type="dxa"/>
        <w:tblInd w:w="-3" w:type="dxa"/>
        <w:tblLook w:val="06A0" w:firstRow="1" w:lastRow="0" w:firstColumn="1" w:lastColumn="0" w:noHBand="1" w:noVBand="1"/>
      </w:tblPr>
      <w:tblGrid>
        <w:gridCol w:w="1620"/>
        <w:gridCol w:w="3630"/>
        <w:gridCol w:w="1350"/>
        <w:gridCol w:w="2753"/>
      </w:tblGrid>
      <w:tr w:rsidR="00360244" w:rsidRPr="00545F29" w14:paraId="6E8444D8" w14:textId="77777777" w:rsidTr="3087E862">
        <w:tc>
          <w:tcPr>
            <w:tcW w:w="1620" w:type="dxa"/>
            <w:shd w:val="clear" w:color="auto" w:fill="D9D9D9" w:themeFill="background1" w:themeFillShade="D9"/>
          </w:tcPr>
          <w:p w14:paraId="25D64721" w14:textId="559828BD" w:rsidR="6CCFC50D" w:rsidRPr="00545F29" w:rsidRDefault="6CCFC50D"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Test Case ID</w:t>
            </w:r>
          </w:p>
        </w:tc>
        <w:tc>
          <w:tcPr>
            <w:tcW w:w="3630" w:type="dxa"/>
            <w:shd w:val="clear" w:color="auto" w:fill="D9D9D9" w:themeFill="background1" w:themeFillShade="D9"/>
          </w:tcPr>
          <w:p w14:paraId="0F3658F5" w14:textId="18A0965A" w:rsidR="544FF79C" w:rsidRPr="00545F29" w:rsidRDefault="544FF79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Title</w:t>
            </w:r>
          </w:p>
        </w:tc>
        <w:tc>
          <w:tcPr>
            <w:tcW w:w="4103" w:type="dxa"/>
            <w:gridSpan w:val="2"/>
            <w:shd w:val="clear" w:color="auto" w:fill="D9D9D9" w:themeFill="background1" w:themeFillShade="D9"/>
          </w:tcPr>
          <w:p w14:paraId="3BE6DB96" w14:textId="3F852D68" w:rsidR="544FF79C" w:rsidRPr="00545F29" w:rsidRDefault="544FF79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Parameters</w:t>
            </w:r>
          </w:p>
        </w:tc>
      </w:tr>
      <w:tr w:rsidR="00220341" w:rsidRPr="00545F29" w14:paraId="7D3DD7BB" w14:textId="77777777" w:rsidTr="3087E862">
        <w:trPr>
          <w:trHeight w:val="300"/>
        </w:trPr>
        <w:tc>
          <w:tcPr>
            <w:tcW w:w="1620" w:type="dxa"/>
          </w:tcPr>
          <w:p w14:paraId="79EF3A6A" w14:textId="5272F99A" w:rsidR="544FF79C" w:rsidRPr="00545F29" w:rsidRDefault="544FF79C"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lastRenderedPageBreak/>
              <w:t>TC</w:t>
            </w:r>
            <w:r w:rsidR="18D06FA5" w:rsidRPr="00545F29">
              <w:rPr>
                <w:rFonts w:ascii="Times New Roman" w:eastAsia="Times New Roman" w:hAnsi="Times New Roman" w:cs="Times New Roman"/>
                <w:sz w:val="24"/>
                <w:szCs w:val="24"/>
              </w:rPr>
              <w:t>-</w:t>
            </w:r>
            <w:r w:rsidR="00A5361A" w:rsidRPr="00545F29">
              <w:rPr>
                <w:rFonts w:ascii="Times New Roman" w:eastAsia="Times New Roman" w:hAnsi="Times New Roman" w:cs="Times New Roman"/>
                <w:sz w:val="24"/>
                <w:szCs w:val="24"/>
              </w:rPr>
              <w:t>79</w:t>
            </w:r>
          </w:p>
        </w:tc>
        <w:tc>
          <w:tcPr>
            <w:tcW w:w="3630" w:type="dxa"/>
          </w:tcPr>
          <w:p w14:paraId="412FCA84" w14:textId="0C56B18F" w:rsidR="5ABB55D9" w:rsidRPr="00545F29" w:rsidRDefault="5ABB55D9"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Default User</w:t>
            </w:r>
            <w:r w:rsidR="57017DCA" w:rsidRPr="00545F29">
              <w:rPr>
                <w:rFonts w:ascii="Times New Roman" w:hAnsi="Times New Roman" w:cs="Times New Roman"/>
                <w:sz w:val="24"/>
                <w:szCs w:val="24"/>
              </w:rPr>
              <w:t>:</w:t>
            </w:r>
            <w:r w:rsidRPr="00545F29">
              <w:rPr>
                <w:rFonts w:ascii="Times New Roman" w:hAnsi="Times New Roman" w:cs="Times New Roman"/>
                <w:sz w:val="24"/>
                <w:szCs w:val="24"/>
              </w:rPr>
              <w:t xml:space="preserve"> About Us</w:t>
            </w:r>
          </w:p>
        </w:tc>
        <w:tc>
          <w:tcPr>
            <w:tcW w:w="1350" w:type="dxa"/>
          </w:tcPr>
          <w:p w14:paraId="28F52326" w14:textId="67000BCF" w:rsidR="5ABB55D9" w:rsidRPr="00545F29" w:rsidRDefault="5ABB55D9" w:rsidP="00AC164F">
            <w:pPr>
              <w:spacing w:line="360" w:lineRule="auto"/>
              <w:rPr>
                <w:rFonts w:ascii="Times New Roman" w:eastAsia="Times New Roman" w:hAnsi="Times New Roman" w:cs="Times New Roman"/>
                <w:color w:val="000000" w:themeColor="text1"/>
                <w:sz w:val="24"/>
                <w:szCs w:val="24"/>
              </w:rPr>
            </w:pPr>
          </w:p>
        </w:tc>
        <w:tc>
          <w:tcPr>
            <w:tcW w:w="2753" w:type="dxa"/>
          </w:tcPr>
          <w:p w14:paraId="1E7ECFD5" w14:textId="4F4784C6" w:rsidR="5ABB55D9" w:rsidRPr="00545F29" w:rsidRDefault="5ABB55D9" w:rsidP="00AC164F">
            <w:pPr>
              <w:spacing w:line="360" w:lineRule="auto"/>
              <w:rPr>
                <w:rFonts w:ascii="Times New Roman" w:eastAsia="Calibri" w:hAnsi="Times New Roman" w:cs="Times New Roman"/>
                <w:color w:val="000000" w:themeColor="text1"/>
                <w:sz w:val="24"/>
                <w:szCs w:val="24"/>
              </w:rPr>
            </w:pPr>
          </w:p>
        </w:tc>
      </w:tr>
      <w:tr w:rsidR="00220341" w:rsidRPr="00545F29" w14:paraId="158D8FAA" w14:textId="77777777" w:rsidTr="3087E862">
        <w:tc>
          <w:tcPr>
            <w:tcW w:w="1620" w:type="dxa"/>
          </w:tcPr>
          <w:p w14:paraId="202B9078" w14:textId="78482A34" w:rsidR="51F85068" w:rsidRPr="00545F29" w:rsidRDefault="51F85068"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80</w:t>
            </w:r>
          </w:p>
        </w:tc>
        <w:tc>
          <w:tcPr>
            <w:tcW w:w="3630" w:type="dxa"/>
          </w:tcPr>
          <w:p w14:paraId="08740AF4" w14:textId="129E8409" w:rsidR="5ABB55D9" w:rsidRPr="00545F29" w:rsidRDefault="5ABB55D9"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Default User</w:t>
            </w:r>
            <w:r w:rsidR="57017DCA" w:rsidRPr="00545F29">
              <w:rPr>
                <w:rFonts w:ascii="Times New Roman" w:hAnsi="Times New Roman" w:cs="Times New Roman"/>
                <w:sz w:val="24"/>
                <w:szCs w:val="24"/>
              </w:rPr>
              <w:t>:</w:t>
            </w:r>
            <w:r w:rsidRPr="00545F29">
              <w:rPr>
                <w:rFonts w:ascii="Times New Roman" w:hAnsi="Times New Roman" w:cs="Times New Roman"/>
                <w:sz w:val="24"/>
                <w:szCs w:val="24"/>
              </w:rPr>
              <w:t xml:space="preserve"> Terms and Conditions</w:t>
            </w:r>
          </w:p>
        </w:tc>
        <w:tc>
          <w:tcPr>
            <w:tcW w:w="1350" w:type="dxa"/>
          </w:tcPr>
          <w:p w14:paraId="6DE59D64" w14:textId="3C43522E" w:rsidR="5ABB55D9" w:rsidRPr="00545F29" w:rsidRDefault="5ABB55D9" w:rsidP="00AC164F">
            <w:pPr>
              <w:spacing w:line="360" w:lineRule="auto"/>
              <w:rPr>
                <w:rFonts w:ascii="Times New Roman" w:eastAsia="Times New Roman" w:hAnsi="Times New Roman" w:cs="Times New Roman"/>
                <w:color w:val="000000" w:themeColor="text1"/>
                <w:sz w:val="24"/>
                <w:szCs w:val="24"/>
              </w:rPr>
            </w:pPr>
          </w:p>
        </w:tc>
        <w:tc>
          <w:tcPr>
            <w:tcW w:w="2753" w:type="dxa"/>
          </w:tcPr>
          <w:p w14:paraId="35440420" w14:textId="58FA8D0F" w:rsidR="5ABB55D9" w:rsidRPr="00545F29" w:rsidRDefault="5ABB55D9" w:rsidP="00AC164F">
            <w:pPr>
              <w:spacing w:line="360" w:lineRule="auto"/>
              <w:rPr>
                <w:rFonts w:ascii="Times New Roman" w:eastAsia="Calibri" w:hAnsi="Times New Roman" w:cs="Times New Roman"/>
                <w:color w:val="000000" w:themeColor="text1"/>
                <w:sz w:val="24"/>
                <w:szCs w:val="24"/>
              </w:rPr>
            </w:pPr>
          </w:p>
        </w:tc>
      </w:tr>
      <w:tr w:rsidR="00F80EBC" w:rsidRPr="00545F29" w14:paraId="73DD51FC" w14:textId="77777777" w:rsidTr="3087E862">
        <w:tc>
          <w:tcPr>
            <w:tcW w:w="1620" w:type="dxa"/>
            <w:vMerge w:val="restart"/>
          </w:tcPr>
          <w:p w14:paraId="18157DE9" w14:textId="2E71C936" w:rsidR="51F85068" w:rsidRPr="00545F29" w:rsidRDefault="51F85068"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81</w:t>
            </w:r>
          </w:p>
        </w:tc>
        <w:tc>
          <w:tcPr>
            <w:tcW w:w="3630" w:type="dxa"/>
            <w:vMerge w:val="restart"/>
          </w:tcPr>
          <w:p w14:paraId="416A8932" w14:textId="5E8AAF6B" w:rsidR="5ABB55D9" w:rsidRPr="00545F29" w:rsidRDefault="5ABB55D9"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Default User</w:t>
            </w:r>
            <w:r w:rsidR="57017DCA" w:rsidRPr="00545F29">
              <w:rPr>
                <w:rFonts w:ascii="Times New Roman" w:hAnsi="Times New Roman" w:cs="Times New Roman"/>
                <w:sz w:val="24"/>
                <w:szCs w:val="24"/>
              </w:rPr>
              <w:t>:</w:t>
            </w:r>
            <w:r w:rsidRPr="00545F29">
              <w:rPr>
                <w:rFonts w:ascii="Times New Roman" w:hAnsi="Times New Roman" w:cs="Times New Roman"/>
                <w:sz w:val="24"/>
                <w:szCs w:val="24"/>
              </w:rPr>
              <w:t xml:space="preserve"> Contact Us</w:t>
            </w:r>
          </w:p>
        </w:tc>
        <w:tc>
          <w:tcPr>
            <w:tcW w:w="1350" w:type="dxa"/>
          </w:tcPr>
          <w:p w14:paraId="1A1EB8CC" w14:textId="5D3BC730" w:rsidR="5ABB55D9" w:rsidRPr="00545F29" w:rsidRDefault="5ABB55D9" w:rsidP="00AC164F">
            <w:pPr>
              <w:spacing w:line="360" w:lineRule="auto"/>
              <w:rPr>
                <w:rFonts w:ascii="Times New Roman" w:eastAsia="Calibri" w:hAnsi="Times New Roman" w:cs="Times New Roman"/>
                <w:color w:val="000000" w:themeColor="text1"/>
                <w:sz w:val="24"/>
                <w:szCs w:val="24"/>
              </w:rPr>
            </w:pPr>
            <w:r w:rsidRPr="00545F29">
              <w:rPr>
                <w:rFonts w:ascii="Times New Roman" w:eastAsia="Calibri" w:hAnsi="Times New Roman" w:cs="Times New Roman"/>
                <w:color w:val="000000" w:themeColor="text1"/>
                <w:sz w:val="24"/>
                <w:szCs w:val="24"/>
              </w:rPr>
              <w:t>Name:</w:t>
            </w:r>
          </w:p>
        </w:tc>
        <w:tc>
          <w:tcPr>
            <w:tcW w:w="2753" w:type="dxa"/>
          </w:tcPr>
          <w:p w14:paraId="0184B878" w14:textId="17417E8E" w:rsidR="5ABB55D9" w:rsidRPr="00545F29" w:rsidRDefault="2F1BA634" w:rsidP="00AC164F">
            <w:pPr>
              <w:spacing w:line="360" w:lineRule="auto"/>
              <w:rPr>
                <w:rFonts w:ascii="Times New Roman" w:eastAsia="Calibri" w:hAnsi="Times New Roman" w:cs="Times New Roman"/>
                <w:color w:val="000000" w:themeColor="text1"/>
                <w:sz w:val="24"/>
                <w:szCs w:val="24"/>
              </w:rPr>
            </w:pPr>
            <w:r w:rsidRPr="00545F29">
              <w:rPr>
                <w:rFonts w:ascii="Times New Roman" w:eastAsia="Calibri" w:hAnsi="Times New Roman" w:cs="Times New Roman"/>
                <w:color w:val="000000" w:themeColor="text1"/>
                <w:sz w:val="24"/>
                <w:szCs w:val="24"/>
              </w:rPr>
              <w:t>John Doe</w:t>
            </w:r>
          </w:p>
        </w:tc>
      </w:tr>
      <w:tr w:rsidR="00F80EBC" w:rsidRPr="00545F29" w14:paraId="6D2DA6B1" w14:textId="77777777" w:rsidTr="3087E862">
        <w:tc>
          <w:tcPr>
            <w:tcW w:w="1620" w:type="dxa"/>
            <w:vMerge/>
          </w:tcPr>
          <w:p w14:paraId="522BA255" w14:textId="77777777" w:rsidR="00F063C8" w:rsidRPr="00545F29" w:rsidRDefault="00F063C8" w:rsidP="00AC164F">
            <w:pPr>
              <w:spacing w:line="360" w:lineRule="auto"/>
              <w:rPr>
                <w:rFonts w:ascii="Times New Roman" w:hAnsi="Times New Roman" w:cs="Times New Roman"/>
                <w:sz w:val="24"/>
                <w:szCs w:val="24"/>
              </w:rPr>
            </w:pPr>
          </w:p>
        </w:tc>
        <w:tc>
          <w:tcPr>
            <w:tcW w:w="3630" w:type="dxa"/>
            <w:vMerge/>
          </w:tcPr>
          <w:p w14:paraId="787315AA" w14:textId="77777777" w:rsidR="00F063C8" w:rsidRPr="00545F29" w:rsidRDefault="00F063C8" w:rsidP="00AC164F">
            <w:pPr>
              <w:spacing w:line="360" w:lineRule="auto"/>
              <w:rPr>
                <w:rFonts w:ascii="Times New Roman" w:hAnsi="Times New Roman" w:cs="Times New Roman"/>
                <w:sz w:val="24"/>
                <w:szCs w:val="24"/>
              </w:rPr>
            </w:pPr>
          </w:p>
        </w:tc>
        <w:tc>
          <w:tcPr>
            <w:tcW w:w="1350" w:type="dxa"/>
          </w:tcPr>
          <w:p w14:paraId="698FF5F9" w14:textId="657B7B85" w:rsidR="5ABB55D9" w:rsidRPr="00545F29" w:rsidRDefault="5ABB55D9" w:rsidP="00AC164F">
            <w:pPr>
              <w:spacing w:line="360" w:lineRule="auto"/>
              <w:rPr>
                <w:rFonts w:ascii="Times New Roman" w:eastAsia="Calibri" w:hAnsi="Times New Roman" w:cs="Times New Roman"/>
                <w:color w:val="000000" w:themeColor="text1"/>
                <w:sz w:val="24"/>
                <w:szCs w:val="24"/>
              </w:rPr>
            </w:pPr>
            <w:r w:rsidRPr="00545F29">
              <w:rPr>
                <w:rFonts w:ascii="Times New Roman" w:eastAsia="Calibri" w:hAnsi="Times New Roman" w:cs="Times New Roman"/>
                <w:color w:val="000000" w:themeColor="text1"/>
                <w:sz w:val="24"/>
                <w:szCs w:val="24"/>
              </w:rPr>
              <w:t>Email:</w:t>
            </w:r>
          </w:p>
        </w:tc>
        <w:tc>
          <w:tcPr>
            <w:tcW w:w="2753" w:type="dxa"/>
          </w:tcPr>
          <w:p w14:paraId="50B84842" w14:textId="1F51161B" w:rsidR="5ABB55D9" w:rsidRPr="00545F29" w:rsidRDefault="174F735B" w:rsidP="00AC164F">
            <w:pPr>
              <w:spacing w:line="360" w:lineRule="auto"/>
              <w:rPr>
                <w:rFonts w:ascii="Times New Roman" w:eastAsia="Calibri" w:hAnsi="Times New Roman" w:cs="Times New Roman"/>
                <w:color w:val="000000" w:themeColor="text1"/>
                <w:sz w:val="24"/>
                <w:szCs w:val="24"/>
              </w:rPr>
            </w:pPr>
            <w:r w:rsidRPr="00545F29">
              <w:rPr>
                <w:rFonts w:ascii="Times New Roman" w:eastAsia="Calibri" w:hAnsi="Times New Roman" w:cs="Times New Roman"/>
                <w:color w:val="000000" w:themeColor="text1"/>
                <w:sz w:val="24"/>
                <w:szCs w:val="24"/>
              </w:rPr>
              <w:t>etimelyTest@gmail.com</w:t>
            </w:r>
          </w:p>
        </w:tc>
      </w:tr>
      <w:tr w:rsidR="00F80EBC" w:rsidRPr="00545F29" w14:paraId="7837C00C" w14:textId="77777777" w:rsidTr="3087E862">
        <w:tc>
          <w:tcPr>
            <w:tcW w:w="1620" w:type="dxa"/>
            <w:vMerge/>
          </w:tcPr>
          <w:p w14:paraId="18088D7B" w14:textId="77777777" w:rsidR="00F063C8" w:rsidRPr="00545F29" w:rsidRDefault="00F063C8" w:rsidP="00AC164F">
            <w:pPr>
              <w:spacing w:line="360" w:lineRule="auto"/>
              <w:rPr>
                <w:rFonts w:ascii="Times New Roman" w:hAnsi="Times New Roman" w:cs="Times New Roman"/>
                <w:sz w:val="24"/>
                <w:szCs w:val="24"/>
              </w:rPr>
            </w:pPr>
          </w:p>
        </w:tc>
        <w:tc>
          <w:tcPr>
            <w:tcW w:w="3630" w:type="dxa"/>
            <w:vMerge/>
          </w:tcPr>
          <w:p w14:paraId="20D942A9" w14:textId="77777777" w:rsidR="00F063C8" w:rsidRPr="00545F29" w:rsidRDefault="00F063C8" w:rsidP="00AC164F">
            <w:pPr>
              <w:spacing w:line="360" w:lineRule="auto"/>
              <w:rPr>
                <w:rFonts w:ascii="Times New Roman" w:hAnsi="Times New Roman" w:cs="Times New Roman"/>
                <w:sz w:val="24"/>
                <w:szCs w:val="24"/>
              </w:rPr>
            </w:pPr>
          </w:p>
        </w:tc>
        <w:tc>
          <w:tcPr>
            <w:tcW w:w="1350" w:type="dxa"/>
          </w:tcPr>
          <w:p w14:paraId="22A77D23" w14:textId="500DBC4C" w:rsidR="5ABB55D9" w:rsidRPr="00545F29" w:rsidRDefault="5ABB55D9" w:rsidP="00AC164F">
            <w:pPr>
              <w:spacing w:line="360" w:lineRule="auto"/>
              <w:rPr>
                <w:rFonts w:ascii="Times New Roman" w:eastAsia="Calibri" w:hAnsi="Times New Roman" w:cs="Times New Roman"/>
                <w:color w:val="000000" w:themeColor="text1"/>
                <w:sz w:val="24"/>
                <w:szCs w:val="24"/>
              </w:rPr>
            </w:pPr>
            <w:r w:rsidRPr="00545F29">
              <w:rPr>
                <w:rFonts w:ascii="Times New Roman" w:eastAsia="Calibri" w:hAnsi="Times New Roman" w:cs="Times New Roman"/>
                <w:color w:val="000000" w:themeColor="text1"/>
                <w:sz w:val="24"/>
                <w:szCs w:val="24"/>
              </w:rPr>
              <w:t>Message:</w:t>
            </w:r>
          </w:p>
        </w:tc>
        <w:tc>
          <w:tcPr>
            <w:tcW w:w="2753" w:type="dxa"/>
          </w:tcPr>
          <w:p w14:paraId="7B9DBA5E" w14:textId="38A6A356" w:rsidR="5ABB55D9" w:rsidRPr="00545F29" w:rsidRDefault="42BA7C1F" w:rsidP="00AC164F">
            <w:pPr>
              <w:spacing w:line="360" w:lineRule="auto"/>
              <w:rPr>
                <w:rFonts w:ascii="Times New Roman" w:eastAsia="Calibri" w:hAnsi="Times New Roman" w:cs="Times New Roman"/>
                <w:color w:val="000000" w:themeColor="text1"/>
                <w:sz w:val="24"/>
                <w:szCs w:val="24"/>
              </w:rPr>
            </w:pPr>
            <w:r w:rsidRPr="00545F29">
              <w:rPr>
                <w:rFonts w:ascii="Times New Roman" w:eastAsia="Calibri" w:hAnsi="Times New Roman" w:cs="Times New Roman"/>
                <w:color w:val="000000" w:themeColor="text1"/>
                <w:sz w:val="24"/>
                <w:szCs w:val="24"/>
              </w:rPr>
              <w:t>Can I access this website on my phone?</w:t>
            </w:r>
          </w:p>
        </w:tc>
      </w:tr>
    </w:tbl>
    <w:p w14:paraId="22446D81" w14:textId="129C1131" w:rsidR="5ABB55D9" w:rsidRPr="00545F29" w:rsidRDefault="5ABB55D9" w:rsidP="00AC164F">
      <w:pPr>
        <w:spacing w:line="360" w:lineRule="auto"/>
        <w:rPr>
          <w:rFonts w:ascii="Times New Roman" w:eastAsia="Calibri" w:hAnsi="Times New Roman" w:cs="Times New Roman"/>
          <w:szCs w:val="24"/>
        </w:rPr>
      </w:pPr>
    </w:p>
    <w:p w14:paraId="2555F6D2" w14:textId="140FC8C0" w:rsidR="5ABB55D9" w:rsidRPr="00545F29" w:rsidRDefault="000D7DA1" w:rsidP="00AC164F">
      <w:pPr>
        <w:pStyle w:val="Heading3"/>
        <w:rPr>
          <w:rFonts w:ascii="Times New Roman" w:eastAsia="Calibri" w:hAnsi="Times New Roman" w:cs="Times New Roman"/>
        </w:rPr>
      </w:pPr>
      <w:bookmarkStart w:id="52" w:name="_Toc101099311"/>
      <w:r w:rsidRPr="00545F29">
        <w:rPr>
          <w:rFonts w:ascii="Times New Roman" w:hAnsi="Times New Roman" w:cs="Times New Roman"/>
        </w:rPr>
        <w:t>5.6.</w:t>
      </w:r>
      <w:r w:rsidRPr="00545F29">
        <w:rPr>
          <w:rFonts w:ascii="Times New Roman" w:eastAsia="Times New Roman" w:hAnsi="Times New Roman" w:cs="Times New Roman"/>
        </w:rPr>
        <w:t xml:space="preserve">2 </w:t>
      </w:r>
      <w:r w:rsidR="5ABB55D9" w:rsidRPr="00545F29">
        <w:rPr>
          <w:rFonts w:ascii="Times New Roman" w:eastAsia="Times New Roman" w:hAnsi="Times New Roman" w:cs="Times New Roman"/>
        </w:rPr>
        <w:t>Business User First Login</w:t>
      </w:r>
      <w:bookmarkEnd w:id="52"/>
    </w:p>
    <w:tbl>
      <w:tblPr>
        <w:tblStyle w:val="TableGrid"/>
        <w:tblW w:w="9353" w:type="dxa"/>
        <w:tblInd w:w="-3" w:type="dxa"/>
        <w:tblLook w:val="06A0" w:firstRow="1" w:lastRow="0" w:firstColumn="1" w:lastColumn="0" w:noHBand="1" w:noVBand="1"/>
      </w:tblPr>
      <w:tblGrid>
        <w:gridCol w:w="1665"/>
        <w:gridCol w:w="3762"/>
        <w:gridCol w:w="1268"/>
        <w:gridCol w:w="10"/>
        <w:gridCol w:w="2639"/>
        <w:gridCol w:w="9"/>
      </w:tblGrid>
      <w:tr w:rsidR="00360244" w:rsidRPr="00545F29" w14:paraId="6E86B498" w14:textId="77777777" w:rsidTr="41D815EE">
        <w:tc>
          <w:tcPr>
            <w:tcW w:w="1665" w:type="dxa"/>
            <w:shd w:val="clear" w:color="auto" w:fill="D9D9D9" w:themeFill="background1" w:themeFillShade="D9"/>
          </w:tcPr>
          <w:p w14:paraId="3F819A1B" w14:textId="559828BD" w:rsidR="6CCFC50D" w:rsidRPr="00545F29" w:rsidRDefault="6CCFC50D"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Test Case ID</w:t>
            </w:r>
          </w:p>
        </w:tc>
        <w:tc>
          <w:tcPr>
            <w:tcW w:w="3762" w:type="dxa"/>
            <w:shd w:val="clear" w:color="auto" w:fill="D9D9D9" w:themeFill="background1" w:themeFillShade="D9"/>
          </w:tcPr>
          <w:p w14:paraId="55D6A15D" w14:textId="18A0965A" w:rsidR="544FF79C" w:rsidRPr="00545F29" w:rsidRDefault="544FF79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Title</w:t>
            </w:r>
          </w:p>
        </w:tc>
        <w:tc>
          <w:tcPr>
            <w:tcW w:w="3926" w:type="dxa"/>
            <w:gridSpan w:val="4"/>
            <w:shd w:val="clear" w:color="auto" w:fill="D9D9D9" w:themeFill="background1" w:themeFillShade="D9"/>
          </w:tcPr>
          <w:p w14:paraId="20736275" w14:textId="3F852D68" w:rsidR="544FF79C" w:rsidRPr="00545F29" w:rsidRDefault="544FF79C"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Parameters</w:t>
            </w:r>
          </w:p>
        </w:tc>
      </w:tr>
      <w:tr w:rsidR="007751A4" w:rsidRPr="00545F29" w14:paraId="283457D1" w14:textId="77777777" w:rsidTr="41D815EE">
        <w:tc>
          <w:tcPr>
            <w:tcW w:w="1665" w:type="dxa"/>
            <w:vMerge w:val="restart"/>
          </w:tcPr>
          <w:p w14:paraId="18F52013" w14:textId="1000662C" w:rsidR="23D330D3" w:rsidRPr="00545F29" w:rsidRDefault="6F5D6A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82</w:t>
            </w:r>
          </w:p>
        </w:tc>
        <w:tc>
          <w:tcPr>
            <w:tcW w:w="3762" w:type="dxa"/>
            <w:vMerge w:val="restart"/>
          </w:tcPr>
          <w:p w14:paraId="7FD71FC2" w14:textId="0D3CAEFB" w:rsidR="23D330D3" w:rsidRPr="00545F29" w:rsidRDefault="054F2F1A"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Business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w:t>
            </w:r>
            <w:r w:rsidR="23D330D3" w:rsidRPr="00545F29">
              <w:rPr>
                <w:rFonts w:ascii="Times New Roman" w:eastAsia="Calibri" w:hAnsi="Times New Roman" w:cs="Times New Roman"/>
                <w:sz w:val="24"/>
                <w:szCs w:val="24"/>
              </w:rPr>
              <w:t>Registration</w:t>
            </w:r>
          </w:p>
        </w:tc>
        <w:tc>
          <w:tcPr>
            <w:tcW w:w="1278" w:type="dxa"/>
            <w:gridSpan w:val="2"/>
          </w:tcPr>
          <w:p w14:paraId="42ED6E1B" w14:textId="28442A0A" w:rsidR="23D330D3" w:rsidRPr="00545F29" w:rsidRDefault="6F5D6A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Company Name:</w:t>
            </w:r>
          </w:p>
        </w:tc>
        <w:tc>
          <w:tcPr>
            <w:tcW w:w="2648" w:type="dxa"/>
            <w:gridSpan w:val="2"/>
          </w:tcPr>
          <w:p w14:paraId="7AFC8C0F" w14:textId="49688A78" w:rsidR="23D330D3" w:rsidRPr="00545F29" w:rsidRDefault="541D89FA"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Target</w:t>
            </w:r>
          </w:p>
        </w:tc>
      </w:tr>
      <w:tr w:rsidR="007524B8" w:rsidRPr="00545F29" w14:paraId="531ABC4D" w14:textId="77777777" w:rsidTr="41D815EE">
        <w:tc>
          <w:tcPr>
            <w:tcW w:w="1665" w:type="dxa"/>
            <w:vMerge/>
          </w:tcPr>
          <w:p w14:paraId="3EB176F0" w14:textId="77777777" w:rsidR="005C524A" w:rsidRPr="00545F29" w:rsidRDefault="005C524A" w:rsidP="00AC164F">
            <w:pPr>
              <w:spacing w:line="360" w:lineRule="auto"/>
              <w:rPr>
                <w:rFonts w:ascii="Times New Roman" w:hAnsi="Times New Roman" w:cs="Times New Roman"/>
                <w:sz w:val="24"/>
                <w:szCs w:val="24"/>
              </w:rPr>
            </w:pPr>
          </w:p>
        </w:tc>
        <w:tc>
          <w:tcPr>
            <w:tcW w:w="3762" w:type="dxa"/>
            <w:vMerge/>
          </w:tcPr>
          <w:p w14:paraId="1CDC1773" w14:textId="77777777" w:rsidR="005C524A" w:rsidRPr="00545F29" w:rsidRDefault="005C524A" w:rsidP="00AC164F">
            <w:pPr>
              <w:spacing w:line="360" w:lineRule="auto"/>
              <w:rPr>
                <w:rFonts w:ascii="Times New Roman" w:hAnsi="Times New Roman" w:cs="Times New Roman"/>
                <w:sz w:val="24"/>
                <w:szCs w:val="24"/>
              </w:rPr>
            </w:pPr>
          </w:p>
        </w:tc>
        <w:tc>
          <w:tcPr>
            <w:tcW w:w="1278" w:type="dxa"/>
            <w:gridSpan w:val="2"/>
          </w:tcPr>
          <w:p w14:paraId="220561FD" w14:textId="46882ABE" w:rsidR="759B926F" w:rsidRPr="00545F29" w:rsidRDefault="6F5D6A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Email:</w:t>
            </w:r>
          </w:p>
        </w:tc>
        <w:tc>
          <w:tcPr>
            <w:tcW w:w="2648" w:type="dxa"/>
            <w:gridSpan w:val="2"/>
          </w:tcPr>
          <w:p w14:paraId="308ABE3F" w14:textId="6334182D" w:rsidR="6F5D6A9C" w:rsidRPr="00545F29" w:rsidRDefault="11C2E131"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etimelyTest@gmail.com</w:t>
            </w:r>
          </w:p>
        </w:tc>
      </w:tr>
      <w:tr w:rsidR="007524B8" w:rsidRPr="00545F29" w14:paraId="0F50C7A3" w14:textId="77777777" w:rsidTr="41D815EE">
        <w:tc>
          <w:tcPr>
            <w:tcW w:w="1665" w:type="dxa"/>
            <w:vMerge/>
          </w:tcPr>
          <w:p w14:paraId="35346ED8" w14:textId="77777777" w:rsidR="005C524A" w:rsidRPr="00545F29" w:rsidRDefault="005C524A" w:rsidP="00AC164F">
            <w:pPr>
              <w:spacing w:line="360" w:lineRule="auto"/>
              <w:rPr>
                <w:rFonts w:ascii="Times New Roman" w:hAnsi="Times New Roman" w:cs="Times New Roman"/>
                <w:sz w:val="24"/>
                <w:szCs w:val="24"/>
              </w:rPr>
            </w:pPr>
          </w:p>
        </w:tc>
        <w:tc>
          <w:tcPr>
            <w:tcW w:w="3762" w:type="dxa"/>
            <w:vMerge/>
          </w:tcPr>
          <w:p w14:paraId="73DD13E7" w14:textId="77777777" w:rsidR="005C524A" w:rsidRPr="00545F29" w:rsidRDefault="005C524A" w:rsidP="00AC164F">
            <w:pPr>
              <w:spacing w:line="360" w:lineRule="auto"/>
              <w:rPr>
                <w:rFonts w:ascii="Times New Roman" w:hAnsi="Times New Roman" w:cs="Times New Roman"/>
                <w:sz w:val="24"/>
                <w:szCs w:val="24"/>
              </w:rPr>
            </w:pPr>
          </w:p>
        </w:tc>
        <w:tc>
          <w:tcPr>
            <w:tcW w:w="1278" w:type="dxa"/>
            <w:gridSpan w:val="2"/>
          </w:tcPr>
          <w:p w14:paraId="76349AEC" w14:textId="61303AC4" w:rsidR="759B926F" w:rsidRPr="00545F29" w:rsidRDefault="6F5D6A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Password:</w:t>
            </w:r>
          </w:p>
        </w:tc>
        <w:tc>
          <w:tcPr>
            <w:tcW w:w="2648" w:type="dxa"/>
            <w:gridSpan w:val="2"/>
          </w:tcPr>
          <w:p w14:paraId="523D6DCE" w14:textId="7F829B28" w:rsidR="6F5D6A9C" w:rsidRPr="00545F29" w:rsidRDefault="11C2E131"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Test1234</w:t>
            </w:r>
          </w:p>
        </w:tc>
      </w:tr>
      <w:tr w:rsidR="007751A4" w:rsidRPr="00545F29" w14:paraId="77DA39B7" w14:textId="77777777" w:rsidTr="41D815EE">
        <w:tc>
          <w:tcPr>
            <w:tcW w:w="1665" w:type="dxa"/>
          </w:tcPr>
          <w:p w14:paraId="19E97D7C" w14:textId="0FCA875C" w:rsidR="1C4361AB" w:rsidRPr="00545F29" w:rsidRDefault="6F5D6A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25B75222" w:rsidRPr="00545F29">
              <w:rPr>
                <w:rFonts w:ascii="Times New Roman" w:eastAsia="Calibri" w:hAnsi="Times New Roman" w:cs="Times New Roman"/>
                <w:sz w:val="24"/>
                <w:szCs w:val="24"/>
              </w:rPr>
              <w:t>-</w:t>
            </w:r>
            <w:r w:rsidR="00A5361A" w:rsidRPr="00545F29">
              <w:rPr>
                <w:rFonts w:ascii="Times New Roman" w:eastAsia="Calibri" w:hAnsi="Times New Roman" w:cs="Times New Roman"/>
                <w:sz w:val="24"/>
                <w:szCs w:val="24"/>
              </w:rPr>
              <w:t>83</w:t>
            </w:r>
          </w:p>
        </w:tc>
        <w:tc>
          <w:tcPr>
            <w:tcW w:w="3762" w:type="dxa"/>
          </w:tcPr>
          <w:p w14:paraId="1857B088" w14:textId="3623157A" w:rsidR="1C4361AB" w:rsidRPr="00545F29" w:rsidRDefault="054F2F1A"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Business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w:t>
            </w:r>
            <w:r w:rsidR="3221B5AA" w:rsidRPr="00545F29">
              <w:rPr>
                <w:rFonts w:ascii="Times New Roman" w:eastAsia="Calibri" w:hAnsi="Times New Roman" w:cs="Times New Roman"/>
                <w:sz w:val="24"/>
                <w:szCs w:val="24"/>
              </w:rPr>
              <w:t>Verification</w:t>
            </w:r>
          </w:p>
        </w:tc>
        <w:tc>
          <w:tcPr>
            <w:tcW w:w="1278" w:type="dxa"/>
            <w:gridSpan w:val="2"/>
          </w:tcPr>
          <w:p w14:paraId="04E155E4" w14:textId="3C35407E" w:rsidR="1C4361AB" w:rsidRPr="00545F29" w:rsidRDefault="1C4361AB" w:rsidP="00AC164F">
            <w:pPr>
              <w:spacing w:line="360" w:lineRule="auto"/>
              <w:rPr>
                <w:rFonts w:ascii="Times New Roman" w:eastAsia="Calibri" w:hAnsi="Times New Roman" w:cs="Times New Roman"/>
                <w:sz w:val="24"/>
                <w:szCs w:val="24"/>
              </w:rPr>
            </w:pPr>
          </w:p>
        </w:tc>
        <w:tc>
          <w:tcPr>
            <w:tcW w:w="2648" w:type="dxa"/>
            <w:gridSpan w:val="2"/>
          </w:tcPr>
          <w:p w14:paraId="4E043DDB" w14:textId="21DE39E1" w:rsidR="1C4361AB" w:rsidRPr="00545F29" w:rsidRDefault="1C4361AB" w:rsidP="00AC164F">
            <w:pPr>
              <w:spacing w:line="360" w:lineRule="auto"/>
              <w:rPr>
                <w:rFonts w:ascii="Times New Roman" w:eastAsia="Calibri" w:hAnsi="Times New Roman" w:cs="Times New Roman"/>
                <w:sz w:val="24"/>
                <w:szCs w:val="24"/>
              </w:rPr>
            </w:pPr>
          </w:p>
        </w:tc>
      </w:tr>
      <w:tr w:rsidR="00B47BA8" w:rsidRPr="00545F29" w14:paraId="168FF8BD" w14:textId="77777777" w:rsidTr="41D815EE">
        <w:trPr>
          <w:trHeight w:val="173"/>
        </w:trPr>
        <w:tc>
          <w:tcPr>
            <w:tcW w:w="1665" w:type="dxa"/>
            <w:vMerge w:val="restart"/>
          </w:tcPr>
          <w:p w14:paraId="3CBD4EFD" w14:textId="5BE022E7" w:rsidR="00B47BA8" w:rsidRPr="00545F29" w:rsidRDefault="00B47BA8"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84</w:t>
            </w:r>
          </w:p>
        </w:tc>
        <w:tc>
          <w:tcPr>
            <w:tcW w:w="3762" w:type="dxa"/>
            <w:vMerge w:val="restart"/>
          </w:tcPr>
          <w:p w14:paraId="72BAD383" w14:textId="4AF0C729" w:rsidR="00B47BA8" w:rsidRPr="00545F29" w:rsidRDefault="00B47BA8"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Business User</w:t>
            </w:r>
            <w:r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Reset Password</w:t>
            </w:r>
          </w:p>
        </w:tc>
        <w:tc>
          <w:tcPr>
            <w:tcW w:w="1278" w:type="dxa"/>
            <w:gridSpan w:val="2"/>
          </w:tcPr>
          <w:p w14:paraId="752039B2" w14:textId="1984C10D" w:rsidR="00B47BA8" w:rsidRPr="00545F29" w:rsidRDefault="00B47BA8"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Email:</w:t>
            </w:r>
          </w:p>
        </w:tc>
        <w:tc>
          <w:tcPr>
            <w:tcW w:w="2648" w:type="dxa"/>
            <w:gridSpan w:val="2"/>
          </w:tcPr>
          <w:p w14:paraId="7972161A" w14:textId="4E65D987" w:rsidR="00B47BA8" w:rsidRPr="00545F29" w:rsidRDefault="00B47BA8"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etimelyTest@gmail.com</w:t>
            </w:r>
          </w:p>
        </w:tc>
      </w:tr>
      <w:tr w:rsidR="00B47BA8" w:rsidRPr="00545F29" w14:paraId="249DEE4B" w14:textId="77777777" w:rsidTr="41D815EE">
        <w:trPr>
          <w:trHeight w:val="172"/>
        </w:trPr>
        <w:tc>
          <w:tcPr>
            <w:tcW w:w="1665" w:type="dxa"/>
            <w:vMerge/>
          </w:tcPr>
          <w:p w14:paraId="149229A7" w14:textId="77777777" w:rsidR="00B47BA8" w:rsidRPr="00545F29" w:rsidRDefault="00B47BA8" w:rsidP="00AC164F">
            <w:pPr>
              <w:spacing w:line="360" w:lineRule="auto"/>
              <w:rPr>
                <w:rFonts w:ascii="Times New Roman" w:eastAsia="Calibri" w:hAnsi="Times New Roman" w:cs="Times New Roman"/>
                <w:sz w:val="24"/>
                <w:szCs w:val="24"/>
              </w:rPr>
            </w:pPr>
          </w:p>
        </w:tc>
        <w:tc>
          <w:tcPr>
            <w:tcW w:w="3762" w:type="dxa"/>
            <w:vMerge/>
          </w:tcPr>
          <w:p w14:paraId="465498DA" w14:textId="77777777" w:rsidR="00B47BA8" w:rsidRPr="00545F29" w:rsidRDefault="00B47BA8" w:rsidP="00AC164F">
            <w:pPr>
              <w:spacing w:line="360" w:lineRule="auto"/>
              <w:rPr>
                <w:rFonts w:ascii="Times New Roman" w:eastAsia="Calibri" w:hAnsi="Times New Roman" w:cs="Times New Roman"/>
                <w:sz w:val="24"/>
                <w:szCs w:val="24"/>
              </w:rPr>
            </w:pPr>
          </w:p>
        </w:tc>
        <w:tc>
          <w:tcPr>
            <w:tcW w:w="1278" w:type="dxa"/>
            <w:gridSpan w:val="2"/>
          </w:tcPr>
          <w:p w14:paraId="3678AAFA" w14:textId="6D3695D8" w:rsidR="00B47BA8" w:rsidRPr="00545F29" w:rsidRDefault="00B47BA8"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New Password:</w:t>
            </w:r>
          </w:p>
        </w:tc>
        <w:tc>
          <w:tcPr>
            <w:tcW w:w="2648" w:type="dxa"/>
            <w:gridSpan w:val="2"/>
          </w:tcPr>
          <w:p w14:paraId="4E44131C" w14:textId="44163E3F" w:rsidR="00B47BA8" w:rsidRPr="00545F29" w:rsidRDefault="00B47BA8"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Testing12345</w:t>
            </w:r>
          </w:p>
        </w:tc>
      </w:tr>
      <w:tr w:rsidR="00464A7F" w:rsidRPr="00545F29" w14:paraId="65E44AE8" w14:textId="77777777" w:rsidTr="41D815EE">
        <w:tc>
          <w:tcPr>
            <w:tcW w:w="1665" w:type="dxa"/>
            <w:vMerge w:val="restart"/>
          </w:tcPr>
          <w:p w14:paraId="267E98EF" w14:textId="77D2AFD6" w:rsidR="544FF79C" w:rsidRPr="00545F29" w:rsidRDefault="5EEAF8F3"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7E9874A5" w:rsidRPr="00545F29">
              <w:rPr>
                <w:rFonts w:ascii="Times New Roman" w:eastAsia="Times New Roman" w:hAnsi="Times New Roman" w:cs="Times New Roman"/>
                <w:sz w:val="24"/>
                <w:szCs w:val="24"/>
              </w:rPr>
              <w:t>-</w:t>
            </w:r>
            <w:r w:rsidR="00A5361A" w:rsidRPr="00545F29">
              <w:rPr>
                <w:rFonts w:ascii="Times New Roman" w:eastAsia="Times New Roman" w:hAnsi="Times New Roman" w:cs="Times New Roman"/>
                <w:sz w:val="24"/>
                <w:szCs w:val="24"/>
              </w:rPr>
              <w:t>85</w:t>
            </w:r>
          </w:p>
        </w:tc>
        <w:tc>
          <w:tcPr>
            <w:tcW w:w="3762" w:type="dxa"/>
            <w:vMerge w:val="restart"/>
          </w:tcPr>
          <w:p w14:paraId="48FD4547" w14:textId="2EABDFB6" w:rsidR="5ABB55D9" w:rsidRPr="00545F29" w:rsidRDefault="5ABB55D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Login</w:t>
            </w:r>
          </w:p>
        </w:tc>
        <w:tc>
          <w:tcPr>
            <w:tcW w:w="1278" w:type="dxa"/>
            <w:gridSpan w:val="2"/>
          </w:tcPr>
          <w:p w14:paraId="58049DAA" w14:textId="57955D09" w:rsidR="5ABB55D9" w:rsidRPr="00545F29" w:rsidRDefault="5ABB55D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Email:</w:t>
            </w:r>
          </w:p>
        </w:tc>
        <w:tc>
          <w:tcPr>
            <w:tcW w:w="2648" w:type="dxa"/>
            <w:gridSpan w:val="2"/>
          </w:tcPr>
          <w:p w14:paraId="5ED82CCB" w14:textId="3C598CA3" w:rsidR="5ABB55D9" w:rsidRPr="00545F29" w:rsidRDefault="066495A8"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etimelyTest@gmail.com</w:t>
            </w:r>
          </w:p>
        </w:tc>
      </w:tr>
      <w:tr w:rsidR="00464A7F" w:rsidRPr="00545F29" w14:paraId="65411950" w14:textId="77777777" w:rsidTr="41D815EE">
        <w:tc>
          <w:tcPr>
            <w:tcW w:w="1665" w:type="dxa"/>
            <w:vMerge/>
          </w:tcPr>
          <w:p w14:paraId="6B9019CD" w14:textId="77777777" w:rsidR="00F063C8" w:rsidRPr="00545F29" w:rsidRDefault="00F063C8" w:rsidP="00AC164F">
            <w:pPr>
              <w:spacing w:line="360" w:lineRule="auto"/>
              <w:rPr>
                <w:rFonts w:ascii="Times New Roman" w:hAnsi="Times New Roman" w:cs="Times New Roman"/>
                <w:sz w:val="24"/>
                <w:szCs w:val="24"/>
              </w:rPr>
            </w:pPr>
          </w:p>
        </w:tc>
        <w:tc>
          <w:tcPr>
            <w:tcW w:w="3762" w:type="dxa"/>
            <w:vMerge/>
          </w:tcPr>
          <w:p w14:paraId="29E46E83" w14:textId="77777777" w:rsidR="00F063C8" w:rsidRPr="00545F29" w:rsidRDefault="00F063C8" w:rsidP="00AC164F">
            <w:pPr>
              <w:spacing w:line="360" w:lineRule="auto"/>
              <w:rPr>
                <w:rFonts w:ascii="Times New Roman" w:hAnsi="Times New Roman" w:cs="Times New Roman"/>
                <w:sz w:val="24"/>
                <w:szCs w:val="24"/>
              </w:rPr>
            </w:pPr>
          </w:p>
        </w:tc>
        <w:tc>
          <w:tcPr>
            <w:tcW w:w="1278" w:type="dxa"/>
            <w:gridSpan w:val="2"/>
          </w:tcPr>
          <w:p w14:paraId="53483A93" w14:textId="33F1B27A" w:rsidR="5ABB55D9" w:rsidRPr="00545F29" w:rsidRDefault="5ABB55D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Password:</w:t>
            </w:r>
          </w:p>
        </w:tc>
        <w:tc>
          <w:tcPr>
            <w:tcW w:w="2648" w:type="dxa"/>
            <w:gridSpan w:val="2"/>
          </w:tcPr>
          <w:p w14:paraId="130B15C4" w14:textId="1433122A" w:rsidR="5ABB55D9" w:rsidRPr="00545F29" w:rsidRDefault="066495A8"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Testing12345</w:t>
            </w:r>
          </w:p>
        </w:tc>
      </w:tr>
      <w:tr w:rsidR="00CC5C30" w:rsidRPr="00545F29" w14:paraId="238F1D44" w14:textId="77777777" w:rsidTr="41D815EE">
        <w:tc>
          <w:tcPr>
            <w:tcW w:w="1665" w:type="dxa"/>
            <w:vMerge w:val="restart"/>
          </w:tcPr>
          <w:p w14:paraId="12BBB701" w14:textId="48418875"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86</w:t>
            </w:r>
          </w:p>
        </w:tc>
        <w:tc>
          <w:tcPr>
            <w:tcW w:w="3762" w:type="dxa"/>
            <w:vMerge w:val="restart"/>
          </w:tcPr>
          <w:p w14:paraId="5FB525E8" w14:textId="65C80A14"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Dashboard Announcement</w:t>
            </w:r>
          </w:p>
        </w:tc>
        <w:tc>
          <w:tcPr>
            <w:tcW w:w="1278" w:type="dxa"/>
            <w:gridSpan w:val="2"/>
          </w:tcPr>
          <w:p w14:paraId="1CD651A6" w14:textId="177CFD1E"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Title:</w:t>
            </w:r>
          </w:p>
        </w:tc>
        <w:tc>
          <w:tcPr>
            <w:tcW w:w="2648" w:type="dxa"/>
            <w:gridSpan w:val="2"/>
          </w:tcPr>
          <w:p w14:paraId="2E5BB76A" w14:textId="3738352F" w:rsidR="348FB2C9" w:rsidRPr="00545F29" w:rsidRDefault="6953574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News for Friday</w:t>
            </w:r>
          </w:p>
        </w:tc>
      </w:tr>
      <w:tr w:rsidR="00CC5C30" w:rsidRPr="00545F29" w14:paraId="5C0284BA" w14:textId="77777777" w:rsidTr="41D815EE">
        <w:tc>
          <w:tcPr>
            <w:tcW w:w="1665" w:type="dxa"/>
            <w:vMerge/>
          </w:tcPr>
          <w:p w14:paraId="4F1AFE82" w14:textId="77777777" w:rsidR="00A565AB" w:rsidRPr="00545F29" w:rsidRDefault="00A565AB" w:rsidP="00AC164F">
            <w:pPr>
              <w:spacing w:line="360" w:lineRule="auto"/>
              <w:rPr>
                <w:rFonts w:ascii="Times New Roman" w:hAnsi="Times New Roman" w:cs="Times New Roman"/>
                <w:sz w:val="24"/>
                <w:szCs w:val="24"/>
              </w:rPr>
            </w:pPr>
          </w:p>
        </w:tc>
        <w:tc>
          <w:tcPr>
            <w:tcW w:w="3762" w:type="dxa"/>
            <w:vMerge/>
          </w:tcPr>
          <w:p w14:paraId="42909211" w14:textId="77777777" w:rsidR="00A565AB" w:rsidRPr="00545F29" w:rsidRDefault="00A565AB" w:rsidP="00AC164F">
            <w:pPr>
              <w:spacing w:line="360" w:lineRule="auto"/>
              <w:rPr>
                <w:rFonts w:ascii="Times New Roman" w:hAnsi="Times New Roman" w:cs="Times New Roman"/>
                <w:sz w:val="24"/>
                <w:szCs w:val="24"/>
              </w:rPr>
            </w:pPr>
          </w:p>
        </w:tc>
        <w:tc>
          <w:tcPr>
            <w:tcW w:w="1278" w:type="dxa"/>
            <w:gridSpan w:val="2"/>
          </w:tcPr>
          <w:p w14:paraId="137DF966" w14:textId="427AC271"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Details:</w:t>
            </w:r>
          </w:p>
        </w:tc>
        <w:tc>
          <w:tcPr>
            <w:tcW w:w="2648" w:type="dxa"/>
            <w:gridSpan w:val="2"/>
          </w:tcPr>
          <w:p w14:paraId="37F23806" w14:textId="3DA5A255" w:rsidR="348FB2C9" w:rsidRPr="00545F29" w:rsidRDefault="6953574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We will have a day off on Friday.</w:t>
            </w:r>
          </w:p>
        </w:tc>
      </w:tr>
      <w:tr w:rsidR="00C3447F" w:rsidRPr="00545F29" w14:paraId="336E3ED8" w14:textId="77777777" w:rsidTr="41D815EE">
        <w:tc>
          <w:tcPr>
            <w:tcW w:w="1665" w:type="dxa"/>
          </w:tcPr>
          <w:p w14:paraId="6E9D7DB7" w14:textId="476C00D1"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87</w:t>
            </w:r>
          </w:p>
        </w:tc>
        <w:tc>
          <w:tcPr>
            <w:tcW w:w="3762" w:type="dxa"/>
          </w:tcPr>
          <w:p w14:paraId="09F732FD" w14:textId="36B2FEB4"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Create Role</w:t>
            </w:r>
          </w:p>
        </w:tc>
        <w:tc>
          <w:tcPr>
            <w:tcW w:w="1278" w:type="dxa"/>
            <w:gridSpan w:val="2"/>
          </w:tcPr>
          <w:p w14:paraId="56F46F13" w14:textId="72F0D34E"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Name:</w:t>
            </w:r>
          </w:p>
        </w:tc>
        <w:tc>
          <w:tcPr>
            <w:tcW w:w="2648" w:type="dxa"/>
            <w:gridSpan w:val="2"/>
          </w:tcPr>
          <w:p w14:paraId="1E9F3B83" w14:textId="55278C25" w:rsidR="348FB2C9" w:rsidRPr="00545F29" w:rsidRDefault="56BA4876"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Waiter</w:t>
            </w:r>
          </w:p>
        </w:tc>
      </w:tr>
      <w:tr w:rsidR="00C3447F" w:rsidRPr="00545F29" w14:paraId="77888637" w14:textId="77777777" w:rsidTr="41D815EE">
        <w:tc>
          <w:tcPr>
            <w:tcW w:w="1665" w:type="dxa"/>
          </w:tcPr>
          <w:p w14:paraId="55A28FC1" w14:textId="28BB8D63"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88</w:t>
            </w:r>
          </w:p>
        </w:tc>
        <w:tc>
          <w:tcPr>
            <w:tcW w:w="3762" w:type="dxa"/>
          </w:tcPr>
          <w:p w14:paraId="438FEA64" w14:textId="3C8F2DD2"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Edit Role</w:t>
            </w:r>
          </w:p>
        </w:tc>
        <w:tc>
          <w:tcPr>
            <w:tcW w:w="1278" w:type="dxa"/>
            <w:gridSpan w:val="2"/>
          </w:tcPr>
          <w:p w14:paraId="1CFB0733" w14:textId="6EBA1D89"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Name:</w:t>
            </w:r>
          </w:p>
        </w:tc>
        <w:tc>
          <w:tcPr>
            <w:tcW w:w="2648" w:type="dxa"/>
            <w:gridSpan w:val="2"/>
          </w:tcPr>
          <w:p w14:paraId="60B00250" w14:textId="3B54C975" w:rsidR="348FB2C9" w:rsidRPr="00545F29" w:rsidRDefault="56BA4876"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Engineer</w:t>
            </w:r>
          </w:p>
        </w:tc>
      </w:tr>
      <w:tr w:rsidR="00C3447F" w:rsidRPr="00545F29" w14:paraId="4B3FDED6" w14:textId="77777777" w:rsidTr="41D815EE">
        <w:tc>
          <w:tcPr>
            <w:tcW w:w="1665" w:type="dxa"/>
          </w:tcPr>
          <w:p w14:paraId="49D739F3" w14:textId="19B38CDF"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89</w:t>
            </w:r>
          </w:p>
        </w:tc>
        <w:tc>
          <w:tcPr>
            <w:tcW w:w="3762" w:type="dxa"/>
          </w:tcPr>
          <w:p w14:paraId="2B146F6D" w14:textId="59717A22"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Delete Role</w:t>
            </w:r>
          </w:p>
        </w:tc>
        <w:tc>
          <w:tcPr>
            <w:tcW w:w="1278" w:type="dxa"/>
            <w:gridSpan w:val="2"/>
          </w:tcPr>
          <w:p w14:paraId="24F23456" w14:textId="6DEBB109"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7C456F16" w14:textId="4AC1313C"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r>
      <w:tr w:rsidR="00999854" w:rsidRPr="00545F29" w14:paraId="149922F3" w14:textId="77777777" w:rsidTr="41D815EE">
        <w:tc>
          <w:tcPr>
            <w:tcW w:w="1665" w:type="dxa"/>
            <w:vMerge w:val="restart"/>
          </w:tcPr>
          <w:p w14:paraId="2829D381" w14:textId="7F3E2282" w:rsidR="00999854" w:rsidRPr="00545F29" w:rsidRDefault="00EC4AA6"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90</w:t>
            </w:r>
          </w:p>
        </w:tc>
        <w:tc>
          <w:tcPr>
            <w:tcW w:w="3762" w:type="dxa"/>
            <w:vMerge w:val="restart"/>
          </w:tcPr>
          <w:p w14:paraId="25336C76" w14:textId="68418043"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Invite Staff Member</w:t>
            </w:r>
          </w:p>
        </w:tc>
        <w:tc>
          <w:tcPr>
            <w:tcW w:w="1278" w:type="dxa"/>
            <w:gridSpan w:val="2"/>
          </w:tcPr>
          <w:p w14:paraId="1B8BEEE0" w14:textId="1E13B17A" w:rsidR="00999854" w:rsidRPr="00545F29" w:rsidRDefault="00999854"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First Name:</w:t>
            </w:r>
          </w:p>
        </w:tc>
        <w:tc>
          <w:tcPr>
            <w:tcW w:w="2648" w:type="dxa"/>
            <w:gridSpan w:val="2"/>
          </w:tcPr>
          <w:p w14:paraId="4DCD5BC4" w14:textId="186D54E2" w:rsidR="00999854" w:rsidRPr="00545F29" w:rsidRDefault="327AF0A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Dave</w:t>
            </w:r>
          </w:p>
        </w:tc>
      </w:tr>
      <w:tr w:rsidR="00999854" w:rsidRPr="00545F29" w14:paraId="32BCD09A" w14:textId="77777777" w:rsidTr="41D815EE">
        <w:tc>
          <w:tcPr>
            <w:tcW w:w="1665" w:type="dxa"/>
            <w:vMerge/>
          </w:tcPr>
          <w:p w14:paraId="229F011E" w14:textId="77777777" w:rsidR="00C70AFD" w:rsidRPr="00545F29" w:rsidRDefault="00C70AFD" w:rsidP="00AC164F">
            <w:pPr>
              <w:rPr>
                <w:rFonts w:ascii="Times New Roman" w:hAnsi="Times New Roman" w:cs="Times New Roman"/>
                <w:sz w:val="24"/>
                <w:szCs w:val="24"/>
              </w:rPr>
            </w:pPr>
          </w:p>
        </w:tc>
        <w:tc>
          <w:tcPr>
            <w:tcW w:w="3762" w:type="dxa"/>
            <w:vMerge/>
          </w:tcPr>
          <w:p w14:paraId="0432C3EF" w14:textId="77777777" w:rsidR="00C70AFD" w:rsidRPr="00545F29" w:rsidRDefault="00C70AFD" w:rsidP="00AC164F">
            <w:pPr>
              <w:rPr>
                <w:rFonts w:ascii="Times New Roman" w:hAnsi="Times New Roman" w:cs="Times New Roman"/>
                <w:sz w:val="24"/>
                <w:szCs w:val="24"/>
              </w:rPr>
            </w:pPr>
          </w:p>
        </w:tc>
        <w:tc>
          <w:tcPr>
            <w:tcW w:w="1278" w:type="dxa"/>
            <w:gridSpan w:val="2"/>
          </w:tcPr>
          <w:p w14:paraId="25BD070D" w14:textId="3318FA7E" w:rsidR="00999854" w:rsidRPr="00545F29" w:rsidRDefault="00999854"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Last Name:</w:t>
            </w:r>
          </w:p>
        </w:tc>
        <w:tc>
          <w:tcPr>
            <w:tcW w:w="2648" w:type="dxa"/>
            <w:gridSpan w:val="2"/>
          </w:tcPr>
          <w:p w14:paraId="59557CED" w14:textId="036DF498" w:rsidR="00999854" w:rsidRPr="00545F29" w:rsidRDefault="327AF0A9"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Smith</w:t>
            </w:r>
          </w:p>
        </w:tc>
      </w:tr>
      <w:tr w:rsidR="00999854" w:rsidRPr="00545F29" w14:paraId="11605D97" w14:textId="77777777" w:rsidTr="41D815EE">
        <w:tc>
          <w:tcPr>
            <w:tcW w:w="1665" w:type="dxa"/>
            <w:vMerge/>
          </w:tcPr>
          <w:p w14:paraId="3ACBEC63" w14:textId="77777777" w:rsidR="00C70AFD" w:rsidRPr="00545F29" w:rsidRDefault="00C70AFD" w:rsidP="00AC164F">
            <w:pPr>
              <w:rPr>
                <w:rFonts w:ascii="Times New Roman" w:hAnsi="Times New Roman" w:cs="Times New Roman"/>
                <w:sz w:val="24"/>
                <w:szCs w:val="24"/>
              </w:rPr>
            </w:pPr>
          </w:p>
        </w:tc>
        <w:tc>
          <w:tcPr>
            <w:tcW w:w="3762" w:type="dxa"/>
            <w:vMerge/>
          </w:tcPr>
          <w:p w14:paraId="609792F7" w14:textId="77777777" w:rsidR="00C70AFD" w:rsidRPr="00545F29" w:rsidRDefault="00C70AFD" w:rsidP="00AC164F">
            <w:pPr>
              <w:rPr>
                <w:rFonts w:ascii="Times New Roman" w:hAnsi="Times New Roman" w:cs="Times New Roman"/>
                <w:sz w:val="24"/>
                <w:szCs w:val="24"/>
              </w:rPr>
            </w:pPr>
          </w:p>
        </w:tc>
        <w:tc>
          <w:tcPr>
            <w:tcW w:w="1278" w:type="dxa"/>
            <w:gridSpan w:val="2"/>
          </w:tcPr>
          <w:p w14:paraId="3E4AB40D" w14:textId="3428B941" w:rsidR="00999854" w:rsidRPr="00545F29" w:rsidRDefault="00999854"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Email:</w:t>
            </w:r>
          </w:p>
        </w:tc>
        <w:tc>
          <w:tcPr>
            <w:tcW w:w="2648" w:type="dxa"/>
            <w:gridSpan w:val="2"/>
          </w:tcPr>
          <w:p w14:paraId="40F7D60A" w14:textId="29EE137A" w:rsidR="00999854" w:rsidRPr="00545F29" w:rsidRDefault="7F700BDA"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etimelyStaff@gmail.com</w:t>
            </w:r>
          </w:p>
        </w:tc>
      </w:tr>
      <w:tr w:rsidR="00999854" w:rsidRPr="00545F29" w14:paraId="6F197C26" w14:textId="77777777" w:rsidTr="41D815EE">
        <w:tc>
          <w:tcPr>
            <w:tcW w:w="1665" w:type="dxa"/>
            <w:vMerge/>
          </w:tcPr>
          <w:p w14:paraId="409C83CD" w14:textId="77777777" w:rsidR="00C70AFD" w:rsidRPr="00545F29" w:rsidRDefault="00C70AFD" w:rsidP="00AC164F">
            <w:pPr>
              <w:rPr>
                <w:rFonts w:ascii="Times New Roman" w:hAnsi="Times New Roman" w:cs="Times New Roman"/>
                <w:sz w:val="24"/>
                <w:szCs w:val="24"/>
              </w:rPr>
            </w:pPr>
          </w:p>
        </w:tc>
        <w:tc>
          <w:tcPr>
            <w:tcW w:w="3762" w:type="dxa"/>
            <w:vMerge/>
          </w:tcPr>
          <w:p w14:paraId="51189B2E" w14:textId="77777777" w:rsidR="00C70AFD" w:rsidRPr="00545F29" w:rsidRDefault="00C70AFD" w:rsidP="00AC164F">
            <w:pPr>
              <w:rPr>
                <w:rFonts w:ascii="Times New Roman" w:hAnsi="Times New Roman" w:cs="Times New Roman"/>
                <w:sz w:val="24"/>
                <w:szCs w:val="24"/>
              </w:rPr>
            </w:pPr>
          </w:p>
        </w:tc>
        <w:tc>
          <w:tcPr>
            <w:tcW w:w="1278" w:type="dxa"/>
            <w:gridSpan w:val="2"/>
          </w:tcPr>
          <w:p w14:paraId="14EB4C43" w14:textId="697EC7DD" w:rsidR="00999854" w:rsidRPr="00545F29" w:rsidRDefault="00999854"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Role:</w:t>
            </w:r>
          </w:p>
        </w:tc>
        <w:tc>
          <w:tcPr>
            <w:tcW w:w="2648" w:type="dxa"/>
            <w:gridSpan w:val="2"/>
          </w:tcPr>
          <w:p w14:paraId="181AD50A" w14:textId="75E6A82B" w:rsidR="00999854" w:rsidRPr="00545F29" w:rsidRDefault="7F6922B7"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Manag</w:t>
            </w:r>
            <w:r w:rsidR="7CE27633" w:rsidRPr="00545F29">
              <w:rPr>
                <w:rFonts w:ascii="Times New Roman" w:eastAsia="Times New Roman" w:hAnsi="Times New Roman" w:cs="Times New Roman"/>
                <w:color w:val="000000" w:themeColor="text1"/>
                <w:sz w:val="24"/>
                <w:szCs w:val="24"/>
              </w:rPr>
              <w:t>er</w:t>
            </w:r>
          </w:p>
        </w:tc>
      </w:tr>
      <w:tr w:rsidR="69535749" w:rsidRPr="00545F29" w14:paraId="59E3FE06" w14:textId="77777777" w:rsidTr="41D815EE">
        <w:tc>
          <w:tcPr>
            <w:tcW w:w="1665" w:type="dxa"/>
          </w:tcPr>
          <w:p w14:paraId="532D97B1" w14:textId="1D52B8FB" w:rsidR="00EC4AA6" w:rsidRPr="00545F29" w:rsidRDefault="00EC4AA6"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91</w:t>
            </w:r>
          </w:p>
        </w:tc>
        <w:tc>
          <w:tcPr>
            <w:tcW w:w="3762" w:type="dxa"/>
          </w:tcPr>
          <w:p w14:paraId="4EE7ACC7" w14:textId="1280CD34" w:rsidR="530C6D1B" w:rsidRPr="00545F29" w:rsidRDefault="530C6D1B"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5A03138"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Assign Role</w:t>
            </w:r>
          </w:p>
        </w:tc>
        <w:tc>
          <w:tcPr>
            <w:tcW w:w="1278" w:type="dxa"/>
            <w:gridSpan w:val="2"/>
          </w:tcPr>
          <w:p w14:paraId="36700AE2" w14:textId="559177A9" w:rsidR="69535749" w:rsidRPr="00545F29" w:rsidRDefault="69535749"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377238F3" w14:textId="064DBA55" w:rsidR="69535749" w:rsidRPr="00545F29" w:rsidRDefault="69535749" w:rsidP="00AC164F">
            <w:pPr>
              <w:spacing w:line="360" w:lineRule="auto"/>
              <w:rPr>
                <w:rFonts w:ascii="Times New Roman" w:eastAsia="Times New Roman" w:hAnsi="Times New Roman" w:cs="Times New Roman"/>
                <w:color w:val="000000" w:themeColor="text1"/>
                <w:sz w:val="24"/>
                <w:szCs w:val="24"/>
              </w:rPr>
            </w:pPr>
          </w:p>
        </w:tc>
      </w:tr>
      <w:tr w:rsidR="4291F3EC" w:rsidRPr="00545F29" w14:paraId="23AD706F" w14:textId="77777777" w:rsidTr="41D815EE">
        <w:tc>
          <w:tcPr>
            <w:tcW w:w="1665" w:type="dxa"/>
            <w:vMerge w:val="restart"/>
          </w:tcPr>
          <w:p w14:paraId="2C7A38C9" w14:textId="03629609" w:rsidR="4291F3EC" w:rsidRPr="00545F29" w:rsidRDefault="00EC4AA6"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92</w:t>
            </w:r>
          </w:p>
        </w:tc>
        <w:tc>
          <w:tcPr>
            <w:tcW w:w="3762" w:type="dxa"/>
          </w:tcPr>
          <w:p w14:paraId="39B57BA3" w14:textId="46C1BA06" w:rsidR="4291F3EC" w:rsidRPr="00545F29" w:rsidRDefault="530C6D1B"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5A03138"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Team Search</w:t>
            </w:r>
          </w:p>
        </w:tc>
        <w:tc>
          <w:tcPr>
            <w:tcW w:w="1278" w:type="dxa"/>
            <w:gridSpan w:val="2"/>
          </w:tcPr>
          <w:p w14:paraId="399CC1F3" w14:textId="43A327E5" w:rsidR="4291F3EC" w:rsidRPr="00545F29" w:rsidRDefault="249C2A9C"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Search</w:t>
            </w:r>
            <w:r w:rsidR="6B8C3E05" w:rsidRPr="00545F29">
              <w:rPr>
                <w:rFonts w:ascii="Times New Roman" w:eastAsia="Times New Roman" w:hAnsi="Times New Roman" w:cs="Times New Roman"/>
                <w:color w:val="000000" w:themeColor="text1"/>
                <w:sz w:val="24"/>
                <w:szCs w:val="24"/>
              </w:rPr>
              <w:t xml:space="preserve"> One</w:t>
            </w:r>
            <w:r w:rsidRPr="00545F29">
              <w:rPr>
                <w:rFonts w:ascii="Times New Roman" w:eastAsia="Times New Roman" w:hAnsi="Times New Roman" w:cs="Times New Roman"/>
                <w:color w:val="000000" w:themeColor="text1"/>
                <w:sz w:val="24"/>
                <w:szCs w:val="24"/>
              </w:rPr>
              <w:t>:</w:t>
            </w:r>
          </w:p>
        </w:tc>
        <w:tc>
          <w:tcPr>
            <w:tcW w:w="2648" w:type="dxa"/>
            <w:gridSpan w:val="2"/>
          </w:tcPr>
          <w:p w14:paraId="6F9A95AB" w14:textId="3ED4CBA5" w:rsidR="4291F3EC" w:rsidRPr="00545F29" w:rsidRDefault="1490840E"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Smith</w:t>
            </w:r>
          </w:p>
        </w:tc>
      </w:tr>
      <w:tr w:rsidR="5F05E844" w:rsidRPr="00545F29" w14:paraId="17C665D7" w14:textId="77777777" w:rsidTr="41D815EE">
        <w:trPr>
          <w:gridAfter w:val="1"/>
          <w:wAfter w:w="9" w:type="dxa"/>
        </w:trPr>
        <w:tc>
          <w:tcPr>
            <w:tcW w:w="1665" w:type="dxa"/>
            <w:vMerge/>
          </w:tcPr>
          <w:p w14:paraId="22724E36" w14:textId="77777777" w:rsidR="00102C02" w:rsidRPr="00545F29" w:rsidRDefault="00102C02" w:rsidP="00AC164F">
            <w:pPr>
              <w:rPr>
                <w:rFonts w:ascii="Times New Roman" w:hAnsi="Times New Roman" w:cs="Times New Roman"/>
                <w:sz w:val="24"/>
                <w:szCs w:val="24"/>
              </w:rPr>
            </w:pPr>
          </w:p>
        </w:tc>
        <w:tc>
          <w:tcPr>
            <w:tcW w:w="3762" w:type="dxa"/>
          </w:tcPr>
          <w:p w14:paraId="4F12CC41" w14:textId="77777777" w:rsidR="00102C02" w:rsidRPr="00545F29" w:rsidRDefault="00102C02" w:rsidP="00AC164F">
            <w:pPr>
              <w:rPr>
                <w:rFonts w:ascii="Times New Roman" w:hAnsi="Times New Roman" w:cs="Times New Roman"/>
                <w:sz w:val="24"/>
                <w:szCs w:val="24"/>
              </w:rPr>
            </w:pPr>
          </w:p>
        </w:tc>
        <w:tc>
          <w:tcPr>
            <w:tcW w:w="1268" w:type="dxa"/>
          </w:tcPr>
          <w:p w14:paraId="1CD77214" w14:textId="1E1AB42B" w:rsidR="5F05E844" w:rsidRPr="00545F29" w:rsidRDefault="5F05E844"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Search Two:</w:t>
            </w:r>
          </w:p>
        </w:tc>
        <w:tc>
          <w:tcPr>
            <w:tcW w:w="2649" w:type="dxa"/>
            <w:gridSpan w:val="2"/>
          </w:tcPr>
          <w:p w14:paraId="34F42935" w14:textId="3FDCA558" w:rsidR="5F05E844" w:rsidRPr="00545F29" w:rsidRDefault="5F05E844" w:rsidP="00AC164F">
            <w:pPr>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xyz</w:t>
            </w:r>
          </w:p>
        </w:tc>
      </w:tr>
      <w:tr w:rsidR="4291F3EC" w:rsidRPr="00545F29" w14:paraId="4DB754D3" w14:textId="77777777" w:rsidTr="41D815EE">
        <w:tc>
          <w:tcPr>
            <w:tcW w:w="1665" w:type="dxa"/>
          </w:tcPr>
          <w:p w14:paraId="2035E03C" w14:textId="3CDFB4B6" w:rsidR="4291F3EC" w:rsidRPr="00545F29" w:rsidRDefault="00EC4AA6"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93</w:t>
            </w:r>
          </w:p>
        </w:tc>
        <w:tc>
          <w:tcPr>
            <w:tcW w:w="3762" w:type="dxa"/>
          </w:tcPr>
          <w:p w14:paraId="24A05E7A" w14:textId="096DF819" w:rsidR="4291F3EC" w:rsidRPr="00545F29" w:rsidRDefault="530C6D1B"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5A03138"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Filter by Role</w:t>
            </w:r>
          </w:p>
        </w:tc>
        <w:tc>
          <w:tcPr>
            <w:tcW w:w="1278" w:type="dxa"/>
            <w:gridSpan w:val="2"/>
          </w:tcPr>
          <w:p w14:paraId="7553E1AE" w14:textId="15F07938" w:rsidR="4291F3EC" w:rsidRPr="00545F29" w:rsidRDefault="4291F3EC"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18870FB8" w14:textId="7F40C862" w:rsidR="4291F3EC" w:rsidRPr="00545F29" w:rsidRDefault="4291F3EC" w:rsidP="00AC164F">
            <w:pPr>
              <w:spacing w:line="360" w:lineRule="auto"/>
              <w:rPr>
                <w:rFonts w:ascii="Times New Roman" w:eastAsia="Times New Roman" w:hAnsi="Times New Roman" w:cs="Times New Roman"/>
                <w:color w:val="000000" w:themeColor="text1"/>
                <w:sz w:val="24"/>
                <w:szCs w:val="24"/>
              </w:rPr>
            </w:pPr>
          </w:p>
        </w:tc>
      </w:tr>
      <w:tr w:rsidR="00C3447F" w:rsidRPr="00545F29" w14:paraId="316E191A" w14:textId="77777777" w:rsidTr="41D815EE">
        <w:tc>
          <w:tcPr>
            <w:tcW w:w="1665" w:type="dxa"/>
          </w:tcPr>
          <w:p w14:paraId="1975E3BB" w14:textId="608C2977"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94</w:t>
            </w:r>
          </w:p>
        </w:tc>
        <w:tc>
          <w:tcPr>
            <w:tcW w:w="3762" w:type="dxa"/>
          </w:tcPr>
          <w:p w14:paraId="6CE924EA" w14:textId="347E1EFE"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Schedule Unavailable Employee</w:t>
            </w:r>
          </w:p>
        </w:tc>
        <w:tc>
          <w:tcPr>
            <w:tcW w:w="1278" w:type="dxa"/>
            <w:gridSpan w:val="2"/>
          </w:tcPr>
          <w:p w14:paraId="6F11B816" w14:textId="7D1CAC34"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6E97130E" w14:textId="48948D65"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r>
      <w:tr w:rsidR="00C3447F" w:rsidRPr="00545F29" w14:paraId="717B02E8" w14:textId="77777777" w:rsidTr="41D815EE">
        <w:tc>
          <w:tcPr>
            <w:tcW w:w="1665" w:type="dxa"/>
          </w:tcPr>
          <w:p w14:paraId="2129208B" w14:textId="54DD4384"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95</w:t>
            </w:r>
          </w:p>
        </w:tc>
        <w:tc>
          <w:tcPr>
            <w:tcW w:w="3762" w:type="dxa"/>
          </w:tcPr>
          <w:p w14:paraId="3F46E9D8" w14:textId="71D671D6"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Edit Shift</w:t>
            </w:r>
          </w:p>
        </w:tc>
        <w:tc>
          <w:tcPr>
            <w:tcW w:w="1278" w:type="dxa"/>
            <w:gridSpan w:val="2"/>
          </w:tcPr>
          <w:p w14:paraId="137267A8" w14:textId="37283BB1"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09471711" w14:textId="6AFB33AB"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r>
      <w:tr w:rsidR="00CC5C30" w:rsidRPr="00545F29" w14:paraId="4729B28D" w14:textId="77777777" w:rsidTr="41D815EE">
        <w:tc>
          <w:tcPr>
            <w:tcW w:w="1665" w:type="dxa"/>
            <w:vMerge w:val="restart"/>
          </w:tcPr>
          <w:p w14:paraId="01549AE1" w14:textId="032C48CA"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96</w:t>
            </w:r>
          </w:p>
        </w:tc>
        <w:tc>
          <w:tcPr>
            <w:tcW w:w="3762" w:type="dxa"/>
            <w:vMerge w:val="restart"/>
          </w:tcPr>
          <w:p w14:paraId="1C42282D" w14:textId="4F894B5A"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Create an Announcement</w:t>
            </w:r>
          </w:p>
        </w:tc>
        <w:tc>
          <w:tcPr>
            <w:tcW w:w="1278" w:type="dxa"/>
            <w:gridSpan w:val="2"/>
          </w:tcPr>
          <w:p w14:paraId="175C3948" w14:textId="15146DD2"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Title:</w:t>
            </w:r>
          </w:p>
        </w:tc>
        <w:tc>
          <w:tcPr>
            <w:tcW w:w="2648" w:type="dxa"/>
            <w:gridSpan w:val="2"/>
          </w:tcPr>
          <w:p w14:paraId="6EF49D8D" w14:textId="21D30164" w:rsidR="348FB2C9" w:rsidRPr="00545F29" w:rsidRDefault="2740849C"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Tomorrow</w:t>
            </w:r>
          </w:p>
        </w:tc>
      </w:tr>
      <w:tr w:rsidR="00CC5C30" w:rsidRPr="00545F29" w14:paraId="37938652" w14:textId="77777777" w:rsidTr="41D815EE">
        <w:tc>
          <w:tcPr>
            <w:tcW w:w="1665" w:type="dxa"/>
            <w:vMerge/>
          </w:tcPr>
          <w:p w14:paraId="4BF91E62" w14:textId="77777777" w:rsidR="00A565AB" w:rsidRPr="00545F29" w:rsidRDefault="00A565AB" w:rsidP="00AC164F">
            <w:pPr>
              <w:spacing w:line="360" w:lineRule="auto"/>
              <w:rPr>
                <w:rFonts w:ascii="Times New Roman" w:hAnsi="Times New Roman" w:cs="Times New Roman"/>
                <w:sz w:val="24"/>
                <w:szCs w:val="24"/>
              </w:rPr>
            </w:pPr>
          </w:p>
        </w:tc>
        <w:tc>
          <w:tcPr>
            <w:tcW w:w="3762" w:type="dxa"/>
            <w:vMerge/>
          </w:tcPr>
          <w:p w14:paraId="6EFAC0EA" w14:textId="77777777" w:rsidR="00A565AB" w:rsidRPr="00545F29" w:rsidRDefault="00A565AB" w:rsidP="00AC164F">
            <w:pPr>
              <w:spacing w:line="360" w:lineRule="auto"/>
              <w:rPr>
                <w:rFonts w:ascii="Times New Roman" w:hAnsi="Times New Roman" w:cs="Times New Roman"/>
                <w:sz w:val="24"/>
                <w:szCs w:val="24"/>
              </w:rPr>
            </w:pPr>
          </w:p>
        </w:tc>
        <w:tc>
          <w:tcPr>
            <w:tcW w:w="1278" w:type="dxa"/>
            <w:gridSpan w:val="2"/>
          </w:tcPr>
          <w:p w14:paraId="7B964764" w14:textId="1AB26942"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Details:</w:t>
            </w:r>
          </w:p>
        </w:tc>
        <w:tc>
          <w:tcPr>
            <w:tcW w:w="2648" w:type="dxa"/>
            <w:gridSpan w:val="2"/>
          </w:tcPr>
          <w:p w14:paraId="740054A7" w14:textId="6D67E10A" w:rsidR="348FB2C9" w:rsidRPr="00545F29" w:rsidRDefault="2740849C"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We start at 10:00am tomorrow.</w:t>
            </w:r>
          </w:p>
        </w:tc>
      </w:tr>
      <w:tr w:rsidR="00C3447F" w:rsidRPr="00545F29" w14:paraId="1E4283D4" w14:textId="77777777" w:rsidTr="41D815EE">
        <w:tc>
          <w:tcPr>
            <w:tcW w:w="1665" w:type="dxa"/>
          </w:tcPr>
          <w:p w14:paraId="6757B870" w14:textId="54309F9E"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97</w:t>
            </w:r>
          </w:p>
        </w:tc>
        <w:tc>
          <w:tcPr>
            <w:tcW w:w="3762" w:type="dxa"/>
          </w:tcPr>
          <w:p w14:paraId="691BF744" w14:textId="68F30F1A"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View Announcements</w:t>
            </w:r>
          </w:p>
        </w:tc>
        <w:tc>
          <w:tcPr>
            <w:tcW w:w="1278" w:type="dxa"/>
            <w:gridSpan w:val="2"/>
          </w:tcPr>
          <w:p w14:paraId="321EAF8A" w14:textId="3992A482"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67697D1E" w14:textId="707EA98D"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r>
      <w:tr w:rsidR="00CC5C30" w:rsidRPr="00545F29" w14:paraId="12B700FA" w14:textId="77777777" w:rsidTr="41D815EE">
        <w:tc>
          <w:tcPr>
            <w:tcW w:w="1665" w:type="dxa"/>
            <w:vMerge w:val="restart"/>
          </w:tcPr>
          <w:p w14:paraId="4E34054F" w14:textId="356B4E86"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98</w:t>
            </w:r>
          </w:p>
        </w:tc>
        <w:tc>
          <w:tcPr>
            <w:tcW w:w="3762" w:type="dxa"/>
            <w:vMerge w:val="restart"/>
          </w:tcPr>
          <w:p w14:paraId="77257391" w14:textId="740DD16A"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Update Profile</w:t>
            </w:r>
          </w:p>
        </w:tc>
        <w:tc>
          <w:tcPr>
            <w:tcW w:w="1278" w:type="dxa"/>
            <w:gridSpan w:val="2"/>
          </w:tcPr>
          <w:p w14:paraId="2270EBA6" w14:textId="1CE34AA7"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Company Name:</w:t>
            </w:r>
          </w:p>
        </w:tc>
        <w:tc>
          <w:tcPr>
            <w:tcW w:w="2648" w:type="dxa"/>
            <w:gridSpan w:val="2"/>
          </w:tcPr>
          <w:p w14:paraId="743A786F" w14:textId="3CD66EC7" w:rsidR="348FB2C9" w:rsidRPr="00545F29" w:rsidRDefault="3424B638"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Walmart</w:t>
            </w:r>
          </w:p>
        </w:tc>
      </w:tr>
      <w:tr w:rsidR="00CC5C30" w:rsidRPr="00545F29" w14:paraId="65ABF202" w14:textId="77777777" w:rsidTr="41D815EE">
        <w:tc>
          <w:tcPr>
            <w:tcW w:w="1665" w:type="dxa"/>
            <w:vMerge/>
          </w:tcPr>
          <w:p w14:paraId="679DA498" w14:textId="77777777" w:rsidR="00A565AB" w:rsidRPr="00545F29" w:rsidRDefault="00A565AB" w:rsidP="00AC164F">
            <w:pPr>
              <w:spacing w:line="360" w:lineRule="auto"/>
              <w:rPr>
                <w:rFonts w:ascii="Times New Roman" w:hAnsi="Times New Roman" w:cs="Times New Roman"/>
                <w:sz w:val="24"/>
                <w:szCs w:val="24"/>
              </w:rPr>
            </w:pPr>
          </w:p>
        </w:tc>
        <w:tc>
          <w:tcPr>
            <w:tcW w:w="3762" w:type="dxa"/>
            <w:vMerge/>
          </w:tcPr>
          <w:p w14:paraId="13AB89B0" w14:textId="77777777" w:rsidR="00A565AB" w:rsidRPr="00545F29" w:rsidRDefault="00A565AB" w:rsidP="00AC164F">
            <w:pPr>
              <w:spacing w:line="360" w:lineRule="auto"/>
              <w:rPr>
                <w:rFonts w:ascii="Times New Roman" w:hAnsi="Times New Roman" w:cs="Times New Roman"/>
                <w:sz w:val="24"/>
                <w:szCs w:val="24"/>
              </w:rPr>
            </w:pPr>
          </w:p>
        </w:tc>
        <w:tc>
          <w:tcPr>
            <w:tcW w:w="1278" w:type="dxa"/>
            <w:gridSpan w:val="2"/>
          </w:tcPr>
          <w:p w14:paraId="3440BAE0" w14:textId="23941B36" w:rsidR="348FB2C9" w:rsidRPr="00545F29" w:rsidRDefault="348FB2C9"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Password:</w:t>
            </w:r>
          </w:p>
        </w:tc>
        <w:tc>
          <w:tcPr>
            <w:tcW w:w="2648" w:type="dxa"/>
            <w:gridSpan w:val="2"/>
          </w:tcPr>
          <w:p w14:paraId="5F016D25" w14:textId="1E0CC89D" w:rsidR="348FB2C9" w:rsidRPr="00545F29" w:rsidRDefault="3424B638"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Testing123</w:t>
            </w:r>
          </w:p>
        </w:tc>
      </w:tr>
      <w:tr w:rsidR="00C3447F" w:rsidRPr="00545F29" w14:paraId="63502F07" w14:textId="77777777" w:rsidTr="41D815EE">
        <w:tc>
          <w:tcPr>
            <w:tcW w:w="1665" w:type="dxa"/>
          </w:tcPr>
          <w:p w14:paraId="4CB45F13" w14:textId="47DEED66"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99</w:t>
            </w:r>
          </w:p>
        </w:tc>
        <w:tc>
          <w:tcPr>
            <w:tcW w:w="3762" w:type="dxa"/>
          </w:tcPr>
          <w:p w14:paraId="7E28B86D" w14:textId="195E2E2D" w:rsidR="348FB2C9" w:rsidRPr="00545F29" w:rsidRDefault="348FB2C9"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57017DCA"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Logout</w:t>
            </w:r>
          </w:p>
        </w:tc>
        <w:tc>
          <w:tcPr>
            <w:tcW w:w="1278" w:type="dxa"/>
            <w:gridSpan w:val="2"/>
          </w:tcPr>
          <w:p w14:paraId="546E4B54" w14:textId="56EC3B99"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c>
          <w:tcPr>
            <w:tcW w:w="2648" w:type="dxa"/>
            <w:gridSpan w:val="2"/>
          </w:tcPr>
          <w:p w14:paraId="49403A30" w14:textId="03A2A89B" w:rsidR="348FB2C9" w:rsidRPr="00545F29" w:rsidRDefault="348FB2C9" w:rsidP="00AC164F">
            <w:pPr>
              <w:spacing w:line="360" w:lineRule="auto"/>
              <w:rPr>
                <w:rFonts w:ascii="Times New Roman" w:eastAsia="Times New Roman" w:hAnsi="Times New Roman" w:cs="Times New Roman"/>
                <w:color w:val="000000" w:themeColor="text1"/>
                <w:sz w:val="24"/>
                <w:szCs w:val="24"/>
              </w:rPr>
            </w:pPr>
          </w:p>
        </w:tc>
      </w:tr>
    </w:tbl>
    <w:p w14:paraId="1C2D3294" w14:textId="5EF58723" w:rsidR="348FB2C9" w:rsidRPr="00545F29" w:rsidRDefault="348FB2C9" w:rsidP="00AC164F">
      <w:pPr>
        <w:spacing w:line="360" w:lineRule="auto"/>
        <w:rPr>
          <w:rFonts w:ascii="Times New Roman" w:eastAsia="Times New Roman" w:hAnsi="Times New Roman" w:cs="Times New Roman"/>
          <w:szCs w:val="24"/>
        </w:rPr>
      </w:pPr>
    </w:p>
    <w:p w14:paraId="6F026CF5" w14:textId="324B5ED6" w:rsidR="3F73FC5E" w:rsidRPr="00545F29" w:rsidRDefault="000D7DA1" w:rsidP="00AC164F">
      <w:pPr>
        <w:pStyle w:val="Heading3"/>
        <w:rPr>
          <w:rFonts w:ascii="Times New Roman" w:eastAsia="Times New Roman" w:hAnsi="Times New Roman" w:cs="Times New Roman"/>
        </w:rPr>
      </w:pPr>
      <w:bookmarkStart w:id="53" w:name="_Toc101099312"/>
      <w:r w:rsidRPr="00545F29">
        <w:rPr>
          <w:rFonts w:ascii="Times New Roman" w:eastAsia="Times New Roman" w:hAnsi="Times New Roman" w:cs="Times New Roman"/>
        </w:rPr>
        <w:t xml:space="preserve">5.6.3 </w:t>
      </w:r>
      <w:r w:rsidR="3F73FC5E" w:rsidRPr="00545F29">
        <w:rPr>
          <w:rFonts w:ascii="Times New Roman" w:eastAsia="Times New Roman" w:hAnsi="Times New Roman" w:cs="Times New Roman"/>
        </w:rPr>
        <w:t>Staff User</w:t>
      </w:r>
      <w:bookmarkEnd w:id="53"/>
    </w:p>
    <w:tbl>
      <w:tblPr>
        <w:tblStyle w:val="TableGrid"/>
        <w:tblW w:w="9353" w:type="dxa"/>
        <w:tblInd w:w="-3" w:type="dxa"/>
        <w:tblLook w:val="06A0" w:firstRow="1" w:lastRow="0" w:firstColumn="1" w:lastColumn="0" w:noHBand="1" w:noVBand="1"/>
      </w:tblPr>
      <w:tblGrid>
        <w:gridCol w:w="2509"/>
        <w:gridCol w:w="2360"/>
        <w:gridCol w:w="1840"/>
        <w:gridCol w:w="2644"/>
      </w:tblGrid>
      <w:tr w:rsidR="00360244" w:rsidRPr="00545F29" w14:paraId="25FF237D" w14:textId="77777777" w:rsidTr="35F5D648">
        <w:tc>
          <w:tcPr>
            <w:tcW w:w="2613" w:type="dxa"/>
            <w:shd w:val="clear" w:color="auto" w:fill="D9D9D9" w:themeFill="background1" w:themeFillShade="D9"/>
          </w:tcPr>
          <w:p w14:paraId="750FC6E8" w14:textId="559828BD" w:rsidR="724D5C83" w:rsidRPr="00545F29" w:rsidRDefault="724D5C83"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Test Case ID</w:t>
            </w:r>
          </w:p>
        </w:tc>
        <w:tc>
          <w:tcPr>
            <w:tcW w:w="2393" w:type="dxa"/>
            <w:shd w:val="clear" w:color="auto" w:fill="D9D9D9" w:themeFill="background1" w:themeFillShade="D9"/>
          </w:tcPr>
          <w:p w14:paraId="3DB72EDE" w14:textId="18A0965A" w:rsidR="5EEAF8F3" w:rsidRPr="00545F29" w:rsidRDefault="5EEAF8F3"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Title</w:t>
            </w:r>
          </w:p>
        </w:tc>
        <w:tc>
          <w:tcPr>
            <w:tcW w:w="4347" w:type="dxa"/>
            <w:gridSpan w:val="2"/>
            <w:shd w:val="clear" w:color="auto" w:fill="D9D9D9" w:themeFill="background1" w:themeFillShade="D9"/>
          </w:tcPr>
          <w:p w14:paraId="3DC0A58C" w14:textId="3F852D68" w:rsidR="5EEAF8F3" w:rsidRPr="00545F29" w:rsidRDefault="5EEAF8F3" w:rsidP="00AC164F">
            <w:pPr>
              <w:spacing w:line="360" w:lineRule="auto"/>
              <w:rPr>
                <w:rFonts w:ascii="Times New Roman" w:eastAsia="Times New Roman" w:hAnsi="Times New Roman" w:cs="Times New Roman"/>
                <w:b/>
                <w:sz w:val="24"/>
                <w:szCs w:val="24"/>
              </w:rPr>
            </w:pPr>
            <w:r w:rsidRPr="00545F29">
              <w:rPr>
                <w:rFonts w:ascii="Times New Roman" w:eastAsia="Times New Roman" w:hAnsi="Times New Roman" w:cs="Times New Roman"/>
                <w:b/>
                <w:sz w:val="24"/>
                <w:szCs w:val="24"/>
              </w:rPr>
              <w:t>Parameters</w:t>
            </w:r>
          </w:p>
        </w:tc>
      </w:tr>
      <w:tr w:rsidR="007524B8" w:rsidRPr="00545F29" w14:paraId="28C0A52C" w14:textId="77777777" w:rsidTr="35F5D648">
        <w:tc>
          <w:tcPr>
            <w:tcW w:w="2613" w:type="dxa"/>
          </w:tcPr>
          <w:p w14:paraId="15388EB9" w14:textId="4B822A1E"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100</w:t>
            </w:r>
          </w:p>
        </w:tc>
        <w:tc>
          <w:tcPr>
            <w:tcW w:w="2393" w:type="dxa"/>
          </w:tcPr>
          <w:p w14:paraId="58C3A0F9" w14:textId="3F2B3345"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Sign Up</w:t>
            </w:r>
          </w:p>
        </w:tc>
        <w:tc>
          <w:tcPr>
            <w:tcW w:w="1876" w:type="dxa"/>
          </w:tcPr>
          <w:p w14:paraId="3AE05A1C" w14:textId="0CFF9CBB"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Password:</w:t>
            </w:r>
          </w:p>
        </w:tc>
        <w:tc>
          <w:tcPr>
            <w:tcW w:w="2471" w:type="dxa"/>
          </w:tcPr>
          <w:p w14:paraId="169BC99B" w14:textId="453F590A" w:rsidR="348FB2C9" w:rsidRPr="00545F29" w:rsidRDefault="274084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Test1234</w:t>
            </w:r>
          </w:p>
        </w:tc>
      </w:tr>
      <w:tr w:rsidR="0E207A89" w:rsidRPr="00545F29" w14:paraId="1608FCF5" w14:textId="3DD7E4FE" w:rsidTr="35F5D648">
        <w:tc>
          <w:tcPr>
            <w:tcW w:w="2613" w:type="dxa"/>
            <w:vMerge w:val="restart"/>
          </w:tcPr>
          <w:p w14:paraId="28447823" w14:textId="06E09FB9" w:rsidR="0E207A8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101</w:t>
            </w:r>
          </w:p>
        </w:tc>
        <w:tc>
          <w:tcPr>
            <w:tcW w:w="2393" w:type="dxa"/>
            <w:vMerge w:val="restart"/>
          </w:tcPr>
          <w:p w14:paraId="6F62C686" w14:textId="5299F1C0" w:rsidR="0E207A89" w:rsidRPr="00545F29" w:rsidRDefault="641C89EE"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Staff User: Login</w:t>
            </w:r>
          </w:p>
        </w:tc>
        <w:tc>
          <w:tcPr>
            <w:tcW w:w="1876" w:type="dxa"/>
          </w:tcPr>
          <w:p w14:paraId="498959E4" w14:textId="262B9F45" w:rsidR="0E207A89" w:rsidRPr="00545F29" w:rsidRDefault="641C89EE"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Email:</w:t>
            </w:r>
          </w:p>
        </w:tc>
        <w:tc>
          <w:tcPr>
            <w:tcW w:w="2471" w:type="dxa"/>
          </w:tcPr>
          <w:p w14:paraId="7B6419DB" w14:textId="6D9E3028" w:rsidR="641C89EE" w:rsidRPr="00545F29" w:rsidRDefault="641C89EE" w:rsidP="00AC164F">
            <w:pPr>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etimelyStaff@gmail.com</w:t>
            </w:r>
          </w:p>
        </w:tc>
      </w:tr>
      <w:tr w:rsidR="35F5D648" w:rsidRPr="00545F29" w14:paraId="082595E8" w14:textId="77777777" w:rsidTr="35F5D648">
        <w:tc>
          <w:tcPr>
            <w:tcW w:w="2613" w:type="dxa"/>
            <w:vMerge/>
          </w:tcPr>
          <w:p w14:paraId="4F7349CC" w14:textId="77777777" w:rsidR="000937C3" w:rsidRPr="00545F29" w:rsidRDefault="000937C3" w:rsidP="00AC164F">
            <w:pPr>
              <w:rPr>
                <w:rFonts w:ascii="Times New Roman" w:hAnsi="Times New Roman" w:cs="Times New Roman"/>
                <w:sz w:val="24"/>
                <w:szCs w:val="24"/>
              </w:rPr>
            </w:pPr>
          </w:p>
        </w:tc>
        <w:tc>
          <w:tcPr>
            <w:tcW w:w="2393" w:type="dxa"/>
            <w:vMerge/>
          </w:tcPr>
          <w:p w14:paraId="2C8F11A8" w14:textId="77777777" w:rsidR="000937C3" w:rsidRPr="00545F29" w:rsidRDefault="000937C3" w:rsidP="00AC164F">
            <w:pPr>
              <w:rPr>
                <w:rFonts w:ascii="Times New Roman" w:hAnsi="Times New Roman" w:cs="Times New Roman"/>
                <w:sz w:val="24"/>
                <w:szCs w:val="24"/>
              </w:rPr>
            </w:pPr>
          </w:p>
        </w:tc>
        <w:tc>
          <w:tcPr>
            <w:tcW w:w="1876" w:type="dxa"/>
          </w:tcPr>
          <w:p w14:paraId="282582B1" w14:textId="7B74FF19" w:rsidR="35F5D648" w:rsidRPr="00545F29" w:rsidRDefault="35F5D648" w:rsidP="00AC164F">
            <w:pPr>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Password:</w:t>
            </w:r>
          </w:p>
        </w:tc>
        <w:tc>
          <w:tcPr>
            <w:tcW w:w="2471" w:type="dxa"/>
          </w:tcPr>
          <w:p w14:paraId="454FFB2A" w14:textId="23E8E741" w:rsidR="35F5D648" w:rsidRPr="00545F29" w:rsidRDefault="35F5D648" w:rsidP="00AC164F">
            <w:pPr>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Test1234</w:t>
            </w:r>
          </w:p>
        </w:tc>
      </w:tr>
      <w:tr w:rsidR="005051F9" w:rsidRPr="00545F29" w14:paraId="4CD7C45C" w14:textId="77777777" w:rsidTr="35F5D648">
        <w:tc>
          <w:tcPr>
            <w:tcW w:w="2613" w:type="dxa"/>
          </w:tcPr>
          <w:p w14:paraId="0E760A26" w14:textId="6DC028AC"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102</w:t>
            </w:r>
          </w:p>
        </w:tc>
        <w:tc>
          <w:tcPr>
            <w:tcW w:w="2393" w:type="dxa"/>
          </w:tcPr>
          <w:p w14:paraId="7E89E9F9" w14:textId="7525CB01"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Dashboard Information</w:t>
            </w:r>
          </w:p>
        </w:tc>
        <w:tc>
          <w:tcPr>
            <w:tcW w:w="4347" w:type="dxa"/>
            <w:gridSpan w:val="2"/>
          </w:tcPr>
          <w:p w14:paraId="1A090EEE" w14:textId="66911686" w:rsidR="348FB2C9" w:rsidRPr="00545F29" w:rsidRDefault="348FB2C9" w:rsidP="00AC164F">
            <w:pPr>
              <w:spacing w:line="360" w:lineRule="auto"/>
              <w:rPr>
                <w:rFonts w:ascii="Times New Roman" w:eastAsia="Calibri" w:hAnsi="Times New Roman" w:cs="Times New Roman"/>
                <w:sz w:val="24"/>
                <w:szCs w:val="24"/>
              </w:rPr>
            </w:pPr>
          </w:p>
        </w:tc>
      </w:tr>
      <w:tr w:rsidR="005051F9" w:rsidRPr="00545F29" w14:paraId="7EB19025" w14:textId="77777777" w:rsidTr="35F5D648">
        <w:tc>
          <w:tcPr>
            <w:tcW w:w="2613" w:type="dxa"/>
          </w:tcPr>
          <w:p w14:paraId="0A704F83" w14:textId="3ECAF5A5"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lastRenderedPageBreak/>
              <w:t>TC-</w:t>
            </w:r>
            <w:r w:rsidR="00A5361A" w:rsidRPr="00545F29">
              <w:rPr>
                <w:rFonts w:ascii="Times New Roman" w:eastAsia="Calibri" w:hAnsi="Times New Roman" w:cs="Times New Roman"/>
                <w:sz w:val="24"/>
                <w:szCs w:val="24"/>
              </w:rPr>
              <w:t>103</w:t>
            </w:r>
          </w:p>
        </w:tc>
        <w:tc>
          <w:tcPr>
            <w:tcW w:w="2393" w:type="dxa"/>
          </w:tcPr>
          <w:p w14:paraId="743DA9FE" w14:textId="200F377D"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View Schedule</w:t>
            </w:r>
          </w:p>
        </w:tc>
        <w:tc>
          <w:tcPr>
            <w:tcW w:w="4347" w:type="dxa"/>
            <w:gridSpan w:val="2"/>
          </w:tcPr>
          <w:p w14:paraId="2BADB8EB" w14:textId="0428BF58" w:rsidR="348FB2C9" w:rsidRPr="00545F29" w:rsidRDefault="348FB2C9" w:rsidP="00AC164F">
            <w:pPr>
              <w:spacing w:line="360" w:lineRule="auto"/>
              <w:rPr>
                <w:rFonts w:ascii="Times New Roman" w:eastAsia="Calibri" w:hAnsi="Times New Roman" w:cs="Times New Roman"/>
                <w:sz w:val="24"/>
                <w:szCs w:val="24"/>
              </w:rPr>
            </w:pPr>
          </w:p>
        </w:tc>
      </w:tr>
      <w:tr w:rsidR="15971474" w:rsidRPr="00545F29" w14:paraId="200AD608" w14:textId="77777777" w:rsidTr="35F5D648">
        <w:tc>
          <w:tcPr>
            <w:tcW w:w="2613" w:type="dxa"/>
          </w:tcPr>
          <w:p w14:paraId="53F5263C" w14:textId="084543B7" w:rsidR="15971474" w:rsidRPr="00545F29" w:rsidRDefault="4BC944C8"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104</w:t>
            </w:r>
          </w:p>
        </w:tc>
        <w:tc>
          <w:tcPr>
            <w:tcW w:w="2393" w:type="dxa"/>
          </w:tcPr>
          <w:p w14:paraId="4332CD05" w14:textId="1563B3AC" w:rsidR="15971474" w:rsidRPr="00545F29" w:rsidRDefault="69315850"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Staff User: Add Availability</w:t>
            </w:r>
          </w:p>
        </w:tc>
        <w:tc>
          <w:tcPr>
            <w:tcW w:w="4347" w:type="dxa"/>
            <w:gridSpan w:val="2"/>
          </w:tcPr>
          <w:p w14:paraId="7DE1B4D6" w14:textId="7E155255" w:rsidR="15971474" w:rsidRPr="00545F29" w:rsidRDefault="15971474" w:rsidP="00AC164F">
            <w:pPr>
              <w:spacing w:line="360" w:lineRule="auto"/>
              <w:rPr>
                <w:rFonts w:ascii="Times New Roman" w:eastAsia="Times New Roman" w:hAnsi="Times New Roman" w:cs="Times New Roman"/>
                <w:sz w:val="24"/>
                <w:szCs w:val="24"/>
              </w:rPr>
            </w:pPr>
          </w:p>
        </w:tc>
      </w:tr>
      <w:tr w:rsidR="005051F9" w:rsidRPr="00545F29" w14:paraId="37A2E27A" w14:textId="77777777" w:rsidTr="35F5D648">
        <w:tc>
          <w:tcPr>
            <w:tcW w:w="2613" w:type="dxa"/>
          </w:tcPr>
          <w:p w14:paraId="7C85B3B3" w14:textId="312B48B3"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105</w:t>
            </w:r>
          </w:p>
        </w:tc>
        <w:tc>
          <w:tcPr>
            <w:tcW w:w="2393" w:type="dxa"/>
          </w:tcPr>
          <w:p w14:paraId="386EDC8A" w14:textId="7A0C055E"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Edit Availability</w:t>
            </w:r>
          </w:p>
        </w:tc>
        <w:tc>
          <w:tcPr>
            <w:tcW w:w="4347" w:type="dxa"/>
            <w:gridSpan w:val="2"/>
          </w:tcPr>
          <w:p w14:paraId="5487CBC9" w14:textId="1BDCDC76" w:rsidR="348FB2C9" w:rsidRPr="00545F29" w:rsidRDefault="348FB2C9" w:rsidP="00AC164F">
            <w:pPr>
              <w:spacing w:line="360" w:lineRule="auto"/>
              <w:rPr>
                <w:rFonts w:ascii="Times New Roman" w:eastAsia="Calibri" w:hAnsi="Times New Roman" w:cs="Times New Roman"/>
                <w:sz w:val="24"/>
                <w:szCs w:val="24"/>
              </w:rPr>
            </w:pPr>
          </w:p>
        </w:tc>
      </w:tr>
      <w:tr w:rsidR="005051F9" w:rsidRPr="00545F29" w14:paraId="12CFAF04" w14:textId="77777777" w:rsidTr="35F5D648">
        <w:tc>
          <w:tcPr>
            <w:tcW w:w="2613" w:type="dxa"/>
          </w:tcPr>
          <w:p w14:paraId="79EF8D21" w14:textId="3D68190E"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106</w:t>
            </w:r>
          </w:p>
        </w:tc>
        <w:tc>
          <w:tcPr>
            <w:tcW w:w="2393" w:type="dxa"/>
          </w:tcPr>
          <w:p w14:paraId="0F49167F" w14:textId="2E22B39C"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Delete Availability</w:t>
            </w:r>
          </w:p>
        </w:tc>
        <w:tc>
          <w:tcPr>
            <w:tcW w:w="4347" w:type="dxa"/>
            <w:gridSpan w:val="2"/>
          </w:tcPr>
          <w:p w14:paraId="5BF0F404" w14:textId="23B7E554" w:rsidR="348FB2C9" w:rsidRPr="00545F29" w:rsidRDefault="348FB2C9" w:rsidP="00AC164F">
            <w:pPr>
              <w:spacing w:line="360" w:lineRule="auto"/>
              <w:rPr>
                <w:rFonts w:ascii="Times New Roman" w:eastAsia="Calibri" w:hAnsi="Times New Roman" w:cs="Times New Roman"/>
                <w:sz w:val="24"/>
                <w:szCs w:val="24"/>
              </w:rPr>
            </w:pPr>
          </w:p>
        </w:tc>
      </w:tr>
      <w:tr w:rsidR="005051F9" w:rsidRPr="00545F29" w14:paraId="0106ED76" w14:textId="77777777" w:rsidTr="35F5D648">
        <w:tc>
          <w:tcPr>
            <w:tcW w:w="2613" w:type="dxa"/>
          </w:tcPr>
          <w:p w14:paraId="18D697EA" w14:textId="6C2FA406"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107</w:t>
            </w:r>
          </w:p>
        </w:tc>
        <w:tc>
          <w:tcPr>
            <w:tcW w:w="2393" w:type="dxa"/>
          </w:tcPr>
          <w:p w14:paraId="75BD1E7A" w14:textId="6396A70F"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View Announcements</w:t>
            </w:r>
          </w:p>
        </w:tc>
        <w:tc>
          <w:tcPr>
            <w:tcW w:w="4347" w:type="dxa"/>
            <w:gridSpan w:val="2"/>
          </w:tcPr>
          <w:p w14:paraId="78AD51D2" w14:textId="790007F8" w:rsidR="348FB2C9" w:rsidRPr="00545F29" w:rsidRDefault="348FB2C9" w:rsidP="00AC164F">
            <w:pPr>
              <w:spacing w:line="360" w:lineRule="auto"/>
              <w:rPr>
                <w:rFonts w:ascii="Times New Roman" w:eastAsia="Calibri" w:hAnsi="Times New Roman" w:cs="Times New Roman"/>
                <w:sz w:val="24"/>
                <w:szCs w:val="24"/>
              </w:rPr>
            </w:pPr>
          </w:p>
        </w:tc>
      </w:tr>
      <w:tr w:rsidR="00E17AC7" w:rsidRPr="00545F29" w14:paraId="0E2D0A8A" w14:textId="77777777" w:rsidTr="35F5D648">
        <w:tc>
          <w:tcPr>
            <w:tcW w:w="2613" w:type="dxa"/>
            <w:vMerge w:val="restart"/>
          </w:tcPr>
          <w:p w14:paraId="3FD1632F" w14:textId="3CC7012B"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108</w:t>
            </w:r>
          </w:p>
        </w:tc>
        <w:tc>
          <w:tcPr>
            <w:tcW w:w="2393" w:type="dxa"/>
            <w:vMerge w:val="restart"/>
          </w:tcPr>
          <w:p w14:paraId="10400FC1" w14:textId="60DB6CAB"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Update Profile</w:t>
            </w:r>
          </w:p>
        </w:tc>
        <w:tc>
          <w:tcPr>
            <w:tcW w:w="1876" w:type="dxa"/>
          </w:tcPr>
          <w:p w14:paraId="5A2E0A8A" w14:textId="528C91E9"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First Name:</w:t>
            </w:r>
          </w:p>
        </w:tc>
        <w:tc>
          <w:tcPr>
            <w:tcW w:w="2471" w:type="dxa"/>
          </w:tcPr>
          <w:p w14:paraId="5F21A691" w14:textId="639B3542" w:rsidR="348FB2C9" w:rsidRPr="00545F29" w:rsidRDefault="274084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David</w:t>
            </w:r>
          </w:p>
        </w:tc>
      </w:tr>
      <w:tr w:rsidR="00E17AC7" w:rsidRPr="00545F29" w14:paraId="184322BD" w14:textId="77777777" w:rsidTr="35F5D648">
        <w:tc>
          <w:tcPr>
            <w:tcW w:w="2613" w:type="dxa"/>
            <w:vMerge/>
          </w:tcPr>
          <w:p w14:paraId="75A2C1DC" w14:textId="77777777" w:rsidR="00A565AB" w:rsidRPr="00545F29" w:rsidRDefault="00A565AB" w:rsidP="00AC164F">
            <w:pPr>
              <w:spacing w:line="360" w:lineRule="auto"/>
              <w:rPr>
                <w:rFonts w:ascii="Times New Roman" w:hAnsi="Times New Roman" w:cs="Times New Roman"/>
                <w:sz w:val="24"/>
                <w:szCs w:val="24"/>
              </w:rPr>
            </w:pPr>
          </w:p>
        </w:tc>
        <w:tc>
          <w:tcPr>
            <w:tcW w:w="2393" w:type="dxa"/>
            <w:vMerge/>
          </w:tcPr>
          <w:p w14:paraId="4807FA0F" w14:textId="77777777" w:rsidR="00A565AB" w:rsidRPr="00545F29" w:rsidRDefault="00A565AB" w:rsidP="00AC164F">
            <w:pPr>
              <w:spacing w:line="360" w:lineRule="auto"/>
              <w:rPr>
                <w:rFonts w:ascii="Times New Roman" w:hAnsi="Times New Roman" w:cs="Times New Roman"/>
                <w:sz w:val="24"/>
                <w:szCs w:val="24"/>
              </w:rPr>
            </w:pPr>
          </w:p>
        </w:tc>
        <w:tc>
          <w:tcPr>
            <w:tcW w:w="1876" w:type="dxa"/>
          </w:tcPr>
          <w:p w14:paraId="32F8010D" w14:textId="58BF48A9"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Last Name:</w:t>
            </w:r>
          </w:p>
        </w:tc>
        <w:tc>
          <w:tcPr>
            <w:tcW w:w="2471" w:type="dxa"/>
          </w:tcPr>
          <w:p w14:paraId="20E3A7A2" w14:textId="611B6D10" w:rsidR="348FB2C9" w:rsidRPr="00545F29" w:rsidRDefault="274084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Smiths</w:t>
            </w:r>
          </w:p>
        </w:tc>
      </w:tr>
      <w:tr w:rsidR="00E17AC7" w:rsidRPr="00545F29" w14:paraId="2C26AC44" w14:textId="77777777" w:rsidTr="35F5D648">
        <w:tc>
          <w:tcPr>
            <w:tcW w:w="2613" w:type="dxa"/>
            <w:vMerge/>
          </w:tcPr>
          <w:p w14:paraId="70A5D3FA" w14:textId="77777777" w:rsidR="00A565AB" w:rsidRPr="00545F29" w:rsidRDefault="00A565AB" w:rsidP="00AC164F">
            <w:pPr>
              <w:spacing w:line="360" w:lineRule="auto"/>
              <w:rPr>
                <w:rFonts w:ascii="Times New Roman" w:hAnsi="Times New Roman" w:cs="Times New Roman"/>
                <w:sz w:val="24"/>
                <w:szCs w:val="24"/>
              </w:rPr>
            </w:pPr>
          </w:p>
        </w:tc>
        <w:tc>
          <w:tcPr>
            <w:tcW w:w="2393" w:type="dxa"/>
            <w:vMerge/>
          </w:tcPr>
          <w:p w14:paraId="491ABDA6" w14:textId="77777777" w:rsidR="00A565AB" w:rsidRPr="00545F29" w:rsidRDefault="00A565AB" w:rsidP="00AC164F">
            <w:pPr>
              <w:spacing w:line="360" w:lineRule="auto"/>
              <w:rPr>
                <w:rFonts w:ascii="Times New Roman" w:hAnsi="Times New Roman" w:cs="Times New Roman"/>
                <w:sz w:val="24"/>
                <w:szCs w:val="24"/>
              </w:rPr>
            </w:pPr>
          </w:p>
        </w:tc>
        <w:tc>
          <w:tcPr>
            <w:tcW w:w="1876" w:type="dxa"/>
          </w:tcPr>
          <w:p w14:paraId="5135B73A" w14:textId="1374217A"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Password:</w:t>
            </w:r>
          </w:p>
        </w:tc>
        <w:tc>
          <w:tcPr>
            <w:tcW w:w="2471" w:type="dxa"/>
          </w:tcPr>
          <w:p w14:paraId="0FC9CC99" w14:textId="722078E0" w:rsidR="348FB2C9" w:rsidRPr="00545F29" w:rsidRDefault="2740849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Testing123</w:t>
            </w:r>
          </w:p>
        </w:tc>
      </w:tr>
      <w:tr w:rsidR="005051F9" w:rsidRPr="00545F29" w14:paraId="26A78CC5" w14:textId="77777777" w:rsidTr="35F5D648">
        <w:tc>
          <w:tcPr>
            <w:tcW w:w="2613" w:type="dxa"/>
          </w:tcPr>
          <w:p w14:paraId="1DF1DE43" w14:textId="32367848" w:rsidR="348FB2C9" w:rsidRPr="00545F29" w:rsidRDefault="74995DCC"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TC-</w:t>
            </w:r>
            <w:r w:rsidR="00A5361A" w:rsidRPr="00545F29">
              <w:rPr>
                <w:rFonts w:ascii="Times New Roman" w:eastAsia="Calibri" w:hAnsi="Times New Roman" w:cs="Times New Roman"/>
                <w:sz w:val="24"/>
                <w:szCs w:val="24"/>
              </w:rPr>
              <w:t>109</w:t>
            </w:r>
          </w:p>
        </w:tc>
        <w:tc>
          <w:tcPr>
            <w:tcW w:w="2393" w:type="dxa"/>
          </w:tcPr>
          <w:p w14:paraId="33EA2515" w14:textId="4E0D0CDA" w:rsidR="348FB2C9" w:rsidRPr="00545F29" w:rsidRDefault="348FB2C9" w:rsidP="00AC164F">
            <w:pPr>
              <w:spacing w:line="360"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Staff User</w:t>
            </w:r>
            <w:r w:rsidR="57017DCA" w:rsidRPr="00545F29">
              <w:rPr>
                <w:rFonts w:ascii="Times New Roman" w:hAnsi="Times New Roman" w:cs="Times New Roman"/>
                <w:sz w:val="24"/>
                <w:szCs w:val="24"/>
              </w:rPr>
              <w:t>:</w:t>
            </w:r>
            <w:r w:rsidRPr="00545F29">
              <w:rPr>
                <w:rFonts w:ascii="Times New Roman" w:eastAsia="Calibri" w:hAnsi="Times New Roman" w:cs="Times New Roman"/>
                <w:sz w:val="24"/>
                <w:szCs w:val="24"/>
              </w:rPr>
              <w:t xml:space="preserve"> Logout</w:t>
            </w:r>
          </w:p>
        </w:tc>
        <w:tc>
          <w:tcPr>
            <w:tcW w:w="4347" w:type="dxa"/>
            <w:gridSpan w:val="2"/>
          </w:tcPr>
          <w:p w14:paraId="25BD2046" w14:textId="0D07F9E5" w:rsidR="348FB2C9" w:rsidRPr="00545F29" w:rsidRDefault="348FB2C9" w:rsidP="00AC164F">
            <w:pPr>
              <w:spacing w:line="360" w:lineRule="auto"/>
              <w:rPr>
                <w:rFonts w:ascii="Times New Roman" w:eastAsia="Calibri" w:hAnsi="Times New Roman" w:cs="Times New Roman"/>
                <w:sz w:val="24"/>
                <w:szCs w:val="24"/>
              </w:rPr>
            </w:pPr>
          </w:p>
        </w:tc>
      </w:tr>
    </w:tbl>
    <w:p w14:paraId="5819F570" w14:textId="0E4E2D34" w:rsidR="348FB2C9" w:rsidRPr="00545F29" w:rsidRDefault="348FB2C9" w:rsidP="00AC164F">
      <w:pPr>
        <w:spacing w:line="360" w:lineRule="auto"/>
        <w:rPr>
          <w:rFonts w:ascii="Times New Roman" w:hAnsi="Times New Roman" w:cs="Times New Roman"/>
          <w:szCs w:val="24"/>
        </w:rPr>
      </w:pPr>
    </w:p>
    <w:p w14:paraId="02516FC4" w14:textId="0DCC3192" w:rsidR="000D7DA1" w:rsidRPr="00545F29" w:rsidRDefault="000D7DA1" w:rsidP="00AC164F">
      <w:pPr>
        <w:pStyle w:val="Heading3"/>
        <w:rPr>
          <w:rFonts w:ascii="Times New Roman" w:eastAsia="Times New Roman" w:hAnsi="Times New Roman" w:cs="Times New Roman"/>
        </w:rPr>
      </w:pPr>
      <w:bookmarkStart w:id="54" w:name="_Toc101099313"/>
      <w:r w:rsidRPr="00545F29">
        <w:rPr>
          <w:rFonts w:ascii="Times New Roman" w:eastAsia="Times New Roman" w:hAnsi="Times New Roman" w:cs="Times New Roman"/>
        </w:rPr>
        <w:t xml:space="preserve">5.6.4 </w:t>
      </w:r>
      <w:r w:rsidR="3F73FC5E" w:rsidRPr="00545F29">
        <w:rPr>
          <w:rFonts w:ascii="Times New Roman" w:eastAsia="Times New Roman" w:hAnsi="Times New Roman" w:cs="Times New Roman"/>
        </w:rPr>
        <w:t>Business User Second Login</w:t>
      </w:r>
      <w:bookmarkEnd w:id="54"/>
    </w:p>
    <w:tbl>
      <w:tblPr>
        <w:tblStyle w:val="TableGrid"/>
        <w:tblW w:w="0" w:type="auto"/>
        <w:tblInd w:w="-3" w:type="dxa"/>
        <w:tblLook w:val="06A0" w:firstRow="1" w:lastRow="0" w:firstColumn="1" w:lastColumn="0" w:noHBand="1" w:noVBand="1"/>
      </w:tblPr>
      <w:tblGrid>
        <w:gridCol w:w="2640"/>
        <w:gridCol w:w="2396"/>
        <w:gridCol w:w="1727"/>
        <w:gridCol w:w="2590"/>
      </w:tblGrid>
      <w:tr w:rsidR="00360244" w:rsidRPr="00545F29" w14:paraId="44E04A22" w14:textId="77777777" w:rsidTr="00AF01DF">
        <w:tc>
          <w:tcPr>
            <w:tcW w:w="2714" w:type="dxa"/>
            <w:shd w:val="clear" w:color="auto" w:fill="D9D9D9" w:themeFill="background1" w:themeFillShade="D9"/>
          </w:tcPr>
          <w:p w14:paraId="2EC381F1" w14:textId="559828BD" w:rsidR="2F8567A1" w:rsidRPr="00545F29" w:rsidRDefault="2F8567A1" w:rsidP="00AC164F">
            <w:pPr>
              <w:spacing w:line="360" w:lineRule="auto"/>
              <w:rPr>
                <w:rFonts w:ascii="Times New Roman" w:eastAsia="Times New Roman" w:hAnsi="Times New Roman" w:cs="Times New Roman"/>
                <w:b/>
                <w:bCs/>
                <w:sz w:val="24"/>
                <w:szCs w:val="24"/>
              </w:rPr>
            </w:pPr>
            <w:r w:rsidRPr="00545F29">
              <w:rPr>
                <w:rFonts w:ascii="Times New Roman" w:eastAsia="Times New Roman" w:hAnsi="Times New Roman" w:cs="Times New Roman"/>
                <w:b/>
                <w:bCs/>
                <w:sz w:val="24"/>
                <w:szCs w:val="24"/>
              </w:rPr>
              <w:t>Test Case ID</w:t>
            </w:r>
          </w:p>
        </w:tc>
        <w:tc>
          <w:tcPr>
            <w:tcW w:w="2423" w:type="dxa"/>
            <w:shd w:val="clear" w:color="auto" w:fill="D9D9D9" w:themeFill="background1" w:themeFillShade="D9"/>
          </w:tcPr>
          <w:p w14:paraId="6676968A" w14:textId="18A0965A" w:rsidR="5C9EF2AC" w:rsidRPr="00545F29" w:rsidRDefault="5C9EF2AC" w:rsidP="00AC164F">
            <w:pPr>
              <w:spacing w:line="360" w:lineRule="auto"/>
              <w:rPr>
                <w:rFonts w:ascii="Times New Roman" w:eastAsia="Times New Roman" w:hAnsi="Times New Roman" w:cs="Times New Roman"/>
                <w:b/>
                <w:bCs/>
                <w:sz w:val="24"/>
                <w:szCs w:val="24"/>
              </w:rPr>
            </w:pPr>
            <w:r w:rsidRPr="00545F29">
              <w:rPr>
                <w:rFonts w:ascii="Times New Roman" w:eastAsia="Times New Roman" w:hAnsi="Times New Roman" w:cs="Times New Roman"/>
                <w:b/>
                <w:bCs/>
                <w:sz w:val="24"/>
                <w:szCs w:val="24"/>
              </w:rPr>
              <w:t>Title</w:t>
            </w:r>
          </w:p>
        </w:tc>
        <w:tc>
          <w:tcPr>
            <w:tcW w:w="4216" w:type="dxa"/>
            <w:gridSpan w:val="2"/>
            <w:shd w:val="clear" w:color="auto" w:fill="D9D9D9" w:themeFill="background1" w:themeFillShade="D9"/>
          </w:tcPr>
          <w:p w14:paraId="00B46A25" w14:textId="3F852D68" w:rsidR="5C9EF2AC" w:rsidRPr="00545F29" w:rsidRDefault="5C9EF2AC" w:rsidP="00AC164F">
            <w:pPr>
              <w:spacing w:line="360" w:lineRule="auto"/>
              <w:rPr>
                <w:rFonts w:ascii="Times New Roman" w:eastAsia="Times New Roman" w:hAnsi="Times New Roman" w:cs="Times New Roman"/>
                <w:b/>
                <w:bCs/>
                <w:sz w:val="24"/>
                <w:szCs w:val="24"/>
              </w:rPr>
            </w:pPr>
            <w:r w:rsidRPr="00545F29">
              <w:rPr>
                <w:rFonts w:ascii="Times New Roman" w:eastAsia="Times New Roman" w:hAnsi="Times New Roman" w:cs="Times New Roman"/>
                <w:b/>
                <w:bCs/>
                <w:sz w:val="24"/>
                <w:szCs w:val="24"/>
              </w:rPr>
              <w:t>Parameters</w:t>
            </w:r>
          </w:p>
        </w:tc>
      </w:tr>
      <w:tr w:rsidR="00AF01DF" w:rsidRPr="00545F29" w14:paraId="5183CAE4" w14:textId="77777777" w:rsidTr="00AF01DF">
        <w:trPr>
          <w:trHeight w:val="173"/>
        </w:trPr>
        <w:tc>
          <w:tcPr>
            <w:tcW w:w="2714" w:type="dxa"/>
            <w:vMerge w:val="restart"/>
          </w:tcPr>
          <w:p w14:paraId="27ECBE6A" w14:textId="5CAEBE7C" w:rsidR="00AF01DF" w:rsidRPr="00545F29" w:rsidRDefault="00AF01DF"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85</w:t>
            </w:r>
          </w:p>
        </w:tc>
        <w:tc>
          <w:tcPr>
            <w:tcW w:w="2423" w:type="dxa"/>
            <w:vMerge w:val="restart"/>
          </w:tcPr>
          <w:p w14:paraId="5C4BDAB4" w14:textId="2EABDFB6" w:rsidR="00AF01DF" w:rsidRPr="00545F29" w:rsidRDefault="00AF01DF"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 Login</w:t>
            </w:r>
          </w:p>
        </w:tc>
        <w:tc>
          <w:tcPr>
            <w:tcW w:w="1747" w:type="dxa"/>
          </w:tcPr>
          <w:p w14:paraId="3DB59CCB" w14:textId="57955D09" w:rsidR="00AF01DF" w:rsidRPr="00545F29" w:rsidRDefault="00AF01DF"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Email:</w:t>
            </w:r>
          </w:p>
        </w:tc>
        <w:tc>
          <w:tcPr>
            <w:tcW w:w="2469" w:type="dxa"/>
          </w:tcPr>
          <w:p w14:paraId="362463B5" w14:textId="3C598CA3" w:rsidR="00AF01DF" w:rsidRPr="00545F29" w:rsidRDefault="00AF01DF"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etimelyTest@gmail.com</w:t>
            </w:r>
          </w:p>
        </w:tc>
      </w:tr>
      <w:tr w:rsidR="00AF01DF" w:rsidRPr="00545F29" w14:paraId="468C0140" w14:textId="77777777" w:rsidTr="00AF01DF">
        <w:trPr>
          <w:trHeight w:val="172"/>
        </w:trPr>
        <w:tc>
          <w:tcPr>
            <w:tcW w:w="2714" w:type="dxa"/>
            <w:vMerge/>
          </w:tcPr>
          <w:p w14:paraId="314C6551" w14:textId="77777777" w:rsidR="00AF01DF" w:rsidRPr="00545F29" w:rsidRDefault="00AF01DF" w:rsidP="00AC164F">
            <w:pPr>
              <w:spacing w:line="360" w:lineRule="auto"/>
              <w:rPr>
                <w:rFonts w:ascii="Times New Roman" w:eastAsia="Times New Roman" w:hAnsi="Times New Roman" w:cs="Times New Roman"/>
                <w:sz w:val="24"/>
                <w:szCs w:val="24"/>
              </w:rPr>
            </w:pPr>
          </w:p>
        </w:tc>
        <w:tc>
          <w:tcPr>
            <w:tcW w:w="2423" w:type="dxa"/>
            <w:vMerge/>
          </w:tcPr>
          <w:p w14:paraId="5AD79BE8" w14:textId="77777777" w:rsidR="00AF01DF" w:rsidRPr="00545F29" w:rsidRDefault="00AF01DF" w:rsidP="00AC164F">
            <w:pPr>
              <w:spacing w:line="360" w:lineRule="auto"/>
              <w:rPr>
                <w:rFonts w:ascii="Times New Roman" w:eastAsia="Times New Roman" w:hAnsi="Times New Roman" w:cs="Times New Roman"/>
                <w:sz w:val="24"/>
                <w:szCs w:val="24"/>
              </w:rPr>
            </w:pPr>
          </w:p>
        </w:tc>
        <w:tc>
          <w:tcPr>
            <w:tcW w:w="1747" w:type="dxa"/>
          </w:tcPr>
          <w:p w14:paraId="1C84F810" w14:textId="09F6874A" w:rsidR="00AF01DF" w:rsidRPr="00545F29" w:rsidRDefault="00AF01DF"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Password:</w:t>
            </w:r>
          </w:p>
        </w:tc>
        <w:tc>
          <w:tcPr>
            <w:tcW w:w="2469" w:type="dxa"/>
          </w:tcPr>
          <w:p w14:paraId="342D3D0E" w14:textId="18CF8F06" w:rsidR="00AF01DF" w:rsidRPr="00545F29" w:rsidRDefault="00AF01DF" w:rsidP="00AC164F">
            <w:pPr>
              <w:spacing w:line="360" w:lineRule="auto"/>
              <w:rPr>
                <w:rFonts w:ascii="Times New Roman" w:eastAsia="Times New Roman" w:hAnsi="Times New Roman" w:cs="Times New Roman"/>
                <w:color w:val="000000" w:themeColor="text1"/>
                <w:sz w:val="24"/>
                <w:szCs w:val="24"/>
              </w:rPr>
            </w:pPr>
            <w:r w:rsidRPr="00545F29">
              <w:rPr>
                <w:rFonts w:ascii="Times New Roman" w:eastAsia="Times New Roman" w:hAnsi="Times New Roman" w:cs="Times New Roman"/>
                <w:color w:val="000000" w:themeColor="text1"/>
                <w:sz w:val="24"/>
                <w:szCs w:val="24"/>
              </w:rPr>
              <w:t>Testing12345</w:t>
            </w:r>
          </w:p>
        </w:tc>
      </w:tr>
      <w:tr w:rsidR="641C89EE" w:rsidRPr="00545F29" w14:paraId="6B593E1A" w14:textId="77777777" w:rsidTr="00AF01DF">
        <w:tc>
          <w:tcPr>
            <w:tcW w:w="2714" w:type="dxa"/>
          </w:tcPr>
          <w:p w14:paraId="2DA42DEB" w14:textId="3CB1D248" w:rsidR="66AB7CD3" w:rsidRPr="00545F29" w:rsidRDefault="16D7D9C8"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110</w:t>
            </w:r>
          </w:p>
        </w:tc>
        <w:tc>
          <w:tcPr>
            <w:tcW w:w="2423" w:type="dxa"/>
          </w:tcPr>
          <w:p w14:paraId="3B1C5EE0" w14:textId="68418043" w:rsidR="0A1A22AE" w:rsidRPr="00545F29" w:rsidRDefault="0A1A22AE"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 View New Availability</w:t>
            </w:r>
          </w:p>
        </w:tc>
        <w:tc>
          <w:tcPr>
            <w:tcW w:w="1747" w:type="dxa"/>
          </w:tcPr>
          <w:p w14:paraId="0F0FE6E3" w14:textId="4AC8B466"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c>
          <w:tcPr>
            <w:tcW w:w="2469" w:type="dxa"/>
          </w:tcPr>
          <w:p w14:paraId="10133BA5" w14:textId="66979D47"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r>
      <w:tr w:rsidR="641C89EE" w:rsidRPr="00545F29" w14:paraId="1E63C6FD" w14:textId="77777777" w:rsidTr="00AF01DF">
        <w:tc>
          <w:tcPr>
            <w:tcW w:w="2714" w:type="dxa"/>
          </w:tcPr>
          <w:p w14:paraId="247F63A5" w14:textId="70F0707D" w:rsidR="279BBD0D" w:rsidRPr="00545F29" w:rsidRDefault="4DE280D0"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111</w:t>
            </w:r>
          </w:p>
        </w:tc>
        <w:tc>
          <w:tcPr>
            <w:tcW w:w="2423" w:type="dxa"/>
          </w:tcPr>
          <w:p w14:paraId="50D90DCE" w14:textId="082A41B5"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3EA0345"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View Team Availability</w:t>
            </w:r>
          </w:p>
        </w:tc>
        <w:tc>
          <w:tcPr>
            <w:tcW w:w="1747" w:type="dxa"/>
          </w:tcPr>
          <w:p w14:paraId="20ECBAD4" w14:textId="253DC819"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c>
          <w:tcPr>
            <w:tcW w:w="2469" w:type="dxa"/>
          </w:tcPr>
          <w:p w14:paraId="60BD848B" w14:textId="0989D9A8"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r>
      <w:tr w:rsidR="641C89EE" w:rsidRPr="00545F29" w14:paraId="5F1BDB41" w14:textId="77777777" w:rsidTr="00AF01DF">
        <w:tc>
          <w:tcPr>
            <w:tcW w:w="2714" w:type="dxa"/>
          </w:tcPr>
          <w:p w14:paraId="173B3D4B" w14:textId="1F25FC2D"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112</w:t>
            </w:r>
          </w:p>
        </w:tc>
        <w:tc>
          <w:tcPr>
            <w:tcW w:w="2423" w:type="dxa"/>
          </w:tcPr>
          <w:p w14:paraId="3FE09911" w14:textId="08BB5E00"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3EA0345"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Schedule Available Employee</w:t>
            </w:r>
          </w:p>
        </w:tc>
        <w:tc>
          <w:tcPr>
            <w:tcW w:w="1747" w:type="dxa"/>
          </w:tcPr>
          <w:p w14:paraId="38E3835C" w14:textId="734F40E6"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c>
          <w:tcPr>
            <w:tcW w:w="2469" w:type="dxa"/>
          </w:tcPr>
          <w:p w14:paraId="2F9065FF" w14:textId="503D38CB"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r>
      <w:tr w:rsidR="641C89EE" w:rsidRPr="00545F29" w14:paraId="1AB17E5C" w14:textId="77777777" w:rsidTr="00AF01DF">
        <w:tc>
          <w:tcPr>
            <w:tcW w:w="2714" w:type="dxa"/>
          </w:tcPr>
          <w:p w14:paraId="2B4059E9" w14:textId="20D72234"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113</w:t>
            </w:r>
          </w:p>
        </w:tc>
        <w:tc>
          <w:tcPr>
            <w:tcW w:w="2423" w:type="dxa"/>
          </w:tcPr>
          <w:p w14:paraId="152885EA" w14:textId="72DCC27F"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3EA0345"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Delete Shift</w:t>
            </w:r>
          </w:p>
        </w:tc>
        <w:tc>
          <w:tcPr>
            <w:tcW w:w="1747" w:type="dxa"/>
          </w:tcPr>
          <w:p w14:paraId="209C8C65" w14:textId="5586E688"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c>
          <w:tcPr>
            <w:tcW w:w="2469" w:type="dxa"/>
          </w:tcPr>
          <w:p w14:paraId="1F16A585" w14:textId="7FEE964A"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r>
      <w:tr w:rsidR="641C89EE" w:rsidRPr="00545F29" w14:paraId="0CDF4BCE" w14:textId="77777777" w:rsidTr="00AF01DF">
        <w:tc>
          <w:tcPr>
            <w:tcW w:w="2714" w:type="dxa"/>
          </w:tcPr>
          <w:p w14:paraId="3140702A" w14:textId="61F97CF6"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lastRenderedPageBreak/>
              <w:t>TC-</w:t>
            </w:r>
            <w:r w:rsidR="00A5361A" w:rsidRPr="00545F29">
              <w:rPr>
                <w:rFonts w:ascii="Times New Roman" w:eastAsia="Times New Roman" w:hAnsi="Times New Roman" w:cs="Times New Roman"/>
                <w:sz w:val="24"/>
                <w:szCs w:val="24"/>
              </w:rPr>
              <w:t>114</w:t>
            </w:r>
          </w:p>
        </w:tc>
        <w:tc>
          <w:tcPr>
            <w:tcW w:w="2423" w:type="dxa"/>
          </w:tcPr>
          <w:p w14:paraId="16739D88" w14:textId="2F73BD8F"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3EA0345"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Delete Announcement</w:t>
            </w:r>
          </w:p>
        </w:tc>
        <w:tc>
          <w:tcPr>
            <w:tcW w:w="1747" w:type="dxa"/>
          </w:tcPr>
          <w:p w14:paraId="799C35E5" w14:textId="3E0E61A5"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c>
          <w:tcPr>
            <w:tcW w:w="2469" w:type="dxa"/>
          </w:tcPr>
          <w:p w14:paraId="58C7A5D6" w14:textId="216FCB1D"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r>
      <w:tr w:rsidR="40A08768" w:rsidRPr="00545F29" w14:paraId="7229CDE5" w14:textId="77777777" w:rsidTr="430B3C96">
        <w:tc>
          <w:tcPr>
            <w:tcW w:w="2714" w:type="dxa"/>
          </w:tcPr>
          <w:p w14:paraId="5A3AEBA8" w14:textId="7239260A" w:rsidR="4DE280D0" w:rsidRPr="00545F29" w:rsidRDefault="4DE280D0"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115</w:t>
            </w:r>
          </w:p>
        </w:tc>
        <w:tc>
          <w:tcPr>
            <w:tcW w:w="2423" w:type="dxa"/>
          </w:tcPr>
          <w:p w14:paraId="6FA9E634" w14:textId="01EA99EC" w:rsidR="4DE280D0" w:rsidRPr="00545F29" w:rsidRDefault="4DE280D0"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6FAEF596"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Terminate Staff</w:t>
            </w:r>
          </w:p>
        </w:tc>
        <w:tc>
          <w:tcPr>
            <w:tcW w:w="1747" w:type="dxa"/>
          </w:tcPr>
          <w:p w14:paraId="0C2C2FEE" w14:textId="4A53FC7A" w:rsidR="40A08768" w:rsidRPr="00545F29" w:rsidRDefault="40A08768" w:rsidP="00AC164F">
            <w:pPr>
              <w:spacing w:line="360" w:lineRule="auto"/>
              <w:rPr>
                <w:rFonts w:ascii="Times New Roman" w:eastAsia="Times New Roman" w:hAnsi="Times New Roman" w:cs="Times New Roman"/>
                <w:color w:val="000000" w:themeColor="text1"/>
                <w:sz w:val="24"/>
                <w:szCs w:val="24"/>
              </w:rPr>
            </w:pPr>
          </w:p>
        </w:tc>
        <w:tc>
          <w:tcPr>
            <w:tcW w:w="2469" w:type="dxa"/>
          </w:tcPr>
          <w:p w14:paraId="48BA16E4" w14:textId="238CA830" w:rsidR="40A08768" w:rsidRPr="00545F29" w:rsidRDefault="40A08768" w:rsidP="00AC164F">
            <w:pPr>
              <w:spacing w:line="360" w:lineRule="auto"/>
              <w:rPr>
                <w:rFonts w:ascii="Times New Roman" w:eastAsia="Times New Roman" w:hAnsi="Times New Roman" w:cs="Times New Roman"/>
                <w:color w:val="000000" w:themeColor="text1"/>
                <w:sz w:val="24"/>
                <w:szCs w:val="24"/>
              </w:rPr>
            </w:pPr>
          </w:p>
        </w:tc>
      </w:tr>
      <w:tr w:rsidR="641C89EE" w:rsidRPr="00545F29" w14:paraId="6BFD972C" w14:textId="77777777" w:rsidTr="00AF01DF">
        <w:tc>
          <w:tcPr>
            <w:tcW w:w="2714" w:type="dxa"/>
          </w:tcPr>
          <w:p w14:paraId="3D22B186" w14:textId="77F8CBE9"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TC-</w:t>
            </w:r>
            <w:r w:rsidR="00A5361A" w:rsidRPr="00545F29">
              <w:rPr>
                <w:rFonts w:ascii="Times New Roman" w:eastAsia="Times New Roman" w:hAnsi="Times New Roman" w:cs="Times New Roman"/>
                <w:sz w:val="24"/>
                <w:szCs w:val="24"/>
              </w:rPr>
              <w:t>99</w:t>
            </w:r>
          </w:p>
        </w:tc>
        <w:tc>
          <w:tcPr>
            <w:tcW w:w="2423" w:type="dxa"/>
          </w:tcPr>
          <w:p w14:paraId="0CA9B1B2" w14:textId="195E2E2D" w:rsidR="279BBD0D" w:rsidRPr="00545F29" w:rsidRDefault="279BBD0D" w:rsidP="00AC164F">
            <w:pPr>
              <w:spacing w:line="360" w:lineRule="auto"/>
              <w:rPr>
                <w:rFonts w:ascii="Times New Roman" w:eastAsia="Times New Roman" w:hAnsi="Times New Roman" w:cs="Times New Roman"/>
                <w:sz w:val="24"/>
                <w:szCs w:val="24"/>
              </w:rPr>
            </w:pPr>
            <w:r w:rsidRPr="00545F29">
              <w:rPr>
                <w:rFonts w:ascii="Times New Roman" w:eastAsia="Times New Roman" w:hAnsi="Times New Roman" w:cs="Times New Roman"/>
                <w:sz w:val="24"/>
                <w:szCs w:val="24"/>
              </w:rPr>
              <w:t>Business User</w:t>
            </w:r>
            <w:r w:rsidR="23EA0345" w:rsidRPr="00545F29">
              <w:rPr>
                <w:rFonts w:ascii="Times New Roman" w:eastAsia="Times New Roman" w:hAnsi="Times New Roman" w:cs="Times New Roman"/>
                <w:sz w:val="24"/>
                <w:szCs w:val="24"/>
              </w:rPr>
              <w:t>:</w:t>
            </w:r>
            <w:r w:rsidRPr="00545F29">
              <w:rPr>
                <w:rFonts w:ascii="Times New Roman" w:eastAsia="Times New Roman" w:hAnsi="Times New Roman" w:cs="Times New Roman"/>
                <w:sz w:val="24"/>
                <w:szCs w:val="24"/>
              </w:rPr>
              <w:t xml:space="preserve"> Logout</w:t>
            </w:r>
          </w:p>
        </w:tc>
        <w:tc>
          <w:tcPr>
            <w:tcW w:w="1747" w:type="dxa"/>
          </w:tcPr>
          <w:p w14:paraId="489D364B" w14:textId="56EC3B99"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c>
          <w:tcPr>
            <w:tcW w:w="2469" w:type="dxa"/>
          </w:tcPr>
          <w:p w14:paraId="51E3202F" w14:textId="03A2A89B" w:rsidR="641C89EE" w:rsidRPr="00545F29" w:rsidRDefault="641C89EE" w:rsidP="00AC164F">
            <w:pPr>
              <w:spacing w:line="360" w:lineRule="auto"/>
              <w:rPr>
                <w:rFonts w:ascii="Times New Roman" w:eastAsia="Times New Roman" w:hAnsi="Times New Roman" w:cs="Times New Roman"/>
                <w:color w:val="000000" w:themeColor="text1"/>
                <w:sz w:val="24"/>
                <w:szCs w:val="24"/>
              </w:rPr>
            </w:pPr>
          </w:p>
        </w:tc>
      </w:tr>
    </w:tbl>
    <w:p w14:paraId="4CB3BB62" w14:textId="77D43191" w:rsidR="0B34C122" w:rsidRPr="00545F29" w:rsidRDefault="0B34C122" w:rsidP="00AC164F">
      <w:pPr>
        <w:spacing w:line="360" w:lineRule="auto"/>
        <w:rPr>
          <w:rFonts w:ascii="Times New Roman" w:eastAsia="Calibri" w:hAnsi="Times New Roman" w:cs="Times New Roman"/>
          <w:szCs w:val="24"/>
        </w:rPr>
      </w:pPr>
    </w:p>
    <w:p w14:paraId="615A1862" w14:textId="09AC3FD2" w:rsidR="008A7E2C" w:rsidRPr="00545F29" w:rsidRDefault="00636F21" w:rsidP="00AC164F">
      <w:pPr>
        <w:pStyle w:val="Heading1"/>
        <w:spacing w:line="360" w:lineRule="auto"/>
        <w:rPr>
          <w:rFonts w:ascii="Times New Roman" w:hAnsi="Times New Roman" w:cs="Times New Roman"/>
        </w:rPr>
      </w:pPr>
      <w:bookmarkStart w:id="55" w:name="_Toc101099314"/>
      <w:r w:rsidRPr="00545F29">
        <w:rPr>
          <w:rFonts w:ascii="Times New Roman" w:hAnsi="Times New Roman" w:cs="Times New Roman"/>
        </w:rPr>
        <w:t>6</w:t>
      </w:r>
      <w:r w:rsidR="008A7E2C" w:rsidRPr="00545F29">
        <w:rPr>
          <w:rFonts w:ascii="Times New Roman" w:hAnsi="Times New Roman" w:cs="Times New Roman"/>
        </w:rPr>
        <w:t>. Functional Test</w:t>
      </w:r>
      <w:r w:rsidR="004C22C7" w:rsidRPr="00545F29">
        <w:rPr>
          <w:rFonts w:ascii="Times New Roman" w:hAnsi="Times New Roman" w:cs="Times New Roman"/>
        </w:rPr>
        <w:t xml:space="preserve"> Cases</w:t>
      </w:r>
      <w:bookmarkEnd w:id="55"/>
    </w:p>
    <w:p w14:paraId="00536C26" w14:textId="4E6C0EF3" w:rsidR="3BD50D6A" w:rsidRPr="00545F29" w:rsidRDefault="00636F21" w:rsidP="00AC164F">
      <w:pPr>
        <w:pStyle w:val="Heading2"/>
        <w:spacing w:line="360" w:lineRule="auto"/>
        <w:rPr>
          <w:rFonts w:ascii="Times New Roman" w:hAnsi="Times New Roman" w:cs="Times New Roman"/>
        </w:rPr>
      </w:pPr>
      <w:bookmarkStart w:id="56" w:name="_Toc101099315"/>
      <w:r w:rsidRPr="00545F29">
        <w:rPr>
          <w:rFonts w:ascii="Times New Roman" w:hAnsi="Times New Roman" w:cs="Times New Roman"/>
        </w:rPr>
        <w:t>6</w:t>
      </w:r>
      <w:r w:rsidR="004C22C7" w:rsidRPr="00545F29">
        <w:rPr>
          <w:rFonts w:ascii="Times New Roman" w:hAnsi="Times New Roman" w:cs="Times New Roman"/>
        </w:rPr>
        <w:t xml:space="preserve">.1 </w:t>
      </w:r>
      <w:r w:rsidR="00830942" w:rsidRPr="00545F29">
        <w:rPr>
          <w:rFonts w:ascii="Times New Roman" w:hAnsi="Times New Roman" w:cs="Times New Roman"/>
        </w:rPr>
        <w:t>Business Sign-Up</w:t>
      </w:r>
      <w:bookmarkEnd w:id="56"/>
      <w:r w:rsidR="003609B5" w:rsidRPr="00545F29">
        <w:rPr>
          <w:rFonts w:ascii="Times New Roman" w:hAnsi="Times New Roman" w:cs="Times New Roman"/>
        </w:rPr>
        <w:t xml:space="preserve"> </w:t>
      </w:r>
    </w:p>
    <w:tbl>
      <w:tblPr>
        <w:tblStyle w:val="TableGrid"/>
        <w:tblW w:w="0" w:type="auto"/>
        <w:tblInd w:w="0" w:type="dxa"/>
        <w:tblLook w:val="04A0" w:firstRow="1" w:lastRow="0" w:firstColumn="1" w:lastColumn="0" w:noHBand="0" w:noVBand="1"/>
      </w:tblPr>
      <w:tblGrid>
        <w:gridCol w:w="2065"/>
        <w:gridCol w:w="2250"/>
        <w:gridCol w:w="5035"/>
      </w:tblGrid>
      <w:tr w:rsidR="00D235B3" w:rsidRPr="00545F29" w14:paraId="6096C6F7" w14:textId="77777777" w:rsidTr="79D45E12">
        <w:tc>
          <w:tcPr>
            <w:tcW w:w="4315" w:type="dxa"/>
            <w:gridSpan w:val="2"/>
            <w:shd w:val="clear" w:color="auto" w:fill="D9D9D9" w:themeFill="background1" w:themeFillShade="D9"/>
          </w:tcPr>
          <w:p w14:paraId="6E85CF43" w14:textId="6411B8CD" w:rsidR="00D235B3" w:rsidRPr="00545F29" w:rsidRDefault="00D235B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1</w:t>
            </w:r>
          </w:p>
        </w:tc>
        <w:tc>
          <w:tcPr>
            <w:tcW w:w="5035" w:type="dxa"/>
            <w:shd w:val="clear" w:color="auto" w:fill="D9D9D9" w:themeFill="background1" w:themeFillShade="D9"/>
          </w:tcPr>
          <w:p w14:paraId="1E6D4257" w14:textId="27F7D485" w:rsidR="00D235B3" w:rsidRPr="00545F29" w:rsidRDefault="00D235B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4F5FB693" w:rsidRPr="00545F29">
              <w:rPr>
                <w:rFonts w:ascii="Times New Roman" w:hAnsi="Times New Roman" w:cs="Times New Roman"/>
                <w:i w:val="0"/>
                <w:sz w:val="24"/>
                <w:szCs w:val="24"/>
              </w:rPr>
              <w:t>Business Sign Up</w:t>
            </w:r>
          </w:p>
        </w:tc>
      </w:tr>
      <w:tr w:rsidR="00D235B3" w:rsidRPr="00545F29" w14:paraId="15A8A200" w14:textId="77777777" w:rsidTr="79D45E12">
        <w:tc>
          <w:tcPr>
            <w:tcW w:w="4315" w:type="dxa"/>
            <w:gridSpan w:val="2"/>
            <w:shd w:val="clear" w:color="auto" w:fill="D9D9D9" w:themeFill="background1" w:themeFillShade="D9"/>
          </w:tcPr>
          <w:p w14:paraId="135BD6E3" w14:textId="31BE5532" w:rsidR="00D235B3" w:rsidRPr="00545F29" w:rsidRDefault="00D235B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7E249436"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454F7E2F" w14:textId="7EC15463" w:rsidR="00D235B3" w:rsidRPr="00545F29" w:rsidRDefault="00D235B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4F5FB693" w:rsidRPr="00545F29">
              <w:rPr>
                <w:rFonts w:ascii="Times New Roman" w:hAnsi="Times New Roman" w:cs="Times New Roman"/>
                <w:i w:val="0"/>
                <w:sz w:val="24"/>
                <w:szCs w:val="24"/>
              </w:rPr>
              <w:t>4/1/202</w:t>
            </w:r>
            <w:r w:rsidR="00890170" w:rsidRPr="00545F29">
              <w:rPr>
                <w:rFonts w:ascii="Times New Roman" w:hAnsi="Times New Roman" w:cs="Times New Roman"/>
                <w:i w:val="0"/>
                <w:sz w:val="24"/>
                <w:szCs w:val="24"/>
              </w:rPr>
              <w:t>2</w:t>
            </w:r>
          </w:p>
        </w:tc>
      </w:tr>
      <w:tr w:rsidR="00D235B3" w:rsidRPr="00545F29" w14:paraId="56641A0B" w14:textId="77777777" w:rsidTr="79D45E12">
        <w:tc>
          <w:tcPr>
            <w:tcW w:w="4315" w:type="dxa"/>
            <w:gridSpan w:val="2"/>
            <w:shd w:val="clear" w:color="auto" w:fill="D9D9D9" w:themeFill="background1" w:themeFillShade="D9"/>
          </w:tcPr>
          <w:p w14:paraId="015B9413" w14:textId="75300794" w:rsidR="00D235B3" w:rsidRPr="00545F29" w:rsidRDefault="00D235B3"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7E249436"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14C479D" w14:textId="171545AD" w:rsidR="00D235B3" w:rsidRPr="00545F29" w:rsidRDefault="00D235B3" w:rsidP="79D45E12">
            <w:pPr>
              <w:pStyle w:val="BodyText"/>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00890170" w:rsidRPr="00545F29">
              <w:rPr>
                <w:rFonts w:ascii="Times New Roman" w:hAnsi="Times New Roman" w:cs="Times New Roman"/>
                <w:i w:val="0"/>
                <w:sz w:val="24"/>
                <w:szCs w:val="24"/>
              </w:rPr>
              <w:t>4/1</w:t>
            </w:r>
            <w:r w:rsidR="00947BA9" w:rsidRPr="00545F29">
              <w:rPr>
                <w:rFonts w:ascii="Times New Roman" w:hAnsi="Times New Roman" w:cs="Times New Roman"/>
                <w:i w:val="0"/>
                <w:sz w:val="24"/>
                <w:szCs w:val="24"/>
              </w:rPr>
              <w:t>5</w:t>
            </w:r>
            <w:r w:rsidR="00890170" w:rsidRPr="00545F29">
              <w:rPr>
                <w:rFonts w:ascii="Times New Roman" w:hAnsi="Times New Roman" w:cs="Times New Roman"/>
                <w:i w:val="0"/>
                <w:sz w:val="24"/>
                <w:szCs w:val="24"/>
              </w:rPr>
              <w:t>/2022</w:t>
            </w:r>
          </w:p>
        </w:tc>
      </w:tr>
      <w:tr w:rsidR="00D235B3" w:rsidRPr="00545F29" w14:paraId="004D9501" w14:textId="77777777" w:rsidTr="79D45E12">
        <w:tc>
          <w:tcPr>
            <w:tcW w:w="2065" w:type="dxa"/>
          </w:tcPr>
          <w:p w14:paraId="5947EC54" w14:textId="59AD9777" w:rsidR="00D235B3" w:rsidRPr="00545F29" w:rsidRDefault="00D235B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74229E2" w14:textId="2E064791" w:rsidR="00D235B3"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0D235B3" w:rsidRPr="00545F29" w14:paraId="6EBDC7E5" w14:textId="77777777" w:rsidTr="79D45E12">
        <w:tc>
          <w:tcPr>
            <w:tcW w:w="2065" w:type="dxa"/>
          </w:tcPr>
          <w:p w14:paraId="07D1559C" w14:textId="77777777" w:rsidR="00D235B3" w:rsidRPr="00545F29" w:rsidRDefault="00D235B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12D30F5" w14:textId="0A1C4C5C" w:rsidR="004B5567" w:rsidRPr="00545F29" w:rsidRDefault="008F228D" w:rsidP="009B7BC4">
            <w:pPr>
              <w:pStyle w:val="BodyText"/>
              <w:numPr>
                <w:ilvl w:val="0"/>
                <w:numId w:val="123"/>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p>
          <w:p w14:paraId="0E593FDB" w14:textId="2CBE1BB9" w:rsidR="004C3B7D" w:rsidRPr="00545F29" w:rsidRDefault="004C3B7D" w:rsidP="009B7BC4">
            <w:pPr>
              <w:pStyle w:val="BodyText"/>
              <w:numPr>
                <w:ilvl w:val="0"/>
                <w:numId w:val="123"/>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04CE05B6" w14:textId="1119D242" w:rsidR="00D235B3" w:rsidRPr="00545F29" w:rsidRDefault="004B5567" w:rsidP="009B7BC4">
            <w:pPr>
              <w:pStyle w:val="BodyText"/>
              <w:numPr>
                <w:ilvl w:val="0"/>
                <w:numId w:val="123"/>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on the business sign up page.</w:t>
            </w:r>
          </w:p>
        </w:tc>
      </w:tr>
      <w:tr w:rsidR="00D235B3" w:rsidRPr="00545F29" w14:paraId="6ABB6903" w14:textId="77777777" w:rsidTr="79D45E12">
        <w:tc>
          <w:tcPr>
            <w:tcW w:w="2065" w:type="dxa"/>
          </w:tcPr>
          <w:p w14:paraId="01AA7F8D" w14:textId="77777777" w:rsidR="00D235B3" w:rsidRPr="00545F29" w:rsidRDefault="00D235B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C60AC4F" w14:textId="19A011BC" w:rsidR="00D235B3" w:rsidRPr="00545F29" w:rsidRDefault="002078DA" w:rsidP="79D45E12">
            <w:pPr>
              <w:pStyle w:val="BodyText"/>
              <w:numPr>
                <w:ilvl w:val="0"/>
                <w:numId w:val="2"/>
              </w:numPr>
              <w:jc w:val="left"/>
              <w:rPr>
                <w:rFonts w:ascii="Times New Roman" w:eastAsia="Times New Roman" w:hAnsi="Times New Roman" w:cs="Times New Roman"/>
                <w:i w:val="0"/>
                <w:sz w:val="24"/>
                <w:szCs w:val="24"/>
              </w:rPr>
            </w:pPr>
            <w:r w:rsidRPr="00545F29">
              <w:rPr>
                <w:rFonts w:ascii="Times New Roman" w:hAnsi="Times New Roman" w:cs="Times New Roman"/>
                <w:i w:val="0"/>
                <w:sz w:val="24"/>
                <w:szCs w:val="24"/>
              </w:rPr>
              <w:t>U</w:t>
            </w:r>
            <w:r w:rsidR="2BDF2B44" w:rsidRPr="00545F29">
              <w:rPr>
                <w:rFonts w:ascii="Times New Roman" w:hAnsi="Times New Roman" w:cs="Times New Roman"/>
                <w:i w:val="0"/>
                <w:sz w:val="24"/>
                <w:szCs w:val="24"/>
              </w:rPr>
              <w:t>ser has created an eTimely</w:t>
            </w:r>
            <w:r w:rsidRPr="00545F29">
              <w:rPr>
                <w:rFonts w:ascii="Times New Roman" w:hAnsi="Times New Roman" w:cs="Times New Roman"/>
                <w:i w:val="0"/>
                <w:sz w:val="24"/>
                <w:szCs w:val="24"/>
              </w:rPr>
              <w:t xml:space="preserve"> business</w:t>
            </w:r>
            <w:r w:rsidR="2BDF2B44" w:rsidRPr="00545F29">
              <w:rPr>
                <w:rFonts w:ascii="Times New Roman" w:hAnsi="Times New Roman" w:cs="Times New Roman"/>
                <w:i w:val="0"/>
                <w:sz w:val="24"/>
                <w:szCs w:val="24"/>
              </w:rPr>
              <w:t xml:space="preserve"> account.</w:t>
            </w:r>
          </w:p>
          <w:p w14:paraId="6A4331C2" w14:textId="77777777" w:rsidR="00D235B3" w:rsidRPr="00545F29" w:rsidRDefault="0FB2A682" w:rsidP="00EE03D2">
            <w:pPr>
              <w:pStyle w:val="BodyText"/>
              <w:numPr>
                <w:ilvl w:val="0"/>
                <w:numId w:val="2"/>
              </w:numPr>
              <w:jc w:val="left"/>
              <w:rPr>
                <w:rFonts w:ascii="Times New Roman" w:eastAsia="Times New Roman" w:hAnsi="Times New Roman" w:cs="Times New Roman"/>
                <w:i w:val="0"/>
                <w:sz w:val="24"/>
                <w:szCs w:val="24"/>
              </w:rPr>
            </w:pPr>
            <w:r w:rsidRPr="00545F29">
              <w:rPr>
                <w:rFonts w:ascii="Times New Roman" w:hAnsi="Times New Roman" w:cs="Times New Roman"/>
                <w:i w:val="0"/>
                <w:sz w:val="24"/>
                <w:szCs w:val="24"/>
              </w:rPr>
              <w:t>A verification email is sent</w:t>
            </w:r>
            <w:r w:rsidR="002E0D35" w:rsidRPr="00545F29">
              <w:rPr>
                <w:rFonts w:ascii="Times New Roman" w:hAnsi="Times New Roman" w:cs="Times New Roman"/>
                <w:i w:val="0"/>
                <w:sz w:val="24"/>
                <w:szCs w:val="24"/>
              </w:rPr>
              <w:t xml:space="preserve"> to </w:t>
            </w:r>
            <w:r w:rsidR="001264D3" w:rsidRPr="00545F29">
              <w:rPr>
                <w:rFonts w:ascii="Times New Roman" w:hAnsi="Times New Roman" w:cs="Times New Roman"/>
                <w:i w:val="0"/>
                <w:sz w:val="24"/>
                <w:szCs w:val="24"/>
              </w:rPr>
              <w:t xml:space="preserve">the </w:t>
            </w:r>
            <w:r w:rsidR="00AF01DF" w:rsidRPr="00545F29">
              <w:rPr>
                <w:rFonts w:ascii="Times New Roman" w:hAnsi="Times New Roman" w:cs="Times New Roman"/>
                <w:i w:val="0"/>
                <w:sz w:val="24"/>
                <w:szCs w:val="24"/>
              </w:rPr>
              <w:t>user’s</w:t>
            </w:r>
            <w:r w:rsidR="001264D3" w:rsidRPr="00545F29">
              <w:rPr>
                <w:rFonts w:ascii="Times New Roman" w:hAnsi="Times New Roman" w:cs="Times New Roman"/>
                <w:i w:val="0"/>
                <w:sz w:val="24"/>
                <w:szCs w:val="24"/>
              </w:rPr>
              <w:t xml:space="preserve"> email address used to create a business account.</w:t>
            </w:r>
          </w:p>
          <w:p w14:paraId="44E10ACB" w14:textId="77777777" w:rsidR="00172A94" w:rsidRPr="00545F29" w:rsidRDefault="00172A94" w:rsidP="00EE03D2">
            <w:pPr>
              <w:pStyle w:val="BodyText"/>
              <w:numPr>
                <w:ilvl w:val="0"/>
                <w:numId w:val="2"/>
              </w:numPr>
              <w:jc w:val="left"/>
              <w:rPr>
                <w:rFonts w:ascii="Times New Roman" w:eastAsia="Times New Roman" w:hAnsi="Times New Roman" w:cs="Times New Roman"/>
                <w:i w:val="0"/>
                <w:sz w:val="24"/>
                <w:szCs w:val="24"/>
              </w:rPr>
            </w:pPr>
            <w:r w:rsidRPr="00545F29">
              <w:rPr>
                <w:rFonts w:ascii="Times New Roman" w:hAnsi="Times New Roman" w:cs="Times New Roman"/>
                <w:i w:val="0"/>
                <w:sz w:val="24"/>
                <w:szCs w:val="24"/>
              </w:rPr>
              <w:t xml:space="preserve">The business account information is saved to the </w:t>
            </w:r>
            <w:r w:rsidR="00C546B1" w:rsidRPr="00545F29">
              <w:rPr>
                <w:rFonts w:ascii="Times New Roman" w:hAnsi="Times New Roman" w:cs="Times New Roman"/>
                <w:i w:val="0"/>
                <w:sz w:val="24"/>
                <w:szCs w:val="24"/>
              </w:rPr>
              <w:t xml:space="preserve">“BusinessUser” collection </w:t>
            </w:r>
            <w:r w:rsidR="008F01D7" w:rsidRPr="00545F29">
              <w:rPr>
                <w:rFonts w:ascii="Times New Roman" w:hAnsi="Times New Roman" w:cs="Times New Roman"/>
                <w:i w:val="0"/>
                <w:sz w:val="24"/>
                <w:szCs w:val="24"/>
              </w:rPr>
              <w:t>in the database</w:t>
            </w:r>
            <w:r w:rsidR="00C546B1" w:rsidRPr="00545F29">
              <w:rPr>
                <w:rFonts w:ascii="Times New Roman" w:hAnsi="Times New Roman" w:cs="Times New Roman"/>
                <w:i w:val="0"/>
                <w:sz w:val="24"/>
                <w:szCs w:val="24"/>
              </w:rPr>
              <w:t>.</w:t>
            </w:r>
          </w:p>
          <w:p w14:paraId="04EBF24F" w14:textId="544ECAD1" w:rsidR="00D235B3" w:rsidRPr="00545F29" w:rsidRDefault="00097BD1" w:rsidP="5E4E5DC9">
            <w:pPr>
              <w:pStyle w:val="BodyText"/>
              <w:numPr>
                <w:ilvl w:val="0"/>
                <w:numId w:val="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Five default roles are added and linked to the business account in the “Roles” collection of the database.</w:t>
            </w:r>
          </w:p>
        </w:tc>
      </w:tr>
      <w:tr w:rsidR="00D235B3" w:rsidRPr="00545F29" w14:paraId="5E791C0F" w14:textId="77777777" w:rsidTr="79D45E12">
        <w:tc>
          <w:tcPr>
            <w:tcW w:w="2065" w:type="dxa"/>
          </w:tcPr>
          <w:p w14:paraId="32B87E49" w14:textId="4DB8AD3E" w:rsidR="00D235B3" w:rsidRPr="00545F29" w:rsidRDefault="00D235B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FA6086D" w14:textId="248B2E3B" w:rsidR="00D235B3" w:rsidRPr="00545F29" w:rsidRDefault="003A75ED" w:rsidP="79D45E12">
            <w:pPr>
              <w:pStyle w:val="BodyText"/>
              <w:numPr>
                <w:ilvl w:val="0"/>
                <w:numId w:val="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4F9E1229" w:rsidRPr="00545F29">
              <w:rPr>
                <w:rFonts w:ascii="Times New Roman" w:hAnsi="Times New Roman" w:cs="Times New Roman"/>
                <w:i w:val="0"/>
                <w:sz w:val="24"/>
                <w:szCs w:val="24"/>
              </w:rPr>
              <w:t xml:space="preserve">nter </w:t>
            </w:r>
            <w:r w:rsidR="00EF1D6F" w:rsidRPr="00545F29">
              <w:rPr>
                <w:rFonts w:ascii="Times New Roman" w:hAnsi="Times New Roman" w:cs="Times New Roman"/>
                <w:i w:val="0"/>
                <w:sz w:val="24"/>
                <w:szCs w:val="24"/>
              </w:rPr>
              <w:t>“</w:t>
            </w:r>
            <w:r w:rsidRPr="00545F29">
              <w:rPr>
                <w:rFonts w:ascii="Times New Roman" w:hAnsi="Times New Roman" w:cs="Times New Roman"/>
                <w:i w:val="0"/>
                <w:sz w:val="24"/>
                <w:szCs w:val="24"/>
              </w:rPr>
              <w:t>eTimelyTest</w:t>
            </w:r>
            <w:r w:rsidR="00EF1D6F" w:rsidRPr="00545F29">
              <w:rPr>
                <w:rFonts w:ascii="Times New Roman" w:hAnsi="Times New Roman" w:cs="Times New Roman"/>
                <w:i w:val="0"/>
                <w:sz w:val="24"/>
                <w:szCs w:val="24"/>
              </w:rPr>
              <w:t xml:space="preserve">” </w:t>
            </w:r>
            <w:r w:rsidR="00A64F32" w:rsidRPr="00545F29">
              <w:rPr>
                <w:rFonts w:ascii="Times New Roman" w:hAnsi="Times New Roman" w:cs="Times New Roman"/>
                <w:i w:val="0"/>
                <w:sz w:val="24"/>
                <w:szCs w:val="24"/>
              </w:rPr>
              <w:t>in the company name field.</w:t>
            </w:r>
          </w:p>
          <w:p w14:paraId="7910E818" w14:textId="34A6BC87" w:rsidR="00D235B3" w:rsidRPr="00545F29" w:rsidRDefault="00756E18" w:rsidP="79D45E12">
            <w:pPr>
              <w:pStyle w:val="BodyText"/>
              <w:numPr>
                <w:ilvl w:val="0"/>
                <w:numId w:val="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00EF1D6F" w:rsidRPr="00545F29">
              <w:rPr>
                <w:rFonts w:ascii="Times New Roman" w:hAnsi="Times New Roman" w:cs="Times New Roman"/>
                <w:i w:val="0"/>
                <w:sz w:val="24"/>
                <w:szCs w:val="24"/>
              </w:rPr>
              <w:t xml:space="preserve"> “etimely</w:t>
            </w:r>
            <w:r w:rsidR="00A64F32" w:rsidRPr="00545F29">
              <w:rPr>
                <w:rFonts w:ascii="Times New Roman" w:hAnsi="Times New Roman" w:cs="Times New Roman"/>
                <w:i w:val="0"/>
                <w:sz w:val="24"/>
                <w:szCs w:val="24"/>
              </w:rPr>
              <w:t>Test</w:t>
            </w:r>
            <w:r w:rsidR="00EF1D6F" w:rsidRPr="00545F29">
              <w:rPr>
                <w:rFonts w:ascii="Times New Roman" w:hAnsi="Times New Roman" w:cs="Times New Roman"/>
                <w:i w:val="0"/>
                <w:sz w:val="24"/>
                <w:szCs w:val="24"/>
              </w:rPr>
              <w:t xml:space="preserve">@gmail.com” </w:t>
            </w:r>
            <w:r w:rsidR="00A64F32" w:rsidRPr="00545F29">
              <w:rPr>
                <w:rFonts w:ascii="Times New Roman" w:hAnsi="Times New Roman" w:cs="Times New Roman"/>
                <w:i w:val="0"/>
                <w:sz w:val="24"/>
                <w:szCs w:val="24"/>
              </w:rPr>
              <w:t>in the company email field.</w:t>
            </w:r>
          </w:p>
          <w:p w14:paraId="0B7EE254" w14:textId="077D7D00" w:rsidR="00D235B3" w:rsidRPr="00545F29" w:rsidRDefault="00756E18" w:rsidP="79D45E12">
            <w:pPr>
              <w:pStyle w:val="BodyText"/>
              <w:numPr>
                <w:ilvl w:val="0"/>
                <w:numId w:val="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4F9E1229" w:rsidRPr="00545F29">
              <w:rPr>
                <w:rFonts w:ascii="Times New Roman" w:hAnsi="Times New Roman" w:cs="Times New Roman"/>
                <w:i w:val="0"/>
                <w:sz w:val="24"/>
                <w:szCs w:val="24"/>
              </w:rPr>
              <w:t xml:space="preserve"> </w:t>
            </w:r>
            <w:r w:rsidR="00EF1D6F" w:rsidRPr="00545F29">
              <w:rPr>
                <w:rFonts w:ascii="Times New Roman" w:hAnsi="Times New Roman" w:cs="Times New Roman"/>
                <w:i w:val="0"/>
                <w:sz w:val="24"/>
                <w:szCs w:val="24"/>
              </w:rPr>
              <w:t>“</w:t>
            </w:r>
            <w:r w:rsidR="00A64F32" w:rsidRPr="00545F29">
              <w:rPr>
                <w:rFonts w:ascii="Times New Roman" w:hAnsi="Times New Roman" w:cs="Times New Roman"/>
                <w:i w:val="0"/>
                <w:sz w:val="24"/>
                <w:szCs w:val="24"/>
              </w:rPr>
              <w:t>Pass1234</w:t>
            </w:r>
            <w:r w:rsidR="00EF1D6F" w:rsidRPr="00545F29">
              <w:rPr>
                <w:rFonts w:ascii="Times New Roman" w:hAnsi="Times New Roman" w:cs="Times New Roman"/>
                <w:i w:val="0"/>
                <w:sz w:val="24"/>
                <w:szCs w:val="24"/>
              </w:rPr>
              <w:t xml:space="preserve">” </w:t>
            </w:r>
            <w:r w:rsidR="00A64F32" w:rsidRPr="00545F29">
              <w:rPr>
                <w:rFonts w:ascii="Times New Roman" w:hAnsi="Times New Roman" w:cs="Times New Roman"/>
                <w:i w:val="0"/>
                <w:sz w:val="24"/>
                <w:szCs w:val="24"/>
              </w:rPr>
              <w:t>in the password and confirm password field.</w:t>
            </w:r>
          </w:p>
          <w:p w14:paraId="6A97D8AF" w14:textId="00DE0BBB" w:rsidR="00D235B3" w:rsidRPr="00545F29" w:rsidRDefault="00756E18" w:rsidP="79D45E12">
            <w:pPr>
              <w:pStyle w:val="BodyText"/>
              <w:numPr>
                <w:ilvl w:val="0"/>
                <w:numId w:val="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Check</w:t>
            </w:r>
            <w:r w:rsidR="4F9E1229" w:rsidRPr="00545F29">
              <w:rPr>
                <w:rFonts w:ascii="Times New Roman" w:hAnsi="Times New Roman" w:cs="Times New Roman"/>
                <w:i w:val="0"/>
                <w:sz w:val="24"/>
                <w:szCs w:val="24"/>
              </w:rPr>
              <w:t xml:space="preserve"> the “Agree to Terms and Conditions” </w:t>
            </w:r>
            <w:r w:rsidR="00C01E05" w:rsidRPr="00545F29">
              <w:rPr>
                <w:rFonts w:ascii="Times New Roman" w:hAnsi="Times New Roman" w:cs="Times New Roman"/>
                <w:i w:val="0"/>
                <w:sz w:val="24"/>
                <w:szCs w:val="24"/>
              </w:rPr>
              <w:t>checkbox.</w:t>
            </w:r>
          </w:p>
          <w:p w14:paraId="371FEAA2" w14:textId="190EC575" w:rsidR="00D235B3" w:rsidRPr="00545F29" w:rsidRDefault="00756E18" w:rsidP="79D45E12">
            <w:pPr>
              <w:pStyle w:val="BodyText"/>
              <w:numPr>
                <w:ilvl w:val="0"/>
                <w:numId w:val="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Click</w:t>
            </w:r>
            <w:r w:rsidR="4F9E1229" w:rsidRPr="00545F29">
              <w:rPr>
                <w:rFonts w:ascii="Times New Roman" w:hAnsi="Times New Roman" w:cs="Times New Roman"/>
                <w:i w:val="0"/>
                <w:sz w:val="24"/>
                <w:szCs w:val="24"/>
              </w:rPr>
              <w:t xml:space="preserve"> “Create Account”</w:t>
            </w:r>
            <w:r w:rsidR="005E7E07" w:rsidRPr="00545F29">
              <w:rPr>
                <w:rFonts w:ascii="Times New Roman" w:hAnsi="Times New Roman" w:cs="Times New Roman"/>
                <w:i w:val="0"/>
                <w:sz w:val="24"/>
                <w:szCs w:val="24"/>
              </w:rPr>
              <w:t xml:space="preserve"> to create a new business account.</w:t>
            </w:r>
          </w:p>
        </w:tc>
      </w:tr>
      <w:tr w:rsidR="00D235B3" w:rsidRPr="00545F29" w14:paraId="08C9AC10" w14:textId="77777777" w:rsidTr="79D45E12">
        <w:tc>
          <w:tcPr>
            <w:tcW w:w="2065" w:type="dxa"/>
          </w:tcPr>
          <w:p w14:paraId="67364D74" w14:textId="074D48A9" w:rsidR="00D235B3" w:rsidRPr="00545F29" w:rsidRDefault="00D235B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4D9B5629" w14:textId="042C351F" w:rsidR="00D235B3" w:rsidRPr="00545F29" w:rsidRDefault="17B96344" w:rsidP="009B7BC4">
            <w:pPr>
              <w:pStyle w:val="BodyText"/>
              <w:numPr>
                <w:ilvl w:val="0"/>
                <w:numId w:val="12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A </w:t>
            </w:r>
            <w:r w:rsidR="00865516" w:rsidRPr="00545F29">
              <w:rPr>
                <w:rFonts w:ascii="Times New Roman" w:hAnsi="Times New Roman" w:cs="Times New Roman"/>
                <w:i w:val="0"/>
                <w:sz w:val="24"/>
                <w:szCs w:val="24"/>
              </w:rPr>
              <w:t>business</w:t>
            </w:r>
            <w:r w:rsidRPr="00545F29">
              <w:rPr>
                <w:rFonts w:ascii="Times New Roman" w:hAnsi="Times New Roman" w:cs="Times New Roman"/>
                <w:i w:val="0"/>
                <w:sz w:val="24"/>
                <w:szCs w:val="24"/>
              </w:rPr>
              <w:t xml:space="preserve"> account is created, and the user is prompted to sign in.</w:t>
            </w:r>
          </w:p>
          <w:p w14:paraId="29464B76" w14:textId="32B32A25" w:rsidR="00D235B3" w:rsidRPr="00545F29" w:rsidRDefault="005B325F" w:rsidP="009B7BC4">
            <w:pPr>
              <w:pStyle w:val="BodyText"/>
              <w:numPr>
                <w:ilvl w:val="0"/>
                <w:numId w:val="124"/>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receives an account verification email in their email address to verify their account.</w:t>
            </w:r>
          </w:p>
        </w:tc>
      </w:tr>
    </w:tbl>
    <w:p w14:paraId="7A9CDAE0" w14:textId="77777777" w:rsidR="00D235B3" w:rsidRPr="00545F29" w:rsidRDefault="00D235B3"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52C3E287" w:rsidRPr="00545F29" w14:paraId="4398A970" w14:textId="77777777" w:rsidTr="79D45E12">
        <w:tc>
          <w:tcPr>
            <w:tcW w:w="4315" w:type="dxa"/>
            <w:gridSpan w:val="2"/>
            <w:shd w:val="clear" w:color="auto" w:fill="D9D9D9" w:themeFill="background1" w:themeFillShade="D9"/>
          </w:tcPr>
          <w:p w14:paraId="2AC12FD2" w14:textId="197EA199"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2</w:t>
            </w:r>
          </w:p>
        </w:tc>
        <w:tc>
          <w:tcPr>
            <w:tcW w:w="5035" w:type="dxa"/>
            <w:shd w:val="clear" w:color="auto" w:fill="D9D9D9" w:themeFill="background1" w:themeFillShade="D9"/>
          </w:tcPr>
          <w:p w14:paraId="6BDE9E11" w14:textId="0B2CE4C8"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EC7F230" w:rsidRPr="00545F29">
              <w:rPr>
                <w:rFonts w:ascii="Times New Roman" w:hAnsi="Times New Roman" w:cs="Times New Roman"/>
                <w:i w:val="0"/>
                <w:sz w:val="24"/>
                <w:szCs w:val="24"/>
              </w:rPr>
              <w:t>Business Sign Up with Existing Email</w:t>
            </w:r>
          </w:p>
        </w:tc>
      </w:tr>
      <w:tr w:rsidR="52C3E287" w:rsidRPr="00545F29" w14:paraId="76F84195" w14:textId="77777777" w:rsidTr="79D45E12">
        <w:tc>
          <w:tcPr>
            <w:tcW w:w="4315" w:type="dxa"/>
            <w:gridSpan w:val="2"/>
            <w:shd w:val="clear" w:color="auto" w:fill="D9D9D9" w:themeFill="background1" w:themeFillShade="D9"/>
          </w:tcPr>
          <w:p w14:paraId="3CFF9062" w14:textId="31BE5532"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110D33A9"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1D1DA63A" w14:textId="79AF84BD"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4/2/202</w:t>
            </w:r>
            <w:r w:rsidR="00890170" w:rsidRPr="00545F29">
              <w:rPr>
                <w:rFonts w:ascii="Times New Roman" w:hAnsi="Times New Roman" w:cs="Times New Roman"/>
                <w:i w:val="0"/>
                <w:sz w:val="24"/>
                <w:szCs w:val="24"/>
              </w:rPr>
              <w:t>2</w:t>
            </w:r>
          </w:p>
        </w:tc>
      </w:tr>
      <w:tr w:rsidR="52C3E287" w:rsidRPr="00545F29" w14:paraId="6AD3027D" w14:textId="77777777" w:rsidTr="79D45E12">
        <w:tc>
          <w:tcPr>
            <w:tcW w:w="4315" w:type="dxa"/>
            <w:gridSpan w:val="2"/>
            <w:shd w:val="clear" w:color="auto" w:fill="D9D9D9" w:themeFill="background1" w:themeFillShade="D9"/>
          </w:tcPr>
          <w:p w14:paraId="7229024E" w14:textId="58331BC0"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38797B"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7BB0DDD" w14:textId="79F3FEDF"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890170"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15</w:t>
            </w:r>
            <w:r w:rsidR="00890170" w:rsidRPr="00545F29">
              <w:rPr>
                <w:rFonts w:ascii="Times New Roman" w:hAnsi="Times New Roman" w:cs="Times New Roman"/>
                <w:i w:val="0"/>
                <w:sz w:val="24"/>
                <w:szCs w:val="24"/>
              </w:rPr>
              <w:t>/2022</w:t>
            </w:r>
          </w:p>
        </w:tc>
      </w:tr>
      <w:tr w:rsidR="52C3E287" w:rsidRPr="00545F29" w14:paraId="15644C92" w14:textId="77777777" w:rsidTr="79D45E12">
        <w:tc>
          <w:tcPr>
            <w:tcW w:w="2065" w:type="dxa"/>
          </w:tcPr>
          <w:p w14:paraId="7D8F32B1" w14:textId="59AD9777"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222E564" w14:textId="2E064791"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52C3E287" w:rsidRPr="00545F29" w14:paraId="2BC3FAE8" w14:textId="77777777" w:rsidTr="79D45E12">
        <w:tc>
          <w:tcPr>
            <w:tcW w:w="2065" w:type="dxa"/>
          </w:tcPr>
          <w:p w14:paraId="47936B82" w14:textId="7EB67415"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96ECD62" w14:textId="7CB04F95" w:rsidR="001E24BF" w:rsidRPr="00545F29" w:rsidRDefault="5F59B914" w:rsidP="5E4E5DC9">
            <w:pPr>
              <w:pStyle w:val="BodyText"/>
              <w:numPr>
                <w:ilvl w:val="0"/>
                <w:numId w:val="1"/>
              </w:numPr>
              <w:jc w:val="left"/>
              <w:rPr>
                <w:rFonts w:ascii="Times New Roman" w:eastAsia="Times New Roman" w:hAnsi="Times New Roman" w:cs="Times New Roman"/>
                <w:i w:val="0"/>
                <w:sz w:val="24"/>
                <w:szCs w:val="24"/>
              </w:rPr>
            </w:pPr>
            <w:r w:rsidRPr="00545F29">
              <w:rPr>
                <w:rFonts w:ascii="Times New Roman" w:hAnsi="Times New Roman" w:cs="Times New Roman"/>
                <w:i w:val="0"/>
                <w:sz w:val="24"/>
                <w:szCs w:val="24"/>
              </w:rPr>
              <w:t>DBS-00</w:t>
            </w:r>
            <w:r w:rsidR="001A7CA8" w:rsidRPr="00545F29">
              <w:rPr>
                <w:rFonts w:ascii="Times New Roman" w:hAnsi="Times New Roman" w:cs="Times New Roman"/>
                <w:i w:val="0"/>
                <w:sz w:val="24"/>
                <w:szCs w:val="24"/>
              </w:rPr>
              <w:t xml:space="preserve"> and </w:t>
            </w:r>
            <w:r w:rsidR="3CBD4A1C" w:rsidRPr="00545F29">
              <w:rPr>
                <w:rFonts w:ascii="Times New Roman" w:hAnsi="Times New Roman" w:cs="Times New Roman"/>
                <w:i w:val="0"/>
                <w:sz w:val="24"/>
                <w:szCs w:val="24"/>
              </w:rPr>
              <w:t>DBS-01</w:t>
            </w:r>
          </w:p>
          <w:p w14:paraId="281EEBC5" w14:textId="71928CE7" w:rsidR="00AB04AA" w:rsidRPr="00545F29" w:rsidRDefault="004B5567" w:rsidP="79D45E12">
            <w:pPr>
              <w:pStyle w:val="BodyText"/>
              <w:numPr>
                <w:ilvl w:val="0"/>
                <w:numId w:val="1"/>
              </w:numPr>
              <w:jc w:val="left"/>
              <w:rPr>
                <w:rFonts w:ascii="Times New Roman" w:eastAsia="Times New Roman" w:hAnsi="Times New Roman" w:cs="Times New Roman"/>
                <w:i w:val="0"/>
                <w:sz w:val="24"/>
                <w:szCs w:val="24"/>
              </w:rPr>
            </w:pPr>
            <w:r w:rsidRPr="00545F29">
              <w:rPr>
                <w:rFonts w:ascii="Times New Roman" w:hAnsi="Times New Roman" w:cs="Times New Roman"/>
                <w:i w:val="0"/>
                <w:sz w:val="24"/>
                <w:szCs w:val="24"/>
              </w:rPr>
              <w:t>User is on the business sign up page.</w:t>
            </w:r>
          </w:p>
        </w:tc>
      </w:tr>
      <w:tr w:rsidR="52C3E287" w:rsidRPr="00545F29" w14:paraId="766110AF" w14:textId="77777777" w:rsidTr="79D45E12">
        <w:tc>
          <w:tcPr>
            <w:tcW w:w="2065" w:type="dxa"/>
          </w:tcPr>
          <w:p w14:paraId="3EF87498" w14:textId="38904303"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410AFF8" w14:textId="239DB951" w:rsidR="52C3E287" w:rsidRPr="00545F29" w:rsidRDefault="4119ED3A"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User</w:t>
            </w:r>
            <w:r w:rsidR="1F9172F5"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is</w:t>
            </w:r>
            <w:r w:rsidR="1F9172F5" w:rsidRPr="00545F29">
              <w:rPr>
                <w:rFonts w:ascii="Times New Roman" w:hAnsi="Times New Roman" w:cs="Times New Roman"/>
                <w:i w:val="0"/>
                <w:sz w:val="24"/>
                <w:szCs w:val="24"/>
              </w:rPr>
              <w:t xml:space="preserve"> unable to create a</w:t>
            </w:r>
            <w:r w:rsidR="7127557C" w:rsidRPr="00545F29">
              <w:rPr>
                <w:rFonts w:ascii="Times New Roman" w:hAnsi="Times New Roman" w:cs="Times New Roman"/>
                <w:i w:val="0"/>
                <w:sz w:val="24"/>
                <w:szCs w:val="24"/>
              </w:rPr>
              <w:t xml:space="preserve"> business</w:t>
            </w:r>
            <w:r w:rsidR="1F9172F5" w:rsidRPr="00545F29">
              <w:rPr>
                <w:rFonts w:ascii="Times New Roman" w:hAnsi="Times New Roman" w:cs="Times New Roman"/>
                <w:i w:val="0"/>
                <w:sz w:val="24"/>
                <w:szCs w:val="24"/>
              </w:rPr>
              <w:t xml:space="preserve"> account.</w:t>
            </w:r>
          </w:p>
        </w:tc>
      </w:tr>
      <w:tr w:rsidR="00AB04AA" w:rsidRPr="00545F29" w14:paraId="733BB734" w14:textId="77777777" w:rsidTr="79D45E12">
        <w:tc>
          <w:tcPr>
            <w:tcW w:w="2065" w:type="dxa"/>
          </w:tcPr>
          <w:p w14:paraId="13865096" w14:textId="4DB8AD3E" w:rsidR="00AB04AA" w:rsidRPr="00545F29" w:rsidRDefault="00AB04A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0034EA8" w14:textId="2ED5F894" w:rsidR="00AB04AA" w:rsidRPr="00545F29" w:rsidRDefault="7127557C" w:rsidP="79D45E12">
            <w:pPr>
              <w:pStyle w:val="BodyText"/>
              <w:numPr>
                <w:ilvl w:val="0"/>
                <w:numId w:val="2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75A150F5" w:rsidRPr="00545F29">
              <w:rPr>
                <w:rFonts w:ascii="Times New Roman" w:hAnsi="Times New Roman" w:cs="Times New Roman"/>
                <w:i w:val="0"/>
                <w:sz w:val="24"/>
                <w:szCs w:val="24"/>
              </w:rPr>
              <w:t xml:space="preserve"> “</w:t>
            </w:r>
            <w:r w:rsidR="003A75ED" w:rsidRPr="00545F29">
              <w:rPr>
                <w:rFonts w:ascii="Times New Roman" w:hAnsi="Times New Roman" w:cs="Times New Roman"/>
                <w:i w:val="0"/>
                <w:sz w:val="24"/>
                <w:szCs w:val="24"/>
              </w:rPr>
              <w:t>eTimelyTest</w:t>
            </w:r>
            <w:r w:rsidR="75A150F5"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in the</w:t>
            </w:r>
            <w:r w:rsidR="75A150F5" w:rsidRPr="00545F29">
              <w:rPr>
                <w:rFonts w:ascii="Times New Roman" w:hAnsi="Times New Roman" w:cs="Times New Roman"/>
                <w:i w:val="0"/>
                <w:sz w:val="24"/>
                <w:szCs w:val="24"/>
              </w:rPr>
              <w:t xml:space="preserve"> company name</w:t>
            </w:r>
            <w:r w:rsidR="00C01E05" w:rsidRPr="00545F29">
              <w:rPr>
                <w:rFonts w:ascii="Times New Roman" w:hAnsi="Times New Roman" w:cs="Times New Roman"/>
                <w:i w:val="0"/>
                <w:sz w:val="24"/>
                <w:szCs w:val="24"/>
              </w:rPr>
              <w:t xml:space="preserve"> field.</w:t>
            </w:r>
          </w:p>
          <w:p w14:paraId="09ED56E1" w14:textId="08ED3230" w:rsidR="00AB04AA" w:rsidRPr="00545F29" w:rsidRDefault="00C01E05" w:rsidP="79D45E12">
            <w:pPr>
              <w:pStyle w:val="BodyText"/>
              <w:numPr>
                <w:ilvl w:val="0"/>
                <w:numId w:val="2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75A150F5" w:rsidRPr="00545F29">
              <w:rPr>
                <w:rFonts w:ascii="Times New Roman" w:hAnsi="Times New Roman" w:cs="Times New Roman"/>
                <w:i w:val="0"/>
                <w:sz w:val="24"/>
                <w:szCs w:val="24"/>
              </w:rPr>
              <w:t>“etimely</w:t>
            </w:r>
            <w:r w:rsidRPr="00545F29">
              <w:rPr>
                <w:rFonts w:ascii="Times New Roman" w:hAnsi="Times New Roman" w:cs="Times New Roman"/>
                <w:i w:val="0"/>
                <w:sz w:val="24"/>
                <w:szCs w:val="24"/>
              </w:rPr>
              <w:t>Test</w:t>
            </w:r>
            <w:r w:rsidR="75A150F5" w:rsidRPr="00545F29">
              <w:rPr>
                <w:rFonts w:ascii="Times New Roman" w:hAnsi="Times New Roman" w:cs="Times New Roman"/>
                <w:i w:val="0"/>
                <w:sz w:val="24"/>
                <w:szCs w:val="24"/>
              </w:rPr>
              <w:t xml:space="preserve">@gmail.com” </w:t>
            </w:r>
            <w:r w:rsidRPr="00545F29">
              <w:rPr>
                <w:rFonts w:ascii="Times New Roman" w:hAnsi="Times New Roman" w:cs="Times New Roman"/>
                <w:i w:val="0"/>
                <w:sz w:val="24"/>
                <w:szCs w:val="24"/>
              </w:rPr>
              <w:t>in the</w:t>
            </w:r>
            <w:r w:rsidR="75A150F5" w:rsidRPr="00545F29">
              <w:rPr>
                <w:rFonts w:ascii="Times New Roman" w:hAnsi="Times New Roman" w:cs="Times New Roman"/>
                <w:i w:val="0"/>
                <w:sz w:val="24"/>
                <w:szCs w:val="24"/>
              </w:rPr>
              <w:t xml:space="preserve"> company email</w:t>
            </w:r>
            <w:r w:rsidRPr="00545F29">
              <w:rPr>
                <w:rFonts w:ascii="Times New Roman" w:hAnsi="Times New Roman" w:cs="Times New Roman"/>
                <w:i w:val="0"/>
                <w:sz w:val="24"/>
                <w:szCs w:val="24"/>
              </w:rPr>
              <w:t xml:space="preserve"> field.</w:t>
            </w:r>
          </w:p>
          <w:p w14:paraId="712AB307" w14:textId="18659CB8" w:rsidR="00AB04AA" w:rsidRPr="00545F29" w:rsidRDefault="00C01E05" w:rsidP="79D45E12">
            <w:pPr>
              <w:pStyle w:val="BodyText"/>
              <w:numPr>
                <w:ilvl w:val="0"/>
                <w:numId w:val="2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75A150F5" w:rsidRPr="00545F29">
              <w:rPr>
                <w:rFonts w:ascii="Times New Roman" w:hAnsi="Times New Roman" w:cs="Times New Roman"/>
                <w:i w:val="0"/>
                <w:sz w:val="24"/>
                <w:szCs w:val="24"/>
              </w:rPr>
              <w:t xml:space="preserve"> “</w:t>
            </w:r>
            <w:r w:rsidR="003A75ED" w:rsidRPr="00545F29">
              <w:rPr>
                <w:rFonts w:ascii="Times New Roman" w:hAnsi="Times New Roman" w:cs="Times New Roman"/>
                <w:i w:val="0"/>
                <w:sz w:val="24"/>
                <w:szCs w:val="24"/>
              </w:rPr>
              <w:t>Pass</w:t>
            </w:r>
            <w:r w:rsidR="75A150F5" w:rsidRPr="00545F29">
              <w:rPr>
                <w:rFonts w:ascii="Times New Roman" w:hAnsi="Times New Roman" w:cs="Times New Roman"/>
                <w:i w:val="0"/>
                <w:sz w:val="24"/>
                <w:szCs w:val="24"/>
              </w:rPr>
              <w:t xml:space="preserve">1234” </w:t>
            </w:r>
            <w:r w:rsidRPr="00545F29">
              <w:rPr>
                <w:rFonts w:ascii="Times New Roman" w:hAnsi="Times New Roman" w:cs="Times New Roman"/>
                <w:i w:val="0"/>
                <w:sz w:val="24"/>
                <w:szCs w:val="24"/>
              </w:rPr>
              <w:t>in the</w:t>
            </w:r>
            <w:r w:rsidR="75A150F5" w:rsidRPr="00545F29">
              <w:rPr>
                <w:rFonts w:ascii="Times New Roman" w:hAnsi="Times New Roman" w:cs="Times New Roman"/>
                <w:i w:val="0"/>
                <w:sz w:val="24"/>
                <w:szCs w:val="24"/>
              </w:rPr>
              <w:t xml:space="preserve"> password and confirm password</w:t>
            </w:r>
            <w:r w:rsidRPr="00545F29">
              <w:rPr>
                <w:rFonts w:ascii="Times New Roman" w:hAnsi="Times New Roman" w:cs="Times New Roman"/>
                <w:i w:val="0"/>
                <w:sz w:val="24"/>
                <w:szCs w:val="24"/>
              </w:rPr>
              <w:t xml:space="preserve"> field.</w:t>
            </w:r>
          </w:p>
          <w:p w14:paraId="0E2303B7" w14:textId="446F877D" w:rsidR="00AB04AA" w:rsidRPr="00545F29" w:rsidRDefault="00C01E05" w:rsidP="79D45E12">
            <w:pPr>
              <w:pStyle w:val="BodyText"/>
              <w:numPr>
                <w:ilvl w:val="0"/>
                <w:numId w:val="2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75A150F5" w:rsidRPr="00545F29">
              <w:rPr>
                <w:rFonts w:ascii="Times New Roman" w:hAnsi="Times New Roman" w:cs="Times New Roman"/>
                <w:i w:val="0"/>
                <w:sz w:val="24"/>
                <w:szCs w:val="24"/>
              </w:rPr>
              <w:t xml:space="preserve">heck the “Agree to Terms and Conditions” </w:t>
            </w:r>
            <w:r w:rsidRPr="00545F29">
              <w:rPr>
                <w:rFonts w:ascii="Times New Roman" w:hAnsi="Times New Roman" w:cs="Times New Roman"/>
                <w:i w:val="0"/>
                <w:sz w:val="24"/>
                <w:szCs w:val="24"/>
              </w:rPr>
              <w:t>checkbox.</w:t>
            </w:r>
          </w:p>
          <w:p w14:paraId="156A83E2" w14:textId="419A8FEF" w:rsidR="00AB04AA" w:rsidRPr="00545F29" w:rsidRDefault="5F021447" w:rsidP="79D45E12">
            <w:pPr>
              <w:pStyle w:val="BodyText"/>
              <w:numPr>
                <w:ilvl w:val="0"/>
                <w:numId w:val="2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w:t>
            </w:r>
            <w:r w:rsidR="75A150F5" w:rsidRPr="00545F29">
              <w:rPr>
                <w:rFonts w:ascii="Times New Roman" w:hAnsi="Times New Roman" w:cs="Times New Roman"/>
                <w:i w:val="0"/>
                <w:sz w:val="24"/>
                <w:szCs w:val="24"/>
              </w:rPr>
              <w:t>ick “Create Account”</w:t>
            </w:r>
            <w:r w:rsidR="00756E18" w:rsidRPr="00545F29">
              <w:rPr>
                <w:rFonts w:ascii="Times New Roman" w:hAnsi="Times New Roman" w:cs="Times New Roman"/>
                <w:i w:val="0"/>
                <w:sz w:val="24"/>
                <w:szCs w:val="24"/>
              </w:rPr>
              <w:t xml:space="preserve"> to create a new business account.</w:t>
            </w:r>
          </w:p>
        </w:tc>
      </w:tr>
      <w:tr w:rsidR="00AB04AA" w:rsidRPr="00545F29" w14:paraId="74BE1212" w14:textId="77777777" w:rsidTr="79D45E12">
        <w:tc>
          <w:tcPr>
            <w:tcW w:w="2065" w:type="dxa"/>
          </w:tcPr>
          <w:p w14:paraId="4D2336EF" w14:textId="074D48A9" w:rsidR="00AB04AA" w:rsidRPr="00545F29" w:rsidRDefault="00AB04A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2E673D7" w14:textId="52782FA4" w:rsidR="00AB04AA" w:rsidRPr="00545F29" w:rsidRDefault="75A150F5" w:rsidP="009B7BC4">
            <w:pPr>
              <w:pStyle w:val="BodyText"/>
              <w:numPr>
                <w:ilvl w:val="0"/>
                <w:numId w:val="125"/>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 displays saying, “Email is already in use.”</w:t>
            </w:r>
          </w:p>
          <w:p w14:paraId="3AD1BB84" w14:textId="7427B5EE" w:rsidR="00283011" w:rsidRPr="00545F29" w:rsidRDefault="003A75ED" w:rsidP="009B7BC4">
            <w:pPr>
              <w:pStyle w:val="BodyText"/>
              <w:numPr>
                <w:ilvl w:val="0"/>
                <w:numId w:val="12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prompted to use a different email that isn’t already in use.</w:t>
            </w:r>
          </w:p>
          <w:p w14:paraId="551AC4AD" w14:textId="1A1A478E" w:rsidR="00AB04AA" w:rsidRPr="00545F29" w:rsidRDefault="003A75ED" w:rsidP="009B7BC4">
            <w:pPr>
              <w:pStyle w:val="BodyText"/>
              <w:numPr>
                <w:ilvl w:val="0"/>
                <w:numId w:val="125"/>
              </w:numPr>
              <w:jc w:val="left"/>
              <w:rPr>
                <w:rFonts w:ascii="Times New Roman" w:hAnsi="Times New Roman" w:cs="Times New Roman"/>
                <w:i w:val="0"/>
                <w:sz w:val="24"/>
                <w:szCs w:val="24"/>
              </w:rPr>
            </w:pPr>
            <w:r w:rsidRPr="00545F29">
              <w:rPr>
                <w:rFonts w:ascii="Times New Roman" w:hAnsi="Times New Roman" w:cs="Times New Roman"/>
                <w:i w:val="0"/>
                <w:sz w:val="24"/>
                <w:szCs w:val="24"/>
              </w:rPr>
              <w:t>A business account cannot be created with an existing email address.</w:t>
            </w:r>
          </w:p>
        </w:tc>
      </w:tr>
    </w:tbl>
    <w:p w14:paraId="5BA44624" w14:textId="71231E73" w:rsidR="52C3E287" w:rsidRPr="00545F29" w:rsidRDefault="52C3E287"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52C3E287" w:rsidRPr="00545F29" w14:paraId="40C89C88" w14:textId="77777777" w:rsidTr="79D45E12">
        <w:tc>
          <w:tcPr>
            <w:tcW w:w="4315" w:type="dxa"/>
            <w:gridSpan w:val="2"/>
            <w:shd w:val="clear" w:color="auto" w:fill="D9D9D9" w:themeFill="background1" w:themeFillShade="D9"/>
          </w:tcPr>
          <w:p w14:paraId="41ADF7A8" w14:textId="0A3889E6"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3</w:t>
            </w:r>
          </w:p>
        </w:tc>
        <w:tc>
          <w:tcPr>
            <w:tcW w:w="5035" w:type="dxa"/>
            <w:shd w:val="clear" w:color="auto" w:fill="D9D9D9" w:themeFill="background1" w:themeFillShade="D9"/>
          </w:tcPr>
          <w:p w14:paraId="4AB07292" w14:textId="2E921C60"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EC7F230" w:rsidRPr="00545F29">
              <w:rPr>
                <w:rFonts w:ascii="Times New Roman" w:hAnsi="Times New Roman" w:cs="Times New Roman"/>
                <w:i w:val="0"/>
                <w:sz w:val="24"/>
                <w:szCs w:val="24"/>
              </w:rPr>
              <w:t>Business Sign Up with Different Password</w:t>
            </w:r>
          </w:p>
        </w:tc>
      </w:tr>
      <w:tr w:rsidR="52C3E287" w:rsidRPr="00545F29" w14:paraId="3B77F814" w14:textId="77777777" w:rsidTr="79D45E12">
        <w:tc>
          <w:tcPr>
            <w:tcW w:w="4315" w:type="dxa"/>
            <w:gridSpan w:val="2"/>
            <w:shd w:val="clear" w:color="auto" w:fill="D9D9D9" w:themeFill="background1" w:themeFillShade="D9"/>
          </w:tcPr>
          <w:p w14:paraId="1385D47B" w14:textId="31BE5532"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110D33A9"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60EBCD97" w14:textId="646E53A0"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4/2/202</w:t>
            </w:r>
            <w:r w:rsidR="00AB04AA" w:rsidRPr="00545F29">
              <w:rPr>
                <w:rFonts w:ascii="Times New Roman" w:hAnsi="Times New Roman" w:cs="Times New Roman"/>
                <w:i w:val="0"/>
                <w:sz w:val="24"/>
                <w:szCs w:val="24"/>
              </w:rPr>
              <w:t>2</w:t>
            </w:r>
          </w:p>
        </w:tc>
      </w:tr>
      <w:tr w:rsidR="52C3E287" w:rsidRPr="00545F29" w14:paraId="04EEEFD8" w14:textId="77777777" w:rsidTr="79D45E12">
        <w:tc>
          <w:tcPr>
            <w:tcW w:w="4315" w:type="dxa"/>
            <w:gridSpan w:val="2"/>
            <w:shd w:val="clear" w:color="auto" w:fill="D9D9D9" w:themeFill="background1" w:themeFillShade="D9"/>
          </w:tcPr>
          <w:p w14:paraId="610375D7" w14:textId="759C50C4"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47BA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C3F1D78" w14:textId="08D3637F"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AB04AA"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w:t>
            </w:r>
            <w:r w:rsidR="005B325F" w:rsidRPr="00545F29">
              <w:rPr>
                <w:rFonts w:ascii="Times New Roman" w:hAnsi="Times New Roman" w:cs="Times New Roman"/>
                <w:i w:val="0"/>
                <w:sz w:val="24"/>
                <w:szCs w:val="24"/>
              </w:rPr>
              <w:t>5</w:t>
            </w:r>
            <w:r w:rsidR="00AB04AA" w:rsidRPr="00545F29">
              <w:rPr>
                <w:rFonts w:ascii="Times New Roman" w:hAnsi="Times New Roman" w:cs="Times New Roman"/>
                <w:i w:val="0"/>
                <w:sz w:val="24"/>
                <w:szCs w:val="24"/>
              </w:rPr>
              <w:t>/2022</w:t>
            </w:r>
          </w:p>
        </w:tc>
      </w:tr>
      <w:tr w:rsidR="52C3E287" w:rsidRPr="00545F29" w14:paraId="1D1BCF64" w14:textId="77777777" w:rsidTr="79D45E12">
        <w:tc>
          <w:tcPr>
            <w:tcW w:w="2065" w:type="dxa"/>
          </w:tcPr>
          <w:p w14:paraId="3895805D" w14:textId="59AD9777"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Priority</w:t>
            </w:r>
          </w:p>
        </w:tc>
        <w:tc>
          <w:tcPr>
            <w:tcW w:w="7285" w:type="dxa"/>
            <w:gridSpan w:val="2"/>
          </w:tcPr>
          <w:p w14:paraId="5B01F594" w14:textId="2E064791"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52C3E287" w:rsidRPr="00545F29" w14:paraId="0533FC2A" w14:textId="77777777" w:rsidTr="79D45E12">
        <w:tc>
          <w:tcPr>
            <w:tcW w:w="2065" w:type="dxa"/>
          </w:tcPr>
          <w:p w14:paraId="7FD17A8B" w14:textId="77777777"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B90C5CA" w14:textId="38099F14" w:rsidR="00B957D2" w:rsidRPr="00545F29" w:rsidRDefault="00B957D2" w:rsidP="009B7BC4">
            <w:pPr>
              <w:pStyle w:val="BodyText"/>
              <w:numPr>
                <w:ilvl w:val="0"/>
                <w:numId w:val="126"/>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p>
          <w:p w14:paraId="43647F3E" w14:textId="744968C8" w:rsidR="17316758" w:rsidRPr="00545F29" w:rsidRDefault="4119ED3A" w:rsidP="009B7BC4">
            <w:pPr>
              <w:pStyle w:val="BodyText"/>
              <w:numPr>
                <w:ilvl w:val="0"/>
                <w:numId w:val="126"/>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on the business sign up page.</w:t>
            </w:r>
          </w:p>
        </w:tc>
      </w:tr>
      <w:tr w:rsidR="52C3E287" w:rsidRPr="00545F29" w14:paraId="5518E914" w14:textId="77777777" w:rsidTr="79D45E12">
        <w:tc>
          <w:tcPr>
            <w:tcW w:w="2065" w:type="dxa"/>
          </w:tcPr>
          <w:p w14:paraId="0EF596FF" w14:textId="77777777"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94CF625" w14:textId="4E669052" w:rsidR="52C3E287" w:rsidRPr="00545F29" w:rsidRDefault="4119ED3A"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User is unable to create a business account.</w:t>
            </w:r>
          </w:p>
        </w:tc>
      </w:tr>
      <w:tr w:rsidR="52C3E287" w:rsidRPr="00545F29" w14:paraId="56BA424D" w14:textId="77777777" w:rsidTr="79D45E12">
        <w:tc>
          <w:tcPr>
            <w:tcW w:w="2065" w:type="dxa"/>
          </w:tcPr>
          <w:p w14:paraId="0A11AF65" w14:textId="4DB8AD3E"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C974F64" w14:textId="39EC3BC9" w:rsidR="000F0EE7" w:rsidRPr="00545F29" w:rsidRDefault="1B93C559" w:rsidP="79D45E12">
            <w:pPr>
              <w:pStyle w:val="BodyText"/>
              <w:numPr>
                <w:ilvl w:val="0"/>
                <w:numId w:val="2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46343C94"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eTimelyTest” in the company name field.</w:t>
            </w:r>
          </w:p>
          <w:p w14:paraId="63CD8EB6" w14:textId="11D59D4C" w:rsidR="000F0EE7" w:rsidRPr="00545F29" w:rsidRDefault="1B93C559" w:rsidP="79D45E12">
            <w:pPr>
              <w:pStyle w:val="BodyText"/>
              <w:numPr>
                <w:ilvl w:val="0"/>
                <w:numId w:val="2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46343C94" w:rsidRPr="00545F29">
              <w:rPr>
                <w:rFonts w:ascii="Times New Roman" w:hAnsi="Times New Roman" w:cs="Times New Roman"/>
                <w:i w:val="0"/>
                <w:sz w:val="24"/>
                <w:szCs w:val="24"/>
              </w:rPr>
              <w:t xml:space="preserve"> “etimely</w:t>
            </w:r>
            <w:r w:rsidR="1164008F" w:rsidRPr="00545F29">
              <w:rPr>
                <w:rFonts w:ascii="Times New Roman" w:hAnsi="Times New Roman" w:cs="Times New Roman"/>
                <w:i w:val="0"/>
                <w:sz w:val="24"/>
                <w:szCs w:val="24"/>
              </w:rPr>
              <w:t>Test</w:t>
            </w:r>
            <w:r w:rsidR="46343C94" w:rsidRPr="00545F29">
              <w:rPr>
                <w:rFonts w:ascii="Times New Roman" w:hAnsi="Times New Roman" w:cs="Times New Roman"/>
                <w:i w:val="0"/>
                <w:sz w:val="24"/>
                <w:szCs w:val="24"/>
              </w:rPr>
              <w:t xml:space="preserve">@gmail.com” </w:t>
            </w:r>
            <w:r w:rsidR="1164008F" w:rsidRPr="00545F29">
              <w:rPr>
                <w:rFonts w:ascii="Times New Roman" w:hAnsi="Times New Roman" w:cs="Times New Roman"/>
                <w:i w:val="0"/>
                <w:sz w:val="24"/>
                <w:szCs w:val="24"/>
              </w:rPr>
              <w:t>in the</w:t>
            </w:r>
            <w:r w:rsidR="46343C94" w:rsidRPr="00545F29">
              <w:rPr>
                <w:rFonts w:ascii="Times New Roman" w:hAnsi="Times New Roman" w:cs="Times New Roman"/>
                <w:i w:val="0"/>
                <w:sz w:val="24"/>
                <w:szCs w:val="24"/>
              </w:rPr>
              <w:t xml:space="preserve"> company email</w:t>
            </w:r>
            <w:r w:rsidR="1164008F" w:rsidRPr="00545F29">
              <w:rPr>
                <w:rFonts w:ascii="Times New Roman" w:hAnsi="Times New Roman" w:cs="Times New Roman"/>
                <w:i w:val="0"/>
                <w:sz w:val="24"/>
                <w:szCs w:val="24"/>
              </w:rPr>
              <w:t xml:space="preserve"> field.</w:t>
            </w:r>
          </w:p>
          <w:p w14:paraId="5FE8BEB9" w14:textId="6496BDD3" w:rsidR="000F0EE7" w:rsidRPr="00545F29" w:rsidRDefault="589F7FDA" w:rsidP="79D45E12">
            <w:pPr>
              <w:pStyle w:val="BodyText"/>
              <w:numPr>
                <w:ilvl w:val="0"/>
                <w:numId w:val="2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t>
            </w:r>
            <w:r w:rsidR="1164008F" w:rsidRPr="00545F29">
              <w:rPr>
                <w:rFonts w:ascii="Times New Roman" w:hAnsi="Times New Roman" w:cs="Times New Roman"/>
                <w:i w:val="0"/>
                <w:sz w:val="24"/>
                <w:szCs w:val="24"/>
              </w:rPr>
              <w:t>Pass1234</w:t>
            </w:r>
            <w:r w:rsidR="46343C94" w:rsidRPr="00545F29">
              <w:rPr>
                <w:rFonts w:ascii="Times New Roman" w:hAnsi="Times New Roman" w:cs="Times New Roman"/>
                <w:i w:val="0"/>
                <w:sz w:val="24"/>
                <w:szCs w:val="24"/>
              </w:rPr>
              <w:t xml:space="preserve">” </w:t>
            </w:r>
            <w:r w:rsidR="3932BA18" w:rsidRPr="00545F29">
              <w:rPr>
                <w:rFonts w:ascii="Times New Roman" w:hAnsi="Times New Roman" w:cs="Times New Roman"/>
                <w:i w:val="0"/>
                <w:sz w:val="24"/>
                <w:szCs w:val="24"/>
              </w:rPr>
              <w:t>in the</w:t>
            </w:r>
            <w:r w:rsidR="46343C94" w:rsidRPr="00545F29">
              <w:rPr>
                <w:rFonts w:ascii="Times New Roman" w:hAnsi="Times New Roman" w:cs="Times New Roman"/>
                <w:i w:val="0"/>
                <w:sz w:val="24"/>
                <w:szCs w:val="24"/>
              </w:rPr>
              <w:t xml:space="preserve"> password </w:t>
            </w:r>
            <w:r w:rsidR="3932BA18" w:rsidRPr="00545F29">
              <w:rPr>
                <w:rFonts w:ascii="Times New Roman" w:hAnsi="Times New Roman" w:cs="Times New Roman"/>
                <w:i w:val="0"/>
                <w:sz w:val="24"/>
                <w:szCs w:val="24"/>
              </w:rPr>
              <w:t>field.</w:t>
            </w:r>
          </w:p>
          <w:p w14:paraId="02A441B4" w14:textId="0D401115" w:rsidR="000F0EE7" w:rsidRPr="00545F29" w:rsidRDefault="589F7FDA" w:rsidP="79D45E12">
            <w:pPr>
              <w:pStyle w:val="BodyText"/>
              <w:numPr>
                <w:ilvl w:val="0"/>
                <w:numId w:val="2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t>
            </w:r>
            <w:r w:rsidR="1164008F" w:rsidRPr="00545F29">
              <w:rPr>
                <w:rFonts w:ascii="Times New Roman" w:hAnsi="Times New Roman" w:cs="Times New Roman"/>
                <w:i w:val="0"/>
                <w:sz w:val="24"/>
                <w:szCs w:val="24"/>
              </w:rPr>
              <w:t>Pass1234</w:t>
            </w:r>
            <w:r w:rsidR="62DC4F3C" w:rsidRPr="00545F29">
              <w:rPr>
                <w:rFonts w:ascii="Times New Roman" w:hAnsi="Times New Roman" w:cs="Times New Roman"/>
                <w:i w:val="0"/>
                <w:sz w:val="24"/>
                <w:szCs w:val="24"/>
              </w:rPr>
              <w:t>5</w:t>
            </w:r>
            <w:r w:rsidR="46343C94" w:rsidRPr="00545F29">
              <w:rPr>
                <w:rFonts w:ascii="Times New Roman" w:hAnsi="Times New Roman" w:cs="Times New Roman"/>
                <w:i w:val="0"/>
                <w:sz w:val="24"/>
                <w:szCs w:val="24"/>
              </w:rPr>
              <w:t xml:space="preserve">” </w:t>
            </w:r>
            <w:r w:rsidR="3932BA18" w:rsidRPr="00545F29">
              <w:rPr>
                <w:rFonts w:ascii="Times New Roman" w:hAnsi="Times New Roman" w:cs="Times New Roman"/>
                <w:i w:val="0"/>
                <w:sz w:val="24"/>
                <w:szCs w:val="24"/>
              </w:rPr>
              <w:t>in the</w:t>
            </w:r>
            <w:r w:rsidR="46343C94" w:rsidRPr="00545F29">
              <w:rPr>
                <w:rFonts w:ascii="Times New Roman" w:hAnsi="Times New Roman" w:cs="Times New Roman"/>
                <w:i w:val="0"/>
                <w:sz w:val="24"/>
                <w:szCs w:val="24"/>
              </w:rPr>
              <w:t xml:space="preserve"> confirm password</w:t>
            </w:r>
            <w:r w:rsidR="3932BA18" w:rsidRPr="00545F29">
              <w:rPr>
                <w:rFonts w:ascii="Times New Roman" w:hAnsi="Times New Roman" w:cs="Times New Roman"/>
                <w:i w:val="0"/>
                <w:sz w:val="24"/>
                <w:szCs w:val="24"/>
              </w:rPr>
              <w:t xml:space="preserve"> field.</w:t>
            </w:r>
          </w:p>
          <w:p w14:paraId="09D93A55" w14:textId="0B200FB5" w:rsidR="000F0EE7" w:rsidRPr="00545F29" w:rsidRDefault="3932BA18" w:rsidP="79D45E12">
            <w:pPr>
              <w:pStyle w:val="BodyText"/>
              <w:numPr>
                <w:ilvl w:val="0"/>
                <w:numId w:val="2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Check</w:t>
            </w:r>
            <w:r w:rsidR="46343C94" w:rsidRPr="00545F29">
              <w:rPr>
                <w:rFonts w:ascii="Times New Roman" w:hAnsi="Times New Roman" w:cs="Times New Roman"/>
                <w:i w:val="0"/>
                <w:sz w:val="24"/>
                <w:szCs w:val="24"/>
              </w:rPr>
              <w:t xml:space="preserve"> the “Agree to Terms and Conditions” </w:t>
            </w:r>
            <w:r w:rsidRPr="00545F29">
              <w:rPr>
                <w:rFonts w:ascii="Times New Roman" w:hAnsi="Times New Roman" w:cs="Times New Roman"/>
                <w:i w:val="0"/>
                <w:sz w:val="24"/>
                <w:szCs w:val="24"/>
              </w:rPr>
              <w:t>checkbox.</w:t>
            </w:r>
          </w:p>
          <w:p w14:paraId="6884ABE9" w14:textId="3C501788" w:rsidR="2C5AE2DF" w:rsidRPr="00545F29" w:rsidRDefault="589F7FDA" w:rsidP="79D45E12">
            <w:pPr>
              <w:pStyle w:val="BodyText"/>
              <w:numPr>
                <w:ilvl w:val="0"/>
                <w:numId w:val="2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w:t>
            </w:r>
            <w:r w:rsidR="46343C94" w:rsidRPr="00545F29">
              <w:rPr>
                <w:rFonts w:ascii="Times New Roman" w:hAnsi="Times New Roman" w:cs="Times New Roman"/>
                <w:i w:val="0"/>
                <w:sz w:val="24"/>
                <w:szCs w:val="24"/>
              </w:rPr>
              <w:t>Create Account”</w:t>
            </w:r>
            <w:r w:rsidR="2FD24471" w:rsidRPr="00545F29">
              <w:rPr>
                <w:rFonts w:ascii="Times New Roman" w:hAnsi="Times New Roman" w:cs="Times New Roman"/>
                <w:i w:val="0"/>
                <w:sz w:val="24"/>
                <w:szCs w:val="24"/>
              </w:rPr>
              <w:t xml:space="preserve"> to create a business account.</w:t>
            </w:r>
          </w:p>
        </w:tc>
      </w:tr>
      <w:tr w:rsidR="52C3E287" w:rsidRPr="00545F29" w14:paraId="5B5B0406" w14:textId="77777777" w:rsidTr="79D45E12">
        <w:tc>
          <w:tcPr>
            <w:tcW w:w="2065" w:type="dxa"/>
          </w:tcPr>
          <w:p w14:paraId="5D4A682A" w14:textId="074D48A9"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9924BF0" w14:textId="682D0705" w:rsidR="088A8D1F" w:rsidRPr="00545F29" w:rsidRDefault="58BDF567" w:rsidP="009B7BC4">
            <w:pPr>
              <w:pStyle w:val="BodyText"/>
              <w:numPr>
                <w:ilvl w:val="0"/>
                <w:numId w:val="127"/>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 displays saying, “Passwords must match.”</w:t>
            </w:r>
          </w:p>
          <w:p w14:paraId="2711AD0A" w14:textId="34175D0A" w:rsidR="088A8D1F" w:rsidRPr="00545F29" w:rsidRDefault="62DC4F3C" w:rsidP="009B7BC4">
            <w:pPr>
              <w:pStyle w:val="BodyText"/>
              <w:numPr>
                <w:ilvl w:val="0"/>
                <w:numId w:val="127"/>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is prompted to enter password that </w:t>
            </w:r>
            <w:r w:rsidR="61BAFEB9" w:rsidRPr="00545F29">
              <w:rPr>
                <w:rFonts w:ascii="Times New Roman" w:hAnsi="Times New Roman" w:cs="Times New Roman"/>
                <w:i w:val="0"/>
                <w:sz w:val="24"/>
                <w:szCs w:val="24"/>
              </w:rPr>
              <w:t>matches</w:t>
            </w:r>
            <w:r w:rsidRPr="00545F29">
              <w:rPr>
                <w:rFonts w:ascii="Times New Roman" w:hAnsi="Times New Roman" w:cs="Times New Roman"/>
                <w:i w:val="0"/>
                <w:sz w:val="24"/>
                <w:szCs w:val="24"/>
              </w:rPr>
              <w:t xml:space="preserve"> with the confirm password.</w:t>
            </w:r>
          </w:p>
        </w:tc>
      </w:tr>
    </w:tbl>
    <w:p w14:paraId="6F6068E5" w14:textId="1F104E64" w:rsidR="52C3E287" w:rsidRPr="00545F29" w:rsidRDefault="52C3E287"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52C3E287" w:rsidRPr="00545F29" w14:paraId="602F342D" w14:textId="77777777" w:rsidTr="79D45E12">
        <w:tc>
          <w:tcPr>
            <w:tcW w:w="4315" w:type="dxa"/>
            <w:gridSpan w:val="2"/>
            <w:shd w:val="clear" w:color="auto" w:fill="D9D9D9" w:themeFill="background1" w:themeFillShade="D9"/>
          </w:tcPr>
          <w:p w14:paraId="7ECA54ED" w14:textId="5A8B45B6"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4</w:t>
            </w:r>
          </w:p>
        </w:tc>
        <w:tc>
          <w:tcPr>
            <w:tcW w:w="5035" w:type="dxa"/>
            <w:shd w:val="clear" w:color="auto" w:fill="D9D9D9" w:themeFill="background1" w:themeFillShade="D9"/>
          </w:tcPr>
          <w:p w14:paraId="72E41DC5" w14:textId="4664396B"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EC7F230" w:rsidRPr="00545F29">
              <w:rPr>
                <w:rFonts w:ascii="Times New Roman" w:hAnsi="Times New Roman" w:cs="Times New Roman"/>
                <w:i w:val="0"/>
                <w:sz w:val="24"/>
                <w:szCs w:val="24"/>
              </w:rPr>
              <w:t>Business Sign Up without a Company Name</w:t>
            </w:r>
          </w:p>
        </w:tc>
      </w:tr>
      <w:tr w:rsidR="52C3E287" w:rsidRPr="00545F29" w14:paraId="5D19B4E4" w14:textId="77777777" w:rsidTr="79D45E12">
        <w:tc>
          <w:tcPr>
            <w:tcW w:w="4315" w:type="dxa"/>
            <w:gridSpan w:val="2"/>
            <w:shd w:val="clear" w:color="auto" w:fill="D9D9D9" w:themeFill="background1" w:themeFillShade="D9"/>
          </w:tcPr>
          <w:p w14:paraId="07A2DB4E" w14:textId="31BE5532"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110D33A9"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2BA312DB" w14:textId="31B29E95"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4/2/202</w:t>
            </w:r>
            <w:r w:rsidR="00994F11" w:rsidRPr="00545F29">
              <w:rPr>
                <w:rFonts w:ascii="Times New Roman" w:hAnsi="Times New Roman" w:cs="Times New Roman"/>
                <w:i w:val="0"/>
                <w:sz w:val="24"/>
                <w:szCs w:val="24"/>
              </w:rPr>
              <w:t>2</w:t>
            </w:r>
          </w:p>
        </w:tc>
      </w:tr>
      <w:tr w:rsidR="52C3E287" w:rsidRPr="00545F29" w14:paraId="4F9904BC" w14:textId="77777777" w:rsidTr="79D45E12">
        <w:tc>
          <w:tcPr>
            <w:tcW w:w="4315" w:type="dxa"/>
            <w:gridSpan w:val="2"/>
            <w:shd w:val="clear" w:color="auto" w:fill="D9D9D9" w:themeFill="background1" w:themeFillShade="D9"/>
          </w:tcPr>
          <w:p w14:paraId="6A570D0C" w14:textId="0B9ADFC0"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47BA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1D6BF04" w14:textId="57A9D864"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021D14"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15</w:t>
            </w:r>
            <w:r w:rsidR="00021D14" w:rsidRPr="00545F29">
              <w:rPr>
                <w:rFonts w:ascii="Times New Roman" w:hAnsi="Times New Roman" w:cs="Times New Roman"/>
                <w:i w:val="0"/>
                <w:sz w:val="24"/>
                <w:szCs w:val="24"/>
              </w:rPr>
              <w:t>/2022</w:t>
            </w:r>
          </w:p>
        </w:tc>
      </w:tr>
      <w:tr w:rsidR="52C3E287" w:rsidRPr="00545F29" w14:paraId="052081A9" w14:textId="77777777" w:rsidTr="79D45E12">
        <w:tc>
          <w:tcPr>
            <w:tcW w:w="2065" w:type="dxa"/>
          </w:tcPr>
          <w:p w14:paraId="7D412D72" w14:textId="59AD9777"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911B27D" w14:textId="2E064791"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52C3E287" w:rsidRPr="00545F29" w14:paraId="6DF0524F" w14:textId="77777777" w:rsidTr="79D45E12">
        <w:tc>
          <w:tcPr>
            <w:tcW w:w="2065" w:type="dxa"/>
          </w:tcPr>
          <w:p w14:paraId="2BFF37AD" w14:textId="1167ADD3"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A00E7D6" w14:textId="77777777" w:rsidR="00DE312B" w:rsidRPr="00545F29" w:rsidRDefault="00DE312B" w:rsidP="009B7BC4">
            <w:pPr>
              <w:pStyle w:val="BodyText"/>
              <w:numPr>
                <w:ilvl w:val="0"/>
                <w:numId w:val="12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p>
          <w:p w14:paraId="1B27D3F2" w14:textId="260497EA" w:rsidR="00DE312B" w:rsidRPr="00545F29" w:rsidRDefault="2B354192" w:rsidP="009B7BC4">
            <w:pPr>
              <w:pStyle w:val="BodyText"/>
              <w:numPr>
                <w:ilvl w:val="0"/>
                <w:numId w:val="128"/>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on the business sign up page.</w:t>
            </w:r>
          </w:p>
        </w:tc>
      </w:tr>
      <w:tr w:rsidR="52C3E287" w:rsidRPr="00545F29" w14:paraId="571E73E7" w14:textId="77777777" w:rsidTr="79D45E12">
        <w:tc>
          <w:tcPr>
            <w:tcW w:w="2065" w:type="dxa"/>
          </w:tcPr>
          <w:p w14:paraId="3956C418" w14:textId="51842210"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1695EB1" w14:textId="5E941014" w:rsidR="52C3E287" w:rsidRPr="00545F29" w:rsidRDefault="0990B748"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User is unable to create a business account.</w:t>
            </w:r>
          </w:p>
        </w:tc>
      </w:tr>
      <w:tr w:rsidR="52C3E287" w:rsidRPr="00545F29" w14:paraId="7DCEBA94" w14:textId="77777777" w:rsidTr="79D45E12">
        <w:tc>
          <w:tcPr>
            <w:tcW w:w="2065" w:type="dxa"/>
          </w:tcPr>
          <w:p w14:paraId="219FF210" w14:textId="4DB8AD3E"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9579EC9" w14:textId="4EC2228D" w:rsidR="00DE312B" w:rsidRPr="00545F29" w:rsidRDefault="25874E79" w:rsidP="79D45E12">
            <w:pPr>
              <w:pStyle w:val="BodyText"/>
              <w:numPr>
                <w:ilvl w:val="0"/>
                <w:numId w:val="3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Do</w:t>
            </w:r>
            <w:r w:rsidR="0CCC0F6C" w:rsidRPr="00545F29">
              <w:rPr>
                <w:rFonts w:ascii="Times New Roman" w:hAnsi="Times New Roman" w:cs="Times New Roman"/>
                <w:i w:val="0"/>
                <w:sz w:val="24"/>
                <w:szCs w:val="24"/>
              </w:rPr>
              <w:t xml:space="preserve"> not enter a company name in the company name field.</w:t>
            </w:r>
          </w:p>
          <w:p w14:paraId="017341A4" w14:textId="0227C924" w:rsidR="00DE312B" w:rsidRPr="00545F29" w:rsidRDefault="46BCD42F" w:rsidP="79D45E12">
            <w:pPr>
              <w:pStyle w:val="BodyText"/>
              <w:numPr>
                <w:ilvl w:val="0"/>
                <w:numId w:val="3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669BDA67" w:rsidRPr="00545F29">
              <w:rPr>
                <w:rFonts w:ascii="Times New Roman" w:hAnsi="Times New Roman" w:cs="Times New Roman"/>
                <w:i w:val="0"/>
                <w:sz w:val="24"/>
                <w:szCs w:val="24"/>
              </w:rPr>
              <w:t>nter “</w:t>
            </w:r>
            <w:r w:rsidR="0BA74DB4" w:rsidRPr="00545F29">
              <w:rPr>
                <w:rFonts w:ascii="Times New Roman" w:hAnsi="Times New Roman" w:cs="Times New Roman"/>
                <w:i w:val="0"/>
                <w:sz w:val="24"/>
                <w:szCs w:val="24"/>
              </w:rPr>
              <w:t>Pass1234</w:t>
            </w:r>
            <w:r w:rsidR="669BDA67" w:rsidRPr="00545F29">
              <w:rPr>
                <w:rFonts w:ascii="Times New Roman" w:hAnsi="Times New Roman" w:cs="Times New Roman"/>
                <w:i w:val="0"/>
                <w:sz w:val="24"/>
                <w:szCs w:val="24"/>
              </w:rPr>
              <w:t>” in the password field.</w:t>
            </w:r>
          </w:p>
          <w:p w14:paraId="3DA9E208" w14:textId="03C10BF2" w:rsidR="00DE312B" w:rsidRPr="00545F29" w:rsidRDefault="46BCD42F" w:rsidP="79D45E12">
            <w:pPr>
              <w:pStyle w:val="BodyText"/>
              <w:numPr>
                <w:ilvl w:val="0"/>
                <w:numId w:val="3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669BDA67" w:rsidRPr="00545F29">
              <w:rPr>
                <w:rFonts w:ascii="Times New Roman" w:hAnsi="Times New Roman" w:cs="Times New Roman"/>
                <w:i w:val="0"/>
                <w:sz w:val="24"/>
                <w:szCs w:val="24"/>
              </w:rPr>
              <w:t>nter “</w:t>
            </w:r>
            <w:r w:rsidR="0BA74DB4" w:rsidRPr="00545F29">
              <w:rPr>
                <w:rFonts w:ascii="Times New Roman" w:hAnsi="Times New Roman" w:cs="Times New Roman"/>
                <w:i w:val="0"/>
                <w:sz w:val="24"/>
                <w:szCs w:val="24"/>
              </w:rPr>
              <w:t>Pass1234</w:t>
            </w:r>
            <w:r w:rsidR="669BDA67" w:rsidRPr="00545F29">
              <w:rPr>
                <w:rFonts w:ascii="Times New Roman" w:hAnsi="Times New Roman" w:cs="Times New Roman"/>
                <w:i w:val="0"/>
                <w:sz w:val="24"/>
                <w:szCs w:val="24"/>
              </w:rPr>
              <w:t>” in the confirm password field.</w:t>
            </w:r>
          </w:p>
          <w:p w14:paraId="39512240" w14:textId="77952DE2" w:rsidR="00DE312B" w:rsidRPr="00545F29" w:rsidRDefault="0990B748" w:rsidP="79D45E12">
            <w:pPr>
              <w:pStyle w:val="BodyText"/>
              <w:numPr>
                <w:ilvl w:val="0"/>
                <w:numId w:val="3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Check</w:t>
            </w:r>
            <w:r w:rsidR="669BDA67" w:rsidRPr="00545F29">
              <w:rPr>
                <w:rFonts w:ascii="Times New Roman" w:hAnsi="Times New Roman" w:cs="Times New Roman"/>
                <w:i w:val="0"/>
                <w:sz w:val="24"/>
                <w:szCs w:val="24"/>
              </w:rPr>
              <w:t xml:space="preserve"> the “Agree to Terms and Conditions” </w:t>
            </w:r>
            <w:r w:rsidRPr="00545F29">
              <w:rPr>
                <w:rFonts w:ascii="Times New Roman" w:hAnsi="Times New Roman" w:cs="Times New Roman"/>
                <w:i w:val="0"/>
                <w:sz w:val="24"/>
                <w:szCs w:val="24"/>
              </w:rPr>
              <w:t>checkbox.</w:t>
            </w:r>
          </w:p>
          <w:p w14:paraId="75E4EDE8" w14:textId="7323E570" w:rsidR="2C5AE2DF" w:rsidRPr="00545F29" w:rsidRDefault="0990B748" w:rsidP="79D45E12">
            <w:pPr>
              <w:pStyle w:val="BodyText"/>
              <w:numPr>
                <w:ilvl w:val="0"/>
                <w:numId w:val="3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669BDA67" w:rsidRPr="00545F29">
              <w:rPr>
                <w:rFonts w:ascii="Times New Roman" w:hAnsi="Times New Roman" w:cs="Times New Roman"/>
                <w:i w:val="0"/>
                <w:sz w:val="24"/>
                <w:szCs w:val="24"/>
              </w:rPr>
              <w:t>lick “Create Account”</w:t>
            </w:r>
            <w:r w:rsidR="0BA74DB4" w:rsidRPr="00545F29">
              <w:rPr>
                <w:rFonts w:ascii="Times New Roman" w:hAnsi="Times New Roman" w:cs="Times New Roman"/>
                <w:i w:val="0"/>
                <w:sz w:val="24"/>
                <w:szCs w:val="24"/>
              </w:rPr>
              <w:t xml:space="preserve"> to create a business account.</w:t>
            </w:r>
          </w:p>
        </w:tc>
      </w:tr>
      <w:tr w:rsidR="52C3E287" w:rsidRPr="00545F29" w14:paraId="1913212F" w14:textId="77777777" w:rsidTr="79D45E12">
        <w:tc>
          <w:tcPr>
            <w:tcW w:w="2065" w:type="dxa"/>
          </w:tcPr>
          <w:p w14:paraId="0D152366" w14:textId="074D48A9"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D1393A5" w14:textId="78337FB4" w:rsidR="00DE312B" w:rsidRPr="00545F29" w:rsidRDefault="3C5282BA" w:rsidP="009B7BC4">
            <w:pPr>
              <w:pStyle w:val="BodyText"/>
              <w:numPr>
                <w:ilvl w:val="0"/>
                <w:numId w:val="129"/>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displays saying, “Company name is required.”</w:t>
            </w:r>
          </w:p>
          <w:p w14:paraId="6929F83F" w14:textId="3B10494E" w:rsidR="00DE312B" w:rsidRPr="00545F29" w:rsidRDefault="00817188" w:rsidP="009B7BC4">
            <w:pPr>
              <w:pStyle w:val="BodyText"/>
              <w:numPr>
                <w:ilvl w:val="0"/>
                <w:numId w:val="129"/>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The u</w:t>
            </w:r>
            <w:r w:rsidR="00DE312B" w:rsidRPr="00545F29">
              <w:rPr>
                <w:rFonts w:ascii="Times New Roman" w:hAnsi="Times New Roman" w:cs="Times New Roman"/>
                <w:i w:val="0"/>
                <w:sz w:val="24"/>
                <w:szCs w:val="24"/>
              </w:rPr>
              <w:t>ser</w:t>
            </w:r>
            <w:r w:rsidR="669BDA67" w:rsidRPr="00545F29">
              <w:rPr>
                <w:rFonts w:ascii="Times New Roman" w:hAnsi="Times New Roman" w:cs="Times New Roman"/>
                <w:i w:val="0"/>
                <w:sz w:val="24"/>
                <w:szCs w:val="24"/>
              </w:rPr>
              <w:t xml:space="preserve"> </w:t>
            </w:r>
            <w:r w:rsidR="3C5282BA" w:rsidRPr="00545F29">
              <w:rPr>
                <w:rFonts w:ascii="Times New Roman" w:hAnsi="Times New Roman" w:cs="Times New Roman"/>
                <w:i w:val="0"/>
                <w:sz w:val="24"/>
                <w:szCs w:val="24"/>
              </w:rPr>
              <w:t>is prompted to enter a company name in the company name field.</w:t>
            </w:r>
          </w:p>
        </w:tc>
      </w:tr>
    </w:tbl>
    <w:p w14:paraId="4441D426" w14:textId="612DB538" w:rsidR="52C3E287" w:rsidRPr="00545F29" w:rsidRDefault="52C3E287"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52C3E287" w:rsidRPr="00545F29" w14:paraId="018978C4" w14:textId="77777777" w:rsidTr="79D45E12">
        <w:tc>
          <w:tcPr>
            <w:tcW w:w="4315" w:type="dxa"/>
            <w:gridSpan w:val="2"/>
            <w:shd w:val="clear" w:color="auto" w:fill="D9D9D9" w:themeFill="background1" w:themeFillShade="D9"/>
          </w:tcPr>
          <w:p w14:paraId="046D7C38" w14:textId="521353E4"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5</w:t>
            </w:r>
          </w:p>
        </w:tc>
        <w:tc>
          <w:tcPr>
            <w:tcW w:w="5035" w:type="dxa"/>
            <w:shd w:val="clear" w:color="auto" w:fill="D9D9D9" w:themeFill="background1" w:themeFillShade="D9"/>
          </w:tcPr>
          <w:p w14:paraId="539E2C7D" w14:textId="714EB122" w:rsidR="78173692" w:rsidRPr="00545F29" w:rsidRDefault="7817369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EC7F230" w:rsidRPr="00545F29">
              <w:rPr>
                <w:rFonts w:ascii="Times New Roman" w:hAnsi="Times New Roman" w:cs="Times New Roman"/>
                <w:i w:val="0"/>
                <w:sz w:val="24"/>
                <w:szCs w:val="24"/>
              </w:rPr>
              <w:t>Business Sign Up without a Company Email</w:t>
            </w:r>
          </w:p>
        </w:tc>
      </w:tr>
      <w:tr w:rsidR="52C3E287" w:rsidRPr="00545F29" w14:paraId="15967FE3" w14:textId="77777777" w:rsidTr="79D45E12">
        <w:tc>
          <w:tcPr>
            <w:tcW w:w="4315" w:type="dxa"/>
            <w:gridSpan w:val="2"/>
            <w:shd w:val="clear" w:color="auto" w:fill="D9D9D9" w:themeFill="background1" w:themeFillShade="D9"/>
          </w:tcPr>
          <w:p w14:paraId="64063B5C" w14:textId="31BE5532"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110D33A9"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784FB6C9" w14:textId="52957EAA"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w:t>
            </w:r>
            <w:r w:rsidR="7BA9A3DF" w:rsidRPr="00545F29">
              <w:rPr>
                <w:rFonts w:ascii="Times New Roman" w:hAnsi="Times New Roman" w:cs="Times New Roman"/>
                <w:i w:val="0"/>
                <w:sz w:val="24"/>
                <w:szCs w:val="24"/>
              </w:rPr>
              <w:t>2</w:t>
            </w:r>
            <w:r w:rsidR="7EC7F230" w:rsidRPr="00545F29">
              <w:rPr>
                <w:rFonts w:ascii="Times New Roman" w:hAnsi="Times New Roman" w:cs="Times New Roman"/>
                <w:i w:val="0"/>
                <w:sz w:val="24"/>
                <w:szCs w:val="24"/>
              </w:rPr>
              <w:t>/</w:t>
            </w:r>
            <w:r w:rsidR="1C821D8D" w:rsidRPr="00545F29">
              <w:rPr>
                <w:rFonts w:ascii="Times New Roman" w:hAnsi="Times New Roman" w:cs="Times New Roman"/>
                <w:i w:val="0"/>
                <w:sz w:val="24"/>
                <w:szCs w:val="24"/>
              </w:rPr>
              <w:t>2022</w:t>
            </w:r>
          </w:p>
        </w:tc>
      </w:tr>
      <w:tr w:rsidR="52C3E287" w:rsidRPr="00545F29" w14:paraId="59C1BF93" w14:textId="77777777" w:rsidTr="79D45E12">
        <w:tc>
          <w:tcPr>
            <w:tcW w:w="4315" w:type="dxa"/>
            <w:gridSpan w:val="2"/>
            <w:shd w:val="clear" w:color="auto" w:fill="D9D9D9" w:themeFill="background1" w:themeFillShade="D9"/>
          </w:tcPr>
          <w:p w14:paraId="674970CC" w14:textId="649F8D25"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47BA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C92CD3C" w14:textId="4B6515BF" w:rsidR="78173692" w:rsidRPr="00545F29" w:rsidRDefault="7817369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DE312B"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15</w:t>
            </w:r>
            <w:r w:rsidR="00DE312B" w:rsidRPr="00545F29">
              <w:rPr>
                <w:rFonts w:ascii="Times New Roman" w:hAnsi="Times New Roman" w:cs="Times New Roman"/>
                <w:i w:val="0"/>
                <w:sz w:val="24"/>
                <w:szCs w:val="24"/>
              </w:rPr>
              <w:t>/2022</w:t>
            </w:r>
          </w:p>
        </w:tc>
      </w:tr>
      <w:tr w:rsidR="52C3E287" w:rsidRPr="00545F29" w14:paraId="28545764" w14:textId="77777777" w:rsidTr="79D45E12">
        <w:tc>
          <w:tcPr>
            <w:tcW w:w="2065" w:type="dxa"/>
          </w:tcPr>
          <w:p w14:paraId="14F9215C" w14:textId="59AD9777"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3B1AA31" w14:textId="2E064791"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52C3E287" w:rsidRPr="00545F29" w14:paraId="2594AC61" w14:textId="77777777" w:rsidTr="79D45E12">
        <w:tc>
          <w:tcPr>
            <w:tcW w:w="2065" w:type="dxa"/>
          </w:tcPr>
          <w:p w14:paraId="614E236E" w14:textId="551B924F"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699FD89" w14:textId="7E8F131F" w:rsidR="000B0BEF" w:rsidRPr="00545F29" w:rsidRDefault="005A6C5D"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p>
          <w:p w14:paraId="2B8DAA2A" w14:textId="52D3B6BA" w:rsidR="17316758" w:rsidRPr="00545F29" w:rsidRDefault="384CC0A2"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on the business sign up page.</w:t>
            </w:r>
          </w:p>
        </w:tc>
      </w:tr>
      <w:tr w:rsidR="52C3E287" w:rsidRPr="00545F29" w14:paraId="6707FACF" w14:textId="77777777" w:rsidTr="79D45E12">
        <w:tc>
          <w:tcPr>
            <w:tcW w:w="2065" w:type="dxa"/>
          </w:tcPr>
          <w:p w14:paraId="279E0DEA" w14:textId="1DC8BA04"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AFB1D2C" w14:textId="7B883BCF" w:rsidR="52C3E287" w:rsidRPr="00545F29" w:rsidRDefault="0990B748"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User is unable</w:t>
            </w:r>
            <w:r w:rsidR="36C52146" w:rsidRPr="00545F29">
              <w:rPr>
                <w:rFonts w:ascii="Times New Roman" w:hAnsi="Times New Roman" w:cs="Times New Roman"/>
                <w:i w:val="0"/>
                <w:sz w:val="24"/>
                <w:szCs w:val="24"/>
              </w:rPr>
              <w:t xml:space="preserve"> to create a business account.</w:t>
            </w:r>
          </w:p>
        </w:tc>
      </w:tr>
      <w:tr w:rsidR="52C3E287" w:rsidRPr="00545F29" w14:paraId="65CBE6AD" w14:textId="77777777" w:rsidTr="79D45E12">
        <w:tc>
          <w:tcPr>
            <w:tcW w:w="2065" w:type="dxa"/>
          </w:tcPr>
          <w:p w14:paraId="7551EE6A" w14:textId="4DB8AD3E"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5B220F8" w14:textId="77B6652F" w:rsidR="00DE312B" w:rsidRPr="00545F29" w:rsidRDefault="13F0F960" w:rsidP="79D45E12">
            <w:pPr>
              <w:pStyle w:val="BodyText"/>
              <w:numPr>
                <w:ilvl w:val="0"/>
                <w:numId w:val="2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669BDA67" w:rsidRPr="00545F29">
              <w:rPr>
                <w:rFonts w:ascii="Times New Roman" w:hAnsi="Times New Roman" w:cs="Times New Roman"/>
                <w:i w:val="0"/>
                <w:sz w:val="24"/>
                <w:szCs w:val="24"/>
              </w:rPr>
              <w:t xml:space="preserve"> “Walmart” </w:t>
            </w:r>
            <w:r w:rsidR="24C0D379" w:rsidRPr="00545F29">
              <w:rPr>
                <w:rFonts w:ascii="Times New Roman" w:hAnsi="Times New Roman" w:cs="Times New Roman"/>
                <w:i w:val="0"/>
                <w:sz w:val="24"/>
                <w:szCs w:val="24"/>
              </w:rPr>
              <w:t>in the</w:t>
            </w:r>
            <w:r w:rsidR="669BDA67" w:rsidRPr="00545F29">
              <w:rPr>
                <w:rFonts w:ascii="Times New Roman" w:hAnsi="Times New Roman" w:cs="Times New Roman"/>
                <w:i w:val="0"/>
                <w:sz w:val="24"/>
                <w:szCs w:val="24"/>
              </w:rPr>
              <w:t xml:space="preserve"> company name</w:t>
            </w:r>
            <w:r w:rsidR="24C0D379" w:rsidRPr="00545F29">
              <w:rPr>
                <w:rFonts w:ascii="Times New Roman" w:hAnsi="Times New Roman" w:cs="Times New Roman"/>
                <w:i w:val="0"/>
                <w:sz w:val="24"/>
                <w:szCs w:val="24"/>
              </w:rPr>
              <w:t xml:space="preserve"> field.</w:t>
            </w:r>
          </w:p>
          <w:p w14:paraId="5DA7A7FA" w14:textId="1D89E183" w:rsidR="00DE312B" w:rsidRPr="00545F29" w:rsidRDefault="5D226373" w:rsidP="79D45E12">
            <w:pPr>
              <w:pStyle w:val="BodyText"/>
              <w:numPr>
                <w:ilvl w:val="0"/>
                <w:numId w:val="2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Do</w:t>
            </w:r>
            <w:r w:rsidR="669BDA67" w:rsidRPr="00545F29">
              <w:rPr>
                <w:rFonts w:ascii="Times New Roman" w:hAnsi="Times New Roman" w:cs="Times New Roman"/>
                <w:i w:val="0"/>
                <w:sz w:val="24"/>
                <w:szCs w:val="24"/>
              </w:rPr>
              <w:t xml:space="preserve"> not enter an email address</w:t>
            </w:r>
            <w:r w:rsidR="24C0D379" w:rsidRPr="00545F29">
              <w:rPr>
                <w:rFonts w:ascii="Times New Roman" w:hAnsi="Times New Roman" w:cs="Times New Roman"/>
                <w:i w:val="0"/>
                <w:sz w:val="24"/>
                <w:szCs w:val="24"/>
              </w:rPr>
              <w:t xml:space="preserve"> in the company email field.</w:t>
            </w:r>
          </w:p>
          <w:p w14:paraId="03E41284" w14:textId="63B4E381" w:rsidR="00DE312B" w:rsidRPr="00545F29" w:rsidRDefault="50203195" w:rsidP="79D45E12">
            <w:pPr>
              <w:pStyle w:val="BodyText"/>
              <w:numPr>
                <w:ilvl w:val="0"/>
                <w:numId w:val="2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669BDA67" w:rsidRPr="00545F29">
              <w:rPr>
                <w:rFonts w:ascii="Times New Roman" w:hAnsi="Times New Roman" w:cs="Times New Roman"/>
                <w:i w:val="0"/>
                <w:sz w:val="24"/>
                <w:szCs w:val="24"/>
              </w:rPr>
              <w:t xml:space="preserve"> “Test1234” </w:t>
            </w:r>
            <w:r w:rsidR="24C0D379" w:rsidRPr="00545F29">
              <w:rPr>
                <w:rFonts w:ascii="Times New Roman" w:hAnsi="Times New Roman" w:cs="Times New Roman"/>
                <w:i w:val="0"/>
                <w:sz w:val="24"/>
                <w:szCs w:val="24"/>
              </w:rPr>
              <w:t>in the</w:t>
            </w:r>
            <w:r w:rsidR="669BDA67" w:rsidRPr="00545F29">
              <w:rPr>
                <w:rFonts w:ascii="Times New Roman" w:hAnsi="Times New Roman" w:cs="Times New Roman"/>
                <w:i w:val="0"/>
                <w:sz w:val="24"/>
                <w:szCs w:val="24"/>
              </w:rPr>
              <w:t xml:space="preserve"> password and confirm password</w:t>
            </w:r>
            <w:r w:rsidR="24C0D379" w:rsidRPr="00545F29">
              <w:rPr>
                <w:rFonts w:ascii="Times New Roman" w:hAnsi="Times New Roman" w:cs="Times New Roman"/>
                <w:i w:val="0"/>
                <w:sz w:val="24"/>
                <w:szCs w:val="24"/>
              </w:rPr>
              <w:t xml:space="preserve"> field.</w:t>
            </w:r>
          </w:p>
          <w:p w14:paraId="5FA70C9F" w14:textId="1B541E5D" w:rsidR="00DE312B" w:rsidRPr="00545F29" w:rsidRDefault="50203195" w:rsidP="79D45E12">
            <w:pPr>
              <w:pStyle w:val="BodyText"/>
              <w:numPr>
                <w:ilvl w:val="0"/>
                <w:numId w:val="2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669BDA67" w:rsidRPr="00545F29">
              <w:rPr>
                <w:rFonts w:ascii="Times New Roman" w:hAnsi="Times New Roman" w:cs="Times New Roman"/>
                <w:i w:val="0"/>
                <w:sz w:val="24"/>
                <w:szCs w:val="24"/>
              </w:rPr>
              <w:t xml:space="preserve">heck the “Agree to Terms and Conditions” </w:t>
            </w:r>
            <w:r w:rsidRPr="00545F29">
              <w:rPr>
                <w:rFonts w:ascii="Times New Roman" w:hAnsi="Times New Roman" w:cs="Times New Roman"/>
                <w:i w:val="0"/>
                <w:sz w:val="24"/>
                <w:szCs w:val="24"/>
              </w:rPr>
              <w:t>checkbox.</w:t>
            </w:r>
          </w:p>
          <w:p w14:paraId="5374A02C" w14:textId="601C3077" w:rsidR="2C5AE2DF" w:rsidRPr="00545F29" w:rsidRDefault="24C0D379" w:rsidP="79D45E12">
            <w:pPr>
              <w:pStyle w:val="BodyText"/>
              <w:numPr>
                <w:ilvl w:val="0"/>
                <w:numId w:val="2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669BDA67" w:rsidRPr="00545F29">
              <w:rPr>
                <w:rFonts w:ascii="Times New Roman" w:hAnsi="Times New Roman" w:cs="Times New Roman"/>
                <w:i w:val="0"/>
                <w:sz w:val="24"/>
                <w:szCs w:val="24"/>
              </w:rPr>
              <w:t>lick “Create Account”</w:t>
            </w:r>
            <w:r w:rsidR="77537D1B" w:rsidRPr="00545F29">
              <w:rPr>
                <w:rFonts w:ascii="Times New Roman" w:hAnsi="Times New Roman" w:cs="Times New Roman"/>
                <w:i w:val="0"/>
                <w:sz w:val="24"/>
                <w:szCs w:val="24"/>
              </w:rPr>
              <w:t xml:space="preserve"> to create a business account.</w:t>
            </w:r>
          </w:p>
        </w:tc>
      </w:tr>
      <w:tr w:rsidR="52C3E287" w:rsidRPr="00545F29" w14:paraId="04B7B389" w14:textId="77777777" w:rsidTr="79D45E12">
        <w:tc>
          <w:tcPr>
            <w:tcW w:w="2065" w:type="dxa"/>
          </w:tcPr>
          <w:p w14:paraId="2E77FF4B" w14:textId="074D48A9" w:rsidR="78173692" w:rsidRPr="00545F29" w:rsidRDefault="7817369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613B072" w14:textId="523AAFD1" w:rsidR="088A8D1F" w:rsidRPr="00545F29" w:rsidRDefault="58BDF567" w:rsidP="79D45E12">
            <w:pPr>
              <w:pStyle w:val="BodyText"/>
              <w:numPr>
                <w:ilvl w:val="0"/>
                <w:numId w:val="34"/>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 displays saying, “Company email is required.”</w:t>
            </w:r>
          </w:p>
          <w:p w14:paraId="53B5C676" w14:textId="44B4CD11" w:rsidR="003F4BB0" w:rsidRPr="00545F29" w:rsidRDefault="2825B4AD" w:rsidP="79D45E12">
            <w:pPr>
              <w:pStyle w:val="BodyText"/>
              <w:numPr>
                <w:ilvl w:val="0"/>
                <w:numId w:val="3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 </w:t>
            </w:r>
            <w:r w:rsidR="77537D1B" w:rsidRPr="00545F29">
              <w:rPr>
                <w:rFonts w:ascii="Times New Roman" w:hAnsi="Times New Roman" w:cs="Times New Roman"/>
                <w:i w:val="0"/>
                <w:sz w:val="24"/>
                <w:szCs w:val="24"/>
              </w:rPr>
              <w:t>is prompted to enter a company email in the company email field.</w:t>
            </w:r>
          </w:p>
        </w:tc>
      </w:tr>
    </w:tbl>
    <w:p w14:paraId="7CB816D0" w14:textId="6E3D1C93" w:rsidR="52C3E287" w:rsidRPr="00545F29" w:rsidRDefault="52C3E287"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005A6C5D" w:rsidRPr="00545F29" w14:paraId="525A4112" w14:textId="77777777" w:rsidTr="79D45E12">
        <w:tc>
          <w:tcPr>
            <w:tcW w:w="4315" w:type="dxa"/>
            <w:gridSpan w:val="2"/>
            <w:shd w:val="clear" w:color="auto" w:fill="D9D9D9" w:themeFill="background1" w:themeFillShade="D9"/>
          </w:tcPr>
          <w:p w14:paraId="6AA9F3DC" w14:textId="49238D0F" w:rsidR="005A6C5D" w:rsidRPr="00545F29" w:rsidRDefault="005A6C5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00B57" w:rsidRPr="00545F29">
              <w:rPr>
                <w:rFonts w:ascii="Times New Roman" w:hAnsi="Times New Roman" w:cs="Times New Roman"/>
                <w:i w:val="0"/>
                <w:sz w:val="24"/>
                <w:szCs w:val="24"/>
              </w:rPr>
              <w:t>118</w:t>
            </w:r>
          </w:p>
        </w:tc>
        <w:tc>
          <w:tcPr>
            <w:tcW w:w="5035" w:type="dxa"/>
            <w:shd w:val="clear" w:color="auto" w:fill="D9D9D9" w:themeFill="background1" w:themeFillShade="D9"/>
          </w:tcPr>
          <w:p w14:paraId="14FD3EAD" w14:textId="160AB045" w:rsidR="005A6C5D" w:rsidRPr="00545F29" w:rsidRDefault="005A6C5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Business Sign Up with</w:t>
            </w:r>
            <w:r w:rsidR="00EC350D" w:rsidRPr="00545F29">
              <w:rPr>
                <w:rFonts w:ascii="Times New Roman" w:hAnsi="Times New Roman" w:cs="Times New Roman"/>
                <w:i w:val="0"/>
                <w:sz w:val="24"/>
                <w:szCs w:val="24"/>
              </w:rPr>
              <w:t>out Terms and Conditions</w:t>
            </w:r>
          </w:p>
        </w:tc>
      </w:tr>
      <w:tr w:rsidR="005A6C5D" w:rsidRPr="00545F29" w14:paraId="73B5ABC2" w14:textId="77777777" w:rsidTr="79D45E12">
        <w:tc>
          <w:tcPr>
            <w:tcW w:w="4315" w:type="dxa"/>
            <w:gridSpan w:val="2"/>
            <w:shd w:val="clear" w:color="auto" w:fill="D9D9D9" w:themeFill="background1" w:themeFillShade="D9"/>
          </w:tcPr>
          <w:p w14:paraId="6B7F41A7" w14:textId="6AD96BE6" w:rsidR="005A6C5D" w:rsidRPr="00545F29" w:rsidRDefault="005A6C5D"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C069603" w14:textId="40457629" w:rsidR="005A6C5D" w:rsidRPr="00545F29" w:rsidRDefault="005A6C5D"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4/3/2022</w:t>
            </w:r>
          </w:p>
        </w:tc>
      </w:tr>
      <w:tr w:rsidR="005A6C5D" w:rsidRPr="00545F29" w14:paraId="2D718DA4" w14:textId="77777777" w:rsidTr="79D45E12">
        <w:tc>
          <w:tcPr>
            <w:tcW w:w="4315" w:type="dxa"/>
            <w:gridSpan w:val="2"/>
            <w:shd w:val="clear" w:color="auto" w:fill="D9D9D9" w:themeFill="background1" w:themeFillShade="D9"/>
          </w:tcPr>
          <w:p w14:paraId="1B8B13EF" w14:textId="0517B04B" w:rsidR="005A6C5D" w:rsidRPr="00545F29" w:rsidRDefault="005A6C5D"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47BA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1888560" w14:textId="57F6AFE3" w:rsidR="005A6C5D" w:rsidRPr="00545F29" w:rsidRDefault="09125000" w:rsidP="79D45E12">
            <w:pPr>
              <w:pStyle w:val="BodyText"/>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w:t>
            </w:r>
            <w:r w:rsidRPr="00545F29">
              <w:rPr>
                <w:rFonts w:ascii="Times New Roman" w:hAnsi="Times New Roman" w:cs="Times New Roman"/>
                <w:i w:val="0"/>
                <w:sz w:val="24"/>
                <w:szCs w:val="24"/>
              </w:rPr>
              <w:t>5/2022</w:t>
            </w:r>
          </w:p>
        </w:tc>
      </w:tr>
      <w:tr w:rsidR="005A6C5D" w:rsidRPr="00545F29" w14:paraId="4EA4A7F9" w14:textId="77777777" w:rsidTr="79D45E12">
        <w:tc>
          <w:tcPr>
            <w:tcW w:w="2065" w:type="dxa"/>
          </w:tcPr>
          <w:p w14:paraId="78539747" w14:textId="77777777" w:rsidR="005A6C5D" w:rsidRPr="00545F29" w:rsidRDefault="005A6C5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9DF82AB" w14:textId="77777777" w:rsidR="005A6C5D" w:rsidRPr="00545F29" w:rsidRDefault="005A6C5D"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05A6C5D" w:rsidRPr="00545F29" w14:paraId="580CCEF6" w14:textId="77777777" w:rsidTr="79D45E12">
        <w:tc>
          <w:tcPr>
            <w:tcW w:w="2065" w:type="dxa"/>
          </w:tcPr>
          <w:p w14:paraId="1DCCCABC" w14:textId="77777777" w:rsidR="005A6C5D" w:rsidRPr="00545F29" w:rsidRDefault="005A6C5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BC42EB4" w14:textId="77777777" w:rsidR="009D0A1B" w:rsidRPr="00545F29" w:rsidRDefault="005A6C5D"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p>
          <w:p w14:paraId="548A4884" w14:textId="7B5F12ED" w:rsidR="005A6C5D" w:rsidRPr="00545F29" w:rsidRDefault="3E24DC0B"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on the business sign up page.</w:t>
            </w:r>
          </w:p>
        </w:tc>
      </w:tr>
      <w:tr w:rsidR="005A6C5D" w:rsidRPr="00545F29" w14:paraId="45F662B5" w14:textId="77777777" w:rsidTr="79D45E12">
        <w:tc>
          <w:tcPr>
            <w:tcW w:w="2065" w:type="dxa"/>
          </w:tcPr>
          <w:p w14:paraId="7E6C997E" w14:textId="77777777" w:rsidR="005A6C5D" w:rsidRPr="00545F29" w:rsidRDefault="005A6C5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74966B8" w14:textId="6CDDA61E" w:rsidR="005A6C5D" w:rsidRPr="00545F29" w:rsidRDefault="09125000"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w:t>
            </w:r>
            <w:r w:rsidR="52E18E4B" w:rsidRPr="00545F29">
              <w:rPr>
                <w:rFonts w:ascii="Times New Roman" w:hAnsi="Times New Roman" w:cs="Times New Roman"/>
                <w:i w:val="0"/>
                <w:sz w:val="24"/>
                <w:szCs w:val="24"/>
              </w:rPr>
              <w:t>is unable to create a business account.</w:t>
            </w:r>
          </w:p>
        </w:tc>
      </w:tr>
      <w:tr w:rsidR="005A6C5D" w:rsidRPr="00545F29" w14:paraId="00833726" w14:textId="77777777" w:rsidTr="79D45E12">
        <w:tc>
          <w:tcPr>
            <w:tcW w:w="2065" w:type="dxa"/>
          </w:tcPr>
          <w:p w14:paraId="183586A2" w14:textId="77777777" w:rsidR="005A6C5D" w:rsidRPr="00545F29" w:rsidRDefault="005A6C5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Test Steps</w:t>
            </w:r>
          </w:p>
        </w:tc>
        <w:tc>
          <w:tcPr>
            <w:tcW w:w="7285" w:type="dxa"/>
            <w:gridSpan w:val="2"/>
          </w:tcPr>
          <w:p w14:paraId="76AF1821" w14:textId="146B8828" w:rsidR="005A6C5D" w:rsidRPr="00545F29" w:rsidRDefault="3E24DC0B" w:rsidP="79D45E12">
            <w:pPr>
              <w:pStyle w:val="BodyText"/>
              <w:numPr>
                <w:ilvl w:val="0"/>
                <w:numId w:val="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09125000" w:rsidRPr="00545F29">
              <w:rPr>
                <w:rFonts w:ascii="Times New Roman" w:hAnsi="Times New Roman" w:cs="Times New Roman"/>
                <w:i w:val="0"/>
                <w:sz w:val="24"/>
                <w:szCs w:val="24"/>
              </w:rPr>
              <w:t>nter “</w:t>
            </w:r>
            <w:r w:rsidR="71E343F5" w:rsidRPr="00545F29">
              <w:rPr>
                <w:rFonts w:ascii="Times New Roman" w:hAnsi="Times New Roman" w:cs="Times New Roman"/>
                <w:i w:val="0"/>
                <w:sz w:val="24"/>
                <w:szCs w:val="24"/>
              </w:rPr>
              <w:t>eTimelyTest</w:t>
            </w:r>
            <w:r w:rsidR="09125000" w:rsidRPr="00545F29">
              <w:rPr>
                <w:rFonts w:ascii="Times New Roman" w:hAnsi="Times New Roman" w:cs="Times New Roman"/>
                <w:i w:val="0"/>
                <w:sz w:val="24"/>
                <w:szCs w:val="24"/>
              </w:rPr>
              <w:t xml:space="preserve">” </w:t>
            </w:r>
            <w:r w:rsidR="71E343F5" w:rsidRPr="00545F29">
              <w:rPr>
                <w:rFonts w:ascii="Times New Roman" w:hAnsi="Times New Roman" w:cs="Times New Roman"/>
                <w:i w:val="0"/>
                <w:sz w:val="24"/>
                <w:szCs w:val="24"/>
              </w:rPr>
              <w:t>in the</w:t>
            </w:r>
            <w:r w:rsidR="09125000" w:rsidRPr="00545F29">
              <w:rPr>
                <w:rFonts w:ascii="Times New Roman" w:hAnsi="Times New Roman" w:cs="Times New Roman"/>
                <w:i w:val="0"/>
                <w:sz w:val="24"/>
                <w:szCs w:val="24"/>
              </w:rPr>
              <w:t xml:space="preserve"> company name</w:t>
            </w:r>
            <w:r w:rsidR="71E343F5" w:rsidRPr="00545F29">
              <w:rPr>
                <w:rFonts w:ascii="Times New Roman" w:hAnsi="Times New Roman" w:cs="Times New Roman"/>
                <w:i w:val="0"/>
                <w:sz w:val="24"/>
                <w:szCs w:val="24"/>
              </w:rPr>
              <w:t xml:space="preserve"> field.</w:t>
            </w:r>
          </w:p>
          <w:p w14:paraId="363DAA7E" w14:textId="076F55C0" w:rsidR="005A6C5D" w:rsidRPr="00545F29" w:rsidRDefault="71E343F5" w:rsidP="79D45E12">
            <w:pPr>
              <w:pStyle w:val="BodyText"/>
              <w:numPr>
                <w:ilvl w:val="0"/>
                <w:numId w:val="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09125000" w:rsidRPr="00545F29">
              <w:rPr>
                <w:rFonts w:ascii="Times New Roman" w:hAnsi="Times New Roman" w:cs="Times New Roman"/>
                <w:i w:val="0"/>
                <w:sz w:val="24"/>
                <w:szCs w:val="24"/>
              </w:rPr>
              <w:t>nter “etimely</w:t>
            </w:r>
            <w:r w:rsidRPr="00545F29">
              <w:rPr>
                <w:rFonts w:ascii="Times New Roman" w:hAnsi="Times New Roman" w:cs="Times New Roman"/>
                <w:i w:val="0"/>
                <w:sz w:val="24"/>
                <w:szCs w:val="24"/>
              </w:rPr>
              <w:t>Test</w:t>
            </w:r>
            <w:r w:rsidR="09125000" w:rsidRPr="00545F29">
              <w:rPr>
                <w:rFonts w:ascii="Times New Roman" w:hAnsi="Times New Roman" w:cs="Times New Roman"/>
                <w:i w:val="0"/>
                <w:sz w:val="24"/>
                <w:szCs w:val="24"/>
              </w:rPr>
              <w:t xml:space="preserve">@gmail.com” </w:t>
            </w:r>
            <w:r w:rsidRPr="00545F29">
              <w:rPr>
                <w:rFonts w:ascii="Times New Roman" w:hAnsi="Times New Roman" w:cs="Times New Roman"/>
                <w:i w:val="0"/>
                <w:sz w:val="24"/>
                <w:szCs w:val="24"/>
              </w:rPr>
              <w:t>in the</w:t>
            </w:r>
            <w:r w:rsidR="09125000" w:rsidRPr="00545F29">
              <w:rPr>
                <w:rFonts w:ascii="Times New Roman" w:hAnsi="Times New Roman" w:cs="Times New Roman"/>
                <w:i w:val="0"/>
                <w:sz w:val="24"/>
                <w:szCs w:val="24"/>
              </w:rPr>
              <w:t xml:space="preserve"> company email</w:t>
            </w:r>
            <w:r w:rsidRPr="00545F29">
              <w:rPr>
                <w:rFonts w:ascii="Times New Roman" w:hAnsi="Times New Roman" w:cs="Times New Roman"/>
                <w:i w:val="0"/>
                <w:sz w:val="24"/>
                <w:szCs w:val="24"/>
              </w:rPr>
              <w:t xml:space="preserve"> field.</w:t>
            </w:r>
          </w:p>
          <w:p w14:paraId="76C26B07" w14:textId="2B465504" w:rsidR="005A6C5D" w:rsidRPr="00545F29" w:rsidRDefault="71E343F5" w:rsidP="79D45E12">
            <w:pPr>
              <w:pStyle w:val="BodyText"/>
              <w:numPr>
                <w:ilvl w:val="0"/>
                <w:numId w:val="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09125000" w:rsidRPr="00545F29">
              <w:rPr>
                <w:rFonts w:ascii="Times New Roman" w:hAnsi="Times New Roman" w:cs="Times New Roman"/>
                <w:i w:val="0"/>
                <w:sz w:val="24"/>
                <w:szCs w:val="24"/>
              </w:rPr>
              <w:t>nter “</w:t>
            </w:r>
            <w:r w:rsidR="237DBD65" w:rsidRPr="00545F29">
              <w:rPr>
                <w:rFonts w:ascii="Times New Roman" w:hAnsi="Times New Roman" w:cs="Times New Roman"/>
                <w:i w:val="0"/>
                <w:sz w:val="24"/>
                <w:szCs w:val="24"/>
              </w:rPr>
              <w:t>Pass</w:t>
            </w:r>
            <w:r w:rsidR="09125000" w:rsidRPr="00545F29">
              <w:rPr>
                <w:rFonts w:ascii="Times New Roman" w:hAnsi="Times New Roman" w:cs="Times New Roman"/>
                <w:i w:val="0"/>
                <w:sz w:val="24"/>
                <w:szCs w:val="24"/>
              </w:rPr>
              <w:t xml:space="preserve">1234” </w:t>
            </w:r>
            <w:r w:rsidRPr="00545F29">
              <w:rPr>
                <w:rFonts w:ascii="Times New Roman" w:hAnsi="Times New Roman" w:cs="Times New Roman"/>
                <w:i w:val="0"/>
                <w:sz w:val="24"/>
                <w:szCs w:val="24"/>
              </w:rPr>
              <w:t>in the</w:t>
            </w:r>
            <w:r w:rsidR="09125000" w:rsidRPr="00545F29">
              <w:rPr>
                <w:rFonts w:ascii="Times New Roman" w:hAnsi="Times New Roman" w:cs="Times New Roman"/>
                <w:i w:val="0"/>
                <w:sz w:val="24"/>
                <w:szCs w:val="24"/>
              </w:rPr>
              <w:t xml:space="preserve"> password </w:t>
            </w:r>
            <w:r w:rsidRPr="00545F29">
              <w:rPr>
                <w:rFonts w:ascii="Times New Roman" w:hAnsi="Times New Roman" w:cs="Times New Roman"/>
                <w:i w:val="0"/>
                <w:sz w:val="24"/>
                <w:szCs w:val="24"/>
              </w:rPr>
              <w:t>field.</w:t>
            </w:r>
          </w:p>
          <w:p w14:paraId="1B90E1C8" w14:textId="11A120A1" w:rsidR="005A6C5D" w:rsidRPr="00545F29" w:rsidRDefault="0D884941" w:rsidP="79D45E12">
            <w:pPr>
              <w:pStyle w:val="BodyText"/>
              <w:numPr>
                <w:ilvl w:val="0"/>
                <w:numId w:val="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09125000" w:rsidRPr="00545F29">
              <w:rPr>
                <w:rFonts w:ascii="Times New Roman" w:hAnsi="Times New Roman" w:cs="Times New Roman"/>
                <w:i w:val="0"/>
                <w:sz w:val="24"/>
                <w:szCs w:val="24"/>
              </w:rPr>
              <w:t>nter “</w:t>
            </w:r>
            <w:r w:rsidR="237DBD65" w:rsidRPr="00545F29">
              <w:rPr>
                <w:rFonts w:ascii="Times New Roman" w:hAnsi="Times New Roman" w:cs="Times New Roman"/>
                <w:i w:val="0"/>
                <w:sz w:val="24"/>
                <w:szCs w:val="24"/>
              </w:rPr>
              <w:t>Pass1234</w:t>
            </w:r>
            <w:r w:rsidR="09125000" w:rsidRPr="00545F29">
              <w:rPr>
                <w:rFonts w:ascii="Times New Roman" w:hAnsi="Times New Roman" w:cs="Times New Roman"/>
                <w:i w:val="0"/>
                <w:sz w:val="24"/>
                <w:szCs w:val="24"/>
              </w:rPr>
              <w:t xml:space="preserve">” </w:t>
            </w:r>
            <w:r w:rsidR="7B308779" w:rsidRPr="00545F29">
              <w:rPr>
                <w:rFonts w:ascii="Times New Roman" w:hAnsi="Times New Roman" w:cs="Times New Roman"/>
                <w:i w:val="0"/>
                <w:sz w:val="24"/>
                <w:szCs w:val="24"/>
              </w:rPr>
              <w:t>in the</w:t>
            </w:r>
            <w:r w:rsidR="09125000" w:rsidRPr="00545F29">
              <w:rPr>
                <w:rFonts w:ascii="Times New Roman" w:hAnsi="Times New Roman" w:cs="Times New Roman"/>
                <w:i w:val="0"/>
                <w:sz w:val="24"/>
                <w:szCs w:val="24"/>
              </w:rPr>
              <w:t xml:space="preserve"> confirm password</w:t>
            </w:r>
            <w:r w:rsidR="7B308779" w:rsidRPr="00545F29">
              <w:rPr>
                <w:rFonts w:ascii="Times New Roman" w:hAnsi="Times New Roman" w:cs="Times New Roman"/>
                <w:i w:val="0"/>
                <w:sz w:val="24"/>
                <w:szCs w:val="24"/>
              </w:rPr>
              <w:t xml:space="preserve"> field.</w:t>
            </w:r>
          </w:p>
          <w:p w14:paraId="20328169" w14:textId="0435CAF6" w:rsidR="005A6C5D" w:rsidRPr="00545F29" w:rsidRDefault="0D884941" w:rsidP="79D45E12">
            <w:pPr>
              <w:pStyle w:val="BodyText"/>
              <w:numPr>
                <w:ilvl w:val="0"/>
                <w:numId w:val="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Do</w:t>
            </w:r>
            <w:r w:rsidR="09125000" w:rsidRPr="00545F29">
              <w:rPr>
                <w:rFonts w:ascii="Times New Roman" w:hAnsi="Times New Roman" w:cs="Times New Roman"/>
                <w:i w:val="0"/>
                <w:sz w:val="24"/>
                <w:szCs w:val="24"/>
              </w:rPr>
              <w:t xml:space="preserve"> not check the “Agree to Terms and Conditions” </w:t>
            </w:r>
            <w:r w:rsidRPr="00545F29">
              <w:rPr>
                <w:rFonts w:ascii="Times New Roman" w:hAnsi="Times New Roman" w:cs="Times New Roman"/>
                <w:i w:val="0"/>
                <w:sz w:val="24"/>
                <w:szCs w:val="24"/>
              </w:rPr>
              <w:t>check</w:t>
            </w:r>
            <w:r w:rsidR="09125000" w:rsidRPr="00545F29">
              <w:rPr>
                <w:rFonts w:ascii="Times New Roman" w:hAnsi="Times New Roman" w:cs="Times New Roman"/>
                <w:i w:val="0"/>
                <w:sz w:val="24"/>
                <w:szCs w:val="24"/>
              </w:rPr>
              <w:t>box.</w:t>
            </w:r>
          </w:p>
          <w:p w14:paraId="4C9B651F" w14:textId="437DB702" w:rsidR="005A6C5D" w:rsidRPr="00545F29" w:rsidRDefault="7B308779" w:rsidP="79D45E12">
            <w:pPr>
              <w:pStyle w:val="BodyText"/>
              <w:numPr>
                <w:ilvl w:val="0"/>
                <w:numId w:val="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09125000" w:rsidRPr="00545F29">
              <w:rPr>
                <w:rFonts w:ascii="Times New Roman" w:hAnsi="Times New Roman" w:cs="Times New Roman"/>
                <w:i w:val="0"/>
                <w:sz w:val="24"/>
                <w:szCs w:val="24"/>
              </w:rPr>
              <w:t>lic</w:t>
            </w:r>
            <w:r w:rsidRPr="00545F29">
              <w:rPr>
                <w:rFonts w:ascii="Times New Roman" w:hAnsi="Times New Roman" w:cs="Times New Roman"/>
                <w:i w:val="0"/>
                <w:sz w:val="24"/>
                <w:szCs w:val="24"/>
              </w:rPr>
              <w:t>k</w:t>
            </w:r>
            <w:r w:rsidR="09125000" w:rsidRPr="00545F29">
              <w:rPr>
                <w:rFonts w:ascii="Times New Roman" w:hAnsi="Times New Roman" w:cs="Times New Roman"/>
                <w:i w:val="0"/>
                <w:sz w:val="24"/>
                <w:szCs w:val="24"/>
              </w:rPr>
              <w:t xml:space="preserve"> “Create Account”</w:t>
            </w:r>
            <w:r w:rsidR="0839C6C9" w:rsidRPr="00545F29">
              <w:rPr>
                <w:rFonts w:ascii="Times New Roman" w:hAnsi="Times New Roman" w:cs="Times New Roman"/>
                <w:i w:val="0"/>
                <w:sz w:val="24"/>
                <w:szCs w:val="24"/>
              </w:rPr>
              <w:t xml:space="preserve"> to create a business account.</w:t>
            </w:r>
          </w:p>
        </w:tc>
      </w:tr>
      <w:tr w:rsidR="005A6C5D" w:rsidRPr="00545F29" w14:paraId="69C4FAA1" w14:textId="77777777" w:rsidTr="79D45E12">
        <w:tc>
          <w:tcPr>
            <w:tcW w:w="2065" w:type="dxa"/>
          </w:tcPr>
          <w:p w14:paraId="44E75AF6" w14:textId="77777777" w:rsidR="005A6C5D" w:rsidRPr="00545F29" w:rsidRDefault="005A6C5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B1B46BE" w14:textId="52BADFCA" w:rsidR="005A6C5D" w:rsidRPr="00545F29" w:rsidRDefault="09125000" w:rsidP="009B7BC4">
            <w:pPr>
              <w:pStyle w:val="BodyText"/>
              <w:numPr>
                <w:ilvl w:val="0"/>
                <w:numId w:val="257"/>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 displays saying, “</w:t>
            </w:r>
            <w:r w:rsidR="04565EAC" w:rsidRPr="00545F29">
              <w:rPr>
                <w:rFonts w:ascii="Times New Roman" w:hAnsi="Times New Roman" w:cs="Times New Roman"/>
                <w:i w:val="0"/>
                <w:sz w:val="24"/>
                <w:szCs w:val="24"/>
              </w:rPr>
              <w:t>Use must agree to the terms and conditions.</w:t>
            </w:r>
            <w:r w:rsidRPr="00545F29">
              <w:rPr>
                <w:rFonts w:ascii="Times New Roman" w:hAnsi="Times New Roman" w:cs="Times New Roman"/>
                <w:i w:val="0"/>
                <w:sz w:val="24"/>
                <w:szCs w:val="24"/>
              </w:rPr>
              <w:t>”</w:t>
            </w:r>
          </w:p>
          <w:p w14:paraId="7A996502" w14:textId="48D81FD4" w:rsidR="005A6C5D" w:rsidRPr="00545F29" w:rsidRDefault="255AD96F" w:rsidP="009B7BC4">
            <w:pPr>
              <w:pStyle w:val="BodyText"/>
              <w:numPr>
                <w:ilvl w:val="0"/>
                <w:numId w:val="257"/>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is prompted to check the “Agree to </w:t>
            </w:r>
            <w:r w:rsidR="62A4908D" w:rsidRPr="00545F29">
              <w:rPr>
                <w:rFonts w:ascii="Times New Roman" w:hAnsi="Times New Roman" w:cs="Times New Roman"/>
                <w:i w:val="0"/>
                <w:sz w:val="24"/>
                <w:szCs w:val="24"/>
              </w:rPr>
              <w:t>Terms and Conditions”</w:t>
            </w:r>
            <w:r w:rsidR="73633F45" w:rsidRPr="00545F29">
              <w:rPr>
                <w:rFonts w:ascii="Times New Roman" w:hAnsi="Times New Roman" w:cs="Times New Roman"/>
                <w:i w:val="0"/>
                <w:sz w:val="24"/>
                <w:szCs w:val="24"/>
              </w:rPr>
              <w:t xml:space="preserve"> </w:t>
            </w:r>
            <w:r w:rsidR="2BD45841" w:rsidRPr="00545F29">
              <w:rPr>
                <w:rFonts w:ascii="Times New Roman" w:hAnsi="Times New Roman" w:cs="Times New Roman"/>
                <w:i w:val="0"/>
                <w:sz w:val="24"/>
                <w:szCs w:val="24"/>
              </w:rPr>
              <w:t>checkbox.</w:t>
            </w:r>
          </w:p>
        </w:tc>
      </w:tr>
    </w:tbl>
    <w:p w14:paraId="49413A9C" w14:textId="47F705E5" w:rsidR="005A6C5D" w:rsidRPr="00545F29" w:rsidRDefault="005A6C5D" w:rsidP="00AC164F">
      <w:pPr>
        <w:spacing w:line="360" w:lineRule="auto"/>
        <w:rPr>
          <w:rFonts w:ascii="Times New Roman" w:hAnsi="Times New Roman" w:cs="Times New Roman"/>
        </w:rPr>
      </w:pPr>
    </w:p>
    <w:p w14:paraId="32076CF8" w14:textId="17E59AF1" w:rsidR="008A7E2C" w:rsidRPr="00545F29" w:rsidRDefault="00636F21" w:rsidP="00AC164F">
      <w:pPr>
        <w:pStyle w:val="Heading2"/>
        <w:spacing w:line="360" w:lineRule="auto"/>
        <w:rPr>
          <w:rFonts w:ascii="Times New Roman" w:hAnsi="Times New Roman" w:cs="Times New Roman"/>
        </w:rPr>
      </w:pPr>
      <w:bookmarkStart w:id="57" w:name="_Toc101099316"/>
      <w:r w:rsidRPr="00545F29">
        <w:rPr>
          <w:rFonts w:ascii="Times New Roman" w:hAnsi="Times New Roman" w:cs="Times New Roman"/>
        </w:rPr>
        <w:t>6</w:t>
      </w:r>
      <w:r w:rsidR="004C22C7" w:rsidRPr="00545F29">
        <w:rPr>
          <w:rFonts w:ascii="Times New Roman" w:hAnsi="Times New Roman" w:cs="Times New Roman"/>
        </w:rPr>
        <w:t xml:space="preserve">.2 </w:t>
      </w:r>
      <w:r w:rsidR="008A7E2C" w:rsidRPr="00545F29">
        <w:rPr>
          <w:rFonts w:ascii="Times New Roman" w:hAnsi="Times New Roman" w:cs="Times New Roman"/>
        </w:rPr>
        <w:t>Business Login</w:t>
      </w:r>
      <w:bookmarkEnd w:id="57"/>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22B34E78" w14:textId="77777777" w:rsidTr="79D45E12">
        <w:tc>
          <w:tcPr>
            <w:tcW w:w="4315" w:type="dxa"/>
            <w:gridSpan w:val="2"/>
            <w:shd w:val="clear" w:color="auto" w:fill="D9D9D9" w:themeFill="background1" w:themeFillShade="D9"/>
          </w:tcPr>
          <w:p w14:paraId="5B14099A" w14:textId="47D07D1A"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6</w:t>
            </w:r>
          </w:p>
        </w:tc>
        <w:tc>
          <w:tcPr>
            <w:tcW w:w="5035" w:type="dxa"/>
            <w:shd w:val="clear" w:color="auto" w:fill="D9D9D9" w:themeFill="background1" w:themeFillShade="D9"/>
          </w:tcPr>
          <w:p w14:paraId="6991E182" w14:textId="6F2668AA"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2BEE5CC" w:rsidRPr="00545F29">
              <w:rPr>
                <w:rFonts w:ascii="Times New Roman" w:hAnsi="Times New Roman" w:cs="Times New Roman"/>
                <w:i w:val="0"/>
                <w:sz w:val="24"/>
                <w:szCs w:val="24"/>
              </w:rPr>
              <w:t>Business Login</w:t>
            </w:r>
            <w:r w:rsidR="00926F18" w:rsidRPr="00545F29">
              <w:rPr>
                <w:rFonts w:ascii="Times New Roman" w:hAnsi="Times New Roman" w:cs="Times New Roman"/>
                <w:i w:val="0"/>
                <w:sz w:val="24"/>
                <w:szCs w:val="24"/>
              </w:rPr>
              <w:t>: Success</w:t>
            </w:r>
          </w:p>
        </w:tc>
      </w:tr>
      <w:tr w:rsidR="3E6165F3" w:rsidRPr="00545F29" w14:paraId="7AE16AE4" w14:textId="77777777" w:rsidTr="79D45E12">
        <w:tc>
          <w:tcPr>
            <w:tcW w:w="4315" w:type="dxa"/>
            <w:gridSpan w:val="2"/>
            <w:shd w:val="clear" w:color="auto" w:fill="D9D9D9" w:themeFill="background1" w:themeFillShade="D9"/>
          </w:tcPr>
          <w:p w14:paraId="62F021B3" w14:textId="47A76FB7"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2FA8A467" w14:textId="2480400C"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4F5FB693" w:rsidRPr="00545F29">
              <w:rPr>
                <w:rFonts w:ascii="Times New Roman" w:hAnsi="Times New Roman" w:cs="Times New Roman"/>
                <w:i w:val="0"/>
                <w:sz w:val="24"/>
                <w:szCs w:val="24"/>
              </w:rPr>
              <w:t>4/1/202</w:t>
            </w:r>
            <w:r w:rsidR="00994F11" w:rsidRPr="00545F29">
              <w:rPr>
                <w:rFonts w:ascii="Times New Roman" w:hAnsi="Times New Roman" w:cs="Times New Roman"/>
                <w:i w:val="0"/>
                <w:sz w:val="24"/>
                <w:szCs w:val="24"/>
              </w:rPr>
              <w:t>2</w:t>
            </w:r>
          </w:p>
        </w:tc>
      </w:tr>
      <w:tr w:rsidR="3E6165F3" w:rsidRPr="00545F29" w14:paraId="70077734" w14:textId="77777777" w:rsidTr="79D45E12">
        <w:tc>
          <w:tcPr>
            <w:tcW w:w="4315" w:type="dxa"/>
            <w:gridSpan w:val="2"/>
            <w:shd w:val="clear" w:color="auto" w:fill="D9D9D9" w:themeFill="background1" w:themeFillShade="D9"/>
          </w:tcPr>
          <w:p w14:paraId="27BCD63A" w14:textId="63031EC7"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47BA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F0DA13F" w14:textId="09C0B427"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172C3C"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w:t>
            </w:r>
            <w:r w:rsidR="00C84F9E" w:rsidRPr="00545F29">
              <w:rPr>
                <w:rFonts w:ascii="Times New Roman" w:hAnsi="Times New Roman" w:cs="Times New Roman"/>
                <w:i w:val="0"/>
                <w:sz w:val="24"/>
                <w:szCs w:val="24"/>
              </w:rPr>
              <w:t>5</w:t>
            </w:r>
            <w:r w:rsidR="00172C3C" w:rsidRPr="00545F29">
              <w:rPr>
                <w:rFonts w:ascii="Times New Roman" w:hAnsi="Times New Roman" w:cs="Times New Roman"/>
                <w:i w:val="0"/>
                <w:sz w:val="24"/>
                <w:szCs w:val="24"/>
              </w:rPr>
              <w:t>/2022</w:t>
            </w:r>
          </w:p>
        </w:tc>
      </w:tr>
      <w:tr w:rsidR="3E6165F3" w:rsidRPr="00545F29" w14:paraId="4E9DA359" w14:textId="77777777" w:rsidTr="79D45E12">
        <w:tc>
          <w:tcPr>
            <w:tcW w:w="2065" w:type="dxa"/>
          </w:tcPr>
          <w:p w14:paraId="01190A54" w14:textId="59AD9777"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9FF413C" w14:textId="18865A2C" w:rsidR="3E6165F3"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3E6165F3" w:rsidRPr="00545F29" w14:paraId="08BBA008" w14:textId="77777777" w:rsidTr="79D45E12">
        <w:tc>
          <w:tcPr>
            <w:tcW w:w="2065" w:type="dxa"/>
          </w:tcPr>
          <w:p w14:paraId="06178204" w14:textId="3894F2B6"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B2CD1F2" w14:textId="12CD7265" w:rsidR="008D0680" w:rsidRPr="00545F29" w:rsidRDefault="000F09E1"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CC2AFC" w:rsidRPr="00545F29">
              <w:rPr>
                <w:rFonts w:ascii="Times New Roman" w:hAnsi="Times New Roman" w:cs="Times New Roman"/>
                <w:i w:val="0"/>
                <w:sz w:val="24"/>
                <w:szCs w:val="24"/>
              </w:rPr>
              <w:t xml:space="preserve"> and DBS-01</w:t>
            </w:r>
          </w:p>
          <w:p w14:paraId="6FB1EDE7" w14:textId="1B095814" w:rsidR="001E751A" w:rsidRPr="00545F29" w:rsidRDefault="00947BA9"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w:t>
            </w:r>
            <w:r w:rsidR="00CC2AFC" w:rsidRPr="00545F29">
              <w:rPr>
                <w:rFonts w:ascii="Times New Roman" w:hAnsi="Times New Roman" w:cs="Times New Roman"/>
                <w:i w:val="0"/>
                <w:sz w:val="24"/>
                <w:szCs w:val="24"/>
              </w:rPr>
              <w:t xml:space="preserve">ser is on the </w:t>
            </w:r>
            <w:r w:rsidR="00A819A7" w:rsidRPr="00545F29">
              <w:rPr>
                <w:rFonts w:ascii="Times New Roman" w:hAnsi="Times New Roman" w:cs="Times New Roman"/>
                <w:i w:val="0"/>
                <w:sz w:val="24"/>
                <w:szCs w:val="24"/>
              </w:rPr>
              <w:t>home</w:t>
            </w:r>
            <w:r w:rsidR="00CC2AFC" w:rsidRPr="00545F29">
              <w:rPr>
                <w:rFonts w:ascii="Times New Roman" w:hAnsi="Times New Roman" w:cs="Times New Roman"/>
                <w:i w:val="0"/>
                <w:sz w:val="24"/>
                <w:szCs w:val="24"/>
              </w:rPr>
              <w:t xml:space="preserve"> page.</w:t>
            </w:r>
          </w:p>
        </w:tc>
      </w:tr>
      <w:tr w:rsidR="3E6165F3" w:rsidRPr="00545F29" w14:paraId="781A16BF" w14:textId="77777777" w:rsidTr="79D45E12">
        <w:tc>
          <w:tcPr>
            <w:tcW w:w="2065" w:type="dxa"/>
          </w:tcPr>
          <w:p w14:paraId="48578BC4" w14:textId="452FFFFE"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15A090C" w14:textId="2EE185AD" w:rsidR="3E6165F3" w:rsidRPr="00545F29" w:rsidRDefault="00947BA9"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w:t>
            </w:r>
            <w:r w:rsidR="00C84F9E" w:rsidRPr="00545F29">
              <w:rPr>
                <w:rFonts w:ascii="Times New Roman" w:hAnsi="Times New Roman" w:cs="Times New Roman"/>
                <w:i w:val="0"/>
                <w:sz w:val="24"/>
                <w:szCs w:val="24"/>
              </w:rPr>
              <w:t>ser</w:t>
            </w:r>
            <w:r w:rsidR="7D8F43E1" w:rsidRPr="00545F29">
              <w:rPr>
                <w:rFonts w:ascii="Times New Roman" w:hAnsi="Times New Roman" w:cs="Times New Roman"/>
                <w:i w:val="0"/>
                <w:sz w:val="24"/>
                <w:szCs w:val="24"/>
              </w:rPr>
              <w:t xml:space="preserve"> is signed into the application successfully.</w:t>
            </w:r>
          </w:p>
        </w:tc>
      </w:tr>
      <w:tr w:rsidR="3E6165F3" w:rsidRPr="00545F29" w14:paraId="5E2D661C" w14:textId="77777777" w:rsidTr="79D45E12">
        <w:tc>
          <w:tcPr>
            <w:tcW w:w="2065" w:type="dxa"/>
          </w:tcPr>
          <w:p w14:paraId="05BD849F" w14:textId="4DB8AD3E"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20BC8B8" w14:textId="6270B3CB" w:rsidR="3E6165F3" w:rsidRPr="00545F29" w:rsidRDefault="2F7A4DA6" w:rsidP="79D45E12">
            <w:pPr>
              <w:pStyle w:val="BodyText"/>
              <w:numPr>
                <w:ilvl w:val="0"/>
                <w:numId w:val="3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w:t>
            </w:r>
            <w:r w:rsidR="0FB2A682" w:rsidRPr="00545F29">
              <w:rPr>
                <w:rFonts w:ascii="Times New Roman" w:hAnsi="Times New Roman" w:cs="Times New Roman"/>
                <w:i w:val="0"/>
                <w:sz w:val="24"/>
                <w:szCs w:val="24"/>
              </w:rPr>
              <w:t>avigate to the login page</w:t>
            </w:r>
            <w:r w:rsidR="00A819A7" w:rsidRPr="00545F29">
              <w:rPr>
                <w:rFonts w:ascii="Times New Roman" w:hAnsi="Times New Roman" w:cs="Times New Roman"/>
                <w:i w:val="0"/>
                <w:sz w:val="24"/>
                <w:szCs w:val="24"/>
              </w:rPr>
              <w:t xml:space="preserve"> by clicking on the “</w:t>
            </w:r>
            <w:r w:rsidR="00947BA9" w:rsidRPr="00545F29">
              <w:rPr>
                <w:rFonts w:ascii="Times New Roman" w:hAnsi="Times New Roman" w:cs="Times New Roman"/>
                <w:i w:val="0"/>
                <w:sz w:val="24"/>
                <w:szCs w:val="24"/>
              </w:rPr>
              <w:t>Sign In</w:t>
            </w:r>
            <w:r w:rsidR="00A819A7" w:rsidRPr="00545F29">
              <w:rPr>
                <w:rFonts w:ascii="Times New Roman" w:hAnsi="Times New Roman" w:cs="Times New Roman"/>
                <w:i w:val="0"/>
                <w:sz w:val="24"/>
                <w:szCs w:val="24"/>
              </w:rPr>
              <w:t>” button</w:t>
            </w:r>
            <w:r w:rsidR="0FB2A682" w:rsidRPr="00545F29">
              <w:rPr>
                <w:rFonts w:ascii="Times New Roman" w:hAnsi="Times New Roman" w:cs="Times New Roman"/>
                <w:i w:val="0"/>
                <w:sz w:val="24"/>
                <w:szCs w:val="24"/>
              </w:rPr>
              <w:t>.</w:t>
            </w:r>
          </w:p>
          <w:p w14:paraId="0ABD81E1" w14:textId="4267421A" w:rsidR="3E6165F3" w:rsidRPr="00545F29" w:rsidRDefault="2F7A4DA6" w:rsidP="79D45E12">
            <w:pPr>
              <w:pStyle w:val="BodyText"/>
              <w:numPr>
                <w:ilvl w:val="0"/>
                <w:numId w:val="3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6A95608F" w:rsidRPr="00545F29">
              <w:rPr>
                <w:rFonts w:ascii="Times New Roman" w:hAnsi="Times New Roman" w:cs="Times New Roman"/>
                <w:i w:val="0"/>
                <w:sz w:val="24"/>
                <w:szCs w:val="24"/>
              </w:rPr>
              <w:t xml:space="preserve"> </w:t>
            </w:r>
            <w:r w:rsidR="5E2A8858" w:rsidRPr="00545F29">
              <w:rPr>
                <w:rFonts w:ascii="Times New Roman" w:hAnsi="Times New Roman" w:cs="Times New Roman"/>
                <w:i w:val="0"/>
                <w:sz w:val="24"/>
                <w:szCs w:val="24"/>
              </w:rPr>
              <w:t>“etimely</w:t>
            </w:r>
            <w:r w:rsidRPr="00545F29">
              <w:rPr>
                <w:rFonts w:ascii="Times New Roman" w:hAnsi="Times New Roman" w:cs="Times New Roman"/>
                <w:i w:val="0"/>
                <w:sz w:val="24"/>
                <w:szCs w:val="24"/>
              </w:rPr>
              <w:t>Test</w:t>
            </w:r>
            <w:r w:rsidR="5E2A8858" w:rsidRPr="00545F29">
              <w:rPr>
                <w:rFonts w:ascii="Times New Roman" w:hAnsi="Times New Roman" w:cs="Times New Roman"/>
                <w:i w:val="0"/>
                <w:sz w:val="24"/>
                <w:szCs w:val="24"/>
              </w:rPr>
              <w:t>@gmail.com"</w:t>
            </w:r>
            <w:r w:rsidR="485F1332" w:rsidRPr="00545F29">
              <w:rPr>
                <w:rFonts w:ascii="Times New Roman" w:hAnsi="Times New Roman" w:cs="Times New Roman"/>
                <w:i w:val="0"/>
                <w:sz w:val="24"/>
                <w:szCs w:val="24"/>
              </w:rPr>
              <w:t xml:space="preserve"> in the</w:t>
            </w:r>
            <w:r w:rsidR="0FB2A682" w:rsidRPr="00545F29">
              <w:rPr>
                <w:rFonts w:ascii="Times New Roman" w:hAnsi="Times New Roman" w:cs="Times New Roman"/>
                <w:i w:val="0"/>
                <w:sz w:val="24"/>
                <w:szCs w:val="24"/>
              </w:rPr>
              <w:t xml:space="preserve"> </w:t>
            </w:r>
            <w:r w:rsidR="1E6973C1" w:rsidRPr="00545F29">
              <w:rPr>
                <w:rFonts w:ascii="Times New Roman" w:hAnsi="Times New Roman" w:cs="Times New Roman"/>
                <w:i w:val="0"/>
                <w:sz w:val="24"/>
                <w:szCs w:val="24"/>
              </w:rPr>
              <w:t xml:space="preserve">company </w:t>
            </w:r>
            <w:r w:rsidR="0FB2A682" w:rsidRPr="00545F29">
              <w:rPr>
                <w:rFonts w:ascii="Times New Roman" w:hAnsi="Times New Roman" w:cs="Times New Roman"/>
                <w:i w:val="0"/>
                <w:sz w:val="24"/>
                <w:szCs w:val="24"/>
              </w:rPr>
              <w:t>email</w:t>
            </w:r>
            <w:r w:rsidR="485F1332" w:rsidRPr="00545F29">
              <w:rPr>
                <w:rFonts w:ascii="Times New Roman" w:hAnsi="Times New Roman" w:cs="Times New Roman"/>
                <w:i w:val="0"/>
                <w:sz w:val="24"/>
                <w:szCs w:val="24"/>
              </w:rPr>
              <w:t xml:space="preserve"> field.</w:t>
            </w:r>
          </w:p>
          <w:p w14:paraId="31908E85" w14:textId="718EC789" w:rsidR="3E6165F3" w:rsidRPr="00545F29" w:rsidRDefault="3FA263C0" w:rsidP="79D45E12">
            <w:pPr>
              <w:pStyle w:val="BodyText"/>
              <w:numPr>
                <w:ilvl w:val="0"/>
                <w:numId w:val="3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t>
            </w:r>
            <w:r w:rsidR="7406AFEE" w:rsidRPr="00545F29">
              <w:rPr>
                <w:rFonts w:ascii="Times New Roman" w:hAnsi="Times New Roman" w:cs="Times New Roman"/>
                <w:i w:val="0"/>
                <w:sz w:val="24"/>
                <w:szCs w:val="24"/>
              </w:rPr>
              <w:t>Pass</w:t>
            </w:r>
            <w:r w:rsidR="485F1332" w:rsidRPr="00545F29">
              <w:rPr>
                <w:rFonts w:ascii="Times New Roman" w:hAnsi="Times New Roman" w:cs="Times New Roman"/>
                <w:i w:val="0"/>
                <w:sz w:val="24"/>
                <w:szCs w:val="24"/>
              </w:rPr>
              <w:t>1234”</w:t>
            </w:r>
            <w:r w:rsidR="0FB2A682" w:rsidRPr="00545F29">
              <w:rPr>
                <w:rFonts w:ascii="Times New Roman" w:hAnsi="Times New Roman" w:cs="Times New Roman"/>
                <w:i w:val="0"/>
                <w:sz w:val="24"/>
                <w:szCs w:val="24"/>
              </w:rPr>
              <w:t xml:space="preserve"> </w:t>
            </w:r>
            <w:r w:rsidR="485F1332" w:rsidRPr="00545F29">
              <w:rPr>
                <w:rFonts w:ascii="Times New Roman" w:hAnsi="Times New Roman" w:cs="Times New Roman"/>
                <w:i w:val="0"/>
                <w:sz w:val="24"/>
                <w:szCs w:val="24"/>
              </w:rPr>
              <w:t xml:space="preserve">in the </w:t>
            </w:r>
            <w:r w:rsidR="0FB2A682" w:rsidRPr="00545F29">
              <w:rPr>
                <w:rFonts w:ascii="Times New Roman" w:hAnsi="Times New Roman" w:cs="Times New Roman"/>
                <w:i w:val="0"/>
                <w:sz w:val="24"/>
                <w:szCs w:val="24"/>
              </w:rPr>
              <w:t>password</w:t>
            </w:r>
            <w:r w:rsidR="485F1332" w:rsidRPr="00545F29">
              <w:rPr>
                <w:rFonts w:ascii="Times New Roman" w:hAnsi="Times New Roman" w:cs="Times New Roman"/>
                <w:i w:val="0"/>
                <w:sz w:val="24"/>
                <w:szCs w:val="24"/>
              </w:rPr>
              <w:t xml:space="preserve"> field.</w:t>
            </w:r>
          </w:p>
          <w:p w14:paraId="708D33C1" w14:textId="1ACF625C" w:rsidR="3E6165F3" w:rsidRPr="00545F29" w:rsidRDefault="3FA263C0" w:rsidP="79D45E12">
            <w:pPr>
              <w:pStyle w:val="BodyText"/>
              <w:numPr>
                <w:ilvl w:val="0"/>
                <w:numId w:val="3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w:t>
            </w:r>
            <w:r w:rsidR="0FB2A682" w:rsidRPr="00545F29">
              <w:rPr>
                <w:rFonts w:ascii="Times New Roman" w:hAnsi="Times New Roman" w:cs="Times New Roman"/>
                <w:i w:val="0"/>
                <w:sz w:val="24"/>
                <w:szCs w:val="24"/>
              </w:rPr>
              <w:t>Login</w:t>
            </w:r>
            <w:r w:rsidR="58CD3EF7" w:rsidRPr="00545F29">
              <w:rPr>
                <w:rFonts w:ascii="Times New Roman" w:hAnsi="Times New Roman" w:cs="Times New Roman"/>
                <w:i w:val="0"/>
                <w:sz w:val="24"/>
                <w:szCs w:val="24"/>
              </w:rPr>
              <w:t>”</w:t>
            </w:r>
            <w:r w:rsidR="1C7E1DE9" w:rsidRPr="00545F29">
              <w:rPr>
                <w:rFonts w:ascii="Times New Roman" w:hAnsi="Times New Roman" w:cs="Times New Roman"/>
                <w:i w:val="0"/>
                <w:sz w:val="24"/>
                <w:szCs w:val="24"/>
              </w:rPr>
              <w:t xml:space="preserve"> to </w:t>
            </w:r>
            <w:r w:rsidR="77175E6A" w:rsidRPr="00545F29">
              <w:rPr>
                <w:rFonts w:ascii="Times New Roman" w:hAnsi="Times New Roman" w:cs="Times New Roman"/>
                <w:i w:val="0"/>
                <w:sz w:val="24"/>
                <w:szCs w:val="24"/>
              </w:rPr>
              <w:t>sign</w:t>
            </w:r>
            <w:r w:rsidR="1C7E1DE9" w:rsidRPr="00545F29">
              <w:rPr>
                <w:rFonts w:ascii="Times New Roman" w:hAnsi="Times New Roman" w:cs="Times New Roman"/>
                <w:i w:val="0"/>
                <w:sz w:val="24"/>
                <w:szCs w:val="24"/>
              </w:rPr>
              <w:t xml:space="preserve"> into </w:t>
            </w:r>
            <w:r w:rsidR="5C3E756D" w:rsidRPr="00545F29">
              <w:rPr>
                <w:rFonts w:ascii="Times New Roman" w:hAnsi="Times New Roman" w:cs="Times New Roman"/>
                <w:i w:val="0"/>
                <w:sz w:val="24"/>
                <w:szCs w:val="24"/>
              </w:rPr>
              <w:t>a business account.</w:t>
            </w:r>
          </w:p>
        </w:tc>
      </w:tr>
      <w:tr w:rsidR="3E6165F3" w:rsidRPr="00545F29" w14:paraId="2A7EF8E0" w14:textId="77777777" w:rsidTr="79D45E12">
        <w:tc>
          <w:tcPr>
            <w:tcW w:w="2065" w:type="dxa"/>
          </w:tcPr>
          <w:p w14:paraId="4B8E1874" w14:textId="074D48A9"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D094D20" w14:textId="6F10BAD7" w:rsidR="3E6165F3" w:rsidRPr="00545F29" w:rsidRDefault="0ED30911" w:rsidP="00574C91">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 is </w:t>
            </w:r>
            <w:r w:rsidR="38EA0559" w:rsidRPr="00545F29">
              <w:rPr>
                <w:rFonts w:ascii="Times New Roman" w:hAnsi="Times New Roman" w:cs="Times New Roman"/>
                <w:i w:val="0"/>
                <w:sz w:val="24"/>
                <w:szCs w:val="24"/>
              </w:rPr>
              <w:t>si</w:t>
            </w:r>
            <w:r w:rsidR="1047EAC8" w:rsidRPr="00545F29">
              <w:rPr>
                <w:rFonts w:ascii="Times New Roman" w:hAnsi="Times New Roman" w:cs="Times New Roman"/>
                <w:i w:val="0"/>
                <w:sz w:val="24"/>
                <w:szCs w:val="24"/>
              </w:rPr>
              <w:t>gn</w:t>
            </w:r>
            <w:r w:rsidR="38EA0559" w:rsidRPr="00545F29">
              <w:rPr>
                <w:rFonts w:ascii="Times New Roman" w:hAnsi="Times New Roman" w:cs="Times New Roman"/>
                <w:i w:val="0"/>
                <w:sz w:val="24"/>
                <w:szCs w:val="24"/>
              </w:rPr>
              <w:t xml:space="preserve">ed in and redirected to the </w:t>
            </w:r>
            <w:r w:rsidR="2AB81F0B" w:rsidRPr="00545F29">
              <w:rPr>
                <w:rFonts w:ascii="Times New Roman" w:hAnsi="Times New Roman" w:cs="Times New Roman"/>
                <w:i w:val="0"/>
                <w:sz w:val="24"/>
                <w:szCs w:val="24"/>
              </w:rPr>
              <w:t>business</w:t>
            </w:r>
            <w:r w:rsidR="38EA0559" w:rsidRPr="00545F29">
              <w:rPr>
                <w:rFonts w:ascii="Times New Roman" w:hAnsi="Times New Roman" w:cs="Times New Roman"/>
                <w:i w:val="0"/>
                <w:sz w:val="24"/>
                <w:szCs w:val="24"/>
              </w:rPr>
              <w:t xml:space="preserve"> dashboard.</w:t>
            </w:r>
          </w:p>
        </w:tc>
      </w:tr>
    </w:tbl>
    <w:p w14:paraId="1FC3C403" w14:textId="205CBF84" w:rsidR="008A7E2C" w:rsidRPr="00545F29" w:rsidRDefault="008A7E2C"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52C3E287" w:rsidRPr="00545F29" w14:paraId="640FCB1C" w14:textId="77777777" w:rsidTr="79D45E12">
        <w:tc>
          <w:tcPr>
            <w:tcW w:w="4315" w:type="dxa"/>
            <w:gridSpan w:val="2"/>
            <w:shd w:val="clear" w:color="auto" w:fill="D9D9D9" w:themeFill="background1" w:themeFillShade="D9"/>
          </w:tcPr>
          <w:p w14:paraId="661F6391" w14:textId="0FFB1BAB" w:rsidR="110D33A9" w:rsidRPr="00545F29" w:rsidRDefault="110D33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7</w:t>
            </w:r>
          </w:p>
        </w:tc>
        <w:tc>
          <w:tcPr>
            <w:tcW w:w="5035" w:type="dxa"/>
            <w:shd w:val="clear" w:color="auto" w:fill="D9D9D9" w:themeFill="background1" w:themeFillShade="D9"/>
          </w:tcPr>
          <w:p w14:paraId="29668E4D" w14:textId="13808CDE" w:rsidR="110D33A9" w:rsidRPr="00545F29" w:rsidRDefault="110D33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67A4BA2B" w:rsidRPr="00545F29">
              <w:rPr>
                <w:rFonts w:ascii="Times New Roman" w:hAnsi="Times New Roman" w:cs="Times New Roman"/>
                <w:i w:val="0"/>
                <w:sz w:val="24"/>
                <w:szCs w:val="24"/>
              </w:rPr>
              <w:t xml:space="preserve">Business Login </w:t>
            </w:r>
            <w:r w:rsidR="003C1E52" w:rsidRPr="00545F29">
              <w:rPr>
                <w:rFonts w:ascii="Times New Roman" w:hAnsi="Times New Roman" w:cs="Times New Roman"/>
                <w:i w:val="0"/>
                <w:sz w:val="24"/>
                <w:szCs w:val="24"/>
              </w:rPr>
              <w:t>W</w:t>
            </w:r>
            <w:r w:rsidR="67A4BA2B" w:rsidRPr="00545F29">
              <w:rPr>
                <w:rFonts w:ascii="Times New Roman" w:hAnsi="Times New Roman" w:cs="Times New Roman"/>
                <w:i w:val="0"/>
                <w:sz w:val="24"/>
                <w:szCs w:val="24"/>
              </w:rPr>
              <w:t xml:space="preserve">ithout </w:t>
            </w:r>
            <w:r w:rsidR="003C1E52" w:rsidRPr="00545F29">
              <w:rPr>
                <w:rFonts w:ascii="Times New Roman" w:hAnsi="Times New Roman" w:cs="Times New Roman"/>
                <w:i w:val="0"/>
                <w:sz w:val="24"/>
                <w:szCs w:val="24"/>
              </w:rPr>
              <w:t>V</w:t>
            </w:r>
            <w:r w:rsidR="00793BF6" w:rsidRPr="00545F29">
              <w:rPr>
                <w:rFonts w:ascii="Times New Roman" w:hAnsi="Times New Roman" w:cs="Times New Roman"/>
                <w:i w:val="0"/>
                <w:sz w:val="24"/>
                <w:szCs w:val="24"/>
              </w:rPr>
              <w:t xml:space="preserve">erified </w:t>
            </w:r>
            <w:r w:rsidR="003C1E52" w:rsidRPr="00545F29">
              <w:rPr>
                <w:rFonts w:ascii="Times New Roman" w:hAnsi="Times New Roman" w:cs="Times New Roman"/>
                <w:i w:val="0"/>
                <w:sz w:val="24"/>
                <w:szCs w:val="24"/>
              </w:rPr>
              <w:t>A</w:t>
            </w:r>
            <w:r w:rsidR="00793BF6" w:rsidRPr="00545F29">
              <w:rPr>
                <w:rFonts w:ascii="Times New Roman" w:hAnsi="Times New Roman" w:cs="Times New Roman"/>
                <w:i w:val="0"/>
                <w:sz w:val="24"/>
                <w:szCs w:val="24"/>
              </w:rPr>
              <w:t>ccount</w:t>
            </w:r>
          </w:p>
        </w:tc>
      </w:tr>
      <w:tr w:rsidR="52C3E287" w:rsidRPr="00545F29" w14:paraId="49D8AF03" w14:textId="77777777" w:rsidTr="79D45E12">
        <w:tc>
          <w:tcPr>
            <w:tcW w:w="4315" w:type="dxa"/>
            <w:gridSpan w:val="2"/>
            <w:shd w:val="clear" w:color="auto" w:fill="D9D9D9" w:themeFill="background1" w:themeFillShade="D9"/>
          </w:tcPr>
          <w:p w14:paraId="27E9469C" w14:textId="47A76FB7" w:rsidR="110D33A9" w:rsidRPr="00545F29" w:rsidRDefault="110D33A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2D7BE05A" w14:textId="6E9C41AF" w:rsidR="110D33A9" w:rsidRPr="00545F29" w:rsidRDefault="110D33A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4/2/</w:t>
            </w:r>
            <w:r w:rsidR="1C821D8D" w:rsidRPr="00545F29">
              <w:rPr>
                <w:rFonts w:ascii="Times New Roman" w:hAnsi="Times New Roman" w:cs="Times New Roman"/>
                <w:i w:val="0"/>
                <w:sz w:val="24"/>
                <w:szCs w:val="24"/>
              </w:rPr>
              <w:t>2022</w:t>
            </w:r>
          </w:p>
        </w:tc>
      </w:tr>
      <w:tr w:rsidR="52C3E287" w:rsidRPr="00545F29" w14:paraId="0BD28E88" w14:textId="77777777" w:rsidTr="79D45E12">
        <w:tc>
          <w:tcPr>
            <w:tcW w:w="4315" w:type="dxa"/>
            <w:gridSpan w:val="2"/>
            <w:shd w:val="clear" w:color="auto" w:fill="D9D9D9" w:themeFill="background1" w:themeFillShade="D9"/>
          </w:tcPr>
          <w:p w14:paraId="5BCC8A0C" w14:textId="6C8A6B25" w:rsidR="110D33A9" w:rsidRPr="00545F29" w:rsidRDefault="110D33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Last Updated By: </w:t>
            </w:r>
            <w:r w:rsidR="00947BA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251714D" w14:textId="2A709DC0" w:rsidR="110D33A9" w:rsidRPr="00545F29" w:rsidRDefault="110D33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26F18" w:rsidRPr="00545F29">
              <w:rPr>
                <w:rFonts w:ascii="Times New Roman" w:hAnsi="Times New Roman" w:cs="Times New Roman"/>
                <w:i w:val="0"/>
                <w:sz w:val="24"/>
                <w:szCs w:val="24"/>
              </w:rPr>
              <w:t>4/</w:t>
            </w:r>
            <w:r w:rsidR="00947BA9" w:rsidRPr="00545F29">
              <w:rPr>
                <w:rFonts w:ascii="Times New Roman" w:hAnsi="Times New Roman" w:cs="Times New Roman"/>
                <w:i w:val="0"/>
                <w:sz w:val="24"/>
                <w:szCs w:val="24"/>
              </w:rPr>
              <w:t>15</w:t>
            </w:r>
            <w:r w:rsidR="007F33CC" w:rsidRPr="00545F29">
              <w:rPr>
                <w:rFonts w:ascii="Times New Roman" w:hAnsi="Times New Roman" w:cs="Times New Roman"/>
                <w:i w:val="0"/>
                <w:sz w:val="24"/>
                <w:szCs w:val="24"/>
              </w:rPr>
              <w:t>/2022</w:t>
            </w:r>
          </w:p>
        </w:tc>
      </w:tr>
      <w:tr w:rsidR="52C3E287" w:rsidRPr="00545F29" w14:paraId="674984F8" w14:textId="77777777" w:rsidTr="79D45E12">
        <w:tc>
          <w:tcPr>
            <w:tcW w:w="2065" w:type="dxa"/>
          </w:tcPr>
          <w:p w14:paraId="518013E9" w14:textId="59AD9777"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62D91D3" w14:textId="18865A2C"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52C3E287" w:rsidRPr="00545F29" w14:paraId="394D24DE" w14:textId="77777777" w:rsidTr="79D45E12">
        <w:tc>
          <w:tcPr>
            <w:tcW w:w="2065" w:type="dxa"/>
          </w:tcPr>
          <w:p w14:paraId="4557E5C6" w14:textId="5D7C7EE0"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A200402" w14:textId="6EAA4483" w:rsidR="00407C24" w:rsidRPr="00545F29" w:rsidRDefault="00926F18" w:rsidP="009B7BC4">
            <w:pPr>
              <w:pStyle w:val="BodyText"/>
              <w:numPr>
                <w:ilvl w:val="0"/>
                <w:numId w:val="130"/>
              </w:numPr>
              <w:jc w:val="left"/>
              <w:rPr>
                <w:rFonts w:ascii="Times New Roman" w:hAnsi="Times New Roman" w:cs="Times New Roman"/>
                <w:sz w:val="24"/>
                <w:szCs w:val="24"/>
              </w:rPr>
            </w:pPr>
            <w:r w:rsidRPr="00545F29">
              <w:rPr>
                <w:rFonts w:ascii="Times New Roman" w:hAnsi="Times New Roman" w:cs="Times New Roman"/>
                <w:i w:val="0"/>
                <w:sz w:val="24"/>
                <w:szCs w:val="24"/>
              </w:rPr>
              <w:t>DBS-00</w:t>
            </w:r>
            <w:r w:rsidR="00947BA9" w:rsidRPr="00545F29">
              <w:rPr>
                <w:rFonts w:ascii="Times New Roman" w:hAnsi="Times New Roman" w:cs="Times New Roman"/>
                <w:i w:val="0"/>
                <w:sz w:val="24"/>
                <w:szCs w:val="24"/>
              </w:rPr>
              <w:t xml:space="preserve"> and DBS-03</w:t>
            </w:r>
          </w:p>
          <w:p w14:paraId="1E38A025" w14:textId="62D4BCAA" w:rsidR="00926F18" w:rsidRPr="00545F29" w:rsidRDefault="00947BA9" w:rsidP="009B7BC4">
            <w:pPr>
              <w:pStyle w:val="BodyText"/>
              <w:numPr>
                <w:ilvl w:val="0"/>
                <w:numId w:val="130"/>
              </w:numPr>
              <w:jc w:val="left"/>
              <w:rPr>
                <w:rFonts w:ascii="Times New Roman" w:hAnsi="Times New Roman" w:cs="Times New Roman"/>
                <w:sz w:val="24"/>
                <w:szCs w:val="24"/>
              </w:rPr>
            </w:pPr>
            <w:r w:rsidRPr="00545F29">
              <w:rPr>
                <w:rFonts w:ascii="Times New Roman" w:hAnsi="Times New Roman" w:cs="Times New Roman"/>
                <w:i w:val="0"/>
                <w:sz w:val="24"/>
                <w:szCs w:val="24"/>
              </w:rPr>
              <w:t>The user is on the home page.</w:t>
            </w:r>
          </w:p>
        </w:tc>
      </w:tr>
      <w:tr w:rsidR="52C3E287" w:rsidRPr="00545F29" w14:paraId="608BABB4" w14:textId="77777777" w:rsidTr="79D45E12">
        <w:tc>
          <w:tcPr>
            <w:tcW w:w="2065" w:type="dxa"/>
          </w:tcPr>
          <w:p w14:paraId="7B751812" w14:textId="0C1C3BC8"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1C121D2" w14:textId="1A03344F" w:rsidR="12CF6CDC" w:rsidRPr="00545F29" w:rsidRDefault="00890170"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 </w:t>
            </w:r>
            <w:r w:rsidR="6DFBC525" w:rsidRPr="00545F29">
              <w:rPr>
                <w:rFonts w:ascii="Times New Roman" w:hAnsi="Times New Roman" w:cs="Times New Roman"/>
                <w:i w:val="0"/>
                <w:sz w:val="24"/>
                <w:szCs w:val="24"/>
              </w:rPr>
              <w:t>is unable to sign into the application.</w:t>
            </w:r>
          </w:p>
        </w:tc>
      </w:tr>
      <w:tr w:rsidR="52C3E287" w:rsidRPr="00545F29" w14:paraId="1691052C" w14:textId="77777777" w:rsidTr="79D45E12">
        <w:tc>
          <w:tcPr>
            <w:tcW w:w="2065" w:type="dxa"/>
          </w:tcPr>
          <w:p w14:paraId="4A486A3B" w14:textId="4DB8AD3E"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8089D5C" w14:textId="6C282DEE" w:rsidR="2C5AE2DF" w:rsidRPr="00545F29" w:rsidRDefault="6DFBC525" w:rsidP="79D45E12">
            <w:pPr>
              <w:pStyle w:val="BodyText"/>
              <w:numPr>
                <w:ilvl w:val="0"/>
                <w:numId w:val="2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w:t>
            </w:r>
            <w:r w:rsidR="58CD3EF7" w:rsidRPr="00545F29">
              <w:rPr>
                <w:rFonts w:ascii="Times New Roman" w:hAnsi="Times New Roman" w:cs="Times New Roman"/>
                <w:i w:val="0"/>
                <w:sz w:val="24"/>
                <w:szCs w:val="24"/>
              </w:rPr>
              <w:t>avigate to the login page</w:t>
            </w:r>
            <w:r w:rsidR="00947BA9" w:rsidRPr="00545F29">
              <w:rPr>
                <w:rFonts w:ascii="Times New Roman" w:hAnsi="Times New Roman" w:cs="Times New Roman"/>
                <w:i w:val="0"/>
                <w:sz w:val="24"/>
                <w:szCs w:val="24"/>
              </w:rPr>
              <w:t xml:space="preserve"> by clicking on the “Sign In” button</w:t>
            </w:r>
            <w:r w:rsidR="58CD3EF7" w:rsidRPr="00545F29">
              <w:rPr>
                <w:rFonts w:ascii="Times New Roman" w:hAnsi="Times New Roman" w:cs="Times New Roman"/>
                <w:i w:val="0"/>
                <w:sz w:val="24"/>
                <w:szCs w:val="24"/>
              </w:rPr>
              <w:t>.</w:t>
            </w:r>
          </w:p>
          <w:p w14:paraId="6A7CCEB2" w14:textId="5CDF56F2" w:rsidR="2C5AE2DF" w:rsidRPr="00545F29" w:rsidRDefault="6DFBC525" w:rsidP="79D45E12">
            <w:pPr>
              <w:pStyle w:val="BodyText"/>
              <w:numPr>
                <w:ilvl w:val="0"/>
                <w:numId w:val="2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58CD3EF7" w:rsidRPr="00545F29">
              <w:rPr>
                <w:rFonts w:ascii="Times New Roman" w:hAnsi="Times New Roman" w:cs="Times New Roman"/>
                <w:i w:val="0"/>
                <w:sz w:val="24"/>
                <w:szCs w:val="24"/>
              </w:rPr>
              <w:t xml:space="preserve"> </w:t>
            </w:r>
            <w:r w:rsidR="00890170" w:rsidRPr="00545F29">
              <w:rPr>
                <w:rFonts w:ascii="Times New Roman" w:hAnsi="Times New Roman" w:cs="Times New Roman"/>
                <w:i w:val="0"/>
                <w:sz w:val="24"/>
                <w:szCs w:val="24"/>
              </w:rPr>
              <w:t>“etimely</w:t>
            </w:r>
            <w:r w:rsidR="74486BA7" w:rsidRPr="00545F29">
              <w:rPr>
                <w:rFonts w:ascii="Times New Roman" w:hAnsi="Times New Roman" w:cs="Times New Roman"/>
                <w:i w:val="0"/>
                <w:sz w:val="24"/>
                <w:szCs w:val="24"/>
              </w:rPr>
              <w:t>Test</w:t>
            </w:r>
            <w:r w:rsidR="00890170" w:rsidRPr="00545F29">
              <w:rPr>
                <w:rFonts w:ascii="Times New Roman" w:hAnsi="Times New Roman" w:cs="Times New Roman"/>
                <w:i w:val="0"/>
                <w:sz w:val="24"/>
                <w:szCs w:val="24"/>
              </w:rPr>
              <w:t>@gmail.com</w:t>
            </w:r>
            <w:r w:rsidR="078B3F93" w:rsidRPr="00545F29">
              <w:rPr>
                <w:rFonts w:ascii="Times New Roman" w:hAnsi="Times New Roman" w:cs="Times New Roman"/>
                <w:i w:val="0"/>
                <w:sz w:val="24"/>
                <w:szCs w:val="24"/>
              </w:rPr>
              <w:t>”</w:t>
            </w:r>
            <w:r w:rsidR="00890170" w:rsidRPr="00545F29">
              <w:rPr>
                <w:rFonts w:ascii="Times New Roman" w:hAnsi="Times New Roman" w:cs="Times New Roman"/>
                <w:i w:val="0"/>
                <w:sz w:val="24"/>
                <w:szCs w:val="24"/>
              </w:rPr>
              <w:t xml:space="preserve"> in the email field.</w:t>
            </w:r>
          </w:p>
          <w:p w14:paraId="381935AF" w14:textId="0B6573B1" w:rsidR="2C5AE2DF" w:rsidRPr="00545F29" w:rsidRDefault="451C8F0B" w:rsidP="79D45E12">
            <w:pPr>
              <w:pStyle w:val="BodyText"/>
              <w:numPr>
                <w:ilvl w:val="0"/>
                <w:numId w:val="2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58CD3EF7" w:rsidRPr="00545F29">
              <w:rPr>
                <w:rFonts w:ascii="Times New Roman" w:hAnsi="Times New Roman" w:cs="Times New Roman"/>
                <w:i w:val="0"/>
                <w:sz w:val="24"/>
                <w:szCs w:val="24"/>
              </w:rPr>
              <w:t xml:space="preserve">nter </w:t>
            </w:r>
            <w:r w:rsidR="00890170" w:rsidRPr="00545F29">
              <w:rPr>
                <w:rFonts w:ascii="Times New Roman" w:hAnsi="Times New Roman" w:cs="Times New Roman"/>
                <w:i w:val="0"/>
                <w:sz w:val="24"/>
                <w:szCs w:val="24"/>
              </w:rPr>
              <w:t>“</w:t>
            </w:r>
            <w:r w:rsidRPr="00545F29">
              <w:rPr>
                <w:rFonts w:ascii="Times New Roman" w:hAnsi="Times New Roman" w:cs="Times New Roman"/>
                <w:i w:val="0"/>
                <w:sz w:val="24"/>
                <w:szCs w:val="24"/>
              </w:rPr>
              <w:t>Pass</w:t>
            </w:r>
            <w:r w:rsidR="00890170" w:rsidRPr="00545F29">
              <w:rPr>
                <w:rFonts w:ascii="Times New Roman" w:hAnsi="Times New Roman" w:cs="Times New Roman"/>
                <w:i w:val="0"/>
                <w:sz w:val="24"/>
                <w:szCs w:val="24"/>
              </w:rPr>
              <w:t>1234” in the password field.</w:t>
            </w:r>
          </w:p>
          <w:p w14:paraId="79D2BF57" w14:textId="4A911065" w:rsidR="2C5AE2DF" w:rsidRPr="00545F29" w:rsidRDefault="74486BA7" w:rsidP="79D45E12">
            <w:pPr>
              <w:pStyle w:val="BodyText"/>
              <w:numPr>
                <w:ilvl w:val="0"/>
                <w:numId w:val="2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w:t>
            </w:r>
            <w:r w:rsidR="58CD3EF7" w:rsidRPr="00545F29">
              <w:rPr>
                <w:rFonts w:ascii="Times New Roman" w:hAnsi="Times New Roman" w:cs="Times New Roman"/>
                <w:i w:val="0"/>
                <w:sz w:val="24"/>
                <w:szCs w:val="24"/>
              </w:rPr>
              <w:t xml:space="preserve"> “Login”</w:t>
            </w:r>
            <w:r w:rsidRPr="00545F29">
              <w:rPr>
                <w:rFonts w:ascii="Times New Roman" w:hAnsi="Times New Roman" w:cs="Times New Roman"/>
                <w:i w:val="0"/>
                <w:sz w:val="24"/>
                <w:szCs w:val="24"/>
              </w:rPr>
              <w:t xml:space="preserve"> to </w:t>
            </w:r>
            <w:r w:rsidR="77175E6A" w:rsidRPr="00545F29">
              <w:rPr>
                <w:rFonts w:ascii="Times New Roman" w:hAnsi="Times New Roman" w:cs="Times New Roman"/>
                <w:i w:val="0"/>
                <w:sz w:val="24"/>
                <w:szCs w:val="24"/>
              </w:rPr>
              <w:t>sign</w:t>
            </w:r>
            <w:r w:rsidRPr="00545F29">
              <w:rPr>
                <w:rFonts w:ascii="Times New Roman" w:hAnsi="Times New Roman" w:cs="Times New Roman"/>
                <w:i w:val="0"/>
                <w:sz w:val="24"/>
                <w:szCs w:val="24"/>
              </w:rPr>
              <w:t xml:space="preserve"> into the application.</w:t>
            </w:r>
          </w:p>
        </w:tc>
      </w:tr>
      <w:tr w:rsidR="52C3E287" w:rsidRPr="00545F29" w14:paraId="1012E4D7" w14:textId="77777777" w:rsidTr="79D45E12">
        <w:tc>
          <w:tcPr>
            <w:tcW w:w="2065" w:type="dxa"/>
          </w:tcPr>
          <w:p w14:paraId="26B2ACEF" w14:textId="074D48A9"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0F0D276" w14:textId="4C22C88D" w:rsidR="52C3E287" w:rsidRPr="00545F29" w:rsidRDefault="1F9172F5" w:rsidP="009B7BC4">
            <w:pPr>
              <w:pStyle w:val="BodyText"/>
              <w:numPr>
                <w:ilvl w:val="0"/>
                <w:numId w:val="130"/>
              </w:numPr>
              <w:jc w:val="left"/>
              <w:rPr>
                <w:rFonts w:ascii="Times New Roman" w:hAnsi="Times New Roman" w:cs="Times New Roman"/>
                <w:sz w:val="24"/>
                <w:szCs w:val="24"/>
              </w:rPr>
            </w:pPr>
            <w:r w:rsidRPr="00545F29">
              <w:rPr>
                <w:rFonts w:ascii="Times New Roman" w:hAnsi="Times New Roman" w:cs="Times New Roman"/>
                <w:i w:val="0"/>
                <w:sz w:val="24"/>
                <w:szCs w:val="24"/>
              </w:rPr>
              <w:t>An error message displays saying, “Account not verified, please check your email for verification link.”</w:t>
            </w:r>
          </w:p>
          <w:p w14:paraId="6565A663" w14:textId="3B02F646" w:rsidR="006B2498" w:rsidRPr="00545F29" w:rsidRDefault="74486BA7" w:rsidP="009B7BC4">
            <w:pPr>
              <w:pStyle w:val="BodyText"/>
              <w:numPr>
                <w:ilvl w:val="0"/>
                <w:numId w:val="130"/>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user </w:t>
            </w:r>
            <w:r w:rsidR="080DD359" w:rsidRPr="00545F29">
              <w:rPr>
                <w:rFonts w:ascii="Times New Roman" w:hAnsi="Times New Roman" w:cs="Times New Roman"/>
                <w:i w:val="0"/>
                <w:sz w:val="24"/>
                <w:szCs w:val="24"/>
              </w:rPr>
              <w:t>is prompted to go to their email account and click on verification link to verify their account.</w:t>
            </w:r>
          </w:p>
          <w:p w14:paraId="35B5A63C" w14:textId="60E87E50" w:rsidR="52C3E287" w:rsidRPr="00545F29" w:rsidRDefault="451C8F0B" w:rsidP="009B7BC4">
            <w:pPr>
              <w:pStyle w:val="BodyText"/>
              <w:numPr>
                <w:ilvl w:val="0"/>
                <w:numId w:val="130"/>
              </w:numPr>
              <w:jc w:val="left"/>
              <w:rPr>
                <w:rFonts w:ascii="Times New Roman" w:hAnsi="Times New Roman" w:cs="Times New Roman"/>
                <w:sz w:val="24"/>
                <w:szCs w:val="24"/>
              </w:rPr>
            </w:pPr>
            <w:r w:rsidRPr="00545F29">
              <w:rPr>
                <w:rFonts w:ascii="Times New Roman" w:hAnsi="Times New Roman" w:cs="Times New Roman"/>
                <w:i w:val="0"/>
                <w:sz w:val="24"/>
                <w:szCs w:val="24"/>
              </w:rPr>
              <w:t>The user is unable to sign into the application.</w:t>
            </w:r>
          </w:p>
        </w:tc>
      </w:tr>
    </w:tbl>
    <w:p w14:paraId="14C98BCA" w14:textId="07750433" w:rsidR="52C3E287" w:rsidRPr="00545F29" w:rsidRDefault="52C3E287"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52C3E287" w:rsidRPr="00545F29" w14:paraId="46DCAE81" w14:textId="77777777" w:rsidTr="79D45E12">
        <w:tc>
          <w:tcPr>
            <w:tcW w:w="4315" w:type="dxa"/>
            <w:gridSpan w:val="2"/>
            <w:shd w:val="clear" w:color="auto" w:fill="D9D9D9" w:themeFill="background1" w:themeFillShade="D9"/>
          </w:tcPr>
          <w:p w14:paraId="48DEF547" w14:textId="2FD2A723" w:rsidR="110D33A9" w:rsidRPr="00545F29" w:rsidRDefault="110D33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3964EE" w:rsidRPr="00545F29">
              <w:rPr>
                <w:rFonts w:ascii="Times New Roman" w:hAnsi="Times New Roman" w:cs="Times New Roman"/>
                <w:i w:val="0"/>
                <w:sz w:val="24"/>
                <w:szCs w:val="24"/>
              </w:rPr>
              <w:t>116</w:t>
            </w:r>
          </w:p>
        </w:tc>
        <w:tc>
          <w:tcPr>
            <w:tcW w:w="5035" w:type="dxa"/>
            <w:shd w:val="clear" w:color="auto" w:fill="D9D9D9" w:themeFill="background1" w:themeFillShade="D9"/>
          </w:tcPr>
          <w:p w14:paraId="57864DF9" w14:textId="7AAA8C9A" w:rsidR="110D33A9" w:rsidRPr="00545F29" w:rsidRDefault="110D33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67A4BA2B" w:rsidRPr="00545F29">
              <w:rPr>
                <w:rFonts w:ascii="Times New Roman" w:hAnsi="Times New Roman" w:cs="Times New Roman"/>
                <w:i w:val="0"/>
                <w:sz w:val="24"/>
                <w:szCs w:val="24"/>
              </w:rPr>
              <w:t xml:space="preserve">Business Login </w:t>
            </w:r>
            <w:r w:rsidR="003C1E52" w:rsidRPr="00545F29">
              <w:rPr>
                <w:rFonts w:ascii="Times New Roman" w:hAnsi="Times New Roman" w:cs="Times New Roman"/>
                <w:i w:val="0"/>
                <w:sz w:val="24"/>
                <w:szCs w:val="24"/>
              </w:rPr>
              <w:t>W</w:t>
            </w:r>
            <w:r w:rsidR="67A4BA2B" w:rsidRPr="00545F29">
              <w:rPr>
                <w:rFonts w:ascii="Times New Roman" w:hAnsi="Times New Roman" w:cs="Times New Roman"/>
                <w:i w:val="0"/>
                <w:sz w:val="24"/>
                <w:szCs w:val="24"/>
              </w:rPr>
              <w:t>ithout an Email</w:t>
            </w:r>
          </w:p>
        </w:tc>
      </w:tr>
      <w:tr w:rsidR="52C3E287" w:rsidRPr="00545F29" w14:paraId="69E4D8DD" w14:textId="77777777" w:rsidTr="79D45E12">
        <w:tc>
          <w:tcPr>
            <w:tcW w:w="4315" w:type="dxa"/>
            <w:gridSpan w:val="2"/>
            <w:shd w:val="clear" w:color="auto" w:fill="D9D9D9" w:themeFill="background1" w:themeFillShade="D9"/>
          </w:tcPr>
          <w:p w14:paraId="6E562CBE" w14:textId="47A76FB7" w:rsidR="110D33A9" w:rsidRPr="00545F29" w:rsidRDefault="110D33A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432B9000" w14:textId="715DDD27" w:rsidR="110D33A9" w:rsidRPr="00545F29" w:rsidRDefault="110D33A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w:t>
            </w:r>
            <w:r w:rsidR="7BA9A3DF" w:rsidRPr="00545F29">
              <w:rPr>
                <w:rFonts w:ascii="Times New Roman" w:hAnsi="Times New Roman" w:cs="Times New Roman"/>
                <w:i w:val="0"/>
                <w:sz w:val="24"/>
                <w:szCs w:val="24"/>
              </w:rPr>
              <w:t>2</w:t>
            </w:r>
            <w:r w:rsidR="7EC7F230" w:rsidRPr="00545F29">
              <w:rPr>
                <w:rFonts w:ascii="Times New Roman" w:hAnsi="Times New Roman" w:cs="Times New Roman"/>
                <w:i w:val="0"/>
                <w:sz w:val="24"/>
                <w:szCs w:val="24"/>
              </w:rPr>
              <w:t>/202</w:t>
            </w:r>
            <w:r w:rsidR="00817FC9" w:rsidRPr="00545F29">
              <w:rPr>
                <w:rFonts w:ascii="Times New Roman" w:hAnsi="Times New Roman" w:cs="Times New Roman"/>
                <w:i w:val="0"/>
                <w:sz w:val="24"/>
                <w:szCs w:val="24"/>
              </w:rPr>
              <w:t>2</w:t>
            </w:r>
          </w:p>
        </w:tc>
      </w:tr>
      <w:tr w:rsidR="52C3E287" w:rsidRPr="00545F29" w14:paraId="4716F23E" w14:textId="77777777" w:rsidTr="79D45E12">
        <w:tc>
          <w:tcPr>
            <w:tcW w:w="4315" w:type="dxa"/>
            <w:gridSpan w:val="2"/>
            <w:shd w:val="clear" w:color="auto" w:fill="D9D9D9" w:themeFill="background1" w:themeFillShade="D9"/>
          </w:tcPr>
          <w:p w14:paraId="37891248" w14:textId="33404B8F" w:rsidR="110D33A9" w:rsidRPr="00545F29" w:rsidRDefault="110D33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DF30BE"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A6BF007" w14:textId="7C428121" w:rsidR="110D33A9" w:rsidRPr="00545F29" w:rsidRDefault="110D33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4F11" w:rsidRPr="00545F29">
              <w:rPr>
                <w:rFonts w:ascii="Times New Roman" w:hAnsi="Times New Roman" w:cs="Times New Roman"/>
                <w:i w:val="0"/>
                <w:sz w:val="24"/>
                <w:szCs w:val="24"/>
              </w:rPr>
              <w:t>4/</w:t>
            </w:r>
            <w:r w:rsidR="00DF30BE" w:rsidRPr="00545F29">
              <w:rPr>
                <w:rFonts w:ascii="Times New Roman" w:hAnsi="Times New Roman" w:cs="Times New Roman"/>
                <w:i w:val="0"/>
                <w:sz w:val="24"/>
                <w:szCs w:val="24"/>
              </w:rPr>
              <w:t>15</w:t>
            </w:r>
            <w:r w:rsidR="00994F11" w:rsidRPr="00545F29">
              <w:rPr>
                <w:rFonts w:ascii="Times New Roman" w:hAnsi="Times New Roman" w:cs="Times New Roman"/>
                <w:i w:val="0"/>
                <w:sz w:val="24"/>
                <w:szCs w:val="24"/>
              </w:rPr>
              <w:t>/2022</w:t>
            </w:r>
          </w:p>
        </w:tc>
      </w:tr>
      <w:tr w:rsidR="52C3E287" w:rsidRPr="00545F29" w14:paraId="43914CA9" w14:textId="77777777" w:rsidTr="79D45E12">
        <w:tc>
          <w:tcPr>
            <w:tcW w:w="2065" w:type="dxa"/>
          </w:tcPr>
          <w:p w14:paraId="130C9E4D" w14:textId="59AD9777"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6A90516" w14:textId="18865A2C"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52C3E287" w:rsidRPr="00545F29" w14:paraId="7CA156B8" w14:textId="77777777" w:rsidTr="79D45E12">
        <w:tc>
          <w:tcPr>
            <w:tcW w:w="2065" w:type="dxa"/>
          </w:tcPr>
          <w:p w14:paraId="12DD058F" w14:textId="322E2A6B"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B2695EC" w14:textId="15133BCC" w:rsidR="00A569CF" w:rsidRPr="00545F29" w:rsidRDefault="004B3672"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947BA9" w:rsidRPr="00545F29">
              <w:rPr>
                <w:rFonts w:ascii="Times New Roman" w:hAnsi="Times New Roman" w:cs="Times New Roman"/>
                <w:i w:val="0"/>
                <w:sz w:val="24"/>
                <w:szCs w:val="24"/>
              </w:rPr>
              <w:t xml:space="preserve"> and DBS-01</w:t>
            </w:r>
          </w:p>
          <w:p w14:paraId="05B3793D" w14:textId="30D857A2" w:rsidR="2C5AE2DF" w:rsidRPr="00545F29" w:rsidRDefault="00947BA9" w:rsidP="009B7BC4">
            <w:pPr>
              <w:pStyle w:val="BodyText"/>
              <w:numPr>
                <w:ilvl w:val="0"/>
                <w:numId w:val="130"/>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home page.</w:t>
            </w:r>
          </w:p>
        </w:tc>
      </w:tr>
      <w:tr w:rsidR="52C3E287" w:rsidRPr="00545F29" w14:paraId="0B8DD66C" w14:textId="77777777" w:rsidTr="79D45E12">
        <w:tc>
          <w:tcPr>
            <w:tcW w:w="2065" w:type="dxa"/>
          </w:tcPr>
          <w:p w14:paraId="3870543E" w14:textId="301E1EA4"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931D657" w14:textId="01EFD991" w:rsidR="12CF6CDC" w:rsidRPr="00545F29" w:rsidRDefault="2BCA9F78"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unable to sign into the application.</w:t>
            </w:r>
          </w:p>
        </w:tc>
      </w:tr>
      <w:tr w:rsidR="52C3E287" w:rsidRPr="00545F29" w14:paraId="46E369AE" w14:textId="77777777" w:rsidTr="79D45E12">
        <w:tc>
          <w:tcPr>
            <w:tcW w:w="2065" w:type="dxa"/>
          </w:tcPr>
          <w:p w14:paraId="1E6D1D5A" w14:textId="4DB8AD3E"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3D8CDB6" w14:textId="776985B5" w:rsidR="2C5AE2DF" w:rsidRPr="00545F29" w:rsidRDefault="2BCA9F78" w:rsidP="79D45E12">
            <w:pPr>
              <w:pStyle w:val="BodyText"/>
              <w:numPr>
                <w:ilvl w:val="0"/>
                <w:numId w:val="2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w:t>
            </w:r>
            <w:r w:rsidR="58CD3EF7" w:rsidRPr="00545F29">
              <w:rPr>
                <w:rFonts w:ascii="Times New Roman" w:hAnsi="Times New Roman" w:cs="Times New Roman"/>
                <w:i w:val="0"/>
                <w:sz w:val="24"/>
                <w:szCs w:val="24"/>
              </w:rPr>
              <w:t>avigate to the login page</w:t>
            </w:r>
            <w:r w:rsidR="00947BA9" w:rsidRPr="00545F29">
              <w:rPr>
                <w:rFonts w:ascii="Times New Roman" w:hAnsi="Times New Roman" w:cs="Times New Roman"/>
                <w:i w:val="0"/>
                <w:sz w:val="24"/>
                <w:szCs w:val="24"/>
              </w:rPr>
              <w:t xml:space="preserve"> by clicking on the “Sign In” button</w:t>
            </w:r>
            <w:r w:rsidR="58CD3EF7" w:rsidRPr="00545F29">
              <w:rPr>
                <w:rFonts w:ascii="Times New Roman" w:hAnsi="Times New Roman" w:cs="Times New Roman"/>
                <w:i w:val="0"/>
                <w:sz w:val="24"/>
                <w:szCs w:val="24"/>
              </w:rPr>
              <w:t>.</w:t>
            </w:r>
          </w:p>
          <w:p w14:paraId="77C7BA91" w14:textId="08CB9FC8" w:rsidR="2C5AE2DF" w:rsidRPr="00545F29" w:rsidRDefault="2BCA9F78" w:rsidP="79D45E12">
            <w:pPr>
              <w:pStyle w:val="BodyText"/>
              <w:numPr>
                <w:ilvl w:val="0"/>
                <w:numId w:val="2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Do</w:t>
            </w:r>
            <w:r w:rsidR="58CD3EF7" w:rsidRPr="00545F29">
              <w:rPr>
                <w:rFonts w:ascii="Times New Roman" w:hAnsi="Times New Roman" w:cs="Times New Roman"/>
                <w:i w:val="0"/>
                <w:sz w:val="24"/>
                <w:szCs w:val="24"/>
              </w:rPr>
              <w:t xml:space="preserve"> not enter an email</w:t>
            </w:r>
            <w:r w:rsidRPr="00545F29">
              <w:rPr>
                <w:rFonts w:ascii="Times New Roman" w:hAnsi="Times New Roman" w:cs="Times New Roman"/>
                <w:i w:val="0"/>
                <w:sz w:val="24"/>
                <w:szCs w:val="24"/>
              </w:rPr>
              <w:t xml:space="preserve"> in the email field.</w:t>
            </w:r>
          </w:p>
          <w:p w14:paraId="6DDAEC79" w14:textId="6EEB65B4" w:rsidR="2C5AE2DF" w:rsidRPr="00545F29" w:rsidRDefault="04330CB6" w:rsidP="79D45E12">
            <w:pPr>
              <w:pStyle w:val="BodyText"/>
              <w:numPr>
                <w:ilvl w:val="0"/>
                <w:numId w:val="2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58CD3EF7" w:rsidRPr="00545F29">
              <w:rPr>
                <w:rFonts w:ascii="Times New Roman" w:hAnsi="Times New Roman" w:cs="Times New Roman"/>
                <w:i w:val="0"/>
                <w:sz w:val="24"/>
                <w:szCs w:val="24"/>
              </w:rPr>
              <w:t xml:space="preserve">nter </w:t>
            </w:r>
            <w:r w:rsidR="6D48FE7D" w:rsidRPr="00545F29">
              <w:rPr>
                <w:rFonts w:ascii="Times New Roman" w:hAnsi="Times New Roman" w:cs="Times New Roman"/>
                <w:i w:val="0"/>
                <w:sz w:val="24"/>
                <w:szCs w:val="24"/>
              </w:rPr>
              <w:t>“</w:t>
            </w:r>
            <w:r w:rsidR="4F729242" w:rsidRPr="00545F29">
              <w:rPr>
                <w:rFonts w:ascii="Times New Roman" w:hAnsi="Times New Roman" w:cs="Times New Roman"/>
                <w:i w:val="0"/>
                <w:sz w:val="24"/>
                <w:szCs w:val="24"/>
              </w:rPr>
              <w:t>Pass</w:t>
            </w:r>
            <w:r w:rsidR="6D48FE7D" w:rsidRPr="00545F29">
              <w:rPr>
                <w:rFonts w:ascii="Times New Roman" w:hAnsi="Times New Roman" w:cs="Times New Roman"/>
                <w:i w:val="0"/>
                <w:sz w:val="24"/>
                <w:szCs w:val="24"/>
              </w:rPr>
              <w:t xml:space="preserve">1234” in </w:t>
            </w:r>
            <w:r w:rsidR="2BCA9F78" w:rsidRPr="00545F29">
              <w:rPr>
                <w:rFonts w:ascii="Times New Roman" w:hAnsi="Times New Roman" w:cs="Times New Roman"/>
                <w:i w:val="0"/>
                <w:sz w:val="24"/>
                <w:szCs w:val="24"/>
              </w:rPr>
              <w:t xml:space="preserve">the </w:t>
            </w:r>
            <w:r w:rsidR="58CD3EF7" w:rsidRPr="00545F29">
              <w:rPr>
                <w:rFonts w:ascii="Times New Roman" w:hAnsi="Times New Roman" w:cs="Times New Roman"/>
                <w:i w:val="0"/>
                <w:sz w:val="24"/>
                <w:szCs w:val="24"/>
              </w:rPr>
              <w:t>password</w:t>
            </w:r>
            <w:r w:rsidR="6D48FE7D" w:rsidRPr="00545F29">
              <w:rPr>
                <w:rFonts w:ascii="Times New Roman" w:hAnsi="Times New Roman" w:cs="Times New Roman"/>
                <w:i w:val="0"/>
                <w:sz w:val="24"/>
                <w:szCs w:val="24"/>
              </w:rPr>
              <w:t xml:space="preserve"> field.</w:t>
            </w:r>
          </w:p>
          <w:p w14:paraId="18F25D77" w14:textId="4B88F978" w:rsidR="2C5AE2DF" w:rsidRPr="00545F29" w:rsidRDefault="04330CB6" w:rsidP="79D45E12">
            <w:pPr>
              <w:pStyle w:val="BodyText"/>
              <w:numPr>
                <w:ilvl w:val="0"/>
                <w:numId w:val="2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58CD3EF7" w:rsidRPr="00545F29">
              <w:rPr>
                <w:rFonts w:ascii="Times New Roman" w:hAnsi="Times New Roman" w:cs="Times New Roman"/>
                <w:i w:val="0"/>
                <w:sz w:val="24"/>
                <w:szCs w:val="24"/>
              </w:rPr>
              <w:t>lick “Login”</w:t>
            </w:r>
            <w:r w:rsidRPr="00545F29">
              <w:rPr>
                <w:rFonts w:ascii="Times New Roman" w:hAnsi="Times New Roman" w:cs="Times New Roman"/>
                <w:i w:val="0"/>
                <w:sz w:val="24"/>
                <w:szCs w:val="24"/>
              </w:rPr>
              <w:t xml:space="preserve"> to </w:t>
            </w:r>
            <w:r w:rsidR="66551168" w:rsidRPr="00545F29">
              <w:rPr>
                <w:rFonts w:ascii="Times New Roman" w:hAnsi="Times New Roman" w:cs="Times New Roman"/>
                <w:i w:val="0"/>
                <w:sz w:val="24"/>
                <w:szCs w:val="24"/>
              </w:rPr>
              <w:t>sign</w:t>
            </w:r>
            <w:r w:rsidRPr="00545F29">
              <w:rPr>
                <w:rFonts w:ascii="Times New Roman" w:hAnsi="Times New Roman" w:cs="Times New Roman"/>
                <w:i w:val="0"/>
                <w:sz w:val="24"/>
                <w:szCs w:val="24"/>
              </w:rPr>
              <w:t xml:space="preserve"> into the application.</w:t>
            </w:r>
          </w:p>
        </w:tc>
      </w:tr>
      <w:tr w:rsidR="52C3E287" w:rsidRPr="00545F29" w14:paraId="0C5B925D" w14:textId="77777777" w:rsidTr="79D45E12">
        <w:tc>
          <w:tcPr>
            <w:tcW w:w="2065" w:type="dxa"/>
          </w:tcPr>
          <w:p w14:paraId="6D2F455F" w14:textId="074D48A9"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E0206BD" w14:textId="47B1DD1D" w:rsidR="12CF6CDC" w:rsidRPr="00545F29" w:rsidRDefault="5D7ADC4A" w:rsidP="009B7BC4">
            <w:pPr>
              <w:pStyle w:val="BodyText"/>
              <w:numPr>
                <w:ilvl w:val="0"/>
                <w:numId w:val="7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error message displays saying, “Email is required.”</w:t>
            </w:r>
          </w:p>
          <w:p w14:paraId="4D81FD09" w14:textId="5BC13EF8" w:rsidR="00D05699" w:rsidRPr="00545F29" w:rsidRDefault="6D48FE7D" w:rsidP="009B7BC4">
            <w:pPr>
              <w:pStyle w:val="BodyText"/>
              <w:numPr>
                <w:ilvl w:val="0"/>
                <w:numId w:val="7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 xml:space="preserve">The user </w:t>
            </w:r>
            <w:r w:rsidR="34F83E28" w:rsidRPr="00545F29">
              <w:rPr>
                <w:rFonts w:ascii="Times New Roman" w:hAnsi="Times New Roman" w:cs="Times New Roman"/>
                <w:i w:val="0"/>
                <w:sz w:val="24"/>
                <w:szCs w:val="24"/>
              </w:rPr>
              <w:t xml:space="preserve">is prompted to </w:t>
            </w:r>
            <w:r w:rsidR="77175E6A" w:rsidRPr="00545F29">
              <w:rPr>
                <w:rFonts w:ascii="Times New Roman" w:hAnsi="Times New Roman" w:cs="Times New Roman"/>
                <w:i w:val="0"/>
                <w:sz w:val="24"/>
                <w:szCs w:val="24"/>
              </w:rPr>
              <w:t>enter an email to be able to sign into the application.</w:t>
            </w:r>
          </w:p>
          <w:p w14:paraId="38B36C09" w14:textId="05F02050" w:rsidR="00D05699" w:rsidRPr="00545F29" w:rsidRDefault="77175E6A" w:rsidP="009B7BC4">
            <w:pPr>
              <w:pStyle w:val="BodyText"/>
              <w:numPr>
                <w:ilvl w:val="0"/>
                <w:numId w:val="7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unable to sign into the application.</w:t>
            </w:r>
          </w:p>
        </w:tc>
      </w:tr>
    </w:tbl>
    <w:p w14:paraId="4A9728BE" w14:textId="253708EF" w:rsidR="52C3E287" w:rsidRPr="00545F29" w:rsidRDefault="52C3E287" w:rsidP="00AC164F">
      <w:pPr>
        <w:spacing w:line="360" w:lineRule="auto"/>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642A86CF" w:rsidRPr="00545F29" w14:paraId="62F85927" w14:textId="77777777" w:rsidTr="79D45E12">
        <w:tc>
          <w:tcPr>
            <w:tcW w:w="4315" w:type="dxa"/>
            <w:gridSpan w:val="2"/>
            <w:shd w:val="clear" w:color="auto" w:fill="D9D9D9" w:themeFill="background1" w:themeFillShade="D9"/>
          </w:tcPr>
          <w:p w14:paraId="36021B1F" w14:textId="74C052E3" w:rsidR="110D33A9" w:rsidRPr="00545F29" w:rsidRDefault="110D33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3964EE" w:rsidRPr="00545F29">
              <w:rPr>
                <w:rFonts w:ascii="Times New Roman" w:hAnsi="Times New Roman" w:cs="Times New Roman"/>
                <w:i w:val="0"/>
                <w:sz w:val="24"/>
                <w:szCs w:val="24"/>
              </w:rPr>
              <w:t>117</w:t>
            </w:r>
          </w:p>
        </w:tc>
        <w:tc>
          <w:tcPr>
            <w:tcW w:w="5035" w:type="dxa"/>
            <w:shd w:val="clear" w:color="auto" w:fill="D9D9D9" w:themeFill="background1" w:themeFillShade="D9"/>
          </w:tcPr>
          <w:p w14:paraId="64F9305A" w14:textId="586EE138" w:rsidR="110D33A9" w:rsidRPr="00545F29" w:rsidRDefault="110D33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67A4BA2B" w:rsidRPr="00545F29">
              <w:rPr>
                <w:rFonts w:ascii="Times New Roman" w:hAnsi="Times New Roman" w:cs="Times New Roman"/>
                <w:i w:val="0"/>
                <w:sz w:val="24"/>
                <w:szCs w:val="24"/>
              </w:rPr>
              <w:t>Business Login without a Password</w:t>
            </w:r>
          </w:p>
        </w:tc>
      </w:tr>
      <w:tr w:rsidR="642A86CF" w:rsidRPr="00545F29" w14:paraId="34EB1B59" w14:textId="77777777" w:rsidTr="79D45E12">
        <w:tc>
          <w:tcPr>
            <w:tcW w:w="4315" w:type="dxa"/>
            <w:gridSpan w:val="2"/>
            <w:shd w:val="clear" w:color="auto" w:fill="D9D9D9" w:themeFill="background1" w:themeFillShade="D9"/>
          </w:tcPr>
          <w:p w14:paraId="076512F0" w14:textId="47A76FB7" w:rsidR="110D33A9" w:rsidRPr="00545F29" w:rsidRDefault="110D33A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68800925" w14:textId="0E659A3D" w:rsidR="110D33A9" w:rsidRPr="00545F29" w:rsidRDefault="110D33A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7EC7F230" w:rsidRPr="00545F29">
              <w:rPr>
                <w:rFonts w:ascii="Times New Roman" w:hAnsi="Times New Roman" w:cs="Times New Roman"/>
                <w:i w:val="0"/>
                <w:sz w:val="24"/>
                <w:szCs w:val="24"/>
              </w:rPr>
              <w:t>4/2/</w:t>
            </w:r>
            <w:r w:rsidR="1C821D8D" w:rsidRPr="00545F29">
              <w:rPr>
                <w:rFonts w:ascii="Times New Roman" w:hAnsi="Times New Roman" w:cs="Times New Roman"/>
                <w:i w:val="0"/>
                <w:sz w:val="24"/>
                <w:szCs w:val="24"/>
              </w:rPr>
              <w:t>2022</w:t>
            </w:r>
          </w:p>
        </w:tc>
      </w:tr>
      <w:tr w:rsidR="642A86CF" w:rsidRPr="00545F29" w14:paraId="0025911C" w14:textId="77777777" w:rsidTr="79D45E12">
        <w:tc>
          <w:tcPr>
            <w:tcW w:w="4315" w:type="dxa"/>
            <w:gridSpan w:val="2"/>
            <w:shd w:val="clear" w:color="auto" w:fill="D9D9D9" w:themeFill="background1" w:themeFillShade="D9"/>
          </w:tcPr>
          <w:p w14:paraId="59D882C8" w14:textId="2F305ACB" w:rsidR="110D33A9" w:rsidRPr="00545F29" w:rsidRDefault="110D33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DF30BE"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C542FF9" w14:textId="1CE4EA69" w:rsidR="110D33A9" w:rsidRPr="00545F29" w:rsidRDefault="110D33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4F11" w:rsidRPr="00545F29">
              <w:rPr>
                <w:rFonts w:ascii="Times New Roman" w:hAnsi="Times New Roman" w:cs="Times New Roman"/>
                <w:i w:val="0"/>
                <w:sz w:val="24"/>
                <w:szCs w:val="24"/>
              </w:rPr>
              <w:t>4/</w:t>
            </w:r>
            <w:r w:rsidR="00DF30BE" w:rsidRPr="00545F29">
              <w:rPr>
                <w:rFonts w:ascii="Times New Roman" w:hAnsi="Times New Roman" w:cs="Times New Roman"/>
                <w:i w:val="0"/>
                <w:sz w:val="24"/>
                <w:szCs w:val="24"/>
              </w:rPr>
              <w:t>15</w:t>
            </w:r>
            <w:r w:rsidR="00994F11" w:rsidRPr="00545F29">
              <w:rPr>
                <w:rFonts w:ascii="Times New Roman" w:hAnsi="Times New Roman" w:cs="Times New Roman"/>
                <w:i w:val="0"/>
                <w:sz w:val="24"/>
                <w:szCs w:val="24"/>
              </w:rPr>
              <w:t>/2022</w:t>
            </w:r>
          </w:p>
        </w:tc>
      </w:tr>
      <w:tr w:rsidR="642A86CF" w:rsidRPr="00545F29" w14:paraId="0112261F" w14:textId="77777777" w:rsidTr="79D45E12">
        <w:tc>
          <w:tcPr>
            <w:tcW w:w="2065" w:type="dxa"/>
          </w:tcPr>
          <w:p w14:paraId="72827A6B" w14:textId="59AD9777"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227F34A" w14:textId="18865A2C" w:rsidR="17316758" w:rsidRPr="00545F29" w:rsidRDefault="1731675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642A86CF" w:rsidRPr="00545F29" w14:paraId="0DA65024" w14:textId="77777777" w:rsidTr="79D45E12">
        <w:tc>
          <w:tcPr>
            <w:tcW w:w="2065" w:type="dxa"/>
          </w:tcPr>
          <w:p w14:paraId="407DE3EE" w14:textId="0E8A5645"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2E520C8" w14:textId="1DE9AB4C" w:rsidR="001F441D" w:rsidRPr="00545F29" w:rsidRDefault="00994F11" w:rsidP="009B7BC4">
            <w:pPr>
              <w:pStyle w:val="BodyText"/>
              <w:numPr>
                <w:ilvl w:val="0"/>
                <w:numId w:val="75"/>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DF30BE" w:rsidRPr="00545F29">
              <w:rPr>
                <w:rFonts w:ascii="Times New Roman" w:hAnsi="Times New Roman" w:cs="Times New Roman"/>
                <w:i w:val="0"/>
                <w:sz w:val="24"/>
                <w:szCs w:val="24"/>
              </w:rPr>
              <w:t xml:space="preserve"> and DBS-01</w:t>
            </w:r>
          </w:p>
          <w:p w14:paraId="121B9843" w14:textId="26CAB48D" w:rsidR="00994F11" w:rsidRPr="00545F29" w:rsidRDefault="00DF30BE" w:rsidP="009B7BC4">
            <w:pPr>
              <w:pStyle w:val="BodyText"/>
              <w:numPr>
                <w:ilvl w:val="0"/>
                <w:numId w:val="7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home page.</w:t>
            </w:r>
          </w:p>
        </w:tc>
      </w:tr>
      <w:tr w:rsidR="642A86CF" w:rsidRPr="00545F29" w14:paraId="6927E83D" w14:textId="77777777" w:rsidTr="79D45E12">
        <w:tc>
          <w:tcPr>
            <w:tcW w:w="2065" w:type="dxa"/>
          </w:tcPr>
          <w:p w14:paraId="3F9AF10C" w14:textId="6C1C3CA0"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0EF0BE9" w14:textId="5A329B32" w:rsidR="12CF6CDC" w:rsidRPr="00545F29" w:rsidRDefault="2BCA9F78"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unable to sign into the application.</w:t>
            </w:r>
          </w:p>
        </w:tc>
      </w:tr>
      <w:tr w:rsidR="642A86CF" w:rsidRPr="00545F29" w14:paraId="7A229382" w14:textId="77777777" w:rsidTr="79D45E12">
        <w:tc>
          <w:tcPr>
            <w:tcW w:w="2065" w:type="dxa"/>
          </w:tcPr>
          <w:p w14:paraId="4ED4CCC7" w14:textId="4DB8AD3E"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33D4A57" w14:textId="7BFA7082" w:rsidR="2C5AE2DF" w:rsidRPr="00545F29" w:rsidRDefault="66551168" w:rsidP="79D45E12">
            <w:pPr>
              <w:pStyle w:val="BodyText"/>
              <w:numPr>
                <w:ilvl w:val="0"/>
                <w:numId w:val="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w:t>
            </w:r>
            <w:r w:rsidR="58CD3EF7" w:rsidRPr="00545F29">
              <w:rPr>
                <w:rFonts w:ascii="Times New Roman" w:hAnsi="Times New Roman" w:cs="Times New Roman"/>
                <w:i w:val="0"/>
                <w:sz w:val="24"/>
                <w:szCs w:val="24"/>
              </w:rPr>
              <w:t>avigate to the login page</w:t>
            </w:r>
            <w:r w:rsidR="00DF30BE" w:rsidRPr="00545F29">
              <w:rPr>
                <w:rFonts w:ascii="Times New Roman" w:hAnsi="Times New Roman" w:cs="Times New Roman"/>
                <w:i w:val="0"/>
                <w:sz w:val="24"/>
                <w:szCs w:val="24"/>
              </w:rPr>
              <w:t xml:space="preserve"> by clicking on the “Sign In” button</w:t>
            </w:r>
            <w:r w:rsidR="58CD3EF7" w:rsidRPr="00545F29">
              <w:rPr>
                <w:rFonts w:ascii="Times New Roman" w:hAnsi="Times New Roman" w:cs="Times New Roman"/>
                <w:i w:val="0"/>
                <w:sz w:val="24"/>
                <w:szCs w:val="24"/>
              </w:rPr>
              <w:t>.</w:t>
            </w:r>
          </w:p>
          <w:p w14:paraId="676201E8" w14:textId="32D45BA8" w:rsidR="2C5AE2DF" w:rsidRPr="00545F29" w:rsidRDefault="66551168" w:rsidP="79D45E12">
            <w:pPr>
              <w:pStyle w:val="BodyText"/>
              <w:numPr>
                <w:ilvl w:val="0"/>
                <w:numId w:val="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w:t>
            </w:r>
            <w:r w:rsidR="58CD3EF7" w:rsidRPr="00545F29">
              <w:rPr>
                <w:rFonts w:ascii="Times New Roman" w:hAnsi="Times New Roman" w:cs="Times New Roman"/>
                <w:i w:val="0"/>
                <w:sz w:val="24"/>
                <w:szCs w:val="24"/>
              </w:rPr>
              <w:t xml:space="preserve">nter </w:t>
            </w:r>
            <w:r w:rsidR="04628416" w:rsidRPr="00545F29">
              <w:rPr>
                <w:rFonts w:ascii="Times New Roman" w:hAnsi="Times New Roman" w:cs="Times New Roman"/>
                <w:i w:val="0"/>
                <w:sz w:val="24"/>
                <w:szCs w:val="24"/>
              </w:rPr>
              <w:t>“etimel</w:t>
            </w:r>
            <w:r w:rsidR="4F729242" w:rsidRPr="00545F29">
              <w:rPr>
                <w:rFonts w:ascii="Times New Roman" w:hAnsi="Times New Roman" w:cs="Times New Roman"/>
                <w:i w:val="0"/>
                <w:sz w:val="24"/>
                <w:szCs w:val="24"/>
              </w:rPr>
              <w:t>yTest</w:t>
            </w:r>
            <w:r w:rsidR="04628416" w:rsidRPr="00545F29">
              <w:rPr>
                <w:rFonts w:ascii="Times New Roman" w:hAnsi="Times New Roman" w:cs="Times New Roman"/>
                <w:i w:val="0"/>
                <w:sz w:val="24"/>
                <w:szCs w:val="24"/>
              </w:rPr>
              <w:t>@gmail.com”</w:t>
            </w:r>
            <w:r w:rsidR="5860727F" w:rsidRPr="00545F29">
              <w:rPr>
                <w:rFonts w:ascii="Times New Roman" w:hAnsi="Times New Roman" w:cs="Times New Roman"/>
                <w:i w:val="0"/>
                <w:sz w:val="24"/>
                <w:szCs w:val="24"/>
              </w:rPr>
              <w:t xml:space="preserve"> in the email field.</w:t>
            </w:r>
          </w:p>
          <w:p w14:paraId="1E0FA490" w14:textId="1F838C06" w:rsidR="2C5AE2DF" w:rsidRPr="00545F29" w:rsidRDefault="66551168" w:rsidP="79D45E12">
            <w:pPr>
              <w:pStyle w:val="BodyText"/>
              <w:numPr>
                <w:ilvl w:val="0"/>
                <w:numId w:val="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w:t>
            </w:r>
            <w:r w:rsidR="58CD3EF7" w:rsidRPr="00545F29">
              <w:rPr>
                <w:rFonts w:ascii="Times New Roman" w:hAnsi="Times New Roman" w:cs="Times New Roman"/>
                <w:i w:val="0"/>
                <w:sz w:val="24"/>
                <w:szCs w:val="24"/>
              </w:rPr>
              <w:t>o not enter a password</w:t>
            </w:r>
            <w:r w:rsidRPr="00545F29">
              <w:rPr>
                <w:rFonts w:ascii="Times New Roman" w:hAnsi="Times New Roman" w:cs="Times New Roman"/>
                <w:i w:val="0"/>
                <w:sz w:val="24"/>
                <w:szCs w:val="24"/>
              </w:rPr>
              <w:t xml:space="preserve"> in the password field.</w:t>
            </w:r>
          </w:p>
          <w:p w14:paraId="65F24488" w14:textId="53BC4AF2" w:rsidR="2C5AE2DF" w:rsidRPr="00545F29" w:rsidRDefault="564308FF" w:rsidP="79D45E12">
            <w:pPr>
              <w:pStyle w:val="BodyText"/>
              <w:numPr>
                <w:ilvl w:val="0"/>
                <w:numId w:val="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w:t>
            </w:r>
            <w:r w:rsidR="58CD3EF7" w:rsidRPr="00545F29">
              <w:rPr>
                <w:rFonts w:ascii="Times New Roman" w:hAnsi="Times New Roman" w:cs="Times New Roman"/>
                <w:i w:val="0"/>
                <w:sz w:val="24"/>
                <w:szCs w:val="24"/>
              </w:rPr>
              <w:t>lick “Login”</w:t>
            </w:r>
            <w:r w:rsidR="66551168" w:rsidRPr="00545F29">
              <w:rPr>
                <w:rFonts w:ascii="Times New Roman" w:hAnsi="Times New Roman" w:cs="Times New Roman"/>
                <w:i w:val="0"/>
                <w:sz w:val="24"/>
                <w:szCs w:val="24"/>
              </w:rPr>
              <w:t xml:space="preserve"> to sign into the application.</w:t>
            </w:r>
          </w:p>
        </w:tc>
      </w:tr>
      <w:tr w:rsidR="642A86CF" w:rsidRPr="00545F29" w14:paraId="65F679AE" w14:textId="77777777" w:rsidTr="79D45E12">
        <w:tc>
          <w:tcPr>
            <w:tcW w:w="2065" w:type="dxa"/>
          </w:tcPr>
          <w:p w14:paraId="41D5AD9B" w14:textId="074D48A9" w:rsidR="110D33A9" w:rsidRPr="00545F29" w:rsidRDefault="110D33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121A190" w14:textId="4B0958BF" w:rsidR="642A86CF" w:rsidRPr="00545F29" w:rsidRDefault="5D7ADC4A"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An error message displays saying, “Password is required.”</w:t>
            </w:r>
          </w:p>
          <w:p w14:paraId="445E5C53" w14:textId="77777777" w:rsidR="00994F11" w:rsidRPr="00545F29" w:rsidRDefault="00994F11"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User </w:t>
            </w:r>
            <w:r w:rsidR="00956F7A" w:rsidRPr="00545F29">
              <w:rPr>
                <w:rFonts w:ascii="Times New Roman" w:hAnsi="Times New Roman" w:cs="Times New Roman"/>
                <w:i w:val="0"/>
                <w:sz w:val="24"/>
                <w:szCs w:val="24"/>
              </w:rPr>
              <w:t xml:space="preserve">is prompted to enter </w:t>
            </w:r>
            <w:r w:rsidR="00C43232" w:rsidRPr="00545F29">
              <w:rPr>
                <w:rFonts w:ascii="Times New Roman" w:hAnsi="Times New Roman" w:cs="Times New Roman"/>
                <w:i w:val="0"/>
                <w:sz w:val="24"/>
                <w:szCs w:val="24"/>
              </w:rPr>
              <w:t xml:space="preserve">a password in the </w:t>
            </w:r>
            <w:r w:rsidR="00C212BE" w:rsidRPr="00545F29">
              <w:rPr>
                <w:rFonts w:ascii="Times New Roman" w:hAnsi="Times New Roman" w:cs="Times New Roman"/>
                <w:i w:val="0"/>
                <w:sz w:val="24"/>
                <w:szCs w:val="24"/>
              </w:rPr>
              <w:t>password field.</w:t>
            </w:r>
          </w:p>
          <w:p w14:paraId="4C2B0771" w14:textId="190E8433" w:rsidR="00994F11" w:rsidRPr="00545F29" w:rsidRDefault="22A2A102"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User is unable to </w:t>
            </w:r>
            <w:r w:rsidR="74E7ECF7" w:rsidRPr="00545F29">
              <w:rPr>
                <w:rFonts w:ascii="Times New Roman" w:hAnsi="Times New Roman" w:cs="Times New Roman"/>
                <w:i w:val="0"/>
                <w:sz w:val="24"/>
                <w:szCs w:val="24"/>
              </w:rPr>
              <w:t>sign into</w:t>
            </w:r>
            <w:r w:rsidR="5BF8FE48" w:rsidRPr="00545F29">
              <w:rPr>
                <w:rFonts w:ascii="Times New Roman" w:hAnsi="Times New Roman" w:cs="Times New Roman"/>
                <w:i w:val="0"/>
                <w:sz w:val="24"/>
                <w:szCs w:val="24"/>
              </w:rPr>
              <w:t xml:space="preserve"> the </w:t>
            </w:r>
            <w:r w:rsidR="74E7ECF7" w:rsidRPr="00545F29">
              <w:rPr>
                <w:rFonts w:ascii="Times New Roman" w:hAnsi="Times New Roman" w:cs="Times New Roman"/>
                <w:i w:val="0"/>
                <w:sz w:val="24"/>
                <w:szCs w:val="24"/>
              </w:rPr>
              <w:t>application.</w:t>
            </w:r>
          </w:p>
        </w:tc>
      </w:tr>
    </w:tbl>
    <w:p w14:paraId="3824E216" w14:textId="53D9D67E" w:rsidR="642A86CF" w:rsidRPr="00545F29" w:rsidRDefault="642A86CF" w:rsidP="00AC164F">
      <w:pPr>
        <w:spacing w:line="360" w:lineRule="auto"/>
        <w:rPr>
          <w:rFonts w:ascii="Times New Roman" w:hAnsi="Times New Roman" w:cs="Times New Roman"/>
        </w:rPr>
      </w:pPr>
    </w:p>
    <w:p w14:paraId="51EDA73C" w14:textId="6A84EA26" w:rsidR="25E219FD" w:rsidRPr="00545F29" w:rsidRDefault="00636F21" w:rsidP="00AC164F">
      <w:pPr>
        <w:pStyle w:val="Heading2"/>
        <w:spacing w:line="360" w:lineRule="auto"/>
        <w:rPr>
          <w:rFonts w:ascii="Times New Roman" w:eastAsia="Calibri" w:hAnsi="Times New Roman" w:cs="Times New Roman"/>
          <w:szCs w:val="24"/>
        </w:rPr>
      </w:pPr>
      <w:bookmarkStart w:id="58" w:name="_Toc101099317"/>
      <w:r w:rsidRPr="00545F29">
        <w:rPr>
          <w:rFonts w:ascii="Times New Roman" w:hAnsi="Times New Roman" w:cs="Times New Roman"/>
        </w:rPr>
        <w:t>6</w:t>
      </w:r>
      <w:r w:rsidR="00061439" w:rsidRPr="00545F29">
        <w:rPr>
          <w:rFonts w:ascii="Times New Roman" w:hAnsi="Times New Roman" w:cs="Times New Roman"/>
        </w:rPr>
        <w:t xml:space="preserve">.3 </w:t>
      </w:r>
      <w:r w:rsidR="001A2516" w:rsidRPr="00545F29">
        <w:rPr>
          <w:rFonts w:ascii="Times New Roman" w:hAnsi="Times New Roman" w:cs="Times New Roman"/>
        </w:rPr>
        <w:t>Business Account Verification</w:t>
      </w:r>
      <w:bookmarkEnd w:id="58"/>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23B6B5AF" w14:textId="77777777" w:rsidTr="79D45E12">
        <w:tc>
          <w:tcPr>
            <w:tcW w:w="4315" w:type="dxa"/>
            <w:gridSpan w:val="2"/>
            <w:shd w:val="clear" w:color="auto" w:fill="D9D9D9" w:themeFill="background1" w:themeFillShade="D9"/>
          </w:tcPr>
          <w:p w14:paraId="62A4375E" w14:textId="09104D74"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1</w:t>
            </w:r>
            <w:r w:rsidR="001E751A" w:rsidRPr="00545F29">
              <w:rPr>
                <w:rFonts w:ascii="Times New Roman" w:hAnsi="Times New Roman" w:cs="Times New Roman"/>
                <w:i w:val="0"/>
                <w:sz w:val="24"/>
                <w:szCs w:val="24"/>
              </w:rPr>
              <w:t>0</w:t>
            </w:r>
          </w:p>
        </w:tc>
        <w:tc>
          <w:tcPr>
            <w:tcW w:w="5035" w:type="dxa"/>
            <w:shd w:val="clear" w:color="auto" w:fill="D9D9D9" w:themeFill="background1" w:themeFillShade="D9"/>
          </w:tcPr>
          <w:p w14:paraId="5D11A3D3" w14:textId="49199FEA"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2BEE5CC" w:rsidRPr="00545F29">
              <w:rPr>
                <w:rFonts w:ascii="Times New Roman" w:hAnsi="Times New Roman" w:cs="Times New Roman"/>
                <w:i w:val="0"/>
                <w:sz w:val="24"/>
                <w:szCs w:val="24"/>
              </w:rPr>
              <w:t>Verify Business Account</w:t>
            </w:r>
            <w:r w:rsidR="00CC5C30" w:rsidRPr="00545F29">
              <w:rPr>
                <w:rFonts w:ascii="Times New Roman" w:hAnsi="Times New Roman" w:cs="Times New Roman"/>
                <w:i w:val="0"/>
                <w:sz w:val="24"/>
                <w:szCs w:val="24"/>
              </w:rPr>
              <w:t>: Successful</w:t>
            </w:r>
          </w:p>
        </w:tc>
      </w:tr>
      <w:tr w:rsidR="3E6165F3" w:rsidRPr="00545F29" w14:paraId="21185262" w14:textId="77777777" w:rsidTr="79D45E12">
        <w:tc>
          <w:tcPr>
            <w:tcW w:w="4315" w:type="dxa"/>
            <w:gridSpan w:val="2"/>
            <w:shd w:val="clear" w:color="auto" w:fill="D9D9D9" w:themeFill="background1" w:themeFillShade="D9"/>
          </w:tcPr>
          <w:p w14:paraId="2B31C786" w14:textId="66AFC3A4"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76BCF40C" w14:textId="7B5B3EAA"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4F5FB693" w:rsidRPr="00545F29">
              <w:rPr>
                <w:rFonts w:ascii="Times New Roman" w:hAnsi="Times New Roman" w:cs="Times New Roman"/>
                <w:i w:val="0"/>
                <w:sz w:val="24"/>
                <w:szCs w:val="24"/>
              </w:rPr>
              <w:t>4/1/</w:t>
            </w:r>
            <w:r w:rsidR="77447BD4" w:rsidRPr="00545F29">
              <w:rPr>
                <w:rFonts w:ascii="Times New Roman" w:hAnsi="Times New Roman" w:cs="Times New Roman"/>
                <w:i w:val="0"/>
                <w:sz w:val="24"/>
                <w:szCs w:val="24"/>
              </w:rPr>
              <w:t>2022</w:t>
            </w:r>
          </w:p>
        </w:tc>
      </w:tr>
      <w:tr w:rsidR="3E6165F3" w:rsidRPr="00545F29" w14:paraId="5A83A5AA" w14:textId="77777777" w:rsidTr="79D45E12">
        <w:tc>
          <w:tcPr>
            <w:tcW w:w="4315" w:type="dxa"/>
            <w:gridSpan w:val="2"/>
            <w:shd w:val="clear" w:color="auto" w:fill="D9D9D9" w:themeFill="background1" w:themeFillShade="D9"/>
          </w:tcPr>
          <w:p w14:paraId="2798AF80" w14:textId="128746E0"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6B764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54F1C5D" w14:textId="787AEBFB"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55E27" w:rsidRPr="00545F29">
              <w:rPr>
                <w:rFonts w:ascii="Times New Roman" w:hAnsi="Times New Roman" w:cs="Times New Roman"/>
                <w:i w:val="0"/>
                <w:sz w:val="24"/>
                <w:szCs w:val="24"/>
              </w:rPr>
              <w:t>4/</w:t>
            </w:r>
            <w:r w:rsidR="006B764F" w:rsidRPr="00545F29">
              <w:rPr>
                <w:rFonts w:ascii="Times New Roman" w:hAnsi="Times New Roman" w:cs="Times New Roman"/>
                <w:i w:val="0"/>
                <w:sz w:val="24"/>
                <w:szCs w:val="24"/>
              </w:rPr>
              <w:t>15</w:t>
            </w:r>
            <w:r w:rsidR="00BE7F26" w:rsidRPr="00545F29">
              <w:rPr>
                <w:rFonts w:ascii="Times New Roman" w:hAnsi="Times New Roman" w:cs="Times New Roman"/>
                <w:i w:val="0"/>
                <w:sz w:val="24"/>
                <w:szCs w:val="24"/>
              </w:rPr>
              <w:t>/2022</w:t>
            </w:r>
          </w:p>
        </w:tc>
      </w:tr>
      <w:tr w:rsidR="3E6165F3" w:rsidRPr="00545F29" w14:paraId="66528CC0" w14:textId="77777777" w:rsidTr="79D45E12">
        <w:tc>
          <w:tcPr>
            <w:tcW w:w="2065" w:type="dxa"/>
          </w:tcPr>
          <w:p w14:paraId="68836575" w14:textId="59AD9777"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F903FCE" w14:textId="2CD9A7E7" w:rsidR="3E6165F3"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3E6165F3" w:rsidRPr="00545F29" w14:paraId="74E399D6" w14:textId="77777777" w:rsidTr="79D45E12">
        <w:tc>
          <w:tcPr>
            <w:tcW w:w="2065" w:type="dxa"/>
          </w:tcPr>
          <w:p w14:paraId="0AC40F5F" w14:textId="124EC2BC"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2DE2B65" w14:textId="285D4034" w:rsidR="002E205A" w:rsidRPr="00545F29" w:rsidRDefault="002348AB"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DBS-00</w:t>
            </w:r>
            <w:r w:rsidR="003C1E52" w:rsidRPr="00545F29">
              <w:rPr>
                <w:rFonts w:ascii="Times New Roman" w:hAnsi="Times New Roman" w:cs="Times New Roman"/>
                <w:i w:val="0"/>
                <w:sz w:val="24"/>
                <w:szCs w:val="24"/>
              </w:rPr>
              <w:t xml:space="preserve"> and DBS-03</w:t>
            </w:r>
          </w:p>
          <w:p w14:paraId="09F2F1A4" w14:textId="04036CC5" w:rsidR="002348AB" w:rsidRPr="00545F29" w:rsidRDefault="003C1E52"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lastRenderedPageBreak/>
              <w:t>Firestore is open in another window.</w:t>
            </w:r>
          </w:p>
        </w:tc>
      </w:tr>
      <w:tr w:rsidR="3E6165F3" w:rsidRPr="00545F29" w14:paraId="65954DEE" w14:textId="77777777" w:rsidTr="79D45E12">
        <w:tc>
          <w:tcPr>
            <w:tcW w:w="2065" w:type="dxa"/>
          </w:tcPr>
          <w:p w14:paraId="33E50E49" w14:textId="72915C78"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2D9F3A8C" w14:textId="6B90C520" w:rsidR="3E6165F3" w:rsidRPr="00545F29" w:rsidRDefault="006E1314"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“isVerified” field in the business user document in the database is set to “true” which verifies the </w:t>
            </w:r>
            <w:r w:rsidR="00DB1D72" w:rsidRPr="00545F29">
              <w:rPr>
                <w:rFonts w:ascii="Times New Roman" w:hAnsi="Times New Roman" w:cs="Times New Roman"/>
                <w:i w:val="0"/>
                <w:sz w:val="24"/>
                <w:szCs w:val="24"/>
              </w:rPr>
              <w:t>business account.</w:t>
            </w:r>
          </w:p>
          <w:p w14:paraId="11F85F84" w14:textId="14722129" w:rsidR="3E6165F3" w:rsidRPr="00545F29" w:rsidRDefault="50B6EA05"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user </w:t>
            </w:r>
            <w:r w:rsidR="45086724" w:rsidRPr="00545F29">
              <w:rPr>
                <w:rFonts w:ascii="Times New Roman" w:hAnsi="Times New Roman" w:cs="Times New Roman"/>
                <w:i w:val="0"/>
                <w:sz w:val="24"/>
                <w:szCs w:val="24"/>
              </w:rPr>
              <w:t>can</w:t>
            </w:r>
            <w:r w:rsidRPr="00545F29">
              <w:rPr>
                <w:rFonts w:ascii="Times New Roman" w:hAnsi="Times New Roman" w:cs="Times New Roman"/>
                <w:i w:val="0"/>
                <w:sz w:val="24"/>
                <w:szCs w:val="24"/>
              </w:rPr>
              <w:t xml:space="preserve"> sign into the application.</w:t>
            </w:r>
          </w:p>
        </w:tc>
      </w:tr>
      <w:tr w:rsidR="3E6165F3" w:rsidRPr="00545F29" w14:paraId="5884FB77" w14:textId="77777777" w:rsidTr="79D45E12">
        <w:tc>
          <w:tcPr>
            <w:tcW w:w="2065" w:type="dxa"/>
          </w:tcPr>
          <w:p w14:paraId="63A44D59" w14:textId="4DB8AD3E"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1343413" w14:textId="4EFB180E" w:rsidR="3E6165F3" w:rsidRPr="00545F29" w:rsidRDefault="322E0795" w:rsidP="79D45E12">
            <w:pPr>
              <w:pStyle w:val="BodyText"/>
              <w:numPr>
                <w:ilvl w:val="0"/>
                <w:numId w:val="21"/>
              </w:numPr>
              <w:jc w:val="left"/>
              <w:rPr>
                <w:rFonts w:ascii="Times New Roman" w:hAnsi="Times New Roman" w:cs="Times New Roman"/>
                <w:i w:val="0"/>
                <w:sz w:val="24"/>
                <w:szCs w:val="24"/>
              </w:rPr>
            </w:pPr>
            <w:r w:rsidRPr="00545F29">
              <w:rPr>
                <w:rFonts w:ascii="Times New Roman" w:hAnsi="Times New Roman" w:cs="Times New Roman"/>
                <w:i w:val="0"/>
                <w:sz w:val="24"/>
                <w:szCs w:val="24"/>
              </w:rPr>
              <w:t>O</w:t>
            </w:r>
            <w:r w:rsidR="393DFA56" w:rsidRPr="00545F29">
              <w:rPr>
                <w:rFonts w:ascii="Times New Roman" w:hAnsi="Times New Roman" w:cs="Times New Roman"/>
                <w:i w:val="0"/>
                <w:sz w:val="24"/>
                <w:szCs w:val="24"/>
              </w:rPr>
              <w:t>pen the verification email of sent to the email address entered in DBS-03.</w:t>
            </w:r>
          </w:p>
          <w:p w14:paraId="75C62854" w14:textId="7DDE6CFF" w:rsidR="002348AB" w:rsidRPr="00545F29" w:rsidRDefault="567ADFB6" w:rsidP="79D45E12">
            <w:pPr>
              <w:pStyle w:val="BodyText"/>
              <w:numPr>
                <w:ilvl w:val="0"/>
                <w:numId w:val="21"/>
              </w:numPr>
              <w:jc w:val="left"/>
              <w:rPr>
                <w:rFonts w:ascii="Times New Roman" w:hAnsi="Times New Roman" w:cs="Times New Roman"/>
                <w:i w:val="0"/>
                <w:sz w:val="24"/>
                <w:szCs w:val="24"/>
              </w:rPr>
            </w:pPr>
            <w:r w:rsidRPr="00545F29">
              <w:rPr>
                <w:rFonts w:ascii="Times New Roman" w:hAnsi="Times New Roman" w:cs="Times New Roman"/>
                <w:i w:val="0"/>
                <w:sz w:val="24"/>
                <w:szCs w:val="24"/>
              </w:rPr>
              <w:t>O</w:t>
            </w:r>
            <w:r w:rsidR="393DFA56" w:rsidRPr="00545F29">
              <w:rPr>
                <w:rFonts w:ascii="Times New Roman" w:hAnsi="Times New Roman" w:cs="Times New Roman"/>
                <w:i w:val="0"/>
                <w:sz w:val="24"/>
                <w:szCs w:val="24"/>
              </w:rPr>
              <w:t>pens verification link within email.</w:t>
            </w:r>
          </w:p>
        </w:tc>
      </w:tr>
      <w:tr w:rsidR="3E6165F3" w:rsidRPr="00545F29" w14:paraId="15B33AAE" w14:textId="77777777" w:rsidTr="79D45E12">
        <w:tc>
          <w:tcPr>
            <w:tcW w:w="2065" w:type="dxa"/>
          </w:tcPr>
          <w:p w14:paraId="796BA202" w14:textId="074D48A9"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ECB77C6" w14:textId="77777777" w:rsidR="3E6165F3" w:rsidRPr="00545F29" w:rsidRDefault="6E55325C"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A success page </w:t>
            </w:r>
            <w:r w:rsidR="2CFA5702" w:rsidRPr="00545F29">
              <w:rPr>
                <w:rFonts w:ascii="Times New Roman" w:hAnsi="Times New Roman" w:cs="Times New Roman"/>
                <w:i w:val="0"/>
                <w:sz w:val="24"/>
                <w:szCs w:val="24"/>
              </w:rPr>
              <w:t>is</w:t>
            </w:r>
            <w:r w:rsidR="2545F988" w:rsidRPr="00545F29">
              <w:rPr>
                <w:rFonts w:ascii="Times New Roman" w:hAnsi="Times New Roman" w:cs="Times New Roman"/>
                <w:i w:val="0"/>
                <w:sz w:val="24"/>
                <w:szCs w:val="24"/>
              </w:rPr>
              <w:t xml:space="preserve"> shown </w:t>
            </w:r>
            <w:r w:rsidR="0FD96EE9" w:rsidRPr="00545F29">
              <w:rPr>
                <w:rFonts w:ascii="Times New Roman" w:hAnsi="Times New Roman" w:cs="Times New Roman"/>
                <w:i w:val="0"/>
                <w:sz w:val="24"/>
                <w:szCs w:val="24"/>
              </w:rPr>
              <w:t>after verification link is clicked.</w:t>
            </w:r>
          </w:p>
          <w:p w14:paraId="2F0C9EE5" w14:textId="4B65E33D" w:rsidR="3E6165F3" w:rsidRPr="00545F29" w:rsidRDefault="45086724" w:rsidP="00AC164F">
            <w:pPr>
              <w:pStyle w:val="BodyText"/>
              <w:numPr>
                <w:ilvl w:val="0"/>
                <w:numId w:val="37"/>
              </w:numPr>
              <w:jc w:val="left"/>
              <w:rPr>
                <w:rFonts w:ascii="Times New Roman" w:hAnsi="Times New Roman" w:cs="Times New Roman"/>
                <w:sz w:val="24"/>
                <w:szCs w:val="24"/>
              </w:rPr>
            </w:pPr>
            <w:r w:rsidRPr="00545F29">
              <w:rPr>
                <w:rFonts w:ascii="Times New Roman" w:hAnsi="Times New Roman" w:cs="Times New Roman"/>
                <w:i w:val="0"/>
                <w:sz w:val="24"/>
                <w:szCs w:val="24"/>
              </w:rPr>
              <w:t>User can sign into the application.</w:t>
            </w:r>
          </w:p>
        </w:tc>
      </w:tr>
    </w:tbl>
    <w:p w14:paraId="770A4395" w14:textId="77777777" w:rsidR="00061439" w:rsidRPr="00545F29" w:rsidRDefault="00061439" w:rsidP="00AC164F">
      <w:pPr>
        <w:pStyle w:val="Heading2"/>
        <w:spacing w:line="360" w:lineRule="auto"/>
        <w:rPr>
          <w:rFonts w:ascii="Times New Roman" w:hAnsi="Times New Roman" w:cs="Times New Roman"/>
        </w:rPr>
      </w:pPr>
    </w:p>
    <w:p w14:paraId="6D0DB6B6" w14:textId="0BE0D643" w:rsidR="25E219FD" w:rsidRPr="00545F29" w:rsidRDefault="00636F21" w:rsidP="00AC164F">
      <w:pPr>
        <w:pStyle w:val="Heading2"/>
        <w:spacing w:line="360" w:lineRule="auto"/>
        <w:rPr>
          <w:rFonts w:ascii="Times New Roman" w:eastAsia="Calibri" w:hAnsi="Times New Roman" w:cs="Times New Roman"/>
          <w:szCs w:val="24"/>
        </w:rPr>
      </w:pPr>
      <w:bookmarkStart w:id="59" w:name="_Toc101099318"/>
      <w:r w:rsidRPr="00545F29">
        <w:rPr>
          <w:rFonts w:ascii="Times New Roman" w:hAnsi="Times New Roman" w:cs="Times New Roman"/>
        </w:rPr>
        <w:t>6</w:t>
      </w:r>
      <w:r w:rsidR="00061439" w:rsidRPr="00545F29">
        <w:rPr>
          <w:rFonts w:ascii="Times New Roman" w:hAnsi="Times New Roman" w:cs="Times New Roman"/>
        </w:rPr>
        <w:t xml:space="preserve">.4 </w:t>
      </w:r>
      <w:r w:rsidR="7315070A" w:rsidRPr="00545F29">
        <w:rPr>
          <w:rFonts w:ascii="Times New Roman" w:hAnsi="Times New Roman" w:cs="Times New Roman"/>
        </w:rPr>
        <w:t>Staff Signup</w:t>
      </w:r>
      <w:bookmarkEnd w:id="59"/>
    </w:p>
    <w:tbl>
      <w:tblPr>
        <w:tblStyle w:val="TableGrid"/>
        <w:tblW w:w="0" w:type="auto"/>
        <w:tblInd w:w="0" w:type="dxa"/>
        <w:tblLook w:val="04A0" w:firstRow="1" w:lastRow="0" w:firstColumn="1" w:lastColumn="0" w:noHBand="0" w:noVBand="1"/>
      </w:tblPr>
      <w:tblGrid>
        <w:gridCol w:w="2065"/>
        <w:gridCol w:w="2250"/>
        <w:gridCol w:w="5035"/>
      </w:tblGrid>
      <w:tr w:rsidR="00096462" w:rsidRPr="00545F29" w14:paraId="28A9D977" w14:textId="77777777" w:rsidTr="79D45E12">
        <w:tc>
          <w:tcPr>
            <w:tcW w:w="4315" w:type="dxa"/>
            <w:gridSpan w:val="2"/>
            <w:shd w:val="clear" w:color="auto" w:fill="D9D9D9" w:themeFill="background1" w:themeFillShade="D9"/>
          </w:tcPr>
          <w:p w14:paraId="0AA5C4EF" w14:textId="773F76A6" w:rsidR="00096462" w:rsidRPr="00545F29" w:rsidRDefault="0009646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3964EE" w:rsidRPr="00545F29">
              <w:rPr>
                <w:rFonts w:ascii="Times New Roman" w:hAnsi="Times New Roman" w:cs="Times New Roman"/>
                <w:i w:val="0"/>
                <w:sz w:val="24"/>
                <w:szCs w:val="24"/>
              </w:rPr>
              <w:t>11</w:t>
            </w:r>
            <w:r w:rsidR="00707E7B" w:rsidRPr="00545F29">
              <w:rPr>
                <w:rFonts w:ascii="Times New Roman" w:hAnsi="Times New Roman" w:cs="Times New Roman"/>
                <w:i w:val="0"/>
                <w:sz w:val="24"/>
                <w:szCs w:val="24"/>
              </w:rPr>
              <w:t>9</w:t>
            </w:r>
          </w:p>
        </w:tc>
        <w:tc>
          <w:tcPr>
            <w:tcW w:w="5035" w:type="dxa"/>
            <w:shd w:val="clear" w:color="auto" w:fill="D9D9D9" w:themeFill="background1" w:themeFillShade="D9"/>
          </w:tcPr>
          <w:p w14:paraId="1480B4EE" w14:textId="1225BE88" w:rsidR="00096462" w:rsidRPr="00545F29" w:rsidRDefault="0009646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w:t>
            </w:r>
            <w:r w:rsidR="004D0969" w:rsidRPr="00545F29">
              <w:rPr>
                <w:rFonts w:ascii="Times New Roman" w:hAnsi="Times New Roman" w:cs="Times New Roman"/>
                <w:i w:val="0"/>
                <w:sz w:val="24"/>
                <w:szCs w:val="24"/>
              </w:rPr>
              <w:t>Invite</w:t>
            </w:r>
            <w:r w:rsidR="00B160F6" w:rsidRPr="00545F29">
              <w:rPr>
                <w:rFonts w:ascii="Times New Roman" w:hAnsi="Times New Roman" w:cs="Times New Roman"/>
                <w:i w:val="0"/>
                <w:sz w:val="24"/>
                <w:szCs w:val="24"/>
              </w:rPr>
              <w:t xml:space="preserve"> Sent</w:t>
            </w:r>
          </w:p>
        </w:tc>
      </w:tr>
      <w:tr w:rsidR="00096462" w:rsidRPr="00545F29" w14:paraId="656BE4F4" w14:textId="77777777" w:rsidTr="79D45E12">
        <w:tc>
          <w:tcPr>
            <w:tcW w:w="4315" w:type="dxa"/>
            <w:gridSpan w:val="2"/>
            <w:shd w:val="clear" w:color="auto" w:fill="D9D9D9" w:themeFill="background1" w:themeFillShade="D9"/>
          </w:tcPr>
          <w:p w14:paraId="17087D41" w14:textId="74DC76D3" w:rsidR="00096462" w:rsidRPr="00545F29" w:rsidRDefault="0009646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004D0969"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3BB9E3FB" w14:textId="39B6F6BA" w:rsidR="00096462" w:rsidRPr="00545F29" w:rsidRDefault="0009646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w:t>
            </w:r>
            <w:r w:rsidR="004D0969" w:rsidRPr="00545F29">
              <w:rPr>
                <w:rFonts w:ascii="Times New Roman" w:hAnsi="Times New Roman" w:cs="Times New Roman"/>
                <w:i w:val="0"/>
                <w:sz w:val="24"/>
                <w:szCs w:val="24"/>
              </w:rPr>
              <w:t>4</w:t>
            </w:r>
            <w:r w:rsidRPr="00545F29">
              <w:rPr>
                <w:rFonts w:ascii="Times New Roman" w:hAnsi="Times New Roman" w:cs="Times New Roman"/>
                <w:i w:val="0"/>
                <w:sz w:val="24"/>
                <w:szCs w:val="24"/>
              </w:rPr>
              <w:t>/2022</w:t>
            </w:r>
          </w:p>
        </w:tc>
      </w:tr>
      <w:tr w:rsidR="00096462" w:rsidRPr="00545F29" w14:paraId="0B1DA930" w14:textId="77777777" w:rsidTr="79D45E12">
        <w:tc>
          <w:tcPr>
            <w:tcW w:w="4315" w:type="dxa"/>
            <w:gridSpan w:val="2"/>
            <w:shd w:val="clear" w:color="auto" w:fill="D9D9D9" w:themeFill="background1" w:themeFillShade="D9"/>
          </w:tcPr>
          <w:p w14:paraId="773B5D7F" w14:textId="7ADB9F41" w:rsidR="00096462" w:rsidRPr="00545F29" w:rsidRDefault="0009646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C8368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B7ED0D1" w14:textId="026DA4A5" w:rsidR="00096462" w:rsidRPr="00545F29" w:rsidRDefault="4C7B5453" w:rsidP="79D45E12">
            <w:pPr>
              <w:pStyle w:val="BodyText"/>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w:t>
            </w:r>
            <w:r w:rsidR="00C83680" w:rsidRPr="00545F29">
              <w:rPr>
                <w:rFonts w:ascii="Times New Roman" w:hAnsi="Times New Roman" w:cs="Times New Roman"/>
                <w:i w:val="0"/>
                <w:sz w:val="24"/>
                <w:szCs w:val="24"/>
              </w:rPr>
              <w:t>1</w:t>
            </w:r>
            <w:r w:rsidRPr="00545F29">
              <w:rPr>
                <w:rFonts w:ascii="Times New Roman" w:hAnsi="Times New Roman" w:cs="Times New Roman"/>
                <w:i w:val="0"/>
                <w:sz w:val="24"/>
                <w:szCs w:val="24"/>
              </w:rPr>
              <w:t>5/2022</w:t>
            </w:r>
          </w:p>
        </w:tc>
      </w:tr>
      <w:tr w:rsidR="00096462" w:rsidRPr="00545F29" w14:paraId="09115425" w14:textId="77777777" w:rsidTr="79D45E12">
        <w:tc>
          <w:tcPr>
            <w:tcW w:w="2065" w:type="dxa"/>
          </w:tcPr>
          <w:p w14:paraId="0BF03FF4" w14:textId="77777777" w:rsidR="00096462" w:rsidRPr="00545F29" w:rsidRDefault="0009646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AD218E2" w14:textId="77777777" w:rsidR="00096462" w:rsidRPr="00545F29" w:rsidRDefault="0009646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0096462" w:rsidRPr="00545F29" w14:paraId="6B03783A" w14:textId="77777777" w:rsidTr="79D45E12">
        <w:tc>
          <w:tcPr>
            <w:tcW w:w="2065" w:type="dxa"/>
          </w:tcPr>
          <w:p w14:paraId="78D5D233" w14:textId="77777777" w:rsidR="00096462" w:rsidRPr="00545F29" w:rsidRDefault="0009646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849BE79" w14:textId="1C74CA35" w:rsidR="00791A16" w:rsidRPr="00545F29" w:rsidRDefault="00096462" w:rsidP="009B7BC4">
            <w:pPr>
              <w:pStyle w:val="BodyText"/>
              <w:numPr>
                <w:ilvl w:val="0"/>
                <w:numId w:val="79"/>
              </w:numPr>
              <w:jc w:val="left"/>
              <w:rPr>
                <w:rFonts w:ascii="Times New Roman" w:hAnsi="Times New Roman" w:cs="Times New Roman"/>
                <w:sz w:val="24"/>
                <w:szCs w:val="24"/>
              </w:rPr>
            </w:pPr>
            <w:r w:rsidRPr="00545F29">
              <w:rPr>
                <w:rFonts w:ascii="Times New Roman" w:hAnsi="Times New Roman" w:cs="Times New Roman"/>
                <w:i w:val="0"/>
                <w:sz w:val="24"/>
                <w:szCs w:val="24"/>
              </w:rPr>
              <w:t>DBS-00</w:t>
            </w:r>
            <w:r w:rsidR="003C1E52" w:rsidRPr="00545F29">
              <w:rPr>
                <w:rFonts w:ascii="Times New Roman" w:hAnsi="Times New Roman" w:cs="Times New Roman"/>
                <w:i w:val="0"/>
                <w:sz w:val="24"/>
                <w:szCs w:val="24"/>
              </w:rPr>
              <w:t xml:space="preserve"> and DBS-01</w:t>
            </w:r>
          </w:p>
          <w:p w14:paraId="7DA700B2" w14:textId="35654BDB" w:rsidR="003C1E52" w:rsidRPr="00545F29" w:rsidRDefault="003C1E52" w:rsidP="009B7BC4">
            <w:pPr>
              <w:pStyle w:val="BodyText"/>
              <w:numPr>
                <w:ilvl w:val="0"/>
                <w:numId w:val="79"/>
              </w:numPr>
              <w:jc w:val="left"/>
              <w:rPr>
                <w:rFonts w:ascii="Times New Roman" w:hAnsi="Times New Roman" w:cs="Times New Roman"/>
                <w:sz w:val="24"/>
                <w:szCs w:val="24"/>
              </w:rPr>
            </w:pPr>
            <w:r w:rsidRPr="00545F29">
              <w:rPr>
                <w:rFonts w:ascii="Times New Roman" w:hAnsi="Times New Roman" w:cs="Times New Roman"/>
                <w:i w:val="0"/>
                <w:iCs/>
                <w:sz w:val="24"/>
                <w:szCs w:val="24"/>
              </w:rPr>
              <w:t>Firestore is open in another window.</w:t>
            </w:r>
          </w:p>
          <w:p w14:paraId="3DEDE8A9" w14:textId="52D6F020" w:rsidR="00096462" w:rsidRPr="00545F29" w:rsidRDefault="00443D88" w:rsidP="009B7BC4">
            <w:pPr>
              <w:pStyle w:val="BodyText"/>
              <w:numPr>
                <w:ilvl w:val="0"/>
                <w:numId w:val="79"/>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Signed into account created </w:t>
            </w:r>
            <w:r w:rsidR="00B160F6" w:rsidRPr="00545F29">
              <w:rPr>
                <w:rFonts w:ascii="Times New Roman" w:hAnsi="Times New Roman" w:cs="Times New Roman"/>
                <w:i w:val="0"/>
                <w:sz w:val="24"/>
                <w:szCs w:val="24"/>
              </w:rPr>
              <w:t xml:space="preserve">in DBS-01 and on </w:t>
            </w:r>
            <w:r w:rsidR="0053229A" w:rsidRPr="00545F29">
              <w:rPr>
                <w:rFonts w:ascii="Times New Roman" w:hAnsi="Times New Roman" w:cs="Times New Roman"/>
                <w:i w:val="0"/>
                <w:sz w:val="24"/>
                <w:szCs w:val="24"/>
              </w:rPr>
              <w:t>team management page.</w:t>
            </w:r>
          </w:p>
        </w:tc>
      </w:tr>
      <w:tr w:rsidR="00096462" w:rsidRPr="00545F29" w14:paraId="2D838318" w14:textId="77777777" w:rsidTr="79D45E12">
        <w:tc>
          <w:tcPr>
            <w:tcW w:w="2065" w:type="dxa"/>
          </w:tcPr>
          <w:p w14:paraId="7F284B4B" w14:textId="77777777" w:rsidR="00096462" w:rsidRPr="00545F29" w:rsidRDefault="0009646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53BADB4" w14:textId="7072E2A4" w:rsidR="00096462" w:rsidRPr="00545F29" w:rsidRDefault="60B90294"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 staff</w:t>
            </w:r>
            <w:r w:rsidR="234698EF" w:rsidRPr="00545F29">
              <w:rPr>
                <w:rFonts w:ascii="Times New Roman" w:hAnsi="Times New Roman" w:cs="Times New Roman"/>
                <w:i w:val="0"/>
                <w:sz w:val="24"/>
                <w:szCs w:val="24"/>
              </w:rPr>
              <w:t xml:space="preserve"> a</w:t>
            </w:r>
            <w:r w:rsidR="4193903E" w:rsidRPr="00545F29">
              <w:rPr>
                <w:rFonts w:ascii="Times New Roman" w:hAnsi="Times New Roman" w:cs="Times New Roman"/>
                <w:i w:val="0"/>
                <w:sz w:val="24"/>
                <w:szCs w:val="24"/>
              </w:rPr>
              <w:t xml:space="preserve">ccount is created with </w:t>
            </w:r>
            <w:r w:rsidR="234698EF" w:rsidRPr="00545F29">
              <w:rPr>
                <w:rFonts w:ascii="Times New Roman" w:hAnsi="Times New Roman" w:cs="Times New Roman"/>
                <w:i w:val="0"/>
                <w:sz w:val="24"/>
                <w:szCs w:val="24"/>
              </w:rPr>
              <w:t>the data entered as described</w:t>
            </w:r>
            <w:r w:rsidR="1415E539" w:rsidRPr="00545F29">
              <w:rPr>
                <w:rFonts w:ascii="Times New Roman" w:hAnsi="Times New Roman" w:cs="Times New Roman"/>
                <w:i w:val="0"/>
                <w:sz w:val="24"/>
                <w:szCs w:val="24"/>
              </w:rPr>
              <w:t xml:space="preserve"> in the test steps below.</w:t>
            </w:r>
            <w:r w:rsidR="00C83680" w:rsidRPr="00545F29">
              <w:rPr>
                <w:rFonts w:ascii="Times New Roman" w:hAnsi="Times New Roman" w:cs="Times New Roman"/>
                <w:i w:val="0"/>
                <w:sz w:val="24"/>
                <w:szCs w:val="24"/>
              </w:rPr>
              <w:t xml:space="preserve"> This information is saved in the database in the “StaffUser” collection.</w:t>
            </w:r>
          </w:p>
        </w:tc>
      </w:tr>
      <w:tr w:rsidR="00096462" w:rsidRPr="00545F29" w14:paraId="130C1F1B" w14:textId="77777777" w:rsidTr="79D45E12">
        <w:tc>
          <w:tcPr>
            <w:tcW w:w="2065" w:type="dxa"/>
          </w:tcPr>
          <w:p w14:paraId="29490C1B" w14:textId="77777777" w:rsidR="00096462" w:rsidRPr="00545F29" w:rsidRDefault="0009646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23CCCE76" w14:textId="3110FB70" w:rsidR="00096462" w:rsidRPr="00545F29" w:rsidRDefault="2889C0B1" w:rsidP="79D45E12">
            <w:pPr>
              <w:pStyle w:val="BodyText"/>
              <w:numPr>
                <w:ilvl w:val="0"/>
                <w:numId w:val="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the </w:t>
            </w:r>
            <w:r w:rsidR="11321017" w:rsidRPr="00545F29">
              <w:rPr>
                <w:rFonts w:ascii="Times New Roman" w:hAnsi="Times New Roman" w:cs="Times New Roman"/>
                <w:i w:val="0"/>
                <w:sz w:val="24"/>
                <w:szCs w:val="24"/>
              </w:rPr>
              <w:t>“Invite Staff Member” button.</w:t>
            </w:r>
          </w:p>
          <w:p w14:paraId="2D8FF767" w14:textId="206548A2" w:rsidR="00141633" w:rsidRPr="00545F29" w:rsidRDefault="11321017" w:rsidP="79D45E12">
            <w:pPr>
              <w:pStyle w:val="BodyText"/>
              <w:numPr>
                <w:ilvl w:val="0"/>
                <w:numId w:val="4"/>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“Dave” in the first name field.</w:t>
            </w:r>
          </w:p>
          <w:p w14:paraId="302DF4E7" w14:textId="61E560C1" w:rsidR="00141633" w:rsidRPr="00545F29" w:rsidRDefault="11321017" w:rsidP="79D45E12">
            <w:pPr>
              <w:pStyle w:val="BodyText"/>
              <w:numPr>
                <w:ilvl w:val="0"/>
                <w:numId w:val="4"/>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“Smith” in the last name field.</w:t>
            </w:r>
          </w:p>
          <w:p w14:paraId="7B42CA38" w14:textId="399BEA09" w:rsidR="00141633" w:rsidRPr="00545F29" w:rsidRDefault="790D5085" w:rsidP="79D45E12">
            <w:pPr>
              <w:pStyle w:val="BodyText"/>
              <w:numPr>
                <w:ilvl w:val="0"/>
                <w:numId w:val="4"/>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“etimelycsc4996@gmail.com” in the email field.</w:t>
            </w:r>
          </w:p>
          <w:p w14:paraId="4CD880A0" w14:textId="16AF8B81" w:rsidR="000A599B" w:rsidRPr="00545F29" w:rsidRDefault="790D5085" w:rsidP="79D45E12">
            <w:pPr>
              <w:pStyle w:val="BodyText"/>
              <w:numPr>
                <w:ilvl w:val="0"/>
                <w:numId w:val="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Select “Cashier” from the role </w:t>
            </w:r>
            <w:r w:rsidR="000A599B" w:rsidRPr="00545F29">
              <w:rPr>
                <w:rFonts w:ascii="Times New Roman" w:hAnsi="Times New Roman" w:cs="Times New Roman"/>
                <w:i w:val="0"/>
                <w:sz w:val="24"/>
                <w:szCs w:val="24"/>
              </w:rPr>
              <w:t>dropdown</w:t>
            </w:r>
            <w:r w:rsidRPr="00545F29">
              <w:rPr>
                <w:rFonts w:ascii="Times New Roman" w:hAnsi="Times New Roman" w:cs="Times New Roman"/>
                <w:i w:val="0"/>
                <w:sz w:val="24"/>
                <w:szCs w:val="24"/>
              </w:rPr>
              <w:t>.</w:t>
            </w:r>
          </w:p>
          <w:p w14:paraId="7A8D1FDB" w14:textId="3B3964F6" w:rsidR="00096462" w:rsidRPr="00545F29" w:rsidRDefault="000A599B" w:rsidP="00AC164F">
            <w:pPr>
              <w:pStyle w:val="BodyText"/>
              <w:numPr>
                <w:ilvl w:val="0"/>
                <w:numId w:val="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w:t>
            </w:r>
            <w:r w:rsidR="001A0B26" w:rsidRPr="00545F29">
              <w:rPr>
                <w:rFonts w:ascii="Times New Roman" w:hAnsi="Times New Roman" w:cs="Times New Roman"/>
                <w:i w:val="0"/>
                <w:sz w:val="24"/>
                <w:szCs w:val="24"/>
              </w:rPr>
              <w:t>the “Send” button.</w:t>
            </w:r>
          </w:p>
        </w:tc>
      </w:tr>
      <w:tr w:rsidR="00096462" w:rsidRPr="00545F29" w14:paraId="1BC4A149" w14:textId="77777777" w:rsidTr="79D45E12">
        <w:tc>
          <w:tcPr>
            <w:tcW w:w="2065" w:type="dxa"/>
          </w:tcPr>
          <w:p w14:paraId="5311FCBD" w14:textId="77777777" w:rsidR="00096462" w:rsidRPr="00545F29" w:rsidRDefault="0009646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412806B0" w14:textId="6339D891" w:rsidR="000A599B" w:rsidRPr="00545F29" w:rsidRDefault="790D5085" w:rsidP="009B7BC4">
            <w:pPr>
              <w:pStyle w:val="BodyText"/>
              <w:numPr>
                <w:ilvl w:val="0"/>
                <w:numId w:val="81"/>
              </w:numPr>
              <w:jc w:val="left"/>
              <w:rPr>
                <w:rFonts w:ascii="Times New Roman" w:hAnsi="Times New Roman" w:cs="Times New Roman"/>
                <w:i w:val="0"/>
                <w:sz w:val="24"/>
                <w:szCs w:val="24"/>
              </w:rPr>
            </w:pPr>
            <w:r w:rsidRPr="00545F29">
              <w:rPr>
                <w:rFonts w:ascii="Times New Roman" w:hAnsi="Times New Roman" w:cs="Times New Roman"/>
                <w:i w:val="0"/>
                <w:sz w:val="24"/>
                <w:szCs w:val="24"/>
              </w:rPr>
              <w:t>Confirmation message is shown on screen</w:t>
            </w:r>
            <w:r w:rsidR="0A6C8D01" w:rsidRPr="00545F29">
              <w:rPr>
                <w:rFonts w:ascii="Times New Roman" w:hAnsi="Times New Roman" w:cs="Times New Roman"/>
                <w:i w:val="0"/>
                <w:sz w:val="24"/>
                <w:szCs w:val="24"/>
              </w:rPr>
              <w:t xml:space="preserve"> displaying invitation has been sent successfully.</w:t>
            </w:r>
          </w:p>
          <w:p w14:paraId="467092E9" w14:textId="446BA042" w:rsidR="000A599B" w:rsidRPr="00545F29" w:rsidRDefault="74B7B37C" w:rsidP="009B7BC4">
            <w:pPr>
              <w:pStyle w:val="BodyText"/>
              <w:numPr>
                <w:ilvl w:val="0"/>
                <w:numId w:val="8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page</w:t>
            </w:r>
            <w:r w:rsidR="422941B7" w:rsidRPr="00545F29">
              <w:rPr>
                <w:rFonts w:ascii="Times New Roman" w:hAnsi="Times New Roman" w:cs="Times New Roman"/>
                <w:i w:val="0"/>
                <w:sz w:val="24"/>
                <w:szCs w:val="24"/>
              </w:rPr>
              <w:t xml:space="preserve"> is </w:t>
            </w:r>
            <w:r w:rsidRPr="00545F29">
              <w:rPr>
                <w:rFonts w:ascii="Times New Roman" w:hAnsi="Times New Roman" w:cs="Times New Roman"/>
                <w:i w:val="0"/>
                <w:sz w:val="24"/>
                <w:szCs w:val="24"/>
              </w:rPr>
              <w:t>refreshed</w:t>
            </w:r>
            <w:r w:rsidR="422941B7" w:rsidRPr="00545F29">
              <w:rPr>
                <w:rFonts w:ascii="Times New Roman" w:hAnsi="Times New Roman" w:cs="Times New Roman"/>
                <w:i w:val="0"/>
                <w:sz w:val="24"/>
                <w:szCs w:val="24"/>
              </w:rPr>
              <w:t xml:space="preserve"> after closing </w:t>
            </w:r>
            <w:r w:rsidRPr="00545F29">
              <w:rPr>
                <w:rFonts w:ascii="Times New Roman" w:hAnsi="Times New Roman" w:cs="Times New Roman"/>
                <w:i w:val="0"/>
                <w:sz w:val="24"/>
                <w:szCs w:val="24"/>
              </w:rPr>
              <w:t xml:space="preserve">the confirmation </w:t>
            </w:r>
            <w:r w:rsidR="422941B7" w:rsidRPr="00545F29">
              <w:rPr>
                <w:rFonts w:ascii="Times New Roman" w:hAnsi="Times New Roman" w:cs="Times New Roman"/>
                <w:i w:val="0"/>
                <w:sz w:val="24"/>
                <w:szCs w:val="24"/>
              </w:rPr>
              <w:t xml:space="preserve">message and Dave Smith is visible on the table, with </w:t>
            </w:r>
            <w:r w:rsidRPr="00545F29">
              <w:rPr>
                <w:rFonts w:ascii="Times New Roman" w:hAnsi="Times New Roman" w:cs="Times New Roman"/>
                <w:i w:val="0"/>
                <w:sz w:val="24"/>
                <w:szCs w:val="24"/>
              </w:rPr>
              <w:t xml:space="preserve">the </w:t>
            </w:r>
            <w:r w:rsidR="0F5E3FAA" w:rsidRPr="00545F29">
              <w:rPr>
                <w:rFonts w:ascii="Times New Roman" w:hAnsi="Times New Roman" w:cs="Times New Roman"/>
                <w:i w:val="0"/>
                <w:sz w:val="24"/>
                <w:szCs w:val="24"/>
              </w:rPr>
              <w:t>account status set to “Pending.”</w:t>
            </w:r>
          </w:p>
          <w:p w14:paraId="7419C5C2" w14:textId="45D6883F" w:rsidR="00096462" w:rsidRPr="00545F29" w:rsidRDefault="790D5085" w:rsidP="009B7BC4">
            <w:pPr>
              <w:pStyle w:val="BodyText"/>
              <w:numPr>
                <w:ilvl w:val="0"/>
                <w:numId w:val="8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Invitation email is sent to </w:t>
            </w:r>
            <w:r w:rsidR="4BEB0EC4" w:rsidRPr="00545F29">
              <w:rPr>
                <w:rFonts w:ascii="Times New Roman" w:hAnsi="Times New Roman" w:cs="Times New Roman"/>
                <w:i w:val="0"/>
                <w:sz w:val="24"/>
                <w:szCs w:val="24"/>
              </w:rPr>
              <w:t>the invited staff</w:t>
            </w:r>
            <w:r w:rsidRPr="00545F29">
              <w:rPr>
                <w:rFonts w:ascii="Times New Roman" w:hAnsi="Times New Roman" w:cs="Times New Roman"/>
                <w:i w:val="0"/>
                <w:sz w:val="24"/>
                <w:szCs w:val="24"/>
              </w:rPr>
              <w:t xml:space="preserve"> email address.</w:t>
            </w:r>
          </w:p>
        </w:tc>
      </w:tr>
    </w:tbl>
    <w:p w14:paraId="201FCC18" w14:textId="77777777" w:rsidR="00096462" w:rsidRPr="00545F29" w:rsidRDefault="00096462" w:rsidP="00AC164F">
      <w:pPr>
        <w:rPr>
          <w:rFonts w:ascii="Times New Roman" w:hAnsi="Times New Roman" w:cs="Times New Roman"/>
          <w:szCs w:val="24"/>
        </w:rPr>
      </w:pPr>
    </w:p>
    <w:p w14:paraId="2EFF13C2" w14:textId="77777777" w:rsidR="00096462" w:rsidRPr="00545F29" w:rsidRDefault="00096462" w:rsidP="00AC164F">
      <w:pPr>
        <w:rPr>
          <w:rFonts w:ascii="Times New Roman"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381D3CB1" w:rsidRPr="00545F29" w14:paraId="28EDD1F0" w14:textId="77777777" w:rsidTr="79D45E12">
        <w:tc>
          <w:tcPr>
            <w:tcW w:w="4315" w:type="dxa"/>
            <w:gridSpan w:val="2"/>
            <w:shd w:val="clear" w:color="auto" w:fill="D9D9D9" w:themeFill="background1" w:themeFillShade="D9"/>
          </w:tcPr>
          <w:p w14:paraId="0B9C48D7" w14:textId="0781E1CE" w:rsidR="7CF3F5D0" w:rsidRPr="00545F29" w:rsidRDefault="7CF3F5D0"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1</w:t>
            </w:r>
            <w:r w:rsidR="001E751A" w:rsidRPr="00545F29">
              <w:rPr>
                <w:rFonts w:ascii="Times New Roman" w:hAnsi="Times New Roman" w:cs="Times New Roman"/>
                <w:i w:val="0"/>
                <w:sz w:val="24"/>
                <w:szCs w:val="24"/>
              </w:rPr>
              <w:t>1</w:t>
            </w:r>
          </w:p>
        </w:tc>
        <w:tc>
          <w:tcPr>
            <w:tcW w:w="5035" w:type="dxa"/>
            <w:shd w:val="clear" w:color="auto" w:fill="D9D9D9" w:themeFill="background1" w:themeFillShade="D9"/>
          </w:tcPr>
          <w:p w14:paraId="6425A4D5" w14:textId="02C22C55" w:rsidR="7CF3F5D0" w:rsidRPr="00545F29" w:rsidRDefault="7CF3F5D0"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w:t>
            </w:r>
            <w:r w:rsidR="6E9DB223" w:rsidRPr="00545F29">
              <w:rPr>
                <w:rFonts w:ascii="Times New Roman" w:hAnsi="Times New Roman" w:cs="Times New Roman"/>
                <w:i w:val="0"/>
                <w:sz w:val="24"/>
                <w:szCs w:val="24"/>
              </w:rPr>
              <w:t>Sign Up</w:t>
            </w:r>
          </w:p>
        </w:tc>
      </w:tr>
      <w:tr w:rsidR="381D3CB1" w:rsidRPr="00545F29" w14:paraId="251478E8" w14:textId="77777777" w:rsidTr="79D45E12">
        <w:tc>
          <w:tcPr>
            <w:tcW w:w="4315" w:type="dxa"/>
            <w:gridSpan w:val="2"/>
            <w:shd w:val="clear" w:color="auto" w:fill="D9D9D9" w:themeFill="background1" w:themeFillShade="D9"/>
          </w:tcPr>
          <w:p w14:paraId="07DA6726" w14:textId="31BE5532" w:rsidR="7CF3F5D0" w:rsidRPr="00545F29" w:rsidRDefault="7CF3F5D0"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28284F5D"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052193E9" w14:textId="3A656D3F" w:rsidR="7CF3F5D0" w:rsidRPr="00545F29" w:rsidRDefault="7CF3F5D0"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6E9DB223" w:rsidRPr="00545F29">
              <w:rPr>
                <w:rFonts w:ascii="Times New Roman" w:hAnsi="Times New Roman" w:cs="Times New Roman"/>
                <w:i w:val="0"/>
                <w:sz w:val="24"/>
                <w:szCs w:val="24"/>
              </w:rPr>
              <w:t>4/</w:t>
            </w:r>
            <w:r w:rsidR="31665536" w:rsidRPr="00545F29">
              <w:rPr>
                <w:rFonts w:ascii="Times New Roman" w:hAnsi="Times New Roman" w:cs="Times New Roman"/>
                <w:i w:val="0"/>
                <w:sz w:val="24"/>
                <w:szCs w:val="24"/>
              </w:rPr>
              <w:t>2</w:t>
            </w:r>
            <w:r w:rsidR="6E9DB223" w:rsidRPr="00545F29">
              <w:rPr>
                <w:rFonts w:ascii="Times New Roman" w:hAnsi="Times New Roman" w:cs="Times New Roman"/>
                <w:i w:val="0"/>
                <w:sz w:val="24"/>
                <w:szCs w:val="24"/>
              </w:rPr>
              <w:t>/</w:t>
            </w:r>
            <w:r w:rsidR="17116266" w:rsidRPr="00545F29">
              <w:rPr>
                <w:rFonts w:ascii="Times New Roman" w:hAnsi="Times New Roman" w:cs="Times New Roman"/>
                <w:i w:val="0"/>
                <w:sz w:val="24"/>
                <w:szCs w:val="24"/>
              </w:rPr>
              <w:t>2022</w:t>
            </w:r>
          </w:p>
        </w:tc>
      </w:tr>
      <w:tr w:rsidR="381D3CB1" w:rsidRPr="00545F29" w14:paraId="4696DD87" w14:textId="77777777" w:rsidTr="79D45E12">
        <w:tc>
          <w:tcPr>
            <w:tcW w:w="4315" w:type="dxa"/>
            <w:gridSpan w:val="2"/>
            <w:shd w:val="clear" w:color="auto" w:fill="D9D9D9" w:themeFill="background1" w:themeFillShade="D9"/>
          </w:tcPr>
          <w:p w14:paraId="372B7ADF" w14:textId="58C9094A" w:rsidR="7CF3F5D0" w:rsidRPr="00545F29" w:rsidRDefault="7CF3F5D0"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69636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A5CD4F9" w14:textId="5C964479" w:rsidR="7CF3F5D0" w:rsidRPr="00545F29" w:rsidRDefault="7CF3F5D0"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4E45E8" w:rsidRPr="00545F29">
              <w:rPr>
                <w:rFonts w:ascii="Times New Roman" w:hAnsi="Times New Roman" w:cs="Times New Roman"/>
                <w:i w:val="0"/>
                <w:sz w:val="24"/>
                <w:szCs w:val="24"/>
              </w:rPr>
              <w:t>4/</w:t>
            </w:r>
            <w:r w:rsidR="00696360" w:rsidRPr="00545F29">
              <w:rPr>
                <w:rFonts w:ascii="Times New Roman" w:hAnsi="Times New Roman" w:cs="Times New Roman"/>
                <w:i w:val="0"/>
                <w:sz w:val="24"/>
                <w:szCs w:val="24"/>
              </w:rPr>
              <w:t>15</w:t>
            </w:r>
            <w:r w:rsidR="004E45E8" w:rsidRPr="00545F29">
              <w:rPr>
                <w:rFonts w:ascii="Times New Roman" w:hAnsi="Times New Roman" w:cs="Times New Roman"/>
                <w:i w:val="0"/>
                <w:sz w:val="24"/>
                <w:szCs w:val="24"/>
              </w:rPr>
              <w:t>/2022</w:t>
            </w:r>
          </w:p>
        </w:tc>
      </w:tr>
      <w:tr w:rsidR="381D3CB1" w:rsidRPr="00545F29" w14:paraId="1D6ADADB" w14:textId="77777777" w:rsidTr="79D45E12">
        <w:tc>
          <w:tcPr>
            <w:tcW w:w="2065" w:type="dxa"/>
          </w:tcPr>
          <w:p w14:paraId="5286F769" w14:textId="59AD9777" w:rsidR="7CF3F5D0" w:rsidRPr="00545F29" w:rsidRDefault="7CF3F5D0"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E433876" w14:textId="2E064791" w:rsidR="0ACECEE5" w:rsidRPr="00545F29" w:rsidRDefault="0ACECEE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381D3CB1" w:rsidRPr="00545F29" w14:paraId="078E531E" w14:textId="77777777" w:rsidTr="79D45E12">
        <w:tc>
          <w:tcPr>
            <w:tcW w:w="2065" w:type="dxa"/>
          </w:tcPr>
          <w:p w14:paraId="61C812EA" w14:textId="4D954DF2" w:rsidR="7CF3F5D0" w:rsidRPr="00545F29" w:rsidRDefault="7CF3F5D0"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7581931" w14:textId="477E1963" w:rsidR="008A16CF" w:rsidRPr="00545F29" w:rsidRDefault="00F04E9B" w:rsidP="009B7BC4">
            <w:pPr>
              <w:pStyle w:val="BodyText"/>
              <w:numPr>
                <w:ilvl w:val="0"/>
                <w:numId w:val="77"/>
              </w:numPr>
              <w:jc w:val="left"/>
              <w:rPr>
                <w:rFonts w:ascii="Times New Roman" w:hAnsi="Times New Roman" w:cs="Times New Roman"/>
                <w:i w:val="0"/>
                <w:sz w:val="24"/>
                <w:szCs w:val="24"/>
              </w:rPr>
            </w:pPr>
            <w:r w:rsidRPr="00545F29">
              <w:rPr>
                <w:rFonts w:ascii="Times New Roman" w:hAnsi="Times New Roman" w:cs="Times New Roman"/>
                <w:i w:val="0"/>
                <w:sz w:val="24"/>
                <w:szCs w:val="24"/>
              </w:rPr>
              <w:t>DBS</w:t>
            </w:r>
            <w:r w:rsidR="00961A8A" w:rsidRPr="00545F29">
              <w:rPr>
                <w:rFonts w:ascii="Times New Roman" w:hAnsi="Times New Roman" w:cs="Times New Roman"/>
                <w:i w:val="0"/>
                <w:sz w:val="24"/>
                <w:szCs w:val="24"/>
              </w:rPr>
              <w:t>-00</w:t>
            </w:r>
            <w:r w:rsidR="00385E6B" w:rsidRPr="00545F29">
              <w:rPr>
                <w:rFonts w:ascii="Times New Roman" w:hAnsi="Times New Roman" w:cs="Times New Roman"/>
                <w:i w:val="0"/>
                <w:sz w:val="24"/>
                <w:szCs w:val="24"/>
              </w:rPr>
              <w:t xml:space="preserve"> and DBS-01</w:t>
            </w:r>
          </w:p>
          <w:p w14:paraId="7F5C9472" w14:textId="3976A777" w:rsidR="004D0969" w:rsidRPr="00545F29" w:rsidRDefault="00385E6B" w:rsidP="009B7BC4">
            <w:pPr>
              <w:pStyle w:val="BodyText"/>
              <w:numPr>
                <w:ilvl w:val="0"/>
                <w:numId w:val="77"/>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4BAF11CA" w14:textId="6CE4FC32" w:rsidR="00961A8A" w:rsidRPr="00545F29" w:rsidRDefault="4193903E" w:rsidP="009B7BC4">
            <w:pPr>
              <w:pStyle w:val="BodyText"/>
              <w:numPr>
                <w:ilvl w:val="0"/>
                <w:numId w:val="77"/>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40709888" w:rsidRPr="00545F29">
              <w:rPr>
                <w:rFonts w:ascii="Times New Roman" w:hAnsi="Times New Roman" w:cs="Times New Roman"/>
                <w:i w:val="0"/>
                <w:sz w:val="24"/>
                <w:szCs w:val="24"/>
              </w:rPr>
              <w:t>117</w:t>
            </w:r>
          </w:p>
        </w:tc>
      </w:tr>
      <w:tr w:rsidR="381D3CB1" w:rsidRPr="00545F29" w14:paraId="2A6E4DC4" w14:textId="77777777" w:rsidTr="79D45E12">
        <w:tc>
          <w:tcPr>
            <w:tcW w:w="2065" w:type="dxa"/>
          </w:tcPr>
          <w:p w14:paraId="0E4FCA95" w14:textId="73DC1B8C" w:rsidR="7CF3F5D0" w:rsidRPr="00545F29" w:rsidRDefault="7CF3F5D0"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AF587D4" w14:textId="63ED1653" w:rsidR="381D3CB1" w:rsidRPr="00545F29" w:rsidRDefault="001136B9" w:rsidP="009B7BC4">
            <w:pPr>
              <w:pStyle w:val="BodyText"/>
              <w:numPr>
                <w:ilvl w:val="0"/>
                <w:numId w:val="13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p</w:t>
            </w:r>
            <w:r w:rsidR="00C14318" w:rsidRPr="00545F29">
              <w:rPr>
                <w:rFonts w:ascii="Times New Roman" w:hAnsi="Times New Roman" w:cs="Times New Roman"/>
                <w:i w:val="0"/>
                <w:sz w:val="24"/>
                <w:szCs w:val="24"/>
              </w:rPr>
              <w:t>assword</w:t>
            </w:r>
            <w:r w:rsidR="736DFB39" w:rsidRPr="00545F29">
              <w:rPr>
                <w:rFonts w:ascii="Times New Roman" w:hAnsi="Times New Roman" w:cs="Times New Roman"/>
                <w:i w:val="0"/>
                <w:sz w:val="24"/>
                <w:szCs w:val="24"/>
              </w:rPr>
              <w:t xml:space="preserve"> for the staff account is hashed and saved to the database.</w:t>
            </w:r>
          </w:p>
          <w:p w14:paraId="087A2E32" w14:textId="56905F32" w:rsidR="00C14318" w:rsidRPr="00545F29" w:rsidRDefault="79321C19" w:rsidP="009B7BC4">
            <w:pPr>
              <w:pStyle w:val="BodyText"/>
              <w:numPr>
                <w:ilvl w:val="0"/>
                <w:numId w:val="13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001136B9" w:rsidRPr="00545F29">
              <w:rPr>
                <w:rFonts w:ascii="Times New Roman" w:hAnsi="Times New Roman" w:cs="Times New Roman"/>
                <w:i w:val="0"/>
                <w:sz w:val="24"/>
                <w:szCs w:val="24"/>
              </w:rPr>
              <w:t>“</w:t>
            </w:r>
            <w:r w:rsidR="5D13F879" w:rsidRPr="00545F29">
              <w:rPr>
                <w:rFonts w:ascii="Times New Roman" w:hAnsi="Times New Roman" w:cs="Times New Roman"/>
                <w:i w:val="0"/>
                <w:sz w:val="24"/>
                <w:szCs w:val="24"/>
              </w:rPr>
              <w:t>A</w:t>
            </w:r>
            <w:r w:rsidR="0542AE37" w:rsidRPr="00545F29">
              <w:rPr>
                <w:rFonts w:ascii="Times New Roman" w:hAnsi="Times New Roman" w:cs="Times New Roman"/>
                <w:i w:val="0"/>
                <w:sz w:val="24"/>
                <w:szCs w:val="24"/>
              </w:rPr>
              <w:t>ccount</w:t>
            </w:r>
            <w:r w:rsidR="5D13F879" w:rsidRPr="00545F29">
              <w:rPr>
                <w:rFonts w:ascii="Times New Roman" w:hAnsi="Times New Roman" w:cs="Times New Roman"/>
                <w:i w:val="0"/>
                <w:sz w:val="24"/>
                <w:szCs w:val="24"/>
              </w:rPr>
              <w:t xml:space="preserve"> </w:t>
            </w:r>
            <w:r w:rsidR="0542AE37" w:rsidRPr="00545F29">
              <w:rPr>
                <w:rFonts w:ascii="Times New Roman" w:hAnsi="Times New Roman" w:cs="Times New Roman"/>
                <w:i w:val="0"/>
                <w:sz w:val="24"/>
                <w:szCs w:val="24"/>
              </w:rPr>
              <w:t>Status</w:t>
            </w:r>
            <w:r w:rsidR="001136B9" w:rsidRPr="00545F29">
              <w:rPr>
                <w:rFonts w:ascii="Times New Roman" w:hAnsi="Times New Roman" w:cs="Times New Roman"/>
                <w:i w:val="0"/>
                <w:sz w:val="24"/>
                <w:szCs w:val="24"/>
              </w:rPr>
              <w:t>”</w:t>
            </w:r>
            <w:r w:rsidR="0542AE37" w:rsidRPr="00545F29">
              <w:rPr>
                <w:rFonts w:ascii="Times New Roman" w:hAnsi="Times New Roman" w:cs="Times New Roman"/>
                <w:i w:val="0"/>
                <w:sz w:val="24"/>
                <w:szCs w:val="24"/>
              </w:rPr>
              <w:t xml:space="preserve"> field in the database is set to “Active” </w:t>
            </w:r>
            <w:r w:rsidR="734EE9C2" w:rsidRPr="00545F29">
              <w:rPr>
                <w:rFonts w:ascii="Times New Roman" w:hAnsi="Times New Roman" w:cs="Times New Roman"/>
                <w:i w:val="0"/>
                <w:sz w:val="24"/>
                <w:szCs w:val="24"/>
              </w:rPr>
              <w:t>for this staff account.</w:t>
            </w:r>
          </w:p>
        </w:tc>
      </w:tr>
      <w:tr w:rsidR="381D3CB1" w:rsidRPr="00545F29" w14:paraId="6F65584C" w14:textId="77777777" w:rsidTr="79D45E12">
        <w:tc>
          <w:tcPr>
            <w:tcW w:w="2065" w:type="dxa"/>
          </w:tcPr>
          <w:p w14:paraId="50F0397D" w14:textId="4DB8AD3E" w:rsidR="7CF3F5D0" w:rsidRPr="00545F29" w:rsidRDefault="7CF3F5D0"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2F81225" w14:textId="1C1B7BCA" w:rsidR="381D3CB1" w:rsidRPr="00545F29" w:rsidRDefault="7B3F410C" w:rsidP="009B7BC4">
            <w:pPr>
              <w:pStyle w:val="BodyText"/>
              <w:numPr>
                <w:ilvl w:val="0"/>
                <w:numId w:val="8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From the invitation email, click “Set your password.”</w:t>
            </w:r>
          </w:p>
          <w:p w14:paraId="244D063C" w14:textId="7C54E8BC" w:rsidR="381D3CB1" w:rsidRPr="00545F29" w:rsidRDefault="734EE9C2" w:rsidP="009B7BC4">
            <w:pPr>
              <w:pStyle w:val="BodyText"/>
              <w:numPr>
                <w:ilvl w:val="0"/>
                <w:numId w:val="80"/>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3AC5BB20" w:rsidRPr="00545F29">
              <w:rPr>
                <w:rFonts w:ascii="Times New Roman" w:hAnsi="Times New Roman" w:cs="Times New Roman"/>
                <w:i w:val="0"/>
                <w:sz w:val="24"/>
                <w:szCs w:val="24"/>
              </w:rPr>
              <w:t>Pass</w:t>
            </w:r>
            <w:r w:rsidRPr="00545F29">
              <w:rPr>
                <w:rFonts w:ascii="Times New Roman" w:hAnsi="Times New Roman" w:cs="Times New Roman"/>
                <w:i w:val="0"/>
                <w:sz w:val="24"/>
                <w:szCs w:val="24"/>
              </w:rPr>
              <w:t>1234” into the password and confirm password fields.</w:t>
            </w:r>
          </w:p>
          <w:p w14:paraId="11A67EF3" w14:textId="6DE9FEB4" w:rsidR="00343379" w:rsidRPr="00545F29" w:rsidRDefault="734EE9C2" w:rsidP="009B7BC4">
            <w:pPr>
              <w:pStyle w:val="BodyText"/>
              <w:numPr>
                <w:ilvl w:val="0"/>
                <w:numId w:val="8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the check box next to the </w:t>
            </w:r>
            <w:r w:rsidR="342224B3" w:rsidRPr="00545F29">
              <w:rPr>
                <w:rFonts w:ascii="Times New Roman" w:hAnsi="Times New Roman" w:cs="Times New Roman"/>
                <w:i w:val="0"/>
                <w:sz w:val="24"/>
                <w:szCs w:val="24"/>
              </w:rPr>
              <w:t>“I agree to the Terms and Conditions.”</w:t>
            </w:r>
          </w:p>
          <w:p w14:paraId="0B27546C" w14:textId="0DACF4B7" w:rsidR="000442E1" w:rsidRPr="00545F29" w:rsidRDefault="0B44FF72" w:rsidP="009B7BC4">
            <w:pPr>
              <w:pStyle w:val="BodyText"/>
              <w:numPr>
                <w:ilvl w:val="0"/>
                <w:numId w:val="80"/>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“Set Password” button.</w:t>
            </w:r>
          </w:p>
        </w:tc>
      </w:tr>
      <w:tr w:rsidR="381D3CB1" w:rsidRPr="00545F29" w14:paraId="104EB228" w14:textId="77777777" w:rsidTr="79D45E12">
        <w:tc>
          <w:tcPr>
            <w:tcW w:w="2065" w:type="dxa"/>
          </w:tcPr>
          <w:p w14:paraId="12F2CCC7" w14:textId="074D48A9" w:rsidR="7CF3F5D0" w:rsidRPr="00545F29" w:rsidRDefault="7CF3F5D0"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E08DB51" w14:textId="607B54D3" w:rsidR="78F20B2F" w:rsidRPr="00545F29" w:rsidRDefault="5C77AC7F"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is redirected to login page and able to login with </w:t>
            </w:r>
            <w:r w:rsidR="48E40438" w:rsidRPr="00545F29">
              <w:rPr>
                <w:rFonts w:ascii="Times New Roman" w:hAnsi="Times New Roman" w:cs="Times New Roman"/>
                <w:i w:val="0"/>
                <w:sz w:val="24"/>
                <w:szCs w:val="24"/>
              </w:rPr>
              <w:t xml:space="preserve">the </w:t>
            </w:r>
            <w:r w:rsidR="0C262F67" w:rsidRPr="00545F29">
              <w:rPr>
                <w:rFonts w:ascii="Times New Roman" w:hAnsi="Times New Roman" w:cs="Times New Roman"/>
                <w:i w:val="0"/>
                <w:sz w:val="24"/>
                <w:szCs w:val="24"/>
              </w:rPr>
              <w:t>new</w:t>
            </w:r>
            <w:r w:rsidR="5CADAEB4" w:rsidRPr="00545F29">
              <w:rPr>
                <w:rFonts w:ascii="Times New Roman" w:hAnsi="Times New Roman" w:cs="Times New Roman"/>
                <w:i w:val="0"/>
                <w:sz w:val="24"/>
                <w:szCs w:val="24"/>
              </w:rPr>
              <w:t xml:space="preserve"> password.</w:t>
            </w:r>
          </w:p>
        </w:tc>
      </w:tr>
    </w:tbl>
    <w:p w14:paraId="2FE59346" w14:textId="35C53F74" w:rsidR="381D3CB1" w:rsidRPr="00545F29" w:rsidRDefault="381D3CB1" w:rsidP="00AC164F">
      <w:pPr>
        <w:spacing w:line="360" w:lineRule="auto"/>
        <w:rPr>
          <w:rFonts w:ascii="Times New Roman" w:hAnsi="Times New Roman" w:cs="Times New Roman"/>
        </w:rPr>
      </w:pPr>
    </w:p>
    <w:p w14:paraId="184E8B83" w14:textId="53D9D67E" w:rsidR="381D3CB1" w:rsidRPr="00545F29" w:rsidRDefault="381D3CB1" w:rsidP="00AC164F">
      <w:pPr>
        <w:spacing w:line="360" w:lineRule="auto"/>
        <w:rPr>
          <w:rFonts w:ascii="Times New Roman" w:hAnsi="Times New Roman" w:cs="Times New Roman"/>
        </w:rPr>
      </w:pPr>
    </w:p>
    <w:p w14:paraId="5219F29D" w14:textId="4E61AE54" w:rsidR="25E219FD" w:rsidRPr="00545F29" w:rsidRDefault="00636F21" w:rsidP="00AC164F">
      <w:pPr>
        <w:pStyle w:val="Heading2"/>
        <w:spacing w:line="360" w:lineRule="auto"/>
        <w:rPr>
          <w:rFonts w:ascii="Times New Roman" w:eastAsia="Calibri" w:hAnsi="Times New Roman" w:cs="Times New Roman"/>
          <w:szCs w:val="24"/>
        </w:rPr>
      </w:pPr>
      <w:bookmarkStart w:id="60" w:name="_Toc101099319"/>
      <w:r w:rsidRPr="00545F29">
        <w:rPr>
          <w:rFonts w:ascii="Times New Roman" w:hAnsi="Times New Roman" w:cs="Times New Roman"/>
        </w:rPr>
        <w:lastRenderedPageBreak/>
        <w:t>6</w:t>
      </w:r>
      <w:r w:rsidR="00061439" w:rsidRPr="00545F29">
        <w:rPr>
          <w:rFonts w:ascii="Times New Roman" w:hAnsi="Times New Roman" w:cs="Times New Roman"/>
        </w:rPr>
        <w:t xml:space="preserve">.5 </w:t>
      </w:r>
      <w:r w:rsidR="008A7E2C" w:rsidRPr="00545F29">
        <w:rPr>
          <w:rFonts w:ascii="Times New Roman" w:hAnsi="Times New Roman" w:cs="Times New Roman"/>
        </w:rPr>
        <w:t>Staff Login</w:t>
      </w:r>
      <w:bookmarkEnd w:id="60"/>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57F39E08" w14:textId="77777777" w:rsidTr="79D45E12">
        <w:tc>
          <w:tcPr>
            <w:tcW w:w="4315" w:type="dxa"/>
            <w:gridSpan w:val="2"/>
            <w:shd w:val="clear" w:color="auto" w:fill="D9D9D9" w:themeFill="background1" w:themeFillShade="D9"/>
          </w:tcPr>
          <w:p w14:paraId="7CAFEFCE" w14:textId="1895A2E7"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1</w:t>
            </w:r>
            <w:r w:rsidR="001E751A" w:rsidRPr="00545F29">
              <w:rPr>
                <w:rFonts w:ascii="Times New Roman" w:hAnsi="Times New Roman" w:cs="Times New Roman"/>
                <w:i w:val="0"/>
                <w:sz w:val="24"/>
                <w:szCs w:val="24"/>
              </w:rPr>
              <w:t>2</w:t>
            </w:r>
          </w:p>
        </w:tc>
        <w:tc>
          <w:tcPr>
            <w:tcW w:w="5035" w:type="dxa"/>
            <w:shd w:val="clear" w:color="auto" w:fill="D9D9D9" w:themeFill="background1" w:themeFillShade="D9"/>
          </w:tcPr>
          <w:p w14:paraId="76BA8722" w14:textId="09254FE6"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2BEE5CC" w:rsidRPr="00545F29">
              <w:rPr>
                <w:rFonts w:ascii="Times New Roman" w:hAnsi="Times New Roman" w:cs="Times New Roman"/>
                <w:i w:val="0"/>
                <w:sz w:val="24"/>
                <w:szCs w:val="24"/>
              </w:rPr>
              <w:t>Staff Login</w:t>
            </w:r>
          </w:p>
        </w:tc>
      </w:tr>
      <w:tr w:rsidR="3E6165F3" w:rsidRPr="00545F29" w14:paraId="6BCED3F2" w14:textId="77777777" w:rsidTr="79D45E12">
        <w:tc>
          <w:tcPr>
            <w:tcW w:w="4315" w:type="dxa"/>
            <w:gridSpan w:val="2"/>
            <w:shd w:val="clear" w:color="auto" w:fill="D9D9D9" w:themeFill="background1" w:themeFillShade="D9"/>
          </w:tcPr>
          <w:p w14:paraId="0E24797B" w14:textId="5C6F006D"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0AA1D447" w14:textId="24F757B8"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4F5FB693" w:rsidRPr="00545F29">
              <w:rPr>
                <w:rFonts w:ascii="Times New Roman" w:hAnsi="Times New Roman" w:cs="Times New Roman"/>
                <w:i w:val="0"/>
                <w:sz w:val="24"/>
                <w:szCs w:val="24"/>
              </w:rPr>
              <w:t>4/1/</w:t>
            </w:r>
            <w:r w:rsidR="77447BD4" w:rsidRPr="00545F29">
              <w:rPr>
                <w:rFonts w:ascii="Times New Roman" w:hAnsi="Times New Roman" w:cs="Times New Roman"/>
                <w:i w:val="0"/>
                <w:sz w:val="24"/>
                <w:szCs w:val="24"/>
              </w:rPr>
              <w:t>2022</w:t>
            </w:r>
          </w:p>
        </w:tc>
      </w:tr>
      <w:tr w:rsidR="3E6165F3" w:rsidRPr="00545F29" w14:paraId="4F845118" w14:textId="77777777" w:rsidTr="79D45E12">
        <w:tc>
          <w:tcPr>
            <w:tcW w:w="4315" w:type="dxa"/>
            <w:gridSpan w:val="2"/>
            <w:shd w:val="clear" w:color="auto" w:fill="D9D9D9" w:themeFill="background1" w:themeFillShade="D9"/>
          </w:tcPr>
          <w:p w14:paraId="70EE0A03" w14:textId="033A2457"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3F15B2"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5E21DC8" w14:textId="6890D773"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CD03E6" w:rsidRPr="00545F29">
              <w:rPr>
                <w:rFonts w:ascii="Times New Roman" w:hAnsi="Times New Roman" w:cs="Times New Roman"/>
                <w:i w:val="0"/>
                <w:sz w:val="24"/>
                <w:szCs w:val="24"/>
              </w:rPr>
              <w:t>4/</w:t>
            </w:r>
            <w:r w:rsidR="003F15B2" w:rsidRPr="00545F29">
              <w:rPr>
                <w:rFonts w:ascii="Times New Roman" w:hAnsi="Times New Roman" w:cs="Times New Roman"/>
                <w:i w:val="0"/>
                <w:sz w:val="24"/>
                <w:szCs w:val="24"/>
              </w:rPr>
              <w:t>1</w:t>
            </w:r>
            <w:r w:rsidR="00A1681A" w:rsidRPr="00545F29">
              <w:rPr>
                <w:rFonts w:ascii="Times New Roman" w:hAnsi="Times New Roman" w:cs="Times New Roman"/>
                <w:i w:val="0"/>
                <w:sz w:val="24"/>
                <w:szCs w:val="24"/>
              </w:rPr>
              <w:t>5</w:t>
            </w:r>
            <w:r w:rsidR="00CD03E6" w:rsidRPr="00545F29">
              <w:rPr>
                <w:rFonts w:ascii="Times New Roman" w:hAnsi="Times New Roman" w:cs="Times New Roman"/>
                <w:i w:val="0"/>
                <w:sz w:val="24"/>
                <w:szCs w:val="24"/>
              </w:rPr>
              <w:t>/2022</w:t>
            </w:r>
          </w:p>
        </w:tc>
      </w:tr>
      <w:tr w:rsidR="3E6165F3" w:rsidRPr="00545F29" w14:paraId="7361B664" w14:textId="77777777" w:rsidTr="79D45E12">
        <w:tc>
          <w:tcPr>
            <w:tcW w:w="2065" w:type="dxa"/>
          </w:tcPr>
          <w:p w14:paraId="74B08937" w14:textId="59AD9777"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6299E48" w14:textId="4DC77064" w:rsidR="3E6165F3"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3E6165F3" w:rsidRPr="00545F29" w14:paraId="4B546F71" w14:textId="77777777" w:rsidTr="79D45E12">
        <w:tc>
          <w:tcPr>
            <w:tcW w:w="2065" w:type="dxa"/>
          </w:tcPr>
          <w:p w14:paraId="246F4848" w14:textId="5E19B382"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7AEAB18" w14:textId="38E9E8A2" w:rsidR="002D5C94" w:rsidRPr="00545F29" w:rsidRDefault="00CF4C0E" w:rsidP="009B7BC4">
            <w:pPr>
              <w:pStyle w:val="BodyText"/>
              <w:numPr>
                <w:ilvl w:val="0"/>
                <w:numId w:val="131"/>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8E5CA6" w:rsidRPr="00545F29">
              <w:rPr>
                <w:rFonts w:ascii="Times New Roman" w:hAnsi="Times New Roman" w:cs="Times New Roman"/>
                <w:i w:val="0"/>
                <w:sz w:val="24"/>
                <w:szCs w:val="24"/>
              </w:rPr>
              <w:t>, DBS-01</w:t>
            </w:r>
            <w:r w:rsidR="000366A9" w:rsidRPr="00545F29">
              <w:rPr>
                <w:rFonts w:ascii="Times New Roman" w:hAnsi="Times New Roman" w:cs="Times New Roman"/>
                <w:i w:val="0"/>
                <w:sz w:val="24"/>
                <w:szCs w:val="24"/>
              </w:rPr>
              <w:t xml:space="preserve"> and DBS-02</w:t>
            </w:r>
          </w:p>
          <w:p w14:paraId="4CD9E044" w14:textId="65951755" w:rsidR="00743446" w:rsidRPr="00545F29" w:rsidRDefault="000366A9" w:rsidP="009B7BC4">
            <w:pPr>
              <w:pStyle w:val="BodyText"/>
              <w:numPr>
                <w:ilvl w:val="0"/>
                <w:numId w:val="13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home page.</w:t>
            </w:r>
          </w:p>
        </w:tc>
      </w:tr>
      <w:tr w:rsidR="3E6165F3" w:rsidRPr="00545F29" w14:paraId="6BA0341D" w14:textId="77777777" w:rsidTr="79D45E12">
        <w:tc>
          <w:tcPr>
            <w:tcW w:w="2065" w:type="dxa"/>
          </w:tcPr>
          <w:p w14:paraId="2016A785" w14:textId="1B086090"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774D2BD" w14:textId="025DC7BB" w:rsidR="3E6165F3" w:rsidRPr="00545F29" w:rsidRDefault="1DDBB005"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w:t>
            </w:r>
            <w:r w:rsidR="0F3CBE7B" w:rsidRPr="00545F29">
              <w:rPr>
                <w:rFonts w:ascii="Times New Roman" w:hAnsi="Times New Roman" w:cs="Times New Roman"/>
                <w:i w:val="0"/>
                <w:sz w:val="24"/>
                <w:szCs w:val="24"/>
              </w:rPr>
              <w:t>ser is signed in</w:t>
            </w:r>
            <w:r w:rsidR="071DB666" w:rsidRPr="00545F29">
              <w:rPr>
                <w:rFonts w:ascii="Times New Roman" w:hAnsi="Times New Roman" w:cs="Times New Roman"/>
                <w:i w:val="0"/>
                <w:sz w:val="24"/>
                <w:szCs w:val="24"/>
              </w:rPr>
              <w:t>to t</w:t>
            </w:r>
            <w:r w:rsidRPr="00545F29">
              <w:rPr>
                <w:rFonts w:ascii="Times New Roman" w:hAnsi="Times New Roman" w:cs="Times New Roman"/>
                <w:i w:val="0"/>
                <w:sz w:val="24"/>
                <w:szCs w:val="24"/>
              </w:rPr>
              <w:t>he application successfully.</w:t>
            </w:r>
          </w:p>
        </w:tc>
      </w:tr>
      <w:tr w:rsidR="3E6165F3" w:rsidRPr="00545F29" w14:paraId="3BF5C977" w14:textId="77777777" w:rsidTr="79D45E12">
        <w:tc>
          <w:tcPr>
            <w:tcW w:w="2065" w:type="dxa"/>
          </w:tcPr>
          <w:p w14:paraId="04D007AB" w14:textId="4DB8AD3E"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A355EFE" w14:textId="2467E09C" w:rsidR="3E6165F3" w:rsidRPr="00545F29" w:rsidRDefault="00047063" w:rsidP="79D45E12">
            <w:pPr>
              <w:pStyle w:val="BodyText"/>
              <w:numPr>
                <w:ilvl w:val="0"/>
                <w:numId w:val="38"/>
              </w:numPr>
              <w:jc w:val="left"/>
              <w:rPr>
                <w:rFonts w:ascii="Times New Roman" w:hAnsi="Times New Roman" w:cs="Times New Roman"/>
                <w:i w:val="0"/>
                <w:sz w:val="24"/>
                <w:szCs w:val="24"/>
              </w:rPr>
            </w:pPr>
            <w:r w:rsidRPr="00545F29">
              <w:rPr>
                <w:rFonts w:ascii="Times New Roman" w:hAnsi="Times New Roman" w:cs="Times New Roman"/>
                <w:i w:val="0"/>
                <w:sz w:val="24"/>
                <w:szCs w:val="24"/>
              </w:rPr>
              <w:t>N</w:t>
            </w:r>
            <w:r w:rsidR="0FB2A682" w:rsidRPr="00545F29">
              <w:rPr>
                <w:rFonts w:ascii="Times New Roman" w:hAnsi="Times New Roman" w:cs="Times New Roman"/>
                <w:i w:val="0"/>
                <w:sz w:val="24"/>
                <w:szCs w:val="24"/>
              </w:rPr>
              <w:t>avigate to the login page</w:t>
            </w:r>
            <w:r w:rsidR="000366A9" w:rsidRPr="00545F29">
              <w:rPr>
                <w:rFonts w:ascii="Times New Roman" w:hAnsi="Times New Roman" w:cs="Times New Roman"/>
                <w:i w:val="0"/>
                <w:sz w:val="24"/>
                <w:szCs w:val="24"/>
              </w:rPr>
              <w:t xml:space="preserve"> by clicking the “Sign In” button.</w:t>
            </w:r>
          </w:p>
          <w:p w14:paraId="30567673" w14:textId="7152905F" w:rsidR="3E6165F3" w:rsidRPr="00545F29" w:rsidRDefault="7523EEEA" w:rsidP="00AC164F">
            <w:pPr>
              <w:pStyle w:val="BodyText"/>
              <w:numPr>
                <w:ilvl w:val="0"/>
                <w:numId w:val="38"/>
              </w:numPr>
              <w:jc w:val="left"/>
              <w:rPr>
                <w:rFonts w:ascii="Times New Roman" w:hAnsi="Times New Roman" w:cs="Times New Roman"/>
                <w:sz w:val="24"/>
                <w:szCs w:val="24"/>
              </w:rPr>
            </w:pPr>
            <w:r w:rsidRPr="00545F29">
              <w:rPr>
                <w:rFonts w:ascii="Times New Roman" w:hAnsi="Times New Roman" w:cs="Times New Roman"/>
                <w:i w:val="0"/>
                <w:sz w:val="24"/>
                <w:szCs w:val="24"/>
              </w:rPr>
              <w:t>E</w:t>
            </w:r>
            <w:r w:rsidR="0FB2A682" w:rsidRPr="00545F29">
              <w:rPr>
                <w:rFonts w:ascii="Times New Roman" w:hAnsi="Times New Roman" w:cs="Times New Roman"/>
                <w:i w:val="0"/>
                <w:sz w:val="24"/>
                <w:szCs w:val="24"/>
              </w:rPr>
              <w:t xml:space="preserve">nter </w:t>
            </w:r>
            <w:r w:rsidR="3C41EB04" w:rsidRPr="00545F29">
              <w:rPr>
                <w:rFonts w:ascii="Times New Roman" w:hAnsi="Times New Roman" w:cs="Times New Roman"/>
                <w:i w:val="0"/>
                <w:sz w:val="24"/>
                <w:szCs w:val="24"/>
              </w:rPr>
              <w:t>“</w:t>
            </w:r>
            <w:r w:rsidR="7938D7FD" w:rsidRPr="00545F29">
              <w:rPr>
                <w:rFonts w:ascii="Times New Roman" w:hAnsi="Times New Roman" w:cs="Times New Roman"/>
                <w:i w:val="0"/>
                <w:sz w:val="24"/>
                <w:szCs w:val="24"/>
              </w:rPr>
              <w:t xml:space="preserve">etimelycsc4996@gmail.com” </w:t>
            </w:r>
            <w:r w:rsidR="530D743C" w:rsidRPr="00545F29">
              <w:rPr>
                <w:rFonts w:ascii="Times New Roman" w:hAnsi="Times New Roman" w:cs="Times New Roman"/>
                <w:i w:val="0"/>
                <w:sz w:val="24"/>
                <w:szCs w:val="24"/>
              </w:rPr>
              <w:t xml:space="preserve">in the </w:t>
            </w:r>
            <w:r w:rsidR="0FB2A682" w:rsidRPr="00545F29">
              <w:rPr>
                <w:rFonts w:ascii="Times New Roman" w:hAnsi="Times New Roman" w:cs="Times New Roman"/>
                <w:i w:val="0"/>
                <w:sz w:val="24"/>
                <w:szCs w:val="24"/>
              </w:rPr>
              <w:t>email</w:t>
            </w:r>
            <w:r w:rsidR="530D743C" w:rsidRPr="00545F29">
              <w:rPr>
                <w:rFonts w:ascii="Times New Roman" w:hAnsi="Times New Roman" w:cs="Times New Roman"/>
                <w:i w:val="0"/>
                <w:sz w:val="24"/>
                <w:szCs w:val="24"/>
              </w:rPr>
              <w:t xml:space="preserve"> field.</w:t>
            </w:r>
          </w:p>
          <w:p w14:paraId="68FB995B" w14:textId="10FED0FF" w:rsidR="3E6165F3" w:rsidRPr="00545F29" w:rsidRDefault="7523EEEA" w:rsidP="79D45E12">
            <w:pPr>
              <w:pStyle w:val="BodyText"/>
              <w:numPr>
                <w:ilvl w:val="0"/>
                <w:numId w:val="38"/>
              </w:numPr>
              <w:jc w:val="left"/>
              <w:rPr>
                <w:rFonts w:ascii="Times New Roman" w:hAnsi="Times New Roman" w:cs="Times New Roman"/>
                <w:i w:val="0"/>
                <w:sz w:val="24"/>
                <w:szCs w:val="24"/>
              </w:rPr>
            </w:pPr>
            <w:r w:rsidRPr="00545F29">
              <w:rPr>
                <w:rFonts w:ascii="Times New Roman" w:hAnsi="Times New Roman" w:cs="Times New Roman"/>
                <w:i w:val="0"/>
                <w:sz w:val="24"/>
                <w:szCs w:val="24"/>
              </w:rPr>
              <w:t>E</w:t>
            </w:r>
            <w:r w:rsidR="0FB2A682" w:rsidRPr="00545F29">
              <w:rPr>
                <w:rFonts w:ascii="Times New Roman" w:hAnsi="Times New Roman" w:cs="Times New Roman"/>
                <w:i w:val="0"/>
                <w:sz w:val="24"/>
                <w:szCs w:val="24"/>
              </w:rPr>
              <w:t>nter</w:t>
            </w:r>
            <w:r w:rsidR="530D743C" w:rsidRPr="00545F29">
              <w:rPr>
                <w:rFonts w:ascii="Times New Roman" w:hAnsi="Times New Roman" w:cs="Times New Roman"/>
                <w:i w:val="0"/>
                <w:sz w:val="24"/>
                <w:szCs w:val="24"/>
              </w:rPr>
              <w:t xml:space="preserve"> “</w:t>
            </w:r>
            <w:r w:rsidR="38FB7F8A" w:rsidRPr="00545F29">
              <w:rPr>
                <w:rFonts w:ascii="Times New Roman" w:hAnsi="Times New Roman" w:cs="Times New Roman"/>
                <w:i w:val="0"/>
                <w:sz w:val="24"/>
                <w:szCs w:val="24"/>
              </w:rPr>
              <w:t>Pass</w:t>
            </w:r>
            <w:r w:rsidR="530D743C" w:rsidRPr="00545F29">
              <w:rPr>
                <w:rFonts w:ascii="Times New Roman" w:hAnsi="Times New Roman" w:cs="Times New Roman"/>
                <w:i w:val="0"/>
                <w:sz w:val="24"/>
                <w:szCs w:val="24"/>
              </w:rPr>
              <w:t>1234” in the</w:t>
            </w:r>
            <w:r w:rsidR="0FB2A682" w:rsidRPr="00545F29">
              <w:rPr>
                <w:rFonts w:ascii="Times New Roman" w:hAnsi="Times New Roman" w:cs="Times New Roman"/>
                <w:i w:val="0"/>
                <w:sz w:val="24"/>
                <w:szCs w:val="24"/>
              </w:rPr>
              <w:t xml:space="preserve"> password</w:t>
            </w:r>
            <w:r w:rsidR="530D743C" w:rsidRPr="00545F29">
              <w:rPr>
                <w:rFonts w:ascii="Times New Roman" w:hAnsi="Times New Roman" w:cs="Times New Roman"/>
                <w:i w:val="0"/>
                <w:sz w:val="24"/>
                <w:szCs w:val="24"/>
              </w:rPr>
              <w:t xml:space="preserve"> field.</w:t>
            </w:r>
          </w:p>
          <w:p w14:paraId="76D55D97" w14:textId="5CF74CB2" w:rsidR="3E6165F3" w:rsidRPr="00545F29" w:rsidRDefault="7523EEEA" w:rsidP="79D45E12">
            <w:pPr>
              <w:pStyle w:val="BodyText"/>
              <w:numPr>
                <w:ilvl w:val="0"/>
                <w:numId w:val="38"/>
              </w:numPr>
              <w:jc w:val="left"/>
              <w:rPr>
                <w:rFonts w:ascii="Times New Roman" w:hAnsi="Times New Roman" w:cs="Times New Roman"/>
                <w:i w:val="0"/>
                <w:sz w:val="24"/>
                <w:szCs w:val="24"/>
              </w:rPr>
            </w:pPr>
            <w:r w:rsidRPr="00545F29">
              <w:rPr>
                <w:rFonts w:ascii="Times New Roman" w:hAnsi="Times New Roman" w:cs="Times New Roman"/>
                <w:i w:val="0"/>
                <w:sz w:val="24"/>
                <w:szCs w:val="24"/>
              </w:rPr>
              <w:t>C</w:t>
            </w:r>
            <w:r w:rsidR="0FB2A682" w:rsidRPr="00545F29">
              <w:rPr>
                <w:rFonts w:ascii="Times New Roman" w:hAnsi="Times New Roman" w:cs="Times New Roman"/>
                <w:i w:val="0"/>
                <w:sz w:val="24"/>
                <w:szCs w:val="24"/>
              </w:rPr>
              <w:t>lick “Login”</w:t>
            </w:r>
            <w:r w:rsidRPr="00545F29">
              <w:rPr>
                <w:rFonts w:ascii="Times New Roman" w:hAnsi="Times New Roman" w:cs="Times New Roman"/>
                <w:i w:val="0"/>
                <w:sz w:val="24"/>
                <w:szCs w:val="24"/>
              </w:rPr>
              <w:t xml:space="preserve"> to sign into staff account.</w:t>
            </w:r>
          </w:p>
        </w:tc>
      </w:tr>
      <w:tr w:rsidR="3E6165F3" w:rsidRPr="00545F29" w14:paraId="639FC71B" w14:textId="77777777" w:rsidTr="79D45E12">
        <w:tc>
          <w:tcPr>
            <w:tcW w:w="2065" w:type="dxa"/>
          </w:tcPr>
          <w:p w14:paraId="3CF398F8" w14:textId="074D48A9"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88ED6B0" w14:textId="1E69F348" w:rsidR="3E6165F3" w:rsidRPr="00545F29" w:rsidRDefault="0FB2A682"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staff user is </w:t>
            </w:r>
            <w:r w:rsidR="31B5FF1B" w:rsidRPr="00545F29">
              <w:rPr>
                <w:rFonts w:ascii="Times New Roman" w:hAnsi="Times New Roman" w:cs="Times New Roman"/>
                <w:i w:val="0"/>
                <w:sz w:val="24"/>
                <w:szCs w:val="24"/>
              </w:rPr>
              <w:t xml:space="preserve">signed in and </w:t>
            </w:r>
            <w:r w:rsidRPr="00545F29">
              <w:rPr>
                <w:rFonts w:ascii="Times New Roman" w:hAnsi="Times New Roman" w:cs="Times New Roman"/>
                <w:i w:val="0"/>
                <w:sz w:val="24"/>
                <w:szCs w:val="24"/>
              </w:rPr>
              <w:t xml:space="preserve">redirected to the </w:t>
            </w:r>
            <w:r w:rsidR="31B5FF1B" w:rsidRPr="00545F29">
              <w:rPr>
                <w:rFonts w:ascii="Times New Roman" w:hAnsi="Times New Roman" w:cs="Times New Roman"/>
                <w:i w:val="0"/>
                <w:sz w:val="24"/>
                <w:szCs w:val="24"/>
              </w:rPr>
              <w:t>s</w:t>
            </w:r>
            <w:r w:rsidRPr="00545F29">
              <w:rPr>
                <w:rFonts w:ascii="Times New Roman" w:hAnsi="Times New Roman" w:cs="Times New Roman"/>
                <w:i w:val="0"/>
                <w:sz w:val="24"/>
                <w:szCs w:val="24"/>
              </w:rPr>
              <w:t xml:space="preserve">taff </w:t>
            </w:r>
            <w:r w:rsidR="31B5FF1B" w:rsidRPr="00545F29">
              <w:rPr>
                <w:rFonts w:ascii="Times New Roman" w:hAnsi="Times New Roman" w:cs="Times New Roman"/>
                <w:i w:val="0"/>
                <w:sz w:val="24"/>
                <w:szCs w:val="24"/>
              </w:rPr>
              <w:t>d</w:t>
            </w:r>
            <w:r w:rsidRPr="00545F29">
              <w:rPr>
                <w:rFonts w:ascii="Times New Roman" w:hAnsi="Times New Roman" w:cs="Times New Roman"/>
                <w:i w:val="0"/>
                <w:sz w:val="24"/>
                <w:szCs w:val="24"/>
              </w:rPr>
              <w:t>ashboard.</w:t>
            </w:r>
          </w:p>
        </w:tc>
      </w:tr>
    </w:tbl>
    <w:p w14:paraId="7C692FA6" w14:textId="53D9D67E" w:rsidR="00732512" w:rsidRPr="00545F29" w:rsidRDefault="00732512" w:rsidP="00AC164F">
      <w:pPr>
        <w:spacing w:line="360" w:lineRule="auto"/>
        <w:rPr>
          <w:rFonts w:ascii="Times New Roman" w:hAnsi="Times New Roman" w:cs="Times New Roman"/>
        </w:rPr>
      </w:pPr>
    </w:p>
    <w:p w14:paraId="19665378" w14:textId="36AC4560" w:rsidR="25E219FD" w:rsidRPr="00545F29" w:rsidRDefault="00636F21" w:rsidP="00AC164F">
      <w:pPr>
        <w:pStyle w:val="Heading2"/>
        <w:spacing w:line="360" w:lineRule="auto"/>
        <w:rPr>
          <w:rFonts w:ascii="Times New Roman" w:eastAsia="Calibri" w:hAnsi="Times New Roman" w:cs="Times New Roman"/>
          <w:szCs w:val="24"/>
        </w:rPr>
      </w:pPr>
      <w:bookmarkStart w:id="61" w:name="_Toc101099320"/>
      <w:r w:rsidRPr="00545F29">
        <w:rPr>
          <w:rFonts w:ascii="Times New Roman" w:hAnsi="Times New Roman" w:cs="Times New Roman"/>
        </w:rPr>
        <w:t>6</w:t>
      </w:r>
      <w:r w:rsidR="00061439" w:rsidRPr="00545F29">
        <w:rPr>
          <w:rFonts w:ascii="Times New Roman" w:hAnsi="Times New Roman" w:cs="Times New Roman"/>
        </w:rPr>
        <w:t xml:space="preserve">.6 </w:t>
      </w:r>
      <w:r w:rsidR="00732512" w:rsidRPr="00545F29">
        <w:rPr>
          <w:rFonts w:ascii="Times New Roman" w:hAnsi="Times New Roman" w:cs="Times New Roman"/>
        </w:rPr>
        <w:t>Reset Password</w:t>
      </w:r>
      <w:bookmarkEnd w:id="61"/>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1136BA1C" w14:textId="77777777" w:rsidTr="79D45E12">
        <w:tc>
          <w:tcPr>
            <w:tcW w:w="4315" w:type="dxa"/>
            <w:gridSpan w:val="2"/>
            <w:shd w:val="clear" w:color="auto" w:fill="D9D9D9" w:themeFill="background1" w:themeFillShade="D9"/>
          </w:tcPr>
          <w:p w14:paraId="4876DEDF" w14:textId="1A3FE42E"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E9367C" w:rsidRPr="00545F29">
              <w:rPr>
                <w:rFonts w:ascii="Times New Roman" w:hAnsi="Times New Roman" w:cs="Times New Roman"/>
                <w:i w:val="0"/>
                <w:sz w:val="24"/>
                <w:szCs w:val="24"/>
              </w:rPr>
              <w:t>1</w:t>
            </w:r>
            <w:r w:rsidR="00C71686" w:rsidRPr="00545F29">
              <w:rPr>
                <w:rFonts w:ascii="Times New Roman" w:hAnsi="Times New Roman" w:cs="Times New Roman"/>
                <w:i w:val="0"/>
                <w:sz w:val="24"/>
                <w:szCs w:val="24"/>
              </w:rPr>
              <w:t>3</w:t>
            </w:r>
          </w:p>
        </w:tc>
        <w:tc>
          <w:tcPr>
            <w:tcW w:w="5035" w:type="dxa"/>
            <w:shd w:val="clear" w:color="auto" w:fill="D9D9D9" w:themeFill="background1" w:themeFillShade="D9"/>
          </w:tcPr>
          <w:p w14:paraId="1A1191C4" w14:textId="2AF58E01" w:rsidR="7E249436" w:rsidRPr="00545F29" w:rsidRDefault="7E2494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72BEE5CC" w:rsidRPr="00545F29">
              <w:rPr>
                <w:rFonts w:ascii="Times New Roman" w:hAnsi="Times New Roman" w:cs="Times New Roman"/>
                <w:i w:val="0"/>
                <w:sz w:val="24"/>
                <w:szCs w:val="24"/>
              </w:rPr>
              <w:t>Reset Password</w:t>
            </w:r>
            <w:r w:rsidR="006357FD" w:rsidRPr="00545F29">
              <w:rPr>
                <w:rFonts w:ascii="Times New Roman" w:hAnsi="Times New Roman" w:cs="Times New Roman"/>
                <w:i w:val="0"/>
                <w:sz w:val="24"/>
                <w:szCs w:val="24"/>
              </w:rPr>
              <w:t>: Normal Flow</w:t>
            </w:r>
          </w:p>
        </w:tc>
      </w:tr>
      <w:tr w:rsidR="3E6165F3" w:rsidRPr="00545F29" w14:paraId="30BC5D9C" w14:textId="77777777" w:rsidTr="79D45E12">
        <w:tc>
          <w:tcPr>
            <w:tcW w:w="4315" w:type="dxa"/>
            <w:gridSpan w:val="2"/>
            <w:shd w:val="clear" w:color="auto" w:fill="D9D9D9" w:themeFill="background1" w:themeFillShade="D9"/>
          </w:tcPr>
          <w:p w14:paraId="34A83807" w14:textId="113B885B"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Samia Chowdhury</w:t>
            </w:r>
          </w:p>
        </w:tc>
        <w:tc>
          <w:tcPr>
            <w:tcW w:w="5035" w:type="dxa"/>
            <w:shd w:val="clear" w:color="auto" w:fill="D9D9D9" w:themeFill="background1" w:themeFillShade="D9"/>
          </w:tcPr>
          <w:p w14:paraId="75C769D3" w14:textId="76D90E92" w:rsidR="7E249436" w:rsidRPr="00545F29" w:rsidRDefault="7E249436"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4F5FB693" w:rsidRPr="00545F29">
              <w:rPr>
                <w:rFonts w:ascii="Times New Roman" w:hAnsi="Times New Roman" w:cs="Times New Roman"/>
                <w:i w:val="0"/>
                <w:sz w:val="24"/>
                <w:szCs w:val="24"/>
              </w:rPr>
              <w:t>4/1/</w:t>
            </w:r>
            <w:r w:rsidR="77447BD4" w:rsidRPr="00545F29">
              <w:rPr>
                <w:rFonts w:ascii="Times New Roman" w:hAnsi="Times New Roman" w:cs="Times New Roman"/>
                <w:i w:val="0"/>
                <w:sz w:val="24"/>
                <w:szCs w:val="24"/>
              </w:rPr>
              <w:t>2022</w:t>
            </w:r>
          </w:p>
        </w:tc>
      </w:tr>
      <w:tr w:rsidR="3E6165F3" w:rsidRPr="00545F29" w14:paraId="21B749E0" w14:textId="77777777" w:rsidTr="79D45E12">
        <w:tc>
          <w:tcPr>
            <w:tcW w:w="4315" w:type="dxa"/>
            <w:gridSpan w:val="2"/>
            <w:shd w:val="clear" w:color="auto" w:fill="D9D9D9" w:themeFill="background1" w:themeFillShade="D9"/>
          </w:tcPr>
          <w:p w14:paraId="57864F3C" w14:textId="5276FD26"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1F4D4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9A40F9E" w14:textId="662C552C" w:rsidR="7E249436" w:rsidRPr="00545F29" w:rsidRDefault="7E2494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6357FD" w:rsidRPr="00545F29">
              <w:rPr>
                <w:rFonts w:ascii="Times New Roman" w:hAnsi="Times New Roman" w:cs="Times New Roman"/>
                <w:i w:val="0"/>
                <w:sz w:val="24"/>
                <w:szCs w:val="24"/>
              </w:rPr>
              <w:t>4/</w:t>
            </w:r>
            <w:r w:rsidR="001F4D48" w:rsidRPr="00545F29">
              <w:rPr>
                <w:rFonts w:ascii="Times New Roman" w:hAnsi="Times New Roman" w:cs="Times New Roman"/>
                <w:i w:val="0"/>
                <w:sz w:val="24"/>
                <w:szCs w:val="24"/>
              </w:rPr>
              <w:t>15</w:t>
            </w:r>
            <w:r w:rsidR="006357FD" w:rsidRPr="00545F29">
              <w:rPr>
                <w:rFonts w:ascii="Times New Roman" w:hAnsi="Times New Roman" w:cs="Times New Roman"/>
                <w:i w:val="0"/>
                <w:sz w:val="24"/>
                <w:szCs w:val="24"/>
              </w:rPr>
              <w:t>/2022</w:t>
            </w:r>
          </w:p>
        </w:tc>
      </w:tr>
      <w:tr w:rsidR="3E6165F3" w:rsidRPr="00545F29" w14:paraId="455DE90A" w14:textId="77777777" w:rsidTr="79D45E12">
        <w:tc>
          <w:tcPr>
            <w:tcW w:w="2065" w:type="dxa"/>
          </w:tcPr>
          <w:p w14:paraId="0DE7E617" w14:textId="59AD9777"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E2FB5C4" w14:textId="104C1C41" w:rsidR="3E6165F3"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3E6165F3" w:rsidRPr="00545F29" w14:paraId="2ED1B641" w14:textId="77777777" w:rsidTr="79D45E12">
        <w:tc>
          <w:tcPr>
            <w:tcW w:w="2065" w:type="dxa"/>
          </w:tcPr>
          <w:p w14:paraId="0223EC28" w14:textId="2B6D4217"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08DC6C0" w14:textId="71C1E378" w:rsidR="00345B38" w:rsidRPr="00545F29" w:rsidRDefault="00345B38" w:rsidP="009B7BC4">
            <w:pPr>
              <w:pStyle w:val="BodyText"/>
              <w:numPr>
                <w:ilvl w:val="0"/>
                <w:numId w:val="132"/>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54066E" w:rsidRPr="00545F29">
              <w:rPr>
                <w:rFonts w:ascii="Times New Roman" w:hAnsi="Times New Roman" w:cs="Times New Roman"/>
                <w:i w:val="0"/>
                <w:sz w:val="24"/>
                <w:szCs w:val="24"/>
              </w:rPr>
              <w:t xml:space="preserve"> and </w:t>
            </w:r>
            <w:r w:rsidRPr="00545F29">
              <w:rPr>
                <w:rFonts w:ascii="Times New Roman" w:hAnsi="Times New Roman" w:cs="Times New Roman"/>
                <w:i w:val="0"/>
                <w:sz w:val="24"/>
                <w:szCs w:val="24"/>
              </w:rPr>
              <w:t>DBS-01</w:t>
            </w:r>
          </w:p>
          <w:p w14:paraId="1527A6A0" w14:textId="25F7ABB0" w:rsidR="00974043" w:rsidRPr="00545F29" w:rsidRDefault="225AEB4D" w:rsidP="009B7BC4">
            <w:pPr>
              <w:pStyle w:val="BodyText"/>
              <w:numPr>
                <w:ilvl w:val="0"/>
                <w:numId w:val="13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is </w:t>
            </w:r>
            <w:r w:rsidR="4739652F" w:rsidRPr="00545F29">
              <w:rPr>
                <w:rFonts w:ascii="Times New Roman" w:hAnsi="Times New Roman" w:cs="Times New Roman"/>
                <w:i w:val="0"/>
                <w:sz w:val="24"/>
                <w:szCs w:val="24"/>
              </w:rPr>
              <w:t>on the reset password page.</w:t>
            </w:r>
          </w:p>
        </w:tc>
      </w:tr>
      <w:tr w:rsidR="3E6165F3" w:rsidRPr="00545F29" w14:paraId="675A8E16" w14:textId="77777777" w:rsidTr="79D45E12">
        <w:tc>
          <w:tcPr>
            <w:tcW w:w="2065" w:type="dxa"/>
          </w:tcPr>
          <w:p w14:paraId="33D52561" w14:textId="198D34AA"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B011C32" w14:textId="1AF587CA" w:rsidR="3E6165F3" w:rsidRPr="00545F29" w:rsidRDefault="4739652F"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password is hashed and saved into the database for this user.</w:t>
            </w:r>
          </w:p>
        </w:tc>
      </w:tr>
      <w:tr w:rsidR="3E6165F3" w:rsidRPr="00545F29" w14:paraId="3AFEBFFE" w14:textId="77777777" w:rsidTr="79D45E12">
        <w:tc>
          <w:tcPr>
            <w:tcW w:w="2065" w:type="dxa"/>
          </w:tcPr>
          <w:p w14:paraId="14D0137C" w14:textId="4DB8AD3E"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8C30B91" w14:textId="16B602E6" w:rsidR="00835471" w:rsidRPr="00545F29" w:rsidRDefault="5D894F91" w:rsidP="79D45E12">
            <w:pPr>
              <w:pStyle w:val="BodyText"/>
              <w:numPr>
                <w:ilvl w:val="0"/>
                <w:numId w:val="31"/>
              </w:numPr>
              <w:jc w:val="left"/>
              <w:rPr>
                <w:rFonts w:ascii="Times New Roman" w:hAnsi="Times New Roman" w:cs="Times New Roman"/>
                <w:i w:val="0"/>
                <w:sz w:val="24"/>
                <w:szCs w:val="24"/>
              </w:rPr>
            </w:pPr>
            <w:r w:rsidRPr="00545F29">
              <w:rPr>
                <w:rFonts w:ascii="Times New Roman" w:hAnsi="Times New Roman" w:cs="Times New Roman"/>
                <w:i w:val="0"/>
                <w:sz w:val="24"/>
                <w:szCs w:val="24"/>
              </w:rPr>
              <w:t>E</w:t>
            </w:r>
            <w:r w:rsidR="7B3F410C" w:rsidRPr="00545F29">
              <w:rPr>
                <w:rFonts w:ascii="Times New Roman" w:hAnsi="Times New Roman" w:cs="Times New Roman"/>
                <w:i w:val="0"/>
                <w:sz w:val="24"/>
                <w:szCs w:val="24"/>
              </w:rPr>
              <w:t xml:space="preserve">nter </w:t>
            </w:r>
            <w:r w:rsidR="4739652F" w:rsidRPr="00545F29">
              <w:rPr>
                <w:rFonts w:ascii="Times New Roman" w:hAnsi="Times New Roman" w:cs="Times New Roman"/>
                <w:i w:val="0"/>
                <w:sz w:val="24"/>
                <w:szCs w:val="24"/>
              </w:rPr>
              <w:t>“etimely</w:t>
            </w:r>
            <w:r w:rsidRPr="00545F29">
              <w:rPr>
                <w:rFonts w:ascii="Times New Roman" w:hAnsi="Times New Roman" w:cs="Times New Roman"/>
                <w:i w:val="0"/>
                <w:sz w:val="24"/>
                <w:szCs w:val="24"/>
              </w:rPr>
              <w:t>Test</w:t>
            </w:r>
            <w:r w:rsidR="4739652F" w:rsidRPr="00545F29">
              <w:rPr>
                <w:rFonts w:ascii="Times New Roman" w:hAnsi="Times New Roman" w:cs="Times New Roman"/>
                <w:i w:val="0"/>
                <w:sz w:val="24"/>
                <w:szCs w:val="24"/>
              </w:rPr>
              <w:t xml:space="preserve">@gmail.com” </w:t>
            </w:r>
            <w:r w:rsidR="46DB97F7" w:rsidRPr="00545F29">
              <w:rPr>
                <w:rFonts w:ascii="Times New Roman" w:hAnsi="Times New Roman" w:cs="Times New Roman"/>
                <w:i w:val="0"/>
                <w:sz w:val="24"/>
                <w:szCs w:val="24"/>
              </w:rPr>
              <w:t>in the email field.</w:t>
            </w:r>
          </w:p>
          <w:p w14:paraId="4CF58BF9" w14:textId="37F8CD71" w:rsidR="3E6165F3" w:rsidRPr="00545F29" w:rsidRDefault="46DB97F7" w:rsidP="79D45E12">
            <w:pPr>
              <w:pStyle w:val="BodyText"/>
              <w:numPr>
                <w:ilvl w:val="0"/>
                <w:numId w:val="31"/>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w:t>
            </w:r>
            <w:r w:rsidR="1412DDA4" w:rsidRPr="00545F29">
              <w:rPr>
                <w:rFonts w:ascii="Times New Roman" w:hAnsi="Times New Roman" w:cs="Times New Roman"/>
                <w:i w:val="0"/>
                <w:sz w:val="24"/>
                <w:szCs w:val="24"/>
              </w:rPr>
              <w:t xml:space="preserve"> the “Send Reset Link” button.</w:t>
            </w:r>
          </w:p>
          <w:p w14:paraId="1FA636E5" w14:textId="3C257569" w:rsidR="3E6165F3" w:rsidRPr="00545F29" w:rsidRDefault="5D894F91" w:rsidP="79D45E12">
            <w:pPr>
              <w:pStyle w:val="BodyText"/>
              <w:numPr>
                <w:ilvl w:val="0"/>
                <w:numId w:val="31"/>
              </w:numPr>
              <w:jc w:val="left"/>
              <w:rPr>
                <w:rFonts w:ascii="Times New Roman" w:eastAsia="Times New Roman" w:hAnsi="Times New Roman" w:cs="Times New Roman"/>
                <w:i w:val="0"/>
                <w:sz w:val="24"/>
                <w:szCs w:val="24"/>
              </w:rPr>
            </w:pPr>
            <w:r w:rsidRPr="00545F29">
              <w:rPr>
                <w:rFonts w:ascii="Times New Roman" w:hAnsi="Times New Roman" w:cs="Times New Roman"/>
                <w:i w:val="0"/>
                <w:sz w:val="24"/>
                <w:szCs w:val="24"/>
              </w:rPr>
              <w:t>Op</w:t>
            </w:r>
            <w:r w:rsidR="1412DDA4" w:rsidRPr="00545F29">
              <w:rPr>
                <w:rFonts w:ascii="Times New Roman" w:hAnsi="Times New Roman" w:cs="Times New Roman"/>
                <w:i w:val="0"/>
                <w:sz w:val="24"/>
                <w:szCs w:val="24"/>
              </w:rPr>
              <w:t>e</w:t>
            </w:r>
            <w:r w:rsidR="41EBC028" w:rsidRPr="00545F29">
              <w:rPr>
                <w:rFonts w:ascii="Times New Roman" w:hAnsi="Times New Roman" w:cs="Times New Roman"/>
                <w:i w:val="0"/>
                <w:sz w:val="24"/>
                <w:szCs w:val="24"/>
              </w:rPr>
              <w:t>n the link in the email</w:t>
            </w:r>
            <w:r w:rsidR="4504AD1E" w:rsidRPr="00545F29">
              <w:rPr>
                <w:rFonts w:ascii="Times New Roman" w:hAnsi="Times New Roman" w:cs="Times New Roman"/>
                <w:i w:val="0"/>
                <w:sz w:val="24"/>
                <w:szCs w:val="24"/>
              </w:rPr>
              <w:t xml:space="preserve"> sent by the system that will redirect to a page to reset the password. </w:t>
            </w:r>
            <w:r w:rsidRPr="00545F29">
              <w:rPr>
                <w:rFonts w:ascii="Times New Roman" w:hAnsi="Times New Roman" w:cs="Times New Roman"/>
                <w:i w:val="0"/>
                <w:sz w:val="24"/>
                <w:szCs w:val="24"/>
              </w:rPr>
              <w:t>E</w:t>
            </w:r>
            <w:r w:rsidR="6321618B" w:rsidRPr="00545F29">
              <w:rPr>
                <w:rFonts w:ascii="Times New Roman" w:hAnsi="Times New Roman" w:cs="Times New Roman"/>
                <w:i w:val="0"/>
                <w:sz w:val="24"/>
                <w:szCs w:val="24"/>
              </w:rPr>
              <w:t>nter</w:t>
            </w:r>
            <w:r w:rsidR="630F1A3B"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NewPass1234</w:t>
            </w:r>
            <w:r w:rsidR="4ECCB847" w:rsidRPr="00545F29">
              <w:rPr>
                <w:rFonts w:ascii="Times New Roman" w:hAnsi="Times New Roman" w:cs="Times New Roman"/>
                <w:i w:val="0"/>
                <w:sz w:val="24"/>
                <w:szCs w:val="24"/>
              </w:rPr>
              <w:t>” in both the password and confirm password fields.</w:t>
            </w:r>
          </w:p>
          <w:p w14:paraId="629CB341" w14:textId="06B456C9" w:rsidR="3E6165F3" w:rsidRPr="00545F29" w:rsidRDefault="6321618B" w:rsidP="79D45E12">
            <w:pPr>
              <w:pStyle w:val="BodyText"/>
              <w:numPr>
                <w:ilvl w:val="0"/>
                <w:numId w:val="31"/>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clicks “Change Password.”</w:t>
            </w:r>
          </w:p>
        </w:tc>
      </w:tr>
      <w:tr w:rsidR="3E6165F3" w:rsidRPr="00545F29" w14:paraId="66307087" w14:textId="77777777" w:rsidTr="79D45E12">
        <w:tc>
          <w:tcPr>
            <w:tcW w:w="2065" w:type="dxa"/>
          </w:tcPr>
          <w:p w14:paraId="6710D611" w14:textId="074D48A9" w:rsidR="7E249436" w:rsidRPr="00545F29" w:rsidRDefault="7E24943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1DFDD160" w14:textId="743E0463" w:rsidR="000A0FDF" w:rsidRPr="00545F29" w:rsidRDefault="1E845889" w:rsidP="009B7BC4">
            <w:pPr>
              <w:pStyle w:val="BodyText"/>
              <w:numPr>
                <w:ilvl w:val="0"/>
                <w:numId w:val="133"/>
              </w:numPr>
              <w:jc w:val="left"/>
              <w:rPr>
                <w:rFonts w:ascii="Times New Roman" w:hAnsi="Times New Roman" w:cs="Times New Roman"/>
                <w:i w:val="0"/>
                <w:sz w:val="24"/>
                <w:szCs w:val="24"/>
              </w:rPr>
            </w:pPr>
            <w:r w:rsidRPr="00545F29">
              <w:rPr>
                <w:rFonts w:ascii="Times New Roman" w:hAnsi="Times New Roman" w:cs="Times New Roman"/>
                <w:i w:val="0"/>
                <w:sz w:val="24"/>
                <w:szCs w:val="24"/>
              </w:rPr>
              <w:t>A success message display saying, “Password changed successfully.”</w:t>
            </w:r>
          </w:p>
          <w:p w14:paraId="26214384" w14:textId="7B4F7487" w:rsidR="3E6165F3" w:rsidRPr="00545F29" w:rsidRDefault="4ECCB847" w:rsidP="009B7BC4">
            <w:pPr>
              <w:pStyle w:val="BodyText"/>
              <w:numPr>
                <w:ilvl w:val="0"/>
                <w:numId w:val="133"/>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redirected to login screen.</w:t>
            </w:r>
          </w:p>
          <w:p w14:paraId="58A38BD2" w14:textId="1834D8B5" w:rsidR="004C7862" w:rsidRPr="00545F29" w:rsidRDefault="4ECCB847" w:rsidP="009B7BC4">
            <w:pPr>
              <w:pStyle w:val="BodyText"/>
              <w:numPr>
                <w:ilvl w:val="0"/>
                <w:numId w:val="13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“Password1” is now </w:t>
            </w:r>
            <w:r w:rsidR="001F4D48" w:rsidRPr="00545F29">
              <w:rPr>
                <w:rFonts w:ascii="Times New Roman" w:hAnsi="Times New Roman" w:cs="Times New Roman"/>
                <w:i w:val="0"/>
                <w:sz w:val="24"/>
                <w:szCs w:val="24"/>
              </w:rPr>
              <w:t xml:space="preserve">set as </w:t>
            </w:r>
            <w:r w:rsidRPr="00545F29">
              <w:rPr>
                <w:rFonts w:ascii="Times New Roman" w:hAnsi="Times New Roman" w:cs="Times New Roman"/>
                <w:i w:val="0"/>
                <w:sz w:val="24"/>
                <w:szCs w:val="24"/>
              </w:rPr>
              <w:t>the password for this account.</w:t>
            </w:r>
          </w:p>
        </w:tc>
      </w:tr>
    </w:tbl>
    <w:p w14:paraId="3F001AAE" w14:textId="197F8CD9" w:rsidR="00B43182" w:rsidRPr="00545F29" w:rsidRDefault="00B43182"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9C6074" w:rsidRPr="00545F29" w14:paraId="45B6D6D7" w14:textId="77777777" w:rsidTr="79D45E12">
        <w:tc>
          <w:tcPr>
            <w:tcW w:w="4315" w:type="dxa"/>
            <w:gridSpan w:val="2"/>
            <w:shd w:val="clear" w:color="auto" w:fill="D9D9D9" w:themeFill="background1" w:themeFillShade="D9"/>
          </w:tcPr>
          <w:p w14:paraId="511E596C" w14:textId="2F7697BD" w:rsidR="009C6074" w:rsidRPr="00545F29" w:rsidRDefault="009C6074"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6778AF" w:rsidRPr="00545F29">
              <w:rPr>
                <w:rFonts w:ascii="Times New Roman" w:hAnsi="Times New Roman" w:cs="Times New Roman"/>
                <w:i w:val="0"/>
                <w:sz w:val="24"/>
                <w:szCs w:val="24"/>
              </w:rPr>
              <w:t>14</w:t>
            </w:r>
          </w:p>
        </w:tc>
        <w:tc>
          <w:tcPr>
            <w:tcW w:w="5035" w:type="dxa"/>
            <w:shd w:val="clear" w:color="auto" w:fill="D9D9D9" w:themeFill="background1" w:themeFillShade="D9"/>
          </w:tcPr>
          <w:p w14:paraId="14596CFD" w14:textId="17D2543C" w:rsidR="009C6074" w:rsidRPr="00545F29" w:rsidRDefault="009C6074"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Reset Password: Invalid Email</w:t>
            </w:r>
          </w:p>
        </w:tc>
      </w:tr>
      <w:tr w:rsidR="009C6074" w:rsidRPr="00545F29" w14:paraId="6D0B2BA3" w14:textId="77777777" w:rsidTr="79D45E12">
        <w:tc>
          <w:tcPr>
            <w:tcW w:w="4315" w:type="dxa"/>
            <w:gridSpan w:val="2"/>
            <w:shd w:val="clear" w:color="auto" w:fill="D9D9D9" w:themeFill="background1" w:themeFillShade="D9"/>
          </w:tcPr>
          <w:p w14:paraId="125CC109" w14:textId="5D718584" w:rsidR="009C6074" w:rsidRPr="00545F29" w:rsidRDefault="009C6074"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B664253" w14:textId="2A97373E" w:rsidR="009C6074" w:rsidRPr="00545F29" w:rsidRDefault="009C6074"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4/3/</w:t>
            </w:r>
            <w:r w:rsidR="1738ED7A" w:rsidRPr="00545F29">
              <w:rPr>
                <w:rFonts w:ascii="Times New Roman" w:hAnsi="Times New Roman" w:cs="Times New Roman"/>
                <w:i w:val="0"/>
                <w:sz w:val="24"/>
                <w:szCs w:val="24"/>
              </w:rPr>
              <w:t>2022</w:t>
            </w:r>
          </w:p>
        </w:tc>
      </w:tr>
      <w:tr w:rsidR="009C6074" w:rsidRPr="00545F29" w14:paraId="06FF0D89" w14:textId="77777777" w:rsidTr="79D45E12">
        <w:tc>
          <w:tcPr>
            <w:tcW w:w="4315" w:type="dxa"/>
            <w:gridSpan w:val="2"/>
            <w:shd w:val="clear" w:color="auto" w:fill="D9D9D9" w:themeFill="background1" w:themeFillShade="D9"/>
          </w:tcPr>
          <w:p w14:paraId="609602F9" w14:textId="2E57914A" w:rsidR="009C6074" w:rsidRPr="00545F29" w:rsidRDefault="009C607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A6603"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75FD06E9" w14:textId="5F9FBBD2" w:rsidR="009C6074" w:rsidRPr="00545F29" w:rsidRDefault="009C607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Last Revision Date:</w:t>
            </w:r>
            <w:r w:rsidR="007A6603" w:rsidRPr="00545F29">
              <w:rPr>
                <w:rFonts w:ascii="Times New Roman" w:hAnsi="Times New Roman" w:cs="Times New Roman"/>
                <w:b/>
                <w:i w:val="0"/>
                <w:sz w:val="24"/>
                <w:szCs w:val="24"/>
              </w:rPr>
              <w:t xml:space="preserve"> </w:t>
            </w:r>
            <w:r w:rsidR="007A6603" w:rsidRPr="00545F29">
              <w:rPr>
                <w:rFonts w:ascii="Times New Roman" w:hAnsi="Times New Roman" w:cs="Times New Roman"/>
                <w:i w:val="0"/>
                <w:sz w:val="24"/>
                <w:szCs w:val="24"/>
              </w:rPr>
              <w:t>4/5/2022</w:t>
            </w:r>
          </w:p>
        </w:tc>
      </w:tr>
      <w:tr w:rsidR="009C6074" w:rsidRPr="00545F29" w14:paraId="7969F138" w14:textId="77777777" w:rsidTr="79D45E12">
        <w:tc>
          <w:tcPr>
            <w:tcW w:w="2065" w:type="dxa"/>
          </w:tcPr>
          <w:p w14:paraId="01B70209" w14:textId="592A1C19" w:rsidR="009C6074" w:rsidRPr="00545F29" w:rsidRDefault="009C607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4D5CEC3" w14:textId="0043440B" w:rsidR="009C6074" w:rsidRPr="00545F29" w:rsidRDefault="009C607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9C6074" w:rsidRPr="00545F29" w14:paraId="018DD1AD" w14:textId="77777777" w:rsidTr="79D45E12">
        <w:tc>
          <w:tcPr>
            <w:tcW w:w="2065" w:type="dxa"/>
          </w:tcPr>
          <w:p w14:paraId="7057F524" w14:textId="3F84C9B8" w:rsidR="009C6074" w:rsidRPr="00545F29" w:rsidRDefault="009C607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1D64139" w14:textId="364077BE" w:rsidR="004B3672" w:rsidRPr="00545F29" w:rsidRDefault="004B3672"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1F4D48" w:rsidRPr="00545F29">
              <w:rPr>
                <w:rFonts w:ascii="Times New Roman" w:hAnsi="Times New Roman" w:cs="Times New Roman"/>
                <w:i w:val="0"/>
                <w:sz w:val="24"/>
                <w:szCs w:val="24"/>
              </w:rPr>
              <w:t xml:space="preserve"> and </w:t>
            </w:r>
            <w:r w:rsidRPr="00545F29">
              <w:rPr>
                <w:rFonts w:ascii="Times New Roman" w:hAnsi="Times New Roman" w:cs="Times New Roman"/>
                <w:i w:val="0"/>
                <w:sz w:val="24"/>
                <w:szCs w:val="24"/>
              </w:rPr>
              <w:t>DBS-01</w:t>
            </w:r>
          </w:p>
          <w:p w14:paraId="6F96A6E7" w14:textId="3DF34584" w:rsidR="009C6074" w:rsidRPr="00545F29" w:rsidRDefault="18F5EBDE"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on the reset password page.</w:t>
            </w:r>
          </w:p>
        </w:tc>
      </w:tr>
      <w:tr w:rsidR="009C6074" w:rsidRPr="00545F29" w14:paraId="204A57E0" w14:textId="77777777" w:rsidTr="79D45E12">
        <w:tc>
          <w:tcPr>
            <w:tcW w:w="2065" w:type="dxa"/>
          </w:tcPr>
          <w:p w14:paraId="38B180BC" w14:textId="5423DF2C" w:rsidR="009C6074" w:rsidRPr="00545F29" w:rsidRDefault="009C607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48555B9" w14:textId="0F7BD336" w:rsidR="009C6074" w:rsidRPr="00545F29" w:rsidRDefault="6B30DF66"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Password won’t be changed.</w:t>
            </w:r>
          </w:p>
          <w:p w14:paraId="0CA4908E" w14:textId="5ACD5AB5" w:rsidR="009C6074" w:rsidRPr="00545F29" w:rsidRDefault="3FF8317F"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Reset password link won’t be sent.</w:t>
            </w:r>
          </w:p>
        </w:tc>
      </w:tr>
      <w:tr w:rsidR="009C6074" w:rsidRPr="00545F29" w14:paraId="28AAC792" w14:textId="77777777" w:rsidTr="79D45E12">
        <w:tc>
          <w:tcPr>
            <w:tcW w:w="2065" w:type="dxa"/>
          </w:tcPr>
          <w:p w14:paraId="5F1A005E" w14:textId="7F35812F" w:rsidR="009C6074" w:rsidRPr="00545F29" w:rsidRDefault="009C607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9FA1109" w14:textId="2DA98D89" w:rsidR="00DD7C0D" w:rsidRPr="00545F29" w:rsidRDefault="1A0402D6" w:rsidP="009B7BC4">
            <w:pPr>
              <w:pStyle w:val="BodyText"/>
              <w:numPr>
                <w:ilvl w:val="0"/>
                <w:numId w:val="260"/>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“etimelyNULLTest@gmail.com” in the email field.</w:t>
            </w:r>
          </w:p>
          <w:p w14:paraId="263DB739" w14:textId="1FC44B46" w:rsidR="009C6074" w:rsidRPr="00545F29" w:rsidRDefault="28091A0F" w:rsidP="009B7BC4">
            <w:pPr>
              <w:pStyle w:val="BodyText"/>
              <w:numPr>
                <w:ilvl w:val="0"/>
                <w:numId w:val="260"/>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w:t>
            </w:r>
            <w:r w:rsidR="18F5EBDE" w:rsidRPr="00545F29">
              <w:rPr>
                <w:rFonts w:ascii="Times New Roman" w:hAnsi="Times New Roman" w:cs="Times New Roman"/>
                <w:i w:val="0"/>
                <w:sz w:val="24"/>
                <w:szCs w:val="24"/>
              </w:rPr>
              <w:t xml:space="preserve"> the “Send Reset Link” button.</w:t>
            </w:r>
          </w:p>
        </w:tc>
      </w:tr>
      <w:tr w:rsidR="009C6074" w:rsidRPr="00545F29" w14:paraId="2238EDEB" w14:textId="77777777" w:rsidTr="79D45E12">
        <w:tc>
          <w:tcPr>
            <w:tcW w:w="2065" w:type="dxa"/>
          </w:tcPr>
          <w:p w14:paraId="3AB6F8EB" w14:textId="42A9DEFC" w:rsidR="009C6074" w:rsidRPr="00545F29" w:rsidRDefault="009C607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32EAAE0" w14:textId="14F730D5" w:rsidR="009C6074" w:rsidRPr="00545F29" w:rsidRDefault="0FCB184D"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w:t>
            </w:r>
            <w:r w:rsidR="456DA915" w:rsidRPr="00545F29">
              <w:rPr>
                <w:rFonts w:ascii="Times New Roman" w:hAnsi="Times New Roman" w:cs="Times New Roman"/>
                <w:i w:val="0"/>
                <w:sz w:val="24"/>
                <w:szCs w:val="24"/>
              </w:rPr>
              <w:t xml:space="preserve"> displays saying, “Account does not </w:t>
            </w:r>
            <w:r w:rsidR="75F7C77D" w:rsidRPr="00545F29">
              <w:rPr>
                <w:rFonts w:ascii="Times New Roman" w:hAnsi="Times New Roman" w:cs="Times New Roman"/>
                <w:i w:val="0"/>
                <w:sz w:val="24"/>
                <w:szCs w:val="24"/>
              </w:rPr>
              <w:t>exist.</w:t>
            </w:r>
            <w:r w:rsidR="456DA915" w:rsidRPr="00545F29">
              <w:rPr>
                <w:rFonts w:ascii="Times New Roman" w:hAnsi="Times New Roman" w:cs="Times New Roman"/>
                <w:i w:val="0"/>
                <w:sz w:val="24"/>
                <w:szCs w:val="24"/>
              </w:rPr>
              <w:t>”</w:t>
            </w:r>
          </w:p>
          <w:p w14:paraId="023B8A63" w14:textId="3A6FAFC3" w:rsidR="007C4EE2" w:rsidRPr="00545F29" w:rsidRDefault="456DA915"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User is prompted to enter an email address associated with a registered account.</w:t>
            </w:r>
          </w:p>
          <w:p w14:paraId="5128B873" w14:textId="6751A0BA" w:rsidR="009C6074" w:rsidRPr="00545F29" w:rsidRDefault="75F7C77D" w:rsidP="009B7BC4">
            <w:pPr>
              <w:pStyle w:val="BodyText"/>
              <w:numPr>
                <w:ilvl w:val="0"/>
                <w:numId w:val="134"/>
              </w:numPr>
              <w:jc w:val="left"/>
              <w:rPr>
                <w:rFonts w:ascii="Times New Roman" w:hAnsi="Times New Roman" w:cs="Times New Roman"/>
                <w:i w:val="0"/>
                <w:sz w:val="24"/>
                <w:szCs w:val="24"/>
              </w:rPr>
            </w:pPr>
            <w:r w:rsidRPr="00545F29">
              <w:rPr>
                <w:rFonts w:ascii="Times New Roman" w:hAnsi="Times New Roman" w:cs="Times New Roman"/>
                <w:i w:val="0"/>
                <w:sz w:val="24"/>
                <w:szCs w:val="24"/>
              </w:rPr>
              <w:t>Reset password link won’t be sent to the email address.</w:t>
            </w:r>
          </w:p>
        </w:tc>
      </w:tr>
    </w:tbl>
    <w:p w14:paraId="28D599E5" w14:textId="209DAEF3" w:rsidR="00A12086" w:rsidRPr="00545F29" w:rsidRDefault="00A12086" w:rsidP="00AC164F">
      <w:pPr>
        <w:spacing w:line="360" w:lineRule="auto"/>
        <w:rPr>
          <w:rFonts w:ascii="Times New Roman" w:hAnsi="Times New Roman" w:cs="Times New Roman"/>
        </w:rPr>
      </w:pPr>
    </w:p>
    <w:p w14:paraId="2F7B8207" w14:textId="77777777" w:rsidR="007255B9" w:rsidRPr="00545F29" w:rsidRDefault="007255B9">
      <w:pPr>
        <w:rPr>
          <w:rFonts w:ascii="Times New Roman" w:eastAsia="Calibri" w:hAnsi="Times New Roman" w:cs="Times New Roman"/>
          <w:color w:val="2F5496" w:themeColor="accent1" w:themeShade="BF"/>
          <w:sz w:val="32"/>
          <w:szCs w:val="26"/>
        </w:rPr>
      </w:pPr>
      <w:r w:rsidRPr="00545F29">
        <w:rPr>
          <w:rFonts w:ascii="Times New Roman" w:eastAsia="Calibri" w:hAnsi="Times New Roman" w:cs="Times New Roman"/>
        </w:rPr>
        <w:br w:type="page"/>
      </w:r>
    </w:p>
    <w:p w14:paraId="457D17D0" w14:textId="13E0B169" w:rsidR="00C36B9F" w:rsidRPr="00545F29" w:rsidRDefault="00636F21" w:rsidP="00AC164F">
      <w:pPr>
        <w:pStyle w:val="Heading2"/>
        <w:spacing w:line="360" w:lineRule="auto"/>
        <w:rPr>
          <w:rFonts w:ascii="Times New Roman" w:eastAsia="Calibri" w:hAnsi="Times New Roman" w:cs="Times New Roman"/>
        </w:rPr>
      </w:pPr>
      <w:bookmarkStart w:id="62" w:name="_Toc101099321"/>
      <w:r w:rsidRPr="00545F29">
        <w:rPr>
          <w:rFonts w:ascii="Times New Roman" w:eastAsia="Calibri" w:hAnsi="Times New Roman" w:cs="Times New Roman"/>
        </w:rPr>
        <w:lastRenderedPageBreak/>
        <w:t>6</w:t>
      </w:r>
      <w:r w:rsidR="00061439" w:rsidRPr="00545F29">
        <w:rPr>
          <w:rFonts w:ascii="Times New Roman" w:eastAsia="Calibri" w:hAnsi="Times New Roman" w:cs="Times New Roman"/>
        </w:rPr>
        <w:t xml:space="preserve">.7 </w:t>
      </w:r>
      <w:r w:rsidR="00440D13" w:rsidRPr="00545F29">
        <w:rPr>
          <w:rFonts w:ascii="Times New Roman" w:eastAsia="Calibri" w:hAnsi="Times New Roman" w:cs="Times New Roman"/>
        </w:rPr>
        <w:t>Availability</w:t>
      </w:r>
      <w:r w:rsidR="000B4E68" w:rsidRPr="00545F29">
        <w:rPr>
          <w:rFonts w:ascii="Times New Roman" w:eastAsia="Calibri" w:hAnsi="Times New Roman" w:cs="Times New Roman"/>
        </w:rPr>
        <w:t xml:space="preserve"> Confirmation</w:t>
      </w:r>
      <w:bookmarkEnd w:id="62"/>
      <w:r w:rsidR="00FE21FE" w:rsidRPr="00545F29">
        <w:rPr>
          <w:rFonts w:ascii="Times New Roman" w:eastAsia="Calibri" w:hAnsi="Times New Roman" w:cs="Times New Roman"/>
        </w:rPr>
        <w:t xml:space="preserve">    </w:t>
      </w:r>
    </w:p>
    <w:tbl>
      <w:tblPr>
        <w:tblStyle w:val="TableGrid"/>
        <w:tblW w:w="0" w:type="auto"/>
        <w:tblInd w:w="0" w:type="dxa"/>
        <w:tblLook w:val="04A0" w:firstRow="1" w:lastRow="0" w:firstColumn="1" w:lastColumn="0" w:noHBand="0" w:noVBand="1"/>
      </w:tblPr>
      <w:tblGrid>
        <w:gridCol w:w="2065"/>
        <w:gridCol w:w="2250"/>
        <w:gridCol w:w="5035"/>
      </w:tblGrid>
      <w:tr w:rsidR="00B43182" w:rsidRPr="00545F29" w14:paraId="437ABD6D" w14:textId="77777777" w:rsidTr="79D45E12">
        <w:tc>
          <w:tcPr>
            <w:tcW w:w="4315" w:type="dxa"/>
            <w:gridSpan w:val="2"/>
            <w:shd w:val="clear" w:color="auto" w:fill="D9D9D9" w:themeFill="background1" w:themeFillShade="D9"/>
          </w:tcPr>
          <w:p w14:paraId="738459E3" w14:textId="6EF3226E" w:rsidR="00B43182" w:rsidRPr="00545F29" w:rsidRDefault="00B4318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15</w:t>
            </w:r>
          </w:p>
        </w:tc>
        <w:tc>
          <w:tcPr>
            <w:tcW w:w="5035" w:type="dxa"/>
            <w:shd w:val="clear" w:color="auto" w:fill="D9D9D9" w:themeFill="background1" w:themeFillShade="D9"/>
          </w:tcPr>
          <w:p w14:paraId="37794C8E" w14:textId="3BC767F8" w:rsidR="00B43182" w:rsidRPr="00545F29" w:rsidRDefault="00B4318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9B3CB6" w:rsidRPr="00545F29">
              <w:rPr>
                <w:rFonts w:ascii="Times New Roman" w:hAnsi="Times New Roman" w:cs="Times New Roman"/>
                <w:i w:val="0"/>
                <w:sz w:val="24"/>
                <w:szCs w:val="24"/>
              </w:rPr>
              <w:t>Availability Confirmation</w:t>
            </w:r>
          </w:p>
        </w:tc>
      </w:tr>
      <w:tr w:rsidR="00B43182" w:rsidRPr="00545F29" w14:paraId="486716BB" w14:textId="77777777" w:rsidTr="79D45E12">
        <w:tc>
          <w:tcPr>
            <w:tcW w:w="4315" w:type="dxa"/>
            <w:gridSpan w:val="2"/>
            <w:shd w:val="clear" w:color="auto" w:fill="D9D9D9" w:themeFill="background1" w:themeFillShade="D9"/>
          </w:tcPr>
          <w:p w14:paraId="56C1D045" w14:textId="06B964A2" w:rsidR="00B43182" w:rsidRPr="00545F29" w:rsidRDefault="00B4318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009B3CB6"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645FC074" w14:textId="0C58E1A7" w:rsidR="00B43182" w:rsidRPr="00545F29" w:rsidRDefault="00B4318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009B3CB6" w:rsidRPr="00545F29">
              <w:rPr>
                <w:rFonts w:ascii="Times New Roman" w:hAnsi="Times New Roman" w:cs="Times New Roman"/>
                <w:i w:val="0"/>
                <w:sz w:val="24"/>
                <w:szCs w:val="24"/>
              </w:rPr>
              <w:t>3/31/2022</w:t>
            </w:r>
          </w:p>
        </w:tc>
      </w:tr>
      <w:tr w:rsidR="00B43182" w:rsidRPr="00545F29" w14:paraId="425917E4" w14:textId="77777777" w:rsidTr="79D45E12">
        <w:tc>
          <w:tcPr>
            <w:tcW w:w="4315" w:type="dxa"/>
            <w:gridSpan w:val="2"/>
            <w:shd w:val="clear" w:color="auto" w:fill="D9D9D9" w:themeFill="background1" w:themeFillShade="D9"/>
          </w:tcPr>
          <w:p w14:paraId="35DFCFB0" w14:textId="4F9CE54C" w:rsidR="00B43182" w:rsidRPr="00545F29" w:rsidRDefault="00B4318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A574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62F5EEA" w14:textId="530A75A5" w:rsidR="00B43182" w:rsidRPr="00545F29" w:rsidRDefault="4BC01A87" w:rsidP="79D45E12">
            <w:pPr>
              <w:pStyle w:val="BodyText"/>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w:t>
            </w:r>
            <w:r w:rsidR="007A5740" w:rsidRPr="00545F29">
              <w:rPr>
                <w:rFonts w:ascii="Times New Roman" w:hAnsi="Times New Roman" w:cs="Times New Roman"/>
                <w:i w:val="0"/>
                <w:sz w:val="24"/>
                <w:szCs w:val="24"/>
              </w:rPr>
              <w:t>1</w:t>
            </w:r>
            <w:r w:rsidRPr="00545F29">
              <w:rPr>
                <w:rFonts w:ascii="Times New Roman" w:hAnsi="Times New Roman" w:cs="Times New Roman"/>
                <w:i w:val="0"/>
                <w:sz w:val="24"/>
                <w:szCs w:val="24"/>
              </w:rPr>
              <w:t>5/2022</w:t>
            </w:r>
          </w:p>
        </w:tc>
      </w:tr>
      <w:tr w:rsidR="00B43182" w:rsidRPr="00545F29" w14:paraId="7BF48AF8" w14:textId="77777777" w:rsidTr="79D45E12">
        <w:tc>
          <w:tcPr>
            <w:tcW w:w="2065" w:type="dxa"/>
          </w:tcPr>
          <w:p w14:paraId="6EF65A58" w14:textId="7CCACDBB" w:rsidR="00B43182" w:rsidRPr="00545F29" w:rsidRDefault="00B4318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BF4DDF9" w14:textId="23C94ECF" w:rsidR="00B43182" w:rsidRPr="00545F29" w:rsidRDefault="003159D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B43182" w:rsidRPr="00545F29" w14:paraId="542725FE" w14:textId="77777777" w:rsidTr="79D45E12">
        <w:tc>
          <w:tcPr>
            <w:tcW w:w="2065" w:type="dxa"/>
          </w:tcPr>
          <w:p w14:paraId="6F84537D" w14:textId="0B43801D" w:rsidR="00B43182" w:rsidRPr="00545F29" w:rsidRDefault="00B4318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5D79C66" w14:textId="623E8552" w:rsidR="00B6747B" w:rsidRPr="00545F29" w:rsidRDefault="00C92AEF" w:rsidP="009B7BC4">
            <w:pPr>
              <w:pStyle w:val="BodyText"/>
              <w:numPr>
                <w:ilvl w:val="0"/>
                <w:numId w:val="135"/>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4B3672" w:rsidRPr="00545F29">
              <w:rPr>
                <w:rFonts w:ascii="Times New Roman" w:hAnsi="Times New Roman" w:cs="Times New Roman"/>
                <w:i w:val="0"/>
                <w:sz w:val="24"/>
                <w:szCs w:val="24"/>
              </w:rPr>
              <w:t xml:space="preserve">, </w:t>
            </w:r>
            <w:r w:rsidR="00B6747B" w:rsidRPr="00545F29">
              <w:rPr>
                <w:rFonts w:ascii="Times New Roman" w:hAnsi="Times New Roman" w:cs="Times New Roman"/>
                <w:i w:val="0"/>
                <w:sz w:val="24"/>
                <w:szCs w:val="24"/>
              </w:rPr>
              <w:t>DBS-01</w:t>
            </w:r>
            <w:r w:rsidR="007255B9" w:rsidRPr="00545F29">
              <w:rPr>
                <w:rFonts w:ascii="Times New Roman" w:hAnsi="Times New Roman" w:cs="Times New Roman"/>
                <w:i w:val="0"/>
                <w:sz w:val="24"/>
                <w:szCs w:val="24"/>
              </w:rPr>
              <w:t xml:space="preserve">, </w:t>
            </w:r>
            <w:r w:rsidR="00B6747B" w:rsidRPr="00545F29">
              <w:rPr>
                <w:rFonts w:ascii="Times New Roman" w:hAnsi="Times New Roman" w:cs="Times New Roman"/>
                <w:i w:val="0"/>
                <w:sz w:val="24"/>
                <w:szCs w:val="24"/>
              </w:rPr>
              <w:t>DBS-02</w:t>
            </w:r>
            <w:r w:rsidR="0089771A" w:rsidRPr="00545F29">
              <w:rPr>
                <w:rFonts w:ascii="Times New Roman" w:hAnsi="Times New Roman" w:cs="Times New Roman"/>
                <w:i w:val="0"/>
                <w:sz w:val="24"/>
                <w:szCs w:val="24"/>
              </w:rPr>
              <w:t xml:space="preserve"> and</w:t>
            </w:r>
            <w:r w:rsidR="007255B9" w:rsidRPr="00545F29">
              <w:rPr>
                <w:rFonts w:ascii="Times New Roman" w:hAnsi="Times New Roman" w:cs="Times New Roman"/>
                <w:i w:val="0"/>
                <w:sz w:val="24"/>
                <w:szCs w:val="24"/>
              </w:rPr>
              <w:t xml:space="preserve"> </w:t>
            </w:r>
            <w:r w:rsidR="00B6747B" w:rsidRPr="00545F29">
              <w:rPr>
                <w:rFonts w:ascii="Times New Roman" w:hAnsi="Times New Roman" w:cs="Times New Roman"/>
                <w:i w:val="0"/>
                <w:sz w:val="24"/>
                <w:szCs w:val="24"/>
              </w:rPr>
              <w:t>DBS-04</w:t>
            </w:r>
          </w:p>
          <w:p w14:paraId="3FD610F5" w14:textId="73239F9F" w:rsidR="004B3672" w:rsidRPr="00545F29" w:rsidRDefault="00CB4EEF" w:rsidP="009B7BC4">
            <w:pPr>
              <w:pStyle w:val="BodyText"/>
              <w:numPr>
                <w:ilvl w:val="0"/>
                <w:numId w:val="13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r w:rsidR="0089771A" w:rsidRPr="00545F29">
              <w:rPr>
                <w:rFonts w:ascii="Times New Roman" w:hAnsi="Times New Roman" w:cs="Times New Roman"/>
                <w:i w:val="0"/>
                <w:sz w:val="24"/>
                <w:szCs w:val="24"/>
              </w:rPr>
              <w:t>.</w:t>
            </w:r>
          </w:p>
          <w:p w14:paraId="4283C4F1" w14:textId="1B68204B" w:rsidR="004B3672" w:rsidRPr="00545F29" w:rsidRDefault="007A5740" w:rsidP="009B7BC4">
            <w:pPr>
              <w:pStyle w:val="BodyText"/>
              <w:numPr>
                <w:ilvl w:val="0"/>
                <w:numId w:val="135"/>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B43182" w:rsidRPr="00545F29" w14:paraId="1ACCA608" w14:textId="77777777" w:rsidTr="79D45E12">
        <w:tc>
          <w:tcPr>
            <w:tcW w:w="2065" w:type="dxa"/>
          </w:tcPr>
          <w:p w14:paraId="7CE9764F" w14:textId="379691B5" w:rsidR="00B43182" w:rsidRPr="00545F29" w:rsidRDefault="00B4318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36CAA44" w14:textId="22CAA436" w:rsidR="0004147F" w:rsidRPr="00545F29" w:rsidRDefault="5EF4B856"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“isApproved” field in each of availability instance viewed </w:t>
            </w:r>
            <w:r w:rsidR="007A5740" w:rsidRPr="00545F29">
              <w:rPr>
                <w:rFonts w:ascii="Times New Roman" w:hAnsi="Times New Roman" w:cs="Times New Roman"/>
                <w:i w:val="0"/>
                <w:sz w:val="24"/>
                <w:szCs w:val="24"/>
              </w:rPr>
              <w:t>in the “Availability” collection</w:t>
            </w:r>
            <w:r w:rsidR="0004147F"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is set to true.</w:t>
            </w:r>
            <w:r w:rsidR="00E81577" w:rsidRPr="00545F29">
              <w:rPr>
                <w:rFonts w:ascii="Times New Roman" w:hAnsi="Times New Roman" w:cs="Times New Roman"/>
                <w:i w:val="0"/>
                <w:sz w:val="24"/>
                <w:szCs w:val="24"/>
              </w:rPr>
              <w:t xml:space="preserve"> </w:t>
            </w:r>
          </w:p>
        </w:tc>
      </w:tr>
      <w:tr w:rsidR="00B43182" w:rsidRPr="00545F29" w14:paraId="5751CA18" w14:textId="77777777" w:rsidTr="79D45E12">
        <w:tc>
          <w:tcPr>
            <w:tcW w:w="2065" w:type="dxa"/>
          </w:tcPr>
          <w:p w14:paraId="380A44A4" w14:textId="266096EF" w:rsidR="00B43182" w:rsidRPr="00545F29" w:rsidRDefault="00B4318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3FCAF96" w14:textId="6583EBB9" w:rsidR="00B43182" w:rsidRPr="00545F29" w:rsidRDefault="7B995994" w:rsidP="79D45E12">
            <w:pPr>
              <w:pStyle w:val="BodyText"/>
              <w:numPr>
                <w:ilvl w:val="0"/>
                <w:numId w:val="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business dashboard </w:t>
            </w:r>
            <w:r w:rsidR="007A5740" w:rsidRPr="00545F29">
              <w:rPr>
                <w:rFonts w:ascii="Times New Roman" w:hAnsi="Times New Roman" w:cs="Times New Roman"/>
                <w:i w:val="0"/>
                <w:sz w:val="24"/>
                <w:szCs w:val="24"/>
              </w:rPr>
              <w:t xml:space="preserve">by clicking the “Dashboard” tab </w:t>
            </w:r>
            <w:r w:rsidR="001C64F0" w:rsidRPr="00545F29">
              <w:rPr>
                <w:rFonts w:ascii="Times New Roman" w:hAnsi="Times New Roman" w:cs="Times New Roman"/>
                <w:i w:val="0"/>
                <w:sz w:val="24"/>
                <w:szCs w:val="24"/>
              </w:rPr>
              <w:t>in</w:t>
            </w:r>
            <w:r w:rsidR="007A5740" w:rsidRPr="00545F29">
              <w:rPr>
                <w:rFonts w:ascii="Times New Roman" w:hAnsi="Times New Roman" w:cs="Times New Roman"/>
                <w:i w:val="0"/>
                <w:sz w:val="24"/>
                <w:szCs w:val="24"/>
              </w:rPr>
              <w:t xml:space="preserve"> the sidebar</w:t>
            </w:r>
            <w:r w:rsidRPr="00545F29">
              <w:rPr>
                <w:rFonts w:ascii="Times New Roman" w:hAnsi="Times New Roman" w:cs="Times New Roman"/>
                <w:i w:val="0"/>
                <w:sz w:val="24"/>
                <w:szCs w:val="24"/>
              </w:rPr>
              <w:t>.</w:t>
            </w:r>
          </w:p>
          <w:p w14:paraId="2FDFBD4F" w14:textId="47546129" w:rsidR="003159D9" w:rsidRPr="00545F29" w:rsidRDefault="48F4E48F" w:rsidP="79D45E12">
            <w:pPr>
              <w:pStyle w:val="BodyText"/>
              <w:numPr>
                <w:ilvl w:val="0"/>
                <w:numId w:val="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the “View” button next to </w:t>
            </w:r>
            <w:r w:rsidR="126C6D19" w:rsidRPr="00545F29">
              <w:rPr>
                <w:rFonts w:ascii="Times New Roman" w:hAnsi="Times New Roman" w:cs="Times New Roman"/>
                <w:i w:val="0"/>
                <w:sz w:val="24"/>
                <w:szCs w:val="24"/>
              </w:rPr>
              <w:t>“Dave Smith.”</w:t>
            </w:r>
          </w:p>
          <w:p w14:paraId="5412D378" w14:textId="05965F05" w:rsidR="00390267" w:rsidRPr="00545F29" w:rsidRDefault="790069FB" w:rsidP="79D45E12">
            <w:pPr>
              <w:pStyle w:val="BodyText"/>
              <w:numPr>
                <w:ilvl w:val="0"/>
                <w:numId w:val="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Once the </w:t>
            </w:r>
            <w:r w:rsidR="5CA7244D" w:rsidRPr="00545F29">
              <w:rPr>
                <w:rFonts w:ascii="Times New Roman" w:hAnsi="Times New Roman" w:cs="Times New Roman"/>
                <w:i w:val="0"/>
                <w:sz w:val="24"/>
                <w:szCs w:val="24"/>
              </w:rPr>
              <w:t xml:space="preserve">dialog box opens, </w:t>
            </w:r>
            <w:r w:rsidR="126C6D19" w:rsidRPr="00545F29">
              <w:rPr>
                <w:rFonts w:ascii="Times New Roman" w:hAnsi="Times New Roman" w:cs="Times New Roman"/>
                <w:i w:val="0"/>
                <w:sz w:val="24"/>
                <w:szCs w:val="24"/>
              </w:rPr>
              <w:t>verify that the information shown matches what was entered in DBS</w:t>
            </w:r>
            <w:r w:rsidR="41C0F852" w:rsidRPr="00545F29">
              <w:rPr>
                <w:rFonts w:ascii="Times New Roman" w:hAnsi="Times New Roman" w:cs="Times New Roman"/>
                <w:i w:val="0"/>
                <w:sz w:val="24"/>
                <w:szCs w:val="24"/>
              </w:rPr>
              <w:t>-04 and is listed in chronological order.</w:t>
            </w:r>
          </w:p>
          <w:p w14:paraId="7DFF3B2B" w14:textId="2F66EF17" w:rsidR="00200B82" w:rsidRPr="00545F29" w:rsidRDefault="08A842C3" w:rsidP="79D45E12">
            <w:pPr>
              <w:pStyle w:val="BodyText"/>
              <w:numPr>
                <w:ilvl w:val="0"/>
                <w:numId w:val="5"/>
              </w:numPr>
              <w:jc w:val="left"/>
              <w:rPr>
                <w:rFonts w:ascii="Times New Roman" w:hAnsi="Times New Roman" w:cs="Times New Roman"/>
                <w:i w:val="0"/>
                <w:sz w:val="24"/>
                <w:szCs w:val="24"/>
              </w:rPr>
            </w:pPr>
            <w:r w:rsidRPr="00545F29">
              <w:rPr>
                <w:rFonts w:ascii="Times New Roman" w:hAnsi="Times New Roman" w:cs="Times New Roman"/>
                <w:i w:val="0"/>
                <w:sz w:val="24"/>
                <w:szCs w:val="24"/>
              </w:rPr>
              <w:t>Close the dialog box.</w:t>
            </w:r>
          </w:p>
          <w:p w14:paraId="7CF82935" w14:textId="5481279C" w:rsidR="00200B82" w:rsidRPr="00545F29" w:rsidRDefault="245FF149" w:rsidP="79D45E12">
            <w:pPr>
              <w:pStyle w:val="BodyText"/>
              <w:numPr>
                <w:ilvl w:val="0"/>
                <w:numId w:val="5"/>
              </w:numPr>
              <w:jc w:val="left"/>
              <w:rPr>
                <w:rFonts w:ascii="Times New Roman" w:hAnsi="Times New Roman" w:cs="Times New Roman"/>
                <w:i w:val="0"/>
                <w:sz w:val="24"/>
                <w:szCs w:val="24"/>
              </w:rPr>
            </w:pPr>
            <w:r w:rsidRPr="00545F29">
              <w:rPr>
                <w:rFonts w:ascii="Times New Roman" w:hAnsi="Times New Roman" w:cs="Times New Roman"/>
                <w:i w:val="0"/>
                <w:sz w:val="24"/>
                <w:szCs w:val="24"/>
              </w:rPr>
              <w:t>Refresh page and verify that the staff user</w:t>
            </w:r>
            <w:r w:rsidR="41C0F852" w:rsidRPr="00545F29">
              <w:rPr>
                <w:rFonts w:ascii="Times New Roman" w:hAnsi="Times New Roman" w:cs="Times New Roman"/>
                <w:i w:val="0"/>
                <w:sz w:val="24"/>
                <w:szCs w:val="24"/>
              </w:rPr>
              <w:t>’</w:t>
            </w:r>
            <w:r w:rsidRPr="00545F29">
              <w:rPr>
                <w:rFonts w:ascii="Times New Roman" w:hAnsi="Times New Roman" w:cs="Times New Roman"/>
                <w:i w:val="0"/>
                <w:sz w:val="24"/>
                <w:szCs w:val="24"/>
              </w:rPr>
              <w:t>s name and the “View” button are not on the business dashboard any longer.</w:t>
            </w:r>
          </w:p>
        </w:tc>
      </w:tr>
      <w:tr w:rsidR="00B43182" w:rsidRPr="00545F29" w14:paraId="751DF65B" w14:textId="77777777" w:rsidTr="79D45E12">
        <w:tc>
          <w:tcPr>
            <w:tcW w:w="2065" w:type="dxa"/>
          </w:tcPr>
          <w:p w14:paraId="77C2CDA9" w14:textId="628B21EB" w:rsidR="00B43182" w:rsidRPr="00545F29" w:rsidRDefault="00B4318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758CF86" w14:textId="76EE1A93" w:rsidR="00B43182" w:rsidRPr="00545F29" w:rsidRDefault="57EFD813"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Updates and Alerts section </w:t>
            </w:r>
            <w:r w:rsidR="13DB0AFF" w:rsidRPr="00545F29">
              <w:rPr>
                <w:rFonts w:ascii="Times New Roman" w:hAnsi="Times New Roman" w:cs="Times New Roman"/>
                <w:i w:val="0"/>
                <w:sz w:val="24"/>
                <w:szCs w:val="24"/>
              </w:rPr>
              <w:t>displays</w:t>
            </w:r>
            <w:r w:rsidRPr="00545F29">
              <w:rPr>
                <w:rFonts w:ascii="Times New Roman" w:hAnsi="Times New Roman" w:cs="Times New Roman"/>
                <w:i w:val="0"/>
                <w:sz w:val="24"/>
                <w:szCs w:val="24"/>
              </w:rPr>
              <w:t xml:space="preserve"> the “Nothing to see here” message.</w:t>
            </w:r>
          </w:p>
        </w:tc>
      </w:tr>
    </w:tbl>
    <w:p w14:paraId="3C994A77" w14:textId="53D9D67E" w:rsidR="00B43182" w:rsidRPr="00545F29" w:rsidRDefault="00B43182" w:rsidP="00AC164F">
      <w:pPr>
        <w:spacing w:line="360" w:lineRule="auto"/>
        <w:rPr>
          <w:rFonts w:ascii="Times New Roman" w:hAnsi="Times New Roman" w:cs="Times New Roman"/>
        </w:rPr>
      </w:pPr>
    </w:p>
    <w:p w14:paraId="646958F4" w14:textId="27EC00F4" w:rsidR="25E219FD" w:rsidRPr="00545F29" w:rsidRDefault="00636F21" w:rsidP="00AC164F">
      <w:pPr>
        <w:pStyle w:val="Heading2"/>
        <w:spacing w:line="360" w:lineRule="auto"/>
        <w:rPr>
          <w:rFonts w:ascii="Times New Roman" w:eastAsia="Calibri" w:hAnsi="Times New Roman" w:cs="Times New Roman"/>
          <w:szCs w:val="24"/>
        </w:rPr>
      </w:pPr>
      <w:bookmarkStart w:id="63" w:name="_Toc101099322"/>
      <w:r w:rsidRPr="00545F29">
        <w:rPr>
          <w:rFonts w:ascii="Times New Roman" w:eastAsia="Calibri" w:hAnsi="Times New Roman" w:cs="Times New Roman"/>
        </w:rPr>
        <w:t>6</w:t>
      </w:r>
      <w:r w:rsidR="00061439" w:rsidRPr="00545F29">
        <w:rPr>
          <w:rFonts w:ascii="Times New Roman" w:eastAsia="Calibri" w:hAnsi="Times New Roman" w:cs="Times New Roman"/>
        </w:rPr>
        <w:t>.</w:t>
      </w:r>
      <w:r w:rsidR="00396C29" w:rsidRPr="00545F29">
        <w:rPr>
          <w:rFonts w:ascii="Times New Roman" w:eastAsia="Calibri" w:hAnsi="Times New Roman" w:cs="Times New Roman"/>
        </w:rPr>
        <w:t>8</w:t>
      </w:r>
      <w:r w:rsidR="00061439" w:rsidRPr="00545F29">
        <w:rPr>
          <w:rFonts w:ascii="Times New Roman" w:eastAsia="Calibri" w:hAnsi="Times New Roman" w:cs="Times New Roman"/>
        </w:rPr>
        <w:t xml:space="preserve"> </w:t>
      </w:r>
      <w:r w:rsidR="000D2600" w:rsidRPr="00545F29">
        <w:rPr>
          <w:rFonts w:ascii="Times New Roman" w:eastAsia="Calibri" w:hAnsi="Times New Roman" w:cs="Times New Roman"/>
        </w:rPr>
        <w:t>Announcements</w:t>
      </w:r>
      <w:bookmarkEnd w:id="63"/>
    </w:p>
    <w:tbl>
      <w:tblPr>
        <w:tblStyle w:val="TableGrid"/>
        <w:tblW w:w="0" w:type="auto"/>
        <w:tblInd w:w="0" w:type="dxa"/>
        <w:tblLook w:val="04A0" w:firstRow="1" w:lastRow="0" w:firstColumn="1" w:lastColumn="0" w:noHBand="0" w:noVBand="1"/>
      </w:tblPr>
      <w:tblGrid>
        <w:gridCol w:w="2065"/>
        <w:gridCol w:w="2250"/>
        <w:gridCol w:w="5035"/>
      </w:tblGrid>
      <w:tr w:rsidR="00D02EA5" w:rsidRPr="00545F29" w14:paraId="3038DEAD" w14:textId="77777777" w:rsidTr="79D45E12">
        <w:tc>
          <w:tcPr>
            <w:tcW w:w="4315" w:type="dxa"/>
            <w:gridSpan w:val="2"/>
            <w:shd w:val="clear" w:color="auto" w:fill="D9D9D9" w:themeFill="background1" w:themeFillShade="D9"/>
          </w:tcPr>
          <w:p w14:paraId="0AB359B9" w14:textId="453FF4EB" w:rsidR="00D02EA5" w:rsidRPr="00545F29" w:rsidRDefault="00D02EA5"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16</w:t>
            </w:r>
          </w:p>
        </w:tc>
        <w:tc>
          <w:tcPr>
            <w:tcW w:w="5035" w:type="dxa"/>
            <w:shd w:val="clear" w:color="auto" w:fill="D9D9D9" w:themeFill="background1" w:themeFillShade="D9"/>
          </w:tcPr>
          <w:p w14:paraId="1D85C73B" w14:textId="2230F96D" w:rsidR="00D02EA5" w:rsidRPr="00545F29" w:rsidRDefault="00D02EA5"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0D2600" w:rsidRPr="00545F29">
              <w:rPr>
                <w:rFonts w:ascii="Times New Roman" w:hAnsi="Times New Roman" w:cs="Times New Roman"/>
                <w:i w:val="0"/>
                <w:sz w:val="24"/>
                <w:szCs w:val="24"/>
              </w:rPr>
              <w:t>Announcement Creation</w:t>
            </w:r>
          </w:p>
        </w:tc>
      </w:tr>
      <w:tr w:rsidR="00D02EA5" w:rsidRPr="00545F29" w14:paraId="6B5318DF" w14:textId="77777777" w:rsidTr="79D45E12">
        <w:tc>
          <w:tcPr>
            <w:tcW w:w="4315" w:type="dxa"/>
            <w:gridSpan w:val="2"/>
            <w:shd w:val="clear" w:color="auto" w:fill="D9D9D9" w:themeFill="background1" w:themeFillShade="D9"/>
          </w:tcPr>
          <w:p w14:paraId="10C36E30" w14:textId="1076788B"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3466EB06" w14:textId="09940F3B"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D02EA5" w:rsidRPr="00545F29" w14:paraId="1DB60E26" w14:textId="77777777" w:rsidTr="79D45E12">
        <w:tc>
          <w:tcPr>
            <w:tcW w:w="4315" w:type="dxa"/>
            <w:gridSpan w:val="2"/>
            <w:shd w:val="clear" w:color="auto" w:fill="D9D9D9" w:themeFill="background1" w:themeFillShade="D9"/>
          </w:tcPr>
          <w:p w14:paraId="6DEE1F17" w14:textId="17ADC73B"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EB5B0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32BADC3" w14:textId="7FBD3963"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712B7" w:rsidRPr="00545F29">
              <w:rPr>
                <w:rFonts w:ascii="Times New Roman" w:hAnsi="Times New Roman" w:cs="Times New Roman"/>
                <w:i w:val="0"/>
                <w:sz w:val="24"/>
                <w:szCs w:val="24"/>
              </w:rPr>
              <w:t>4/</w:t>
            </w:r>
            <w:r w:rsidR="00EB5B00" w:rsidRPr="00545F29">
              <w:rPr>
                <w:rFonts w:ascii="Times New Roman" w:hAnsi="Times New Roman" w:cs="Times New Roman"/>
                <w:i w:val="0"/>
                <w:sz w:val="24"/>
                <w:szCs w:val="24"/>
              </w:rPr>
              <w:t>15</w:t>
            </w:r>
            <w:r w:rsidR="009712B7" w:rsidRPr="00545F29">
              <w:rPr>
                <w:rFonts w:ascii="Times New Roman" w:hAnsi="Times New Roman" w:cs="Times New Roman"/>
                <w:i w:val="0"/>
                <w:sz w:val="24"/>
                <w:szCs w:val="24"/>
              </w:rPr>
              <w:t>/2022</w:t>
            </w:r>
          </w:p>
        </w:tc>
      </w:tr>
      <w:tr w:rsidR="00D02EA5" w:rsidRPr="00545F29" w14:paraId="6064E358" w14:textId="77777777" w:rsidTr="79D45E12">
        <w:tc>
          <w:tcPr>
            <w:tcW w:w="2065" w:type="dxa"/>
          </w:tcPr>
          <w:p w14:paraId="6C498864" w14:textId="0EA11F13" w:rsidR="00D02EA5" w:rsidRPr="00545F29" w:rsidRDefault="00D02EA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C025432" w14:textId="66BFF22D" w:rsidR="00D02EA5" w:rsidRPr="00545F29" w:rsidRDefault="00C16A0B"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D02EA5" w:rsidRPr="00545F29" w14:paraId="2810037E" w14:textId="77777777" w:rsidTr="79D45E12">
        <w:tc>
          <w:tcPr>
            <w:tcW w:w="2065" w:type="dxa"/>
          </w:tcPr>
          <w:p w14:paraId="1972975D" w14:textId="5631C231" w:rsidR="00D02EA5" w:rsidRPr="00545F29" w:rsidRDefault="00D02EA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F83DA60" w14:textId="138D77B4" w:rsidR="00440D13" w:rsidRPr="00545F29" w:rsidRDefault="004B3672" w:rsidP="009B7BC4">
            <w:pPr>
              <w:pStyle w:val="BodyText"/>
              <w:numPr>
                <w:ilvl w:val="0"/>
                <w:numId w:val="136"/>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EB5B00" w:rsidRPr="00545F29">
              <w:rPr>
                <w:rFonts w:ascii="Times New Roman" w:hAnsi="Times New Roman" w:cs="Times New Roman"/>
                <w:i w:val="0"/>
                <w:sz w:val="24"/>
                <w:szCs w:val="24"/>
              </w:rPr>
              <w:t xml:space="preserve"> and DBS-01</w:t>
            </w:r>
          </w:p>
          <w:p w14:paraId="127052B8" w14:textId="5A230064" w:rsidR="004B3672" w:rsidRPr="00545F29" w:rsidRDefault="004B3672" w:rsidP="009B7BC4">
            <w:pPr>
              <w:pStyle w:val="BodyText"/>
              <w:numPr>
                <w:ilvl w:val="0"/>
                <w:numId w:val="136"/>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 xml:space="preserve"> </w:t>
            </w:r>
            <w:r w:rsidR="00EB5B00" w:rsidRPr="00545F29">
              <w:rPr>
                <w:rFonts w:ascii="Times New Roman" w:hAnsi="Times New Roman" w:cs="Times New Roman"/>
                <w:i w:val="0"/>
                <w:sz w:val="24"/>
                <w:szCs w:val="24"/>
              </w:rPr>
              <w:t>Firestore is open in another window.</w:t>
            </w:r>
          </w:p>
          <w:p w14:paraId="5C258FF1" w14:textId="4F89E4CD" w:rsidR="00AF3450" w:rsidRPr="00545F29" w:rsidRDefault="00CB4EEF" w:rsidP="009B7BC4">
            <w:pPr>
              <w:pStyle w:val="BodyText"/>
              <w:numPr>
                <w:ilvl w:val="0"/>
                <w:numId w:val="136"/>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p>
        </w:tc>
      </w:tr>
      <w:tr w:rsidR="00D02EA5" w:rsidRPr="00545F29" w14:paraId="3EE3E37B" w14:textId="77777777" w:rsidTr="79D45E12">
        <w:tc>
          <w:tcPr>
            <w:tcW w:w="2065" w:type="dxa"/>
          </w:tcPr>
          <w:p w14:paraId="0962C4AE" w14:textId="4DF3A4AC" w:rsidR="00D02EA5" w:rsidRPr="00545F29" w:rsidRDefault="00D02EA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2D1FFAC3" w14:textId="6D14B8D6" w:rsidR="00D02EA5" w:rsidRPr="00545F29" w:rsidRDefault="6C0A188C"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new a</w:t>
            </w:r>
            <w:r w:rsidR="2B0441B6" w:rsidRPr="00545F29">
              <w:rPr>
                <w:rFonts w:ascii="Times New Roman" w:hAnsi="Times New Roman" w:cs="Times New Roman"/>
                <w:i w:val="0"/>
                <w:sz w:val="24"/>
                <w:szCs w:val="24"/>
              </w:rPr>
              <w:t xml:space="preserve">nnouncement is </w:t>
            </w:r>
            <w:r w:rsidR="00EB5B00" w:rsidRPr="00545F29">
              <w:rPr>
                <w:rFonts w:ascii="Times New Roman" w:hAnsi="Times New Roman" w:cs="Times New Roman"/>
                <w:i w:val="0"/>
                <w:sz w:val="24"/>
                <w:szCs w:val="24"/>
              </w:rPr>
              <w:t>saved</w:t>
            </w:r>
            <w:r w:rsidR="295CBFCC" w:rsidRPr="00545F29">
              <w:rPr>
                <w:rFonts w:ascii="Times New Roman" w:hAnsi="Times New Roman" w:cs="Times New Roman"/>
                <w:i w:val="0"/>
                <w:sz w:val="24"/>
                <w:szCs w:val="24"/>
              </w:rPr>
              <w:t xml:space="preserve"> to the datab</w:t>
            </w:r>
            <w:r w:rsidR="2852496F" w:rsidRPr="00545F29">
              <w:rPr>
                <w:rFonts w:ascii="Times New Roman" w:hAnsi="Times New Roman" w:cs="Times New Roman"/>
                <w:i w:val="0"/>
                <w:sz w:val="24"/>
                <w:szCs w:val="24"/>
              </w:rPr>
              <w:t>a</w:t>
            </w:r>
            <w:r w:rsidR="295CBFCC" w:rsidRPr="00545F29">
              <w:rPr>
                <w:rFonts w:ascii="Times New Roman" w:hAnsi="Times New Roman" w:cs="Times New Roman"/>
                <w:i w:val="0"/>
                <w:sz w:val="24"/>
                <w:szCs w:val="24"/>
              </w:rPr>
              <w:t>se</w:t>
            </w:r>
            <w:r w:rsidR="00EB5B00" w:rsidRPr="00545F29">
              <w:rPr>
                <w:rFonts w:ascii="Times New Roman" w:hAnsi="Times New Roman" w:cs="Times New Roman"/>
                <w:i w:val="0"/>
                <w:sz w:val="24"/>
                <w:szCs w:val="24"/>
              </w:rPr>
              <w:t xml:space="preserve"> in the “Announcement” collection</w:t>
            </w:r>
            <w:r w:rsidR="295CBFCC" w:rsidRPr="00545F29">
              <w:rPr>
                <w:rFonts w:ascii="Times New Roman" w:hAnsi="Times New Roman" w:cs="Times New Roman"/>
                <w:i w:val="0"/>
                <w:sz w:val="24"/>
                <w:szCs w:val="24"/>
              </w:rPr>
              <w:t>.</w:t>
            </w:r>
          </w:p>
        </w:tc>
      </w:tr>
      <w:tr w:rsidR="00D02EA5" w:rsidRPr="00545F29" w14:paraId="09ED9FC2" w14:textId="77777777" w:rsidTr="79D45E12">
        <w:tc>
          <w:tcPr>
            <w:tcW w:w="2065" w:type="dxa"/>
          </w:tcPr>
          <w:p w14:paraId="479ABAF4" w14:textId="17013048" w:rsidR="00D02EA5" w:rsidRPr="00545F29" w:rsidRDefault="00D02EA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DEE19B7" w14:textId="77777777" w:rsidR="00D400FA" w:rsidRPr="00545F29" w:rsidRDefault="00D400FA" w:rsidP="00D400FA">
            <w:pPr>
              <w:pStyle w:val="BodyText"/>
              <w:numPr>
                <w:ilvl w:val="0"/>
                <w:numId w:val="6"/>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“Create Announcements” page by clicking on the “Announcements” tab and then clicking the “Create Announcements” button in the sidebar.</w:t>
            </w:r>
          </w:p>
          <w:p w14:paraId="587E3240" w14:textId="6067C7A1" w:rsidR="007F76AA" w:rsidRPr="00545F29" w:rsidRDefault="72CB2303" w:rsidP="79D45E12">
            <w:pPr>
              <w:pStyle w:val="BodyText"/>
              <w:numPr>
                <w:ilvl w:val="0"/>
                <w:numId w:val="6"/>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59D9597B" w:rsidRPr="00545F29">
              <w:rPr>
                <w:rFonts w:ascii="Times New Roman" w:hAnsi="Times New Roman" w:cs="Times New Roman"/>
                <w:i w:val="0"/>
                <w:sz w:val="24"/>
                <w:szCs w:val="24"/>
              </w:rPr>
              <w:t>This is an announcement</w:t>
            </w:r>
            <w:r w:rsidRPr="00545F29">
              <w:rPr>
                <w:rFonts w:ascii="Times New Roman" w:hAnsi="Times New Roman" w:cs="Times New Roman"/>
                <w:i w:val="0"/>
                <w:sz w:val="24"/>
                <w:szCs w:val="24"/>
              </w:rPr>
              <w:t>” in the title field.</w:t>
            </w:r>
          </w:p>
          <w:p w14:paraId="77FBE8A1" w14:textId="44AB74EE" w:rsidR="00336C62" w:rsidRPr="00545F29" w:rsidRDefault="72CB2303" w:rsidP="79D45E12">
            <w:pPr>
              <w:pStyle w:val="BodyText"/>
              <w:numPr>
                <w:ilvl w:val="0"/>
                <w:numId w:val="6"/>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4AB1B2BD" w:rsidRPr="00545F29">
              <w:rPr>
                <w:rFonts w:ascii="Times New Roman" w:hAnsi="Times New Roman" w:cs="Times New Roman"/>
                <w:i w:val="0"/>
                <w:sz w:val="24"/>
                <w:szCs w:val="24"/>
              </w:rPr>
              <w:t>This announcement is being written as a test to ensure that this functionality is working as expected”</w:t>
            </w:r>
            <w:r w:rsidR="51161DD6" w:rsidRPr="00545F29">
              <w:rPr>
                <w:rFonts w:ascii="Times New Roman" w:hAnsi="Times New Roman" w:cs="Times New Roman"/>
                <w:i w:val="0"/>
                <w:sz w:val="24"/>
                <w:szCs w:val="24"/>
              </w:rPr>
              <w:t xml:space="preserve"> details</w:t>
            </w:r>
            <w:r w:rsidR="0FB2568D" w:rsidRPr="00545F29">
              <w:rPr>
                <w:rFonts w:ascii="Times New Roman" w:hAnsi="Times New Roman" w:cs="Times New Roman"/>
                <w:i w:val="0"/>
                <w:sz w:val="24"/>
                <w:szCs w:val="24"/>
              </w:rPr>
              <w:t xml:space="preserve"> section.</w:t>
            </w:r>
          </w:p>
          <w:p w14:paraId="1602F13E" w14:textId="6C39B0DC" w:rsidR="00D91F8F" w:rsidRPr="00545F29" w:rsidRDefault="6EA97F2D" w:rsidP="79D45E12">
            <w:pPr>
              <w:pStyle w:val="BodyText"/>
              <w:numPr>
                <w:ilvl w:val="0"/>
                <w:numId w:val="6"/>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“Send” button.</w:t>
            </w:r>
          </w:p>
        </w:tc>
      </w:tr>
      <w:tr w:rsidR="00D02EA5" w:rsidRPr="00545F29" w14:paraId="3EFBBAEB" w14:textId="77777777" w:rsidTr="79D45E12">
        <w:tc>
          <w:tcPr>
            <w:tcW w:w="2065" w:type="dxa"/>
          </w:tcPr>
          <w:p w14:paraId="7C168CD8" w14:textId="23A5ECCF" w:rsidR="00D02EA5" w:rsidRPr="00545F29" w:rsidRDefault="00D02EA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63A263D" w14:textId="4ABCC95B" w:rsidR="005373E2" w:rsidRPr="00545F29" w:rsidRDefault="13FC6039" w:rsidP="009B7BC4">
            <w:pPr>
              <w:pStyle w:val="BodyText"/>
              <w:numPr>
                <w:ilvl w:val="0"/>
                <w:numId w:val="137"/>
              </w:numPr>
              <w:jc w:val="left"/>
              <w:rPr>
                <w:rFonts w:ascii="Times New Roman" w:hAnsi="Times New Roman" w:cs="Times New Roman"/>
                <w:i w:val="0"/>
                <w:sz w:val="24"/>
                <w:szCs w:val="24"/>
              </w:rPr>
            </w:pPr>
            <w:r w:rsidRPr="00545F29">
              <w:rPr>
                <w:rFonts w:ascii="Times New Roman" w:hAnsi="Times New Roman" w:cs="Times New Roman"/>
                <w:i w:val="0"/>
                <w:sz w:val="24"/>
                <w:szCs w:val="24"/>
              </w:rPr>
              <w:t>Announcements</w:t>
            </w:r>
            <w:r w:rsidR="6EA97F2D" w:rsidRPr="00545F29">
              <w:rPr>
                <w:rFonts w:ascii="Times New Roman" w:hAnsi="Times New Roman" w:cs="Times New Roman"/>
                <w:i w:val="0"/>
                <w:sz w:val="24"/>
                <w:szCs w:val="24"/>
              </w:rPr>
              <w:t xml:space="preserve"> </w:t>
            </w:r>
            <w:r w:rsidR="00400B20" w:rsidRPr="00545F29">
              <w:rPr>
                <w:rFonts w:ascii="Times New Roman" w:hAnsi="Times New Roman" w:cs="Times New Roman"/>
                <w:i w:val="0"/>
                <w:sz w:val="24"/>
                <w:szCs w:val="24"/>
              </w:rPr>
              <w:t>will</w:t>
            </w:r>
            <w:r w:rsidR="6EA97F2D" w:rsidRPr="00545F29">
              <w:rPr>
                <w:rFonts w:ascii="Times New Roman" w:hAnsi="Times New Roman" w:cs="Times New Roman"/>
                <w:i w:val="0"/>
                <w:sz w:val="24"/>
                <w:szCs w:val="24"/>
              </w:rPr>
              <w:t xml:space="preserve"> be able to be viewed by the business user </w:t>
            </w:r>
            <w:r w:rsidR="5F140278" w:rsidRPr="00545F29">
              <w:rPr>
                <w:rFonts w:ascii="Times New Roman" w:hAnsi="Times New Roman" w:cs="Times New Roman"/>
                <w:i w:val="0"/>
                <w:sz w:val="24"/>
                <w:szCs w:val="24"/>
              </w:rPr>
              <w:t xml:space="preserve">as well as all associated staff user on the </w:t>
            </w:r>
            <w:r w:rsidR="403F3217" w:rsidRPr="00545F29">
              <w:rPr>
                <w:rFonts w:ascii="Times New Roman" w:hAnsi="Times New Roman" w:cs="Times New Roman"/>
                <w:i w:val="0"/>
                <w:sz w:val="24"/>
                <w:szCs w:val="24"/>
              </w:rPr>
              <w:t>announcement view page</w:t>
            </w:r>
            <w:r w:rsidR="5F140278" w:rsidRPr="00545F29">
              <w:rPr>
                <w:rFonts w:ascii="Times New Roman" w:hAnsi="Times New Roman" w:cs="Times New Roman"/>
                <w:i w:val="0"/>
                <w:sz w:val="24"/>
                <w:szCs w:val="24"/>
              </w:rPr>
              <w:t>.</w:t>
            </w:r>
          </w:p>
          <w:p w14:paraId="08264397" w14:textId="08481AF3" w:rsidR="0008202E" w:rsidRPr="00545F29" w:rsidRDefault="76F9B5A7" w:rsidP="009B7BC4">
            <w:pPr>
              <w:pStyle w:val="BodyText"/>
              <w:numPr>
                <w:ilvl w:val="0"/>
                <w:numId w:val="137"/>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page is </w:t>
            </w:r>
            <w:r w:rsidR="4959F5AE" w:rsidRPr="00545F29">
              <w:rPr>
                <w:rFonts w:ascii="Times New Roman" w:hAnsi="Times New Roman" w:cs="Times New Roman"/>
                <w:i w:val="0"/>
                <w:sz w:val="24"/>
                <w:szCs w:val="24"/>
              </w:rPr>
              <w:t>refreshed,</w:t>
            </w:r>
            <w:r w:rsidRPr="00545F29">
              <w:rPr>
                <w:rFonts w:ascii="Times New Roman" w:hAnsi="Times New Roman" w:cs="Times New Roman"/>
                <w:i w:val="0"/>
                <w:sz w:val="24"/>
                <w:szCs w:val="24"/>
              </w:rPr>
              <w:t xml:space="preserve"> and the form entries are cleared.</w:t>
            </w:r>
          </w:p>
        </w:tc>
      </w:tr>
    </w:tbl>
    <w:p w14:paraId="4E676D72" w14:textId="77777777" w:rsidR="00732512" w:rsidRPr="00545F29" w:rsidRDefault="00732512"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D02EA5" w:rsidRPr="00545F29" w14:paraId="25E13A92" w14:textId="77777777" w:rsidTr="79D45E12">
        <w:tc>
          <w:tcPr>
            <w:tcW w:w="4315" w:type="dxa"/>
            <w:gridSpan w:val="2"/>
            <w:shd w:val="clear" w:color="auto" w:fill="D9D9D9" w:themeFill="background1" w:themeFillShade="D9"/>
          </w:tcPr>
          <w:p w14:paraId="6F7AAE96" w14:textId="7F039E4A" w:rsidR="00D02EA5" w:rsidRPr="00545F29" w:rsidRDefault="00D02EA5"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17</w:t>
            </w:r>
          </w:p>
        </w:tc>
        <w:tc>
          <w:tcPr>
            <w:tcW w:w="5035" w:type="dxa"/>
            <w:shd w:val="clear" w:color="auto" w:fill="D9D9D9" w:themeFill="background1" w:themeFillShade="D9"/>
          </w:tcPr>
          <w:p w14:paraId="5088A9A7" w14:textId="2E4C5E2E" w:rsidR="00D02EA5" w:rsidRPr="00545F29" w:rsidRDefault="00D02EA5"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417682" w:rsidRPr="00545F29">
              <w:rPr>
                <w:rFonts w:ascii="Times New Roman" w:hAnsi="Times New Roman" w:cs="Times New Roman"/>
                <w:i w:val="0"/>
                <w:sz w:val="24"/>
                <w:szCs w:val="24"/>
              </w:rPr>
              <w:t>Announcement Creation</w:t>
            </w:r>
            <w:r w:rsidR="004855AB" w:rsidRPr="00545F29">
              <w:rPr>
                <w:rFonts w:ascii="Times New Roman" w:hAnsi="Times New Roman" w:cs="Times New Roman"/>
                <w:i w:val="0"/>
                <w:sz w:val="24"/>
                <w:szCs w:val="24"/>
              </w:rPr>
              <w:t xml:space="preserve">: Title too </w:t>
            </w:r>
            <w:r w:rsidR="00110A7F" w:rsidRPr="00545F29">
              <w:rPr>
                <w:rFonts w:ascii="Times New Roman" w:hAnsi="Times New Roman" w:cs="Times New Roman"/>
                <w:i w:val="0"/>
                <w:sz w:val="24"/>
                <w:szCs w:val="24"/>
              </w:rPr>
              <w:t>Short</w:t>
            </w:r>
          </w:p>
        </w:tc>
      </w:tr>
      <w:tr w:rsidR="00D02EA5" w:rsidRPr="00545F29" w14:paraId="1281698A" w14:textId="77777777" w:rsidTr="79D45E12">
        <w:tc>
          <w:tcPr>
            <w:tcW w:w="4315" w:type="dxa"/>
            <w:gridSpan w:val="2"/>
            <w:shd w:val="clear" w:color="auto" w:fill="D9D9D9" w:themeFill="background1" w:themeFillShade="D9"/>
          </w:tcPr>
          <w:p w14:paraId="4C90B0C8" w14:textId="2F7A92F3"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65DAB5E8" w14:textId="0C642E46"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D02EA5" w:rsidRPr="00545F29" w14:paraId="6A00DB63" w14:textId="77777777" w:rsidTr="79D45E12">
        <w:tc>
          <w:tcPr>
            <w:tcW w:w="4315" w:type="dxa"/>
            <w:gridSpan w:val="2"/>
            <w:shd w:val="clear" w:color="auto" w:fill="D9D9D9" w:themeFill="background1" w:themeFillShade="D9"/>
          </w:tcPr>
          <w:p w14:paraId="09BA87F6" w14:textId="36A1CAC5"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76F92"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53FE9E04" w14:textId="4AB47B39" w:rsidR="00D02EA5" w:rsidRPr="00545F29" w:rsidRDefault="00D02EA5"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776F92" w:rsidRPr="00545F29">
              <w:rPr>
                <w:rFonts w:ascii="Times New Roman" w:hAnsi="Times New Roman" w:cs="Times New Roman"/>
                <w:i w:val="0"/>
                <w:sz w:val="24"/>
                <w:szCs w:val="24"/>
              </w:rPr>
              <w:t>4/3/2022</w:t>
            </w:r>
          </w:p>
        </w:tc>
      </w:tr>
      <w:tr w:rsidR="004855AB" w:rsidRPr="00545F29" w14:paraId="0B1DD7BF" w14:textId="77777777" w:rsidTr="79D45E12">
        <w:tc>
          <w:tcPr>
            <w:tcW w:w="2065" w:type="dxa"/>
          </w:tcPr>
          <w:p w14:paraId="3DED604C" w14:textId="7A4FFD88" w:rsidR="004855AB" w:rsidRPr="00545F29" w:rsidRDefault="004855A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6941CB3" w14:textId="5A43FAFA" w:rsidR="004855AB" w:rsidRPr="00545F29" w:rsidRDefault="004855AB"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4855AB" w:rsidRPr="00545F29" w14:paraId="54B134E5" w14:textId="77777777" w:rsidTr="79D45E12">
        <w:tc>
          <w:tcPr>
            <w:tcW w:w="2065" w:type="dxa"/>
          </w:tcPr>
          <w:p w14:paraId="12EA7043" w14:textId="69BE3CE5" w:rsidR="004855AB" w:rsidRPr="00545F29" w:rsidRDefault="004855A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CAECD53" w14:textId="3535F0DC" w:rsidR="00440D13" w:rsidRPr="00545F29" w:rsidRDefault="004B3672" w:rsidP="009B7BC4">
            <w:pPr>
              <w:pStyle w:val="BodyText"/>
              <w:numPr>
                <w:ilvl w:val="0"/>
                <w:numId w:val="13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400B20" w:rsidRPr="00545F29">
              <w:rPr>
                <w:rFonts w:ascii="Times New Roman" w:hAnsi="Times New Roman" w:cs="Times New Roman"/>
                <w:i w:val="0"/>
                <w:sz w:val="24"/>
                <w:szCs w:val="24"/>
              </w:rPr>
              <w:t xml:space="preserve"> and DBS-01</w:t>
            </w:r>
          </w:p>
          <w:p w14:paraId="46E184D2" w14:textId="2B8829C3" w:rsidR="00776F92" w:rsidRPr="00545F29" w:rsidRDefault="00CB4EEF" w:rsidP="009B7BC4">
            <w:pPr>
              <w:pStyle w:val="BodyText"/>
              <w:numPr>
                <w:ilvl w:val="0"/>
                <w:numId w:val="13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p>
        </w:tc>
      </w:tr>
      <w:tr w:rsidR="004855AB" w:rsidRPr="00545F29" w14:paraId="5F10539B" w14:textId="77777777" w:rsidTr="79D45E12">
        <w:tc>
          <w:tcPr>
            <w:tcW w:w="2065" w:type="dxa"/>
          </w:tcPr>
          <w:p w14:paraId="2D470F68" w14:textId="42330C03" w:rsidR="004855AB" w:rsidRPr="00545F29" w:rsidRDefault="004855A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A26D6EF" w14:textId="1C4F7EF1" w:rsidR="004855AB" w:rsidRPr="00545F29" w:rsidRDefault="0063095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4855AB" w:rsidRPr="00545F29" w14:paraId="209E0DF2" w14:textId="77777777" w:rsidTr="79D45E12">
        <w:tc>
          <w:tcPr>
            <w:tcW w:w="2065" w:type="dxa"/>
          </w:tcPr>
          <w:p w14:paraId="106457C6" w14:textId="3B609B5E" w:rsidR="004855AB" w:rsidRPr="00545F29" w:rsidRDefault="004855A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1C08730" w14:textId="77777777" w:rsidR="00D400FA" w:rsidRPr="00545F29" w:rsidRDefault="00D400FA" w:rsidP="00D400FA">
            <w:pPr>
              <w:pStyle w:val="BodyText"/>
              <w:numPr>
                <w:ilvl w:val="0"/>
                <w:numId w:val="7"/>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“Create Announcements” page by clicking on the “Announcements” tab and then clicking the “Create Announcements” button in the sidebar.</w:t>
            </w:r>
          </w:p>
          <w:p w14:paraId="0C4DAB44" w14:textId="6C355C2F" w:rsidR="004855AB" w:rsidRPr="00545F29" w:rsidRDefault="573D3429" w:rsidP="79D45E12">
            <w:pPr>
              <w:pStyle w:val="BodyText"/>
              <w:numPr>
                <w:ilvl w:val="0"/>
                <w:numId w:val="7"/>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6326730F" w:rsidRPr="00545F29">
              <w:rPr>
                <w:rFonts w:ascii="Times New Roman" w:hAnsi="Times New Roman" w:cs="Times New Roman"/>
                <w:i w:val="0"/>
                <w:sz w:val="24"/>
                <w:szCs w:val="24"/>
              </w:rPr>
              <w:t>Hi</w:t>
            </w:r>
            <w:r w:rsidRPr="00545F29">
              <w:rPr>
                <w:rFonts w:ascii="Times New Roman" w:hAnsi="Times New Roman" w:cs="Times New Roman"/>
                <w:i w:val="0"/>
                <w:sz w:val="24"/>
                <w:szCs w:val="24"/>
              </w:rPr>
              <w:t>” in the title field.</w:t>
            </w:r>
          </w:p>
          <w:p w14:paraId="1AAFF7A4" w14:textId="5B602AE5" w:rsidR="004855AB" w:rsidRPr="00545F29" w:rsidRDefault="573D3429" w:rsidP="79D45E12">
            <w:pPr>
              <w:pStyle w:val="BodyText"/>
              <w:numPr>
                <w:ilvl w:val="0"/>
                <w:numId w:val="7"/>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Enter “This announcement is being written as a test to ensure that this functionality is working as expected.”</w:t>
            </w:r>
          </w:p>
          <w:p w14:paraId="74880112" w14:textId="18E69BD7" w:rsidR="004855AB" w:rsidRPr="00545F29" w:rsidRDefault="573D3429" w:rsidP="79D45E12">
            <w:pPr>
              <w:pStyle w:val="BodyText"/>
              <w:numPr>
                <w:ilvl w:val="0"/>
                <w:numId w:val="7"/>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“Send” button.</w:t>
            </w:r>
          </w:p>
        </w:tc>
      </w:tr>
      <w:tr w:rsidR="004855AB" w:rsidRPr="00545F29" w14:paraId="7648DF55" w14:textId="77777777" w:rsidTr="79D45E12">
        <w:tc>
          <w:tcPr>
            <w:tcW w:w="2065" w:type="dxa"/>
          </w:tcPr>
          <w:p w14:paraId="6A89C0DF" w14:textId="04353B8B" w:rsidR="004855AB" w:rsidRPr="00545F29" w:rsidRDefault="004855A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12AEB11B" w14:textId="798143D3" w:rsidR="004855AB" w:rsidRPr="00545F29" w:rsidRDefault="443C3D85" w:rsidP="009B7BC4">
            <w:pPr>
              <w:pStyle w:val="BodyText"/>
              <w:numPr>
                <w:ilvl w:val="0"/>
                <w:numId w:val="13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5A6F0AF4" w:rsidRPr="00545F29">
              <w:rPr>
                <w:rFonts w:ascii="Times New Roman" w:hAnsi="Times New Roman" w:cs="Times New Roman"/>
                <w:i w:val="0"/>
                <w:sz w:val="24"/>
                <w:szCs w:val="24"/>
              </w:rPr>
              <w:t>on-screen</w:t>
            </w:r>
            <w:r w:rsidR="45FA0D2E"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error message that says, “</w:t>
            </w:r>
            <w:r w:rsidR="6F008FD0" w:rsidRPr="00545F29">
              <w:rPr>
                <w:rFonts w:ascii="Times New Roman" w:hAnsi="Times New Roman" w:cs="Times New Roman"/>
                <w:i w:val="0"/>
                <w:sz w:val="24"/>
                <w:szCs w:val="24"/>
              </w:rPr>
              <w:t xml:space="preserve">Title </w:t>
            </w:r>
            <w:r w:rsidR="19D643A4" w:rsidRPr="00545F29">
              <w:rPr>
                <w:rFonts w:ascii="Times New Roman" w:hAnsi="Times New Roman" w:cs="Times New Roman"/>
                <w:i w:val="0"/>
                <w:sz w:val="24"/>
                <w:szCs w:val="24"/>
              </w:rPr>
              <w:t>must</w:t>
            </w:r>
            <w:r w:rsidR="564D157D" w:rsidRPr="00545F29">
              <w:rPr>
                <w:rFonts w:ascii="Times New Roman" w:hAnsi="Times New Roman" w:cs="Times New Roman"/>
                <w:i w:val="0"/>
                <w:sz w:val="24"/>
                <w:szCs w:val="24"/>
              </w:rPr>
              <w:t xml:space="preserve"> at least</w:t>
            </w:r>
            <w:r w:rsidR="6F008FD0" w:rsidRPr="00545F29">
              <w:rPr>
                <w:rFonts w:ascii="Times New Roman" w:hAnsi="Times New Roman" w:cs="Times New Roman"/>
                <w:i w:val="0"/>
                <w:sz w:val="24"/>
                <w:szCs w:val="24"/>
              </w:rPr>
              <w:t xml:space="preserve"> be at </w:t>
            </w:r>
            <w:r w:rsidR="19D643A4" w:rsidRPr="00545F29">
              <w:rPr>
                <w:rFonts w:ascii="Times New Roman" w:hAnsi="Times New Roman" w:cs="Times New Roman"/>
                <w:i w:val="0"/>
                <w:sz w:val="24"/>
                <w:szCs w:val="24"/>
              </w:rPr>
              <w:t>least</w:t>
            </w:r>
            <w:r w:rsidR="6F008FD0" w:rsidRPr="00545F29">
              <w:rPr>
                <w:rFonts w:ascii="Times New Roman" w:hAnsi="Times New Roman" w:cs="Times New Roman"/>
                <w:i w:val="0"/>
                <w:sz w:val="24"/>
                <w:szCs w:val="24"/>
              </w:rPr>
              <w:t xml:space="preserve"> 5 characters.”</w:t>
            </w:r>
          </w:p>
          <w:p w14:paraId="41B9218C" w14:textId="362AB50D" w:rsidR="00110A7F" w:rsidRPr="00545F29" w:rsidRDefault="00984CB1" w:rsidP="009B7BC4">
            <w:pPr>
              <w:pStyle w:val="BodyText"/>
              <w:numPr>
                <w:ilvl w:val="0"/>
                <w:numId w:val="13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w:t>
            </w:r>
            <w:r w:rsidR="008C2BAF" w:rsidRPr="00545F29">
              <w:rPr>
                <w:rFonts w:ascii="Times New Roman" w:hAnsi="Times New Roman" w:cs="Times New Roman"/>
                <w:i w:val="0"/>
                <w:szCs w:val="24"/>
              </w:rPr>
              <w:t>ubmitted,</w:t>
            </w:r>
            <w:r w:rsidRPr="00545F29">
              <w:rPr>
                <w:rFonts w:ascii="Times New Roman" w:hAnsi="Times New Roman" w:cs="Times New Roman"/>
                <w:i w:val="0"/>
                <w:sz w:val="24"/>
                <w:szCs w:val="24"/>
              </w:rPr>
              <w:t xml:space="preserve"> and the a</w:t>
            </w:r>
            <w:r w:rsidR="00110A7F" w:rsidRPr="00545F29">
              <w:rPr>
                <w:rFonts w:ascii="Times New Roman" w:hAnsi="Times New Roman" w:cs="Times New Roman"/>
                <w:i w:val="0"/>
                <w:sz w:val="24"/>
                <w:szCs w:val="24"/>
              </w:rPr>
              <w:t>nnouncement is not sent to the database</w:t>
            </w:r>
            <w:r w:rsidR="6F008FD0" w:rsidRPr="00545F29">
              <w:rPr>
                <w:rFonts w:ascii="Times New Roman" w:hAnsi="Times New Roman" w:cs="Times New Roman"/>
                <w:i w:val="0"/>
                <w:sz w:val="24"/>
                <w:szCs w:val="24"/>
              </w:rPr>
              <w:t>.</w:t>
            </w:r>
          </w:p>
        </w:tc>
      </w:tr>
    </w:tbl>
    <w:p w14:paraId="5F3F5F1D" w14:textId="77777777" w:rsidR="00110A7F" w:rsidRPr="00545F29" w:rsidRDefault="00110A7F"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110A7F" w:rsidRPr="00545F29" w14:paraId="7F4D863F" w14:textId="77777777" w:rsidTr="79D45E12">
        <w:tc>
          <w:tcPr>
            <w:tcW w:w="4315" w:type="dxa"/>
            <w:gridSpan w:val="2"/>
            <w:shd w:val="clear" w:color="auto" w:fill="D9D9D9" w:themeFill="background1" w:themeFillShade="D9"/>
          </w:tcPr>
          <w:p w14:paraId="65351E89" w14:textId="764E07DF" w:rsidR="00110A7F" w:rsidRPr="00545F29" w:rsidRDefault="00110A7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18</w:t>
            </w:r>
          </w:p>
        </w:tc>
        <w:tc>
          <w:tcPr>
            <w:tcW w:w="5035" w:type="dxa"/>
            <w:shd w:val="clear" w:color="auto" w:fill="D9D9D9" w:themeFill="background1" w:themeFillShade="D9"/>
          </w:tcPr>
          <w:p w14:paraId="41E16787" w14:textId="63F03468" w:rsidR="00110A7F" w:rsidRPr="00545F29" w:rsidRDefault="00110A7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Announcement Creation: Title too Long</w:t>
            </w:r>
          </w:p>
        </w:tc>
      </w:tr>
      <w:tr w:rsidR="00110A7F" w:rsidRPr="00545F29" w14:paraId="7638CC1E" w14:textId="77777777" w:rsidTr="79D45E12">
        <w:tc>
          <w:tcPr>
            <w:tcW w:w="4315" w:type="dxa"/>
            <w:gridSpan w:val="2"/>
            <w:shd w:val="clear" w:color="auto" w:fill="D9D9D9" w:themeFill="background1" w:themeFillShade="D9"/>
          </w:tcPr>
          <w:p w14:paraId="5C2427C8" w14:textId="093A0789" w:rsidR="00110A7F" w:rsidRPr="00545F29" w:rsidRDefault="00110A7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7216F819" w14:textId="123FC38D" w:rsidR="00110A7F" w:rsidRPr="00545F29" w:rsidRDefault="00110A7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110A7F" w:rsidRPr="00545F29" w14:paraId="5BCA7D8A" w14:textId="77777777" w:rsidTr="79D45E12">
        <w:tc>
          <w:tcPr>
            <w:tcW w:w="4315" w:type="dxa"/>
            <w:gridSpan w:val="2"/>
            <w:shd w:val="clear" w:color="auto" w:fill="D9D9D9" w:themeFill="background1" w:themeFillShade="D9"/>
          </w:tcPr>
          <w:p w14:paraId="7BFB909C" w14:textId="7CEDF066" w:rsidR="00110A7F" w:rsidRPr="00545F29" w:rsidRDefault="6F008FD0" w:rsidP="79D45E12">
            <w:pPr>
              <w:pStyle w:val="BodyText"/>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Updated By: </w:t>
            </w:r>
            <w:r w:rsidR="0002547C"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7CE7984B" w14:textId="102896E7" w:rsidR="00110A7F" w:rsidRPr="00545F29" w:rsidRDefault="6F008FD0"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02547C" w:rsidRPr="00545F29">
              <w:rPr>
                <w:rFonts w:ascii="Times New Roman" w:hAnsi="Times New Roman" w:cs="Times New Roman"/>
                <w:bCs/>
                <w:i w:val="0"/>
                <w:sz w:val="24"/>
                <w:szCs w:val="24"/>
              </w:rPr>
              <w:t>4/</w:t>
            </w:r>
            <w:r w:rsidR="0002547C" w:rsidRPr="00545F29">
              <w:rPr>
                <w:rFonts w:ascii="Times New Roman" w:hAnsi="Times New Roman" w:cs="Times New Roman"/>
                <w:i w:val="0"/>
                <w:sz w:val="24"/>
                <w:szCs w:val="24"/>
              </w:rPr>
              <w:t>15/2022</w:t>
            </w:r>
          </w:p>
        </w:tc>
      </w:tr>
      <w:tr w:rsidR="00110A7F" w:rsidRPr="00545F29" w14:paraId="51249EA3" w14:textId="77777777" w:rsidTr="79D45E12">
        <w:tc>
          <w:tcPr>
            <w:tcW w:w="2065" w:type="dxa"/>
          </w:tcPr>
          <w:p w14:paraId="023F0090" w14:textId="677F0B87" w:rsidR="00110A7F" w:rsidRPr="00545F29" w:rsidRDefault="00110A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605373B" w14:textId="0FEA37DA" w:rsidR="00110A7F" w:rsidRPr="00545F29" w:rsidRDefault="00110A7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110A7F" w:rsidRPr="00545F29" w14:paraId="3E5D407F" w14:textId="77777777" w:rsidTr="79D45E12">
        <w:tc>
          <w:tcPr>
            <w:tcW w:w="2065" w:type="dxa"/>
          </w:tcPr>
          <w:p w14:paraId="04E6B9A5" w14:textId="276D58B3" w:rsidR="00110A7F" w:rsidRPr="00545F29" w:rsidRDefault="00110A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035F6B3" w14:textId="7165F1CC" w:rsidR="00440D13" w:rsidRPr="00545F29" w:rsidRDefault="004B3672" w:rsidP="009B7BC4">
            <w:pPr>
              <w:pStyle w:val="BodyText"/>
              <w:numPr>
                <w:ilvl w:val="0"/>
                <w:numId w:val="14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02547C" w:rsidRPr="00545F29">
              <w:rPr>
                <w:rFonts w:ascii="Times New Roman" w:hAnsi="Times New Roman" w:cs="Times New Roman"/>
                <w:i w:val="0"/>
                <w:sz w:val="24"/>
                <w:szCs w:val="24"/>
              </w:rPr>
              <w:t xml:space="preserve"> and DBS-01</w:t>
            </w:r>
          </w:p>
          <w:p w14:paraId="226CAE08" w14:textId="4760B2A3" w:rsidR="00110A7F" w:rsidRPr="00545F29" w:rsidRDefault="00FA5EE2" w:rsidP="009B7BC4">
            <w:pPr>
              <w:pStyle w:val="BodyText"/>
              <w:numPr>
                <w:ilvl w:val="0"/>
                <w:numId w:val="140"/>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r w:rsidRPr="00545F29">
              <w:rPr>
                <w:rFonts w:ascii="Times New Roman" w:hAnsi="Times New Roman" w:cs="Times New Roman"/>
                <w:i w:val="0"/>
                <w:sz w:val="24"/>
                <w:szCs w:val="24"/>
              </w:rPr>
              <w:t>.</w:t>
            </w:r>
          </w:p>
        </w:tc>
      </w:tr>
      <w:tr w:rsidR="00110A7F" w:rsidRPr="00545F29" w14:paraId="7EA05B3E" w14:textId="77777777" w:rsidTr="79D45E12">
        <w:tc>
          <w:tcPr>
            <w:tcW w:w="2065" w:type="dxa"/>
          </w:tcPr>
          <w:p w14:paraId="1A802EF1" w14:textId="28F08ED7" w:rsidR="00110A7F" w:rsidRPr="00545F29" w:rsidRDefault="00110A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2958F1E" w14:textId="2FA49058" w:rsidR="00110A7F" w:rsidRPr="00545F29" w:rsidRDefault="00110A7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110A7F" w:rsidRPr="00545F29" w14:paraId="48A014EA" w14:textId="77777777" w:rsidTr="79D45E12">
        <w:tc>
          <w:tcPr>
            <w:tcW w:w="2065" w:type="dxa"/>
          </w:tcPr>
          <w:p w14:paraId="68D9688F" w14:textId="57424953" w:rsidR="00110A7F" w:rsidRPr="00545F29" w:rsidRDefault="00110A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ADB3E6A" w14:textId="77777777" w:rsidR="009F4D9D" w:rsidRPr="00545F29" w:rsidRDefault="009F4D9D" w:rsidP="009B7BC4">
            <w:pPr>
              <w:pStyle w:val="BodyText"/>
              <w:numPr>
                <w:ilvl w:val="0"/>
                <w:numId w:val="142"/>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“Create Announcements” page by clicking on the “Announcements” tab and then clicking the “Create Announcements” button in the sidebar.</w:t>
            </w:r>
          </w:p>
          <w:p w14:paraId="7DF91822" w14:textId="57CBF166" w:rsidR="00110A7F" w:rsidRPr="00545F29" w:rsidRDefault="6F008FD0" w:rsidP="009B7BC4">
            <w:pPr>
              <w:pStyle w:val="BodyText"/>
              <w:numPr>
                <w:ilvl w:val="0"/>
                <w:numId w:val="14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t>
            </w:r>
            <w:r w:rsidR="76F9B5A7" w:rsidRPr="00545F29">
              <w:rPr>
                <w:rFonts w:ascii="Times New Roman" w:hAnsi="Times New Roman" w:cs="Times New Roman"/>
                <w:i w:val="0"/>
                <w:sz w:val="24"/>
                <w:szCs w:val="24"/>
              </w:rPr>
              <w:t>We are testing to ensure that a title over 50 characters will not work</w:t>
            </w:r>
            <w:r w:rsidRPr="00545F29">
              <w:rPr>
                <w:rFonts w:ascii="Times New Roman" w:hAnsi="Times New Roman" w:cs="Times New Roman"/>
                <w:i w:val="0"/>
                <w:sz w:val="24"/>
                <w:szCs w:val="24"/>
              </w:rPr>
              <w:t>” in the title field.</w:t>
            </w:r>
          </w:p>
          <w:p w14:paraId="581FBE45" w14:textId="2CF32A0D" w:rsidR="00110A7F" w:rsidRPr="00545F29" w:rsidRDefault="6F008FD0" w:rsidP="009B7BC4">
            <w:pPr>
              <w:pStyle w:val="BodyText"/>
              <w:numPr>
                <w:ilvl w:val="0"/>
                <w:numId w:val="14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“This announcement is being written as a test to ensure that this functionality is working as expected.”</w:t>
            </w:r>
          </w:p>
          <w:p w14:paraId="54D348E3" w14:textId="6EADC7E5" w:rsidR="00110A7F" w:rsidRPr="00545F29" w:rsidRDefault="6F008FD0" w:rsidP="009B7BC4">
            <w:pPr>
              <w:pStyle w:val="BodyText"/>
              <w:numPr>
                <w:ilvl w:val="0"/>
                <w:numId w:val="14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110A7F" w:rsidRPr="00545F29" w14:paraId="1AC6E356" w14:textId="77777777" w:rsidTr="79D45E12">
        <w:tc>
          <w:tcPr>
            <w:tcW w:w="2065" w:type="dxa"/>
          </w:tcPr>
          <w:p w14:paraId="404F36CA" w14:textId="1D28E375" w:rsidR="00110A7F" w:rsidRPr="00545F29" w:rsidRDefault="00110A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9F5BECC" w14:textId="67F3C633" w:rsidR="00110A7F" w:rsidRPr="00545F29" w:rsidRDefault="6F008FD0" w:rsidP="009B7BC4">
            <w:pPr>
              <w:pStyle w:val="BodyText"/>
              <w:numPr>
                <w:ilvl w:val="0"/>
                <w:numId w:val="14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5A6F0AF4" w:rsidRPr="00545F29">
              <w:rPr>
                <w:rFonts w:ascii="Times New Roman" w:hAnsi="Times New Roman" w:cs="Times New Roman"/>
                <w:i w:val="0"/>
                <w:sz w:val="24"/>
                <w:szCs w:val="24"/>
              </w:rPr>
              <w:t>on-screen</w:t>
            </w:r>
            <w:r w:rsidR="45FA0D2E"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 xml:space="preserve">error message that says, “Title </w:t>
            </w:r>
            <w:r w:rsidR="76F9B5A7" w:rsidRPr="00545F29">
              <w:rPr>
                <w:rFonts w:ascii="Times New Roman" w:hAnsi="Times New Roman" w:cs="Times New Roman"/>
                <w:i w:val="0"/>
                <w:sz w:val="24"/>
                <w:szCs w:val="24"/>
              </w:rPr>
              <w:t>can</w:t>
            </w:r>
            <w:r w:rsidRPr="00545F29">
              <w:rPr>
                <w:rFonts w:ascii="Times New Roman" w:hAnsi="Times New Roman" w:cs="Times New Roman"/>
                <w:i w:val="0"/>
                <w:sz w:val="24"/>
                <w:szCs w:val="24"/>
              </w:rPr>
              <w:t xml:space="preserve"> be at </w:t>
            </w:r>
            <w:r w:rsidR="19D643A4" w:rsidRPr="00545F29">
              <w:rPr>
                <w:rFonts w:ascii="Times New Roman" w:hAnsi="Times New Roman" w:cs="Times New Roman"/>
                <w:i w:val="0"/>
                <w:sz w:val="24"/>
                <w:szCs w:val="24"/>
              </w:rPr>
              <w:t>most</w:t>
            </w:r>
            <w:r w:rsidRPr="00545F29">
              <w:rPr>
                <w:rFonts w:ascii="Times New Roman" w:hAnsi="Times New Roman" w:cs="Times New Roman"/>
                <w:i w:val="0"/>
                <w:sz w:val="24"/>
                <w:szCs w:val="24"/>
              </w:rPr>
              <w:t xml:space="preserve"> 5</w:t>
            </w:r>
            <w:r w:rsidR="76F9B5A7" w:rsidRPr="00545F29">
              <w:rPr>
                <w:rFonts w:ascii="Times New Roman" w:hAnsi="Times New Roman" w:cs="Times New Roman"/>
                <w:i w:val="0"/>
                <w:sz w:val="24"/>
                <w:szCs w:val="24"/>
              </w:rPr>
              <w:t>0</w:t>
            </w:r>
            <w:r w:rsidRPr="00545F29">
              <w:rPr>
                <w:rFonts w:ascii="Times New Roman" w:hAnsi="Times New Roman" w:cs="Times New Roman"/>
                <w:i w:val="0"/>
                <w:sz w:val="24"/>
                <w:szCs w:val="24"/>
              </w:rPr>
              <w:t xml:space="preserve"> characters.”</w:t>
            </w:r>
          </w:p>
          <w:p w14:paraId="23A562AA" w14:textId="2EE764C0" w:rsidR="00110A7F" w:rsidRPr="00545F29" w:rsidRDefault="00984CB1" w:rsidP="009B7BC4">
            <w:pPr>
              <w:pStyle w:val="BodyText"/>
              <w:numPr>
                <w:ilvl w:val="0"/>
                <w:numId w:val="14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110A7F" w:rsidRPr="00545F29">
              <w:rPr>
                <w:rFonts w:ascii="Times New Roman" w:hAnsi="Times New Roman" w:cs="Times New Roman"/>
                <w:i w:val="0"/>
                <w:sz w:val="24"/>
                <w:szCs w:val="24"/>
              </w:rPr>
              <w:t>nnouncement is</w:t>
            </w:r>
            <w:r w:rsidR="00110A7F" w:rsidRPr="00545F29">
              <w:rPr>
                <w:rFonts w:ascii="Times New Roman" w:hAnsi="Times New Roman" w:cs="Times New Roman"/>
                <w:i w:val="0"/>
                <w:iCs/>
                <w:sz w:val="24"/>
                <w:szCs w:val="24"/>
              </w:rPr>
              <w:t xml:space="preserve"> not</w:t>
            </w:r>
            <w:r w:rsidR="00110A7F" w:rsidRPr="00545F29">
              <w:rPr>
                <w:rFonts w:ascii="Times New Roman" w:hAnsi="Times New Roman" w:cs="Times New Roman"/>
                <w:i w:val="0"/>
                <w:sz w:val="24"/>
                <w:szCs w:val="24"/>
              </w:rPr>
              <w:t xml:space="preserve"> sent to the database</w:t>
            </w:r>
            <w:r w:rsidR="6F008FD0" w:rsidRPr="00545F29">
              <w:rPr>
                <w:rFonts w:ascii="Times New Roman" w:hAnsi="Times New Roman" w:cs="Times New Roman"/>
                <w:i w:val="0"/>
                <w:sz w:val="24"/>
                <w:szCs w:val="24"/>
              </w:rPr>
              <w:t>.</w:t>
            </w:r>
          </w:p>
        </w:tc>
      </w:tr>
    </w:tbl>
    <w:p w14:paraId="0E5D98C3" w14:textId="77777777" w:rsidR="00AC5479" w:rsidRPr="00545F29" w:rsidRDefault="00AC5479" w:rsidP="00AC164F">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720AA9" w:rsidRPr="00545F29" w14:paraId="34236BD5" w14:textId="77777777" w:rsidTr="79D45E12">
        <w:tc>
          <w:tcPr>
            <w:tcW w:w="4315" w:type="dxa"/>
            <w:gridSpan w:val="2"/>
            <w:shd w:val="clear" w:color="auto" w:fill="D9D9D9" w:themeFill="background1" w:themeFillShade="D9"/>
          </w:tcPr>
          <w:p w14:paraId="15B3EFBA" w14:textId="7D2698C8" w:rsidR="00720AA9" w:rsidRPr="00545F29" w:rsidRDefault="00720A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19</w:t>
            </w:r>
          </w:p>
        </w:tc>
        <w:tc>
          <w:tcPr>
            <w:tcW w:w="5035" w:type="dxa"/>
            <w:shd w:val="clear" w:color="auto" w:fill="D9D9D9" w:themeFill="background1" w:themeFillShade="D9"/>
          </w:tcPr>
          <w:p w14:paraId="330078B4" w14:textId="65488C46" w:rsidR="00720AA9" w:rsidRPr="00545F29" w:rsidRDefault="00720AA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Announcement Creation: </w:t>
            </w:r>
            <w:r w:rsidR="00CF2FE5" w:rsidRPr="00545F29">
              <w:rPr>
                <w:rFonts w:ascii="Times New Roman" w:hAnsi="Times New Roman" w:cs="Times New Roman"/>
                <w:i w:val="0"/>
                <w:sz w:val="24"/>
                <w:szCs w:val="24"/>
              </w:rPr>
              <w:t>Details</w:t>
            </w:r>
            <w:r w:rsidRPr="00545F29">
              <w:rPr>
                <w:rFonts w:ascii="Times New Roman" w:hAnsi="Times New Roman" w:cs="Times New Roman"/>
                <w:i w:val="0"/>
                <w:sz w:val="24"/>
                <w:szCs w:val="24"/>
              </w:rPr>
              <w:t xml:space="preserve"> too Short</w:t>
            </w:r>
          </w:p>
        </w:tc>
      </w:tr>
      <w:tr w:rsidR="00720AA9" w:rsidRPr="00545F29" w14:paraId="46A7ED60" w14:textId="77777777" w:rsidTr="79D45E12">
        <w:tc>
          <w:tcPr>
            <w:tcW w:w="4315" w:type="dxa"/>
            <w:gridSpan w:val="2"/>
            <w:shd w:val="clear" w:color="auto" w:fill="D9D9D9" w:themeFill="background1" w:themeFillShade="D9"/>
          </w:tcPr>
          <w:p w14:paraId="4DEC8712" w14:textId="66C8D483" w:rsidR="00720AA9" w:rsidRPr="00545F29" w:rsidRDefault="00720A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6069C54" w14:textId="418D9E3A" w:rsidR="00720AA9" w:rsidRPr="00545F29" w:rsidRDefault="00720A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720AA9" w:rsidRPr="00545F29" w14:paraId="1CB5723F" w14:textId="77777777" w:rsidTr="79D45E12">
        <w:tc>
          <w:tcPr>
            <w:tcW w:w="4315" w:type="dxa"/>
            <w:gridSpan w:val="2"/>
            <w:shd w:val="clear" w:color="auto" w:fill="D9D9D9" w:themeFill="background1" w:themeFillShade="D9"/>
          </w:tcPr>
          <w:p w14:paraId="334A51D2" w14:textId="7E7079EC" w:rsidR="00720AA9" w:rsidRPr="00545F29" w:rsidRDefault="00720A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C4640D"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531A5E1" w14:textId="4C25C48C" w:rsidR="00720AA9" w:rsidRPr="00545F29" w:rsidRDefault="00720AA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AA6AAF" w:rsidRPr="00545F29">
              <w:rPr>
                <w:rFonts w:ascii="Times New Roman" w:hAnsi="Times New Roman" w:cs="Times New Roman"/>
                <w:i w:val="0"/>
                <w:sz w:val="24"/>
                <w:szCs w:val="24"/>
              </w:rPr>
              <w:t>4/</w:t>
            </w:r>
            <w:r w:rsidR="00C4640D" w:rsidRPr="00545F29">
              <w:rPr>
                <w:rFonts w:ascii="Times New Roman" w:hAnsi="Times New Roman" w:cs="Times New Roman"/>
                <w:i w:val="0"/>
                <w:sz w:val="24"/>
                <w:szCs w:val="24"/>
              </w:rPr>
              <w:t>15</w:t>
            </w:r>
            <w:r w:rsidR="00AA6AAF" w:rsidRPr="00545F29">
              <w:rPr>
                <w:rFonts w:ascii="Times New Roman" w:hAnsi="Times New Roman" w:cs="Times New Roman"/>
                <w:i w:val="0"/>
                <w:sz w:val="24"/>
                <w:szCs w:val="24"/>
              </w:rPr>
              <w:t>/2022</w:t>
            </w:r>
          </w:p>
        </w:tc>
      </w:tr>
      <w:tr w:rsidR="00720AA9" w:rsidRPr="00545F29" w14:paraId="74BC1C5C" w14:textId="77777777" w:rsidTr="79D45E12">
        <w:tc>
          <w:tcPr>
            <w:tcW w:w="2065" w:type="dxa"/>
          </w:tcPr>
          <w:p w14:paraId="77EC95A1" w14:textId="70FBDB7A" w:rsidR="00720AA9" w:rsidRPr="00545F29" w:rsidRDefault="00720A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A352AE9" w14:textId="091FD14F" w:rsidR="00720AA9" w:rsidRPr="00545F29" w:rsidRDefault="00720AA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720AA9" w:rsidRPr="00545F29" w14:paraId="6E2F770B" w14:textId="77777777" w:rsidTr="79D45E12">
        <w:tc>
          <w:tcPr>
            <w:tcW w:w="2065" w:type="dxa"/>
          </w:tcPr>
          <w:p w14:paraId="6F98EEF4" w14:textId="24AD6C16" w:rsidR="00720AA9" w:rsidRPr="00545F29" w:rsidRDefault="00720A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C9A19CF" w14:textId="4A0CAE1D" w:rsidR="00C4640D" w:rsidRPr="00545F29" w:rsidRDefault="00C4640D" w:rsidP="009B7BC4">
            <w:pPr>
              <w:pStyle w:val="BodyText"/>
              <w:numPr>
                <w:ilvl w:val="0"/>
                <w:numId w:val="143"/>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127722" w:rsidRPr="00545F29">
              <w:rPr>
                <w:rFonts w:ascii="Times New Roman" w:hAnsi="Times New Roman" w:cs="Times New Roman"/>
                <w:i w:val="0"/>
                <w:sz w:val="24"/>
                <w:szCs w:val="24"/>
              </w:rPr>
              <w:t xml:space="preserve"> and </w:t>
            </w:r>
            <w:r w:rsidRPr="00545F29">
              <w:rPr>
                <w:rFonts w:ascii="Times New Roman" w:hAnsi="Times New Roman" w:cs="Times New Roman"/>
                <w:i w:val="0"/>
                <w:sz w:val="24"/>
                <w:szCs w:val="24"/>
              </w:rPr>
              <w:t>DBS-01</w:t>
            </w:r>
          </w:p>
          <w:p w14:paraId="5913F875" w14:textId="187206B3" w:rsidR="00720AA9" w:rsidRPr="00545F29" w:rsidRDefault="79D45E12" w:rsidP="009B7BC4">
            <w:pPr>
              <w:pStyle w:val="BodyText"/>
              <w:numPr>
                <w:ilvl w:val="0"/>
                <w:numId w:val="143"/>
              </w:numPr>
              <w:jc w:val="left"/>
              <w:rPr>
                <w:rFonts w:ascii="Times New Roman" w:hAnsi="Times New Roman" w:cs="Times New Roman"/>
                <w:iCs/>
                <w:sz w:val="24"/>
                <w:szCs w:val="24"/>
              </w:rPr>
            </w:pPr>
            <w:r w:rsidRPr="00545F29">
              <w:rPr>
                <w:rFonts w:ascii="Times New Roman" w:hAnsi="Times New Roman" w:cs="Times New Roman"/>
                <w:i w:val="0"/>
                <w:sz w:val="24"/>
                <w:szCs w:val="24"/>
              </w:rPr>
              <w:t xml:space="preserve">The user is signed </w:t>
            </w:r>
            <w:r w:rsidR="00C4640D" w:rsidRPr="00545F29">
              <w:rPr>
                <w:rFonts w:ascii="Times New Roman" w:hAnsi="Times New Roman" w:cs="Times New Roman"/>
                <w:i w:val="0"/>
                <w:sz w:val="24"/>
                <w:szCs w:val="24"/>
              </w:rPr>
              <w:t xml:space="preserve">into </w:t>
            </w:r>
            <w:r w:rsidR="00100781" w:rsidRPr="00545F29">
              <w:rPr>
                <w:rFonts w:ascii="Times New Roman" w:hAnsi="Times New Roman" w:cs="Times New Roman"/>
                <w:i w:val="0"/>
                <w:sz w:val="24"/>
                <w:szCs w:val="24"/>
              </w:rPr>
              <w:t xml:space="preserve">the </w:t>
            </w:r>
            <w:r w:rsidR="00C4640D" w:rsidRPr="00545F29">
              <w:rPr>
                <w:rFonts w:ascii="Times New Roman" w:hAnsi="Times New Roman" w:cs="Times New Roman"/>
                <w:i w:val="0"/>
                <w:sz w:val="24"/>
                <w:szCs w:val="24"/>
              </w:rPr>
              <w:t xml:space="preserve">account created </w:t>
            </w:r>
            <w:r w:rsidRPr="00545F29">
              <w:rPr>
                <w:rFonts w:ascii="Times New Roman" w:hAnsi="Times New Roman" w:cs="Times New Roman"/>
                <w:i w:val="0"/>
                <w:sz w:val="24"/>
                <w:szCs w:val="24"/>
              </w:rPr>
              <w:t xml:space="preserve">in </w:t>
            </w:r>
            <w:r w:rsidR="00C4640D" w:rsidRPr="00545F29">
              <w:rPr>
                <w:rFonts w:ascii="Times New Roman" w:hAnsi="Times New Roman" w:cs="Times New Roman"/>
                <w:i w:val="0"/>
                <w:sz w:val="24"/>
                <w:szCs w:val="24"/>
              </w:rPr>
              <w:t>DBS-01</w:t>
            </w:r>
          </w:p>
        </w:tc>
      </w:tr>
      <w:tr w:rsidR="00720AA9" w:rsidRPr="00545F29" w14:paraId="7A1F5623" w14:textId="77777777" w:rsidTr="79D45E12">
        <w:tc>
          <w:tcPr>
            <w:tcW w:w="2065" w:type="dxa"/>
          </w:tcPr>
          <w:p w14:paraId="2DF6D955" w14:textId="2C185E29" w:rsidR="00720AA9" w:rsidRPr="00545F29" w:rsidRDefault="00720A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1FC60ED" w14:textId="3DD80EA7" w:rsidR="004B3672" w:rsidRPr="00545F29" w:rsidRDefault="00C4640D" w:rsidP="00C4640D">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720AA9" w:rsidRPr="00545F29" w14:paraId="4B81C3B3" w14:textId="77777777" w:rsidTr="79D45E12">
        <w:tc>
          <w:tcPr>
            <w:tcW w:w="2065" w:type="dxa"/>
          </w:tcPr>
          <w:p w14:paraId="1F38683D" w14:textId="3DE12063" w:rsidR="00720AA9" w:rsidRPr="00545F29" w:rsidRDefault="00720A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5ED2558" w14:textId="7A7AEFCD" w:rsidR="00912F74" w:rsidRPr="00545F29" w:rsidRDefault="00912F74" w:rsidP="00912F74">
            <w:pPr>
              <w:pStyle w:val="BodyText"/>
              <w:numPr>
                <w:ilvl w:val="0"/>
                <w:numId w:val="8"/>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“Create Announcements” page by clicking on the “Announcements” tab and then </w:t>
            </w:r>
            <w:r w:rsidR="00D400FA" w:rsidRPr="00545F29">
              <w:rPr>
                <w:rFonts w:ascii="Times New Roman" w:hAnsi="Times New Roman" w:cs="Times New Roman"/>
                <w:i w:val="0"/>
                <w:sz w:val="24"/>
                <w:szCs w:val="24"/>
              </w:rPr>
              <w:t>clicking the</w:t>
            </w:r>
            <w:r w:rsidRPr="00545F29">
              <w:rPr>
                <w:rFonts w:ascii="Times New Roman" w:hAnsi="Times New Roman" w:cs="Times New Roman"/>
                <w:i w:val="0"/>
                <w:sz w:val="24"/>
                <w:szCs w:val="24"/>
              </w:rPr>
              <w:t xml:space="preserve"> “Create Announcements” button in the sidebar.</w:t>
            </w:r>
          </w:p>
          <w:p w14:paraId="73D5D66E" w14:textId="55534E56" w:rsidR="00720AA9" w:rsidRPr="00545F29" w:rsidRDefault="4959F5AE" w:rsidP="79D45E12">
            <w:pPr>
              <w:pStyle w:val="BodyText"/>
              <w:numPr>
                <w:ilvl w:val="0"/>
                <w:numId w:val="8"/>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0A410DE3" w:rsidRPr="00545F29">
              <w:rPr>
                <w:rFonts w:ascii="Times New Roman" w:hAnsi="Times New Roman" w:cs="Times New Roman"/>
                <w:i w:val="0"/>
                <w:sz w:val="24"/>
                <w:szCs w:val="24"/>
              </w:rPr>
              <w:t>Test Announcement TC-</w:t>
            </w:r>
            <w:r w:rsidR="295F97CB" w:rsidRPr="00545F29">
              <w:rPr>
                <w:rFonts w:ascii="Times New Roman" w:hAnsi="Times New Roman" w:cs="Times New Roman"/>
                <w:i w:val="0"/>
                <w:sz w:val="24"/>
                <w:szCs w:val="24"/>
              </w:rPr>
              <w:t>19</w:t>
            </w:r>
            <w:r w:rsidRPr="00545F29">
              <w:rPr>
                <w:rFonts w:ascii="Times New Roman" w:hAnsi="Times New Roman" w:cs="Times New Roman"/>
                <w:i w:val="0"/>
                <w:sz w:val="24"/>
                <w:szCs w:val="24"/>
              </w:rPr>
              <w:t>” in the title field.</w:t>
            </w:r>
          </w:p>
          <w:p w14:paraId="6D90361D" w14:textId="0926F87C" w:rsidR="00720AA9" w:rsidRPr="00545F29" w:rsidRDefault="4959F5AE" w:rsidP="79D45E12">
            <w:pPr>
              <w:pStyle w:val="BodyText"/>
              <w:numPr>
                <w:ilvl w:val="0"/>
                <w:numId w:val="8"/>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0A5947A7" w:rsidRPr="00545F29">
              <w:rPr>
                <w:rFonts w:ascii="Times New Roman" w:hAnsi="Times New Roman" w:cs="Times New Roman"/>
                <w:i w:val="0"/>
                <w:sz w:val="24"/>
                <w:szCs w:val="24"/>
              </w:rPr>
              <w:t>Testing.</w:t>
            </w:r>
            <w:r w:rsidRPr="00545F29">
              <w:rPr>
                <w:rFonts w:ascii="Times New Roman" w:hAnsi="Times New Roman" w:cs="Times New Roman"/>
                <w:i w:val="0"/>
                <w:sz w:val="24"/>
                <w:szCs w:val="24"/>
              </w:rPr>
              <w:t>”</w:t>
            </w:r>
          </w:p>
          <w:p w14:paraId="5078F5FD" w14:textId="73C7C32B" w:rsidR="00720AA9" w:rsidRPr="00545F29" w:rsidRDefault="4959F5AE" w:rsidP="79D45E12">
            <w:pPr>
              <w:pStyle w:val="BodyText"/>
              <w:numPr>
                <w:ilvl w:val="0"/>
                <w:numId w:val="8"/>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“Send” button.</w:t>
            </w:r>
          </w:p>
        </w:tc>
      </w:tr>
      <w:tr w:rsidR="00720AA9" w:rsidRPr="00545F29" w14:paraId="16A3686F" w14:textId="77777777" w:rsidTr="79D45E12">
        <w:tc>
          <w:tcPr>
            <w:tcW w:w="2065" w:type="dxa"/>
          </w:tcPr>
          <w:p w14:paraId="4C3D8D3B" w14:textId="3C0932D3" w:rsidR="00720AA9" w:rsidRPr="00545F29" w:rsidRDefault="00720AA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05FFD27" w14:textId="38DA971D" w:rsidR="00720AA9" w:rsidRPr="00545F29" w:rsidRDefault="4959F5AE" w:rsidP="009B7BC4">
            <w:pPr>
              <w:pStyle w:val="BodyText"/>
              <w:numPr>
                <w:ilvl w:val="0"/>
                <w:numId w:val="14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5A6F0AF4" w:rsidRPr="00545F29">
              <w:rPr>
                <w:rFonts w:ascii="Times New Roman" w:hAnsi="Times New Roman" w:cs="Times New Roman"/>
                <w:i w:val="0"/>
                <w:sz w:val="24"/>
                <w:szCs w:val="24"/>
              </w:rPr>
              <w:t>on-screen</w:t>
            </w:r>
            <w:r w:rsidRPr="00545F29">
              <w:rPr>
                <w:rFonts w:ascii="Times New Roman" w:hAnsi="Times New Roman" w:cs="Times New Roman"/>
                <w:i w:val="0"/>
                <w:sz w:val="24"/>
                <w:szCs w:val="24"/>
              </w:rPr>
              <w:t xml:space="preserve"> error message that says, “Title </w:t>
            </w:r>
            <w:r w:rsidR="0A37B356" w:rsidRPr="00545F29">
              <w:rPr>
                <w:rFonts w:ascii="Times New Roman" w:hAnsi="Times New Roman" w:cs="Times New Roman"/>
                <w:i w:val="0"/>
                <w:sz w:val="24"/>
                <w:szCs w:val="24"/>
              </w:rPr>
              <w:t>must</w:t>
            </w:r>
            <w:r w:rsidRPr="00545F29">
              <w:rPr>
                <w:rFonts w:ascii="Times New Roman" w:hAnsi="Times New Roman" w:cs="Times New Roman"/>
                <w:i w:val="0"/>
                <w:sz w:val="24"/>
                <w:szCs w:val="24"/>
              </w:rPr>
              <w:t xml:space="preserve"> be at</w:t>
            </w:r>
            <w:r w:rsidR="0A37B356" w:rsidRPr="00545F29">
              <w:rPr>
                <w:rFonts w:ascii="Times New Roman" w:hAnsi="Times New Roman" w:cs="Times New Roman"/>
                <w:i w:val="0"/>
                <w:sz w:val="24"/>
                <w:szCs w:val="24"/>
              </w:rPr>
              <w:t xml:space="preserve"> least </w:t>
            </w:r>
            <w:r w:rsidR="662AEA78" w:rsidRPr="00545F29">
              <w:rPr>
                <w:rFonts w:ascii="Times New Roman" w:hAnsi="Times New Roman" w:cs="Times New Roman"/>
                <w:i w:val="0"/>
                <w:sz w:val="24"/>
                <w:szCs w:val="24"/>
              </w:rPr>
              <w:t>1</w:t>
            </w:r>
            <w:r w:rsidR="0A37B356" w:rsidRPr="00545F29">
              <w:rPr>
                <w:rFonts w:ascii="Times New Roman" w:hAnsi="Times New Roman" w:cs="Times New Roman"/>
                <w:i w:val="0"/>
                <w:sz w:val="24"/>
                <w:szCs w:val="24"/>
              </w:rPr>
              <w:t xml:space="preserve">0 </w:t>
            </w:r>
            <w:r w:rsidRPr="00545F29">
              <w:rPr>
                <w:rFonts w:ascii="Times New Roman" w:hAnsi="Times New Roman" w:cs="Times New Roman"/>
                <w:i w:val="0"/>
                <w:sz w:val="24"/>
                <w:szCs w:val="24"/>
              </w:rPr>
              <w:t>characters.”</w:t>
            </w:r>
          </w:p>
          <w:p w14:paraId="2D7FB083" w14:textId="3D631C12" w:rsidR="00720AA9" w:rsidRPr="00545F29" w:rsidRDefault="00984CB1" w:rsidP="009B7BC4">
            <w:pPr>
              <w:pStyle w:val="BodyText"/>
              <w:numPr>
                <w:ilvl w:val="0"/>
                <w:numId w:val="14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720AA9" w:rsidRPr="00545F29">
              <w:rPr>
                <w:rFonts w:ascii="Times New Roman" w:hAnsi="Times New Roman" w:cs="Times New Roman"/>
                <w:i w:val="0"/>
                <w:sz w:val="24"/>
                <w:szCs w:val="24"/>
              </w:rPr>
              <w:t>nnouncement is not sent to the database</w:t>
            </w:r>
            <w:r w:rsidR="4959F5AE" w:rsidRPr="00545F29">
              <w:rPr>
                <w:rFonts w:ascii="Times New Roman" w:hAnsi="Times New Roman" w:cs="Times New Roman"/>
                <w:i w:val="0"/>
                <w:sz w:val="24"/>
                <w:szCs w:val="24"/>
              </w:rPr>
              <w:t>.</w:t>
            </w:r>
          </w:p>
        </w:tc>
      </w:tr>
    </w:tbl>
    <w:p w14:paraId="15EA31CF" w14:textId="77777777" w:rsidR="00720AA9" w:rsidRPr="00545F29" w:rsidRDefault="00720AA9"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364C12" w:rsidRPr="00545F29" w14:paraId="5CFBB81C" w14:textId="77777777" w:rsidTr="79D45E12">
        <w:tc>
          <w:tcPr>
            <w:tcW w:w="4315" w:type="dxa"/>
            <w:gridSpan w:val="2"/>
            <w:shd w:val="clear" w:color="auto" w:fill="D9D9D9" w:themeFill="background1" w:themeFillShade="D9"/>
          </w:tcPr>
          <w:p w14:paraId="71E938CD" w14:textId="2A18D16E" w:rsidR="00364C12" w:rsidRPr="00545F29" w:rsidRDefault="00364C1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20</w:t>
            </w:r>
          </w:p>
        </w:tc>
        <w:tc>
          <w:tcPr>
            <w:tcW w:w="5035" w:type="dxa"/>
            <w:shd w:val="clear" w:color="auto" w:fill="D9D9D9" w:themeFill="background1" w:themeFillShade="D9"/>
          </w:tcPr>
          <w:p w14:paraId="1B350B35" w14:textId="015F6895" w:rsidR="00364C12" w:rsidRPr="00545F29" w:rsidRDefault="00364C1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Announcement Creation: Details too Long</w:t>
            </w:r>
          </w:p>
        </w:tc>
      </w:tr>
      <w:tr w:rsidR="00364C12" w:rsidRPr="00545F29" w14:paraId="7737BD67" w14:textId="77777777" w:rsidTr="79D45E12">
        <w:tc>
          <w:tcPr>
            <w:tcW w:w="4315" w:type="dxa"/>
            <w:gridSpan w:val="2"/>
            <w:shd w:val="clear" w:color="auto" w:fill="D9D9D9" w:themeFill="background1" w:themeFillShade="D9"/>
          </w:tcPr>
          <w:p w14:paraId="3FD2EB6E" w14:textId="4FFA303E" w:rsidR="00364C12" w:rsidRPr="00545F29" w:rsidRDefault="00364C1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199EABF6" w14:textId="4C19AAB1" w:rsidR="00364C12" w:rsidRPr="00545F29" w:rsidRDefault="00364C1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364C12" w:rsidRPr="00545F29" w14:paraId="0FA3FF65" w14:textId="77777777" w:rsidTr="79D45E12">
        <w:tc>
          <w:tcPr>
            <w:tcW w:w="4315" w:type="dxa"/>
            <w:gridSpan w:val="2"/>
            <w:shd w:val="clear" w:color="auto" w:fill="D9D9D9" w:themeFill="background1" w:themeFillShade="D9"/>
          </w:tcPr>
          <w:p w14:paraId="306A0BBC" w14:textId="21545AE7" w:rsidR="00364C12" w:rsidRPr="00545F29" w:rsidRDefault="00364C1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0D7F7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F50F3C0" w14:textId="4B9C8B91" w:rsidR="00364C12" w:rsidRPr="00545F29" w:rsidRDefault="00364C12"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882D4F" w:rsidRPr="00545F29">
              <w:rPr>
                <w:rFonts w:ascii="Times New Roman" w:hAnsi="Times New Roman" w:cs="Times New Roman"/>
                <w:i w:val="0"/>
                <w:sz w:val="24"/>
                <w:szCs w:val="24"/>
              </w:rPr>
              <w:t>4/</w:t>
            </w:r>
            <w:r w:rsidR="000D7F7F" w:rsidRPr="00545F29">
              <w:rPr>
                <w:rFonts w:ascii="Times New Roman" w:hAnsi="Times New Roman" w:cs="Times New Roman"/>
                <w:i w:val="0"/>
                <w:sz w:val="24"/>
                <w:szCs w:val="24"/>
              </w:rPr>
              <w:t>15</w:t>
            </w:r>
            <w:r w:rsidR="00882D4F" w:rsidRPr="00545F29">
              <w:rPr>
                <w:rFonts w:ascii="Times New Roman" w:hAnsi="Times New Roman" w:cs="Times New Roman"/>
                <w:i w:val="0"/>
                <w:sz w:val="24"/>
                <w:szCs w:val="24"/>
              </w:rPr>
              <w:t>/2022</w:t>
            </w:r>
          </w:p>
        </w:tc>
      </w:tr>
      <w:tr w:rsidR="00364C12" w:rsidRPr="00545F29" w14:paraId="73343B72" w14:textId="77777777" w:rsidTr="79D45E12">
        <w:tc>
          <w:tcPr>
            <w:tcW w:w="2065" w:type="dxa"/>
          </w:tcPr>
          <w:p w14:paraId="218975DF" w14:textId="0FB61EEC" w:rsidR="00364C12" w:rsidRPr="00545F29" w:rsidRDefault="00364C1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17BBDFC" w14:textId="58CCF64F" w:rsidR="00364C12" w:rsidRPr="00545F29" w:rsidRDefault="00364C1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364C12" w:rsidRPr="00545F29" w14:paraId="334335EE" w14:textId="77777777" w:rsidTr="79D45E12">
        <w:tc>
          <w:tcPr>
            <w:tcW w:w="2065" w:type="dxa"/>
          </w:tcPr>
          <w:p w14:paraId="35D96885" w14:textId="4A1225D7" w:rsidR="00364C12" w:rsidRPr="00545F29" w:rsidRDefault="00364C1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690AB2F" w14:textId="63805FE8" w:rsidR="004B3672" w:rsidRPr="00545F29" w:rsidRDefault="004B3672" w:rsidP="009B7BC4">
            <w:pPr>
              <w:pStyle w:val="BodyText"/>
              <w:numPr>
                <w:ilvl w:val="0"/>
                <w:numId w:val="145"/>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9F0706"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708B8391" w14:textId="41D7DF4E" w:rsidR="00364C12" w:rsidRPr="00545F29" w:rsidRDefault="009F0706" w:rsidP="009B7BC4">
            <w:pPr>
              <w:pStyle w:val="BodyText"/>
              <w:numPr>
                <w:ilvl w:val="0"/>
                <w:numId w:val="14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p>
        </w:tc>
      </w:tr>
      <w:tr w:rsidR="00364C12" w:rsidRPr="00545F29" w14:paraId="05449526" w14:textId="77777777" w:rsidTr="79D45E12">
        <w:tc>
          <w:tcPr>
            <w:tcW w:w="2065" w:type="dxa"/>
          </w:tcPr>
          <w:p w14:paraId="3478C6CD" w14:textId="35428D96" w:rsidR="00364C12" w:rsidRPr="00545F29" w:rsidRDefault="00364C1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86F6A10" w14:textId="553E7D38" w:rsidR="00364C12" w:rsidRPr="00545F29" w:rsidRDefault="00364C1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364C12" w:rsidRPr="00545F29" w14:paraId="2681A5AE" w14:textId="77777777" w:rsidTr="79D45E12">
        <w:tc>
          <w:tcPr>
            <w:tcW w:w="2065" w:type="dxa"/>
          </w:tcPr>
          <w:p w14:paraId="331A8229" w14:textId="5956C35B" w:rsidR="00364C12" w:rsidRPr="00545F29" w:rsidRDefault="00364C1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Test Steps</w:t>
            </w:r>
          </w:p>
        </w:tc>
        <w:tc>
          <w:tcPr>
            <w:tcW w:w="7285" w:type="dxa"/>
            <w:gridSpan w:val="2"/>
          </w:tcPr>
          <w:p w14:paraId="1B0030F2" w14:textId="0D45058C" w:rsidR="00364C12" w:rsidRPr="00545F29" w:rsidRDefault="00364C12" w:rsidP="79D45E12">
            <w:pPr>
              <w:pStyle w:val="BodyText"/>
              <w:numPr>
                <w:ilvl w:val="0"/>
                <w:numId w:val="6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Navigate to the </w:t>
            </w:r>
            <w:r w:rsidR="00B9654A" w:rsidRPr="00545F29">
              <w:rPr>
                <w:rFonts w:ascii="Times New Roman" w:hAnsi="Times New Roman" w:cs="Times New Roman"/>
                <w:i w:val="0"/>
                <w:sz w:val="24"/>
                <w:szCs w:val="24"/>
              </w:rPr>
              <w:t>business dashboard by clicking the “Dashboard” tab on the sidebar</w:t>
            </w:r>
            <w:r w:rsidR="12D732D1" w:rsidRPr="00545F29">
              <w:rPr>
                <w:rFonts w:ascii="Times New Roman" w:hAnsi="Times New Roman" w:cs="Times New Roman"/>
                <w:i w:val="0"/>
                <w:sz w:val="24"/>
                <w:szCs w:val="24"/>
              </w:rPr>
              <w:t>.</w:t>
            </w:r>
          </w:p>
          <w:p w14:paraId="7162636A" w14:textId="01C4B1D6" w:rsidR="00364C12" w:rsidRPr="00545F29" w:rsidRDefault="12D732D1" w:rsidP="79D45E12">
            <w:pPr>
              <w:pStyle w:val="BodyText"/>
              <w:numPr>
                <w:ilvl w:val="0"/>
                <w:numId w:val="6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“Announcement” in the title field.</w:t>
            </w:r>
          </w:p>
          <w:p w14:paraId="668CDFDA" w14:textId="327839C2" w:rsidR="00364C12" w:rsidRPr="00545F29" w:rsidRDefault="12D732D1" w:rsidP="79D45E12">
            <w:pPr>
              <w:pStyle w:val="BodyText"/>
              <w:numPr>
                <w:ilvl w:val="0"/>
                <w:numId w:val="6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“Hello how are you doing today</w:t>
            </w:r>
            <w:r w:rsidR="01BC14B9"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into the details box 14 times (including the space on the after the question mark).</w:t>
            </w:r>
          </w:p>
          <w:p w14:paraId="4574A242" w14:textId="038E8374" w:rsidR="00364C12" w:rsidRPr="00545F29" w:rsidRDefault="12D732D1" w:rsidP="79D45E12">
            <w:pPr>
              <w:pStyle w:val="BodyText"/>
              <w:numPr>
                <w:ilvl w:val="0"/>
                <w:numId w:val="6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364C12" w:rsidRPr="00545F29" w14:paraId="7911FA96" w14:textId="77777777" w:rsidTr="79D45E12">
        <w:tc>
          <w:tcPr>
            <w:tcW w:w="2065" w:type="dxa"/>
          </w:tcPr>
          <w:p w14:paraId="56BDC6AC" w14:textId="12C80AAB" w:rsidR="00364C12" w:rsidRPr="00545F29" w:rsidRDefault="00364C12"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97B92BE" w14:textId="47D1D3BE" w:rsidR="00364C12" w:rsidRPr="00545F29" w:rsidRDefault="12D732D1" w:rsidP="009B7BC4">
            <w:pPr>
              <w:pStyle w:val="BodyText"/>
              <w:numPr>
                <w:ilvl w:val="0"/>
                <w:numId w:val="14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1FDCCF32" w:rsidRPr="00545F29">
              <w:rPr>
                <w:rFonts w:ascii="Times New Roman" w:hAnsi="Times New Roman" w:cs="Times New Roman"/>
                <w:i w:val="0"/>
                <w:sz w:val="24"/>
                <w:szCs w:val="24"/>
              </w:rPr>
              <w:t>on-screen</w:t>
            </w:r>
            <w:r w:rsidRPr="00545F29">
              <w:rPr>
                <w:rFonts w:ascii="Times New Roman" w:hAnsi="Times New Roman" w:cs="Times New Roman"/>
                <w:i w:val="0"/>
                <w:sz w:val="24"/>
                <w:szCs w:val="24"/>
              </w:rPr>
              <w:t xml:space="preserve"> error message that says, “Details can be at most 500 characters.”</w:t>
            </w:r>
          </w:p>
          <w:p w14:paraId="24B97032" w14:textId="4A302FB0" w:rsidR="00364C12" w:rsidRPr="00545F29" w:rsidRDefault="000B61AA" w:rsidP="009B7BC4">
            <w:pPr>
              <w:pStyle w:val="BodyText"/>
              <w:numPr>
                <w:ilvl w:val="0"/>
                <w:numId w:val="14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364C12" w:rsidRPr="00545F29">
              <w:rPr>
                <w:rFonts w:ascii="Times New Roman" w:hAnsi="Times New Roman" w:cs="Times New Roman"/>
                <w:i w:val="0"/>
                <w:sz w:val="24"/>
                <w:szCs w:val="24"/>
              </w:rPr>
              <w:t xml:space="preserve">nnouncement is </w:t>
            </w:r>
            <w:r w:rsidR="00364C12" w:rsidRPr="00545F29">
              <w:rPr>
                <w:rFonts w:ascii="Times New Roman" w:hAnsi="Times New Roman" w:cs="Times New Roman"/>
                <w:i w:val="0"/>
                <w:iCs/>
                <w:sz w:val="24"/>
                <w:szCs w:val="24"/>
              </w:rPr>
              <w:t>not</w:t>
            </w:r>
            <w:r w:rsidR="00364C12" w:rsidRPr="00545F29">
              <w:rPr>
                <w:rFonts w:ascii="Times New Roman" w:hAnsi="Times New Roman" w:cs="Times New Roman"/>
                <w:i w:val="0"/>
                <w:sz w:val="24"/>
                <w:szCs w:val="24"/>
              </w:rPr>
              <w:t xml:space="preserve"> sent to the database</w:t>
            </w:r>
            <w:r w:rsidR="12D732D1" w:rsidRPr="00545F29">
              <w:rPr>
                <w:rFonts w:ascii="Times New Roman" w:hAnsi="Times New Roman" w:cs="Times New Roman"/>
                <w:i w:val="0"/>
                <w:sz w:val="24"/>
                <w:szCs w:val="24"/>
              </w:rPr>
              <w:t>.</w:t>
            </w:r>
          </w:p>
        </w:tc>
      </w:tr>
    </w:tbl>
    <w:p w14:paraId="5485909D" w14:textId="77777777" w:rsidR="00720AA9" w:rsidRPr="00545F29" w:rsidRDefault="00720AA9"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8E4013" w:rsidRPr="00545F29" w14:paraId="2D6DDC1B" w14:textId="77777777" w:rsidTr="79D45E12">
        <w:tc>
          <w:tcPr>
            <w:tcW w:w="4315" w:type="dxa"/>
            <w:gridSpan w:val="2"/>
            <w:shd w:val="clear" w:color="auto" w:fill="D9D9D9" w:themeFill="background1" w:themeFillShade="D9"/>
          </w:tcPr>
          <w:p w14:paraId="0BC673D6" w14:textId="52642350"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21</w:t>
            </w:r>
          </w:p>
        </w:tc>
        <w:tc>
          <w:tcPr>
            <w:tcW w:w="5035" w:type="dxa"/>
            <w:shd w:val="clear" w:color="auto" w:fill="D9D9D9" w:themeFill="background1" w:themeFillShade="D9"/>
          </w:tcPr>
          <w:p w14:paraId="5756865F" w14:textId="1C19D071"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6158B4" w:rsidRPr="00545F29">
              <w:rPr>
                <w:rFonts w:ascii="Times New Roman" w:hAnsi="Times New Roman" w:cs="Times New Roman"/>
                <w:i w:val="0"/>
                <w:sz w:val="24"/>
                <w:szCs w:val="24"/>
              </w:rPr>
              <w:t xml:space="preserve">Dashboard </w:t>
            </w:r>
            <w:r w:rsidRPr="00545F29">
              <w:rPr>
                <w:rFonts w:ascii="Times New Roman" w:hAnsi="Times New Roman" w:cs="Times New Roman"/>
                <w:i w:val="0"/>
                <w:sz w:val="24"/>
                <w:szCs w:val="24"/>
              </w:rPr>
              <w:t xml:space="preserve">Announcement Creation </w:t>
            </w:r>
          </w:p>
        </w:tc>
      </w:tr>
      <w:tr w:rsidR="008E4013" w:rsidRPr="00545F29" w14:paraId="1E65B1A3" w14:textId="77777777" w:rsidTr="79D45E12">
        <w:tc>
          <w:tcPr>
            <w:tcW w:w="4315" w:type="dxa"/>
            <w:gridSpan w:val="2"/>
            <w:shd w:val="clear" w:color="auto" w:fill="D9D9D9" w:themeFill="background1" w:themeFillShade="D9"/>
          </w:tcPr>
          <w:p w14:paraId="6AA1B95E" w14:textId="0EF5E7AF"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595148E0" w14:textId="0AC5EE3B"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8E4013" w:rsidRPr="00545F29" w14:paraId="6E8845FF" w14:textId="77777777" w:rsidTr="79D45E12">
        <w:tc>
          <w:tcPr>
            <w:tcW w:w="4315" w:type="dxa"/>
            <w:gridSpan w:val="2"/>
            <w:shd w:val="clear" w:color="auto" w:fill="D9D9D9" w:themeFill="background1" w:themeFillShade="D9"/>
          </w:tcPr>
          <w:p w14:paraId="3E5C8225" w14:textId="525C1C3C"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62265A"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DF9ADAA" w14:textId="1C292403"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62265A"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8E4013" w:rsidRPr="00545F29" w14:paraId="0A668B0F" w14:textId="77777777" w:rsidTr="79D45E12">
        <w:tc>
          <w:tcPr>
            <w:tcW w:w="2065" w:type="dxa"/>
          </w:tcPr>
          <w:p w14:paraId="7CF22F8F" w14:textId="6651161D"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2177EC0" w14:textId="4FCA37B7"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E4013" w:rsidRPr="00545F29" w14:paraId="38533ED3" w14:textId="77777777" w:rsidTr="79D45E12">
        <w:tc>
          <w:tcPr>
            <w:tcW w:w="2065" w:type="dxa"/>
          </w:tcPr>
          <w:p w14:paraId="1AF162F1" w14:textId="1BC857E0"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2AF67B2" w14:textId="4EEC2B29" w:rsidR="004B3672" w:rsidRPr="00545F29" w:rsidRDefault="004B3672" w:rsidP="009B7BC4">
            <w:pPr>
              <w:pStyle w:val="BodyText"/>
              <w:numPr>
                <w:ilvl w:val="0"/>
                <w:numId w:val="147"/>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62265A"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03F383DE" w14:textId="5F20F3CC" w:rsidR="008E4013" w:rsidRPr="00545F29" w:rsidRDefault="006F442E" w:rsidP="009B7BC4">
            <w:pPr>
              <w:pStyle w:val="BodyText"/>
              <w:numPr>
                <w:ilvl w:val="0"/>
                <w:numId w:val="147"/>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r w:rsidRPr="00545F29">
              <w:rPr>
                <w:rFonts w:ascii="Times New Roman" w:hAnsi="Times New Roman" w:cs="Times New Roman"/>
                <w:i w:val="0"/>
                <w:sz w:val="24"/>
                <w:szCs w:val="24"/>
              </w:rPr>
              <w:t>.</w:t>
            </w:r>
          </w:p>
          <w:p w14:paraId="396D7CA3" w14:textId="3C1ECA18" w:rsidR="008E4013" w:rsidRPr="00545F29" w:rsidRDefault="006F442E" w:rsidP="009B7BC4">
            <w:pPr>
              <w:pStyle w:val="BodyText"/>
              <w:numPr>
                <w:ilvl w:val="0"/>
                <w:numId w:val="147"/>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8E4013" w:rsidRPr="00545F29" w14:paraId="2ABE3434" w14:textId="77777777" w:rsidTr="79D45E12">
        <w:tc>
          <w:tcPr>
            <w:tcW w:w="2065" w:type="dxa"/>
          </w:tcPr>
          <w:p w14:paraId="6C9DF4AC" w14:textId="6FDFF188"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2C06A64" w14:textId="6AEE985A" w:rsidR="008E4013" w:rsidRPr="00545F29" w:rsidRDefault="539C99A2"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new announcement is saved to the database</w:t>
            </w:r>
            <w:r w:rsidR="006F442E" w:rsidRPr="00545F29">
              <w:rPr>
                <w:rFonts w:ascii="Times New Roman" w:hAnsi="Times New Roman" w:cs="Times New Roman"/>
                <w:i w:val="0"/>
                <w:sz w:val="24"/>
                <w:szCs w:val="24"/>
              </w:rPr>
              <w:t xml:space="preserve"> in the “Announcement” collection</w:t>
            </w:r>
            <w:r w:rsidRPr="00545F29">
              <w:rPr>
                <w:rFonts w:ascii="Times New Roman" w:hAnsi="Times New Roman" w:cs="Times New Roman"/>
                <w:i w:val="0"/>
                <w:sz w:val="24"/>
                <w:szCs w:val="24"/>
              </w:rPr>
              <w:t>.</w:t>
            </w:r>
          </w:p>
        </w:tc>
      </w:tr>
      <w:tr w:rsidR="008E4013" w:rsidRPr="00545F29" w14:paraId="3E5D9096" w14:textId="77777777" w:rsidTr="79D45E12">
        <w:tc>
          <w:tcPr>
            <w:tcW w:w="2065" w:type="dxa"/>
          </w:tcPr>
          <w:p w14:paraId="5DE5795F" w14:textId="636EDF62"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38ACFF2" w14:textId="77777777" w:rsidR="0062265A" w:rsidRPr="00545F29" w:rsidRDefault="0062265A" w:rsidP="0062265A">
            <w:pPr>
              <w:pStyle w:val="BodyText"/>
              <w:numPr>
                <w:ilvl w:val="0"/>
                <w:numId w:val="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Navigate to the business dashboard by clicking the “Dashboard” tab on the sidebar.</w:t>
            </w:r>
          </w:p>
          <w:p w14:paraId="6493A368" w14:textId="245A5AB8" w:rsidR="008E4013" w:rsidRPr="00545F29" w:rsidRDefault="539C99A2" w:rsidP="79D45E12">
            <w:pPr>
              <w:pStyle w:val="BodyText"/>
              <w:numPr>
                <w:ilvl w:val="0"/>
                <w:numId w:val="9"/>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“This is an announcement” in the title field.</w:t>
            </w:r>
          </w:p>
          <w:p w14:paraId="0EF0C21F" w14:textId="5F53A3A4" w:rsidR="008E4013" w:rsidRPr="00545F29" w:rsidRDefault="539C99A2" w:rsidP="79D45E12">
            <w:pPr>
              <w:pStyle w:val="BodyText"/>
              <w:numPr>
                <w:ilvl w:val="0"/>
                <w:numId w:val="9"/>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“This announcement is being written as a test to ensure that this functionality is working as expected.”</w:t>
            </w:r>
          </w:p>
          <w:p w14:paraId="4553E3F9" w14:textId="73F18E23" w:rsidR="008E4013" w:rsidRPr="00545F29" w:rsidRDefault="539C99A2" w:rsidP="79D45E12">
            <w:pPr>
              <w:pStyle w:val="BodyText"/>
              <w:numPr>
                <w:ilvl w:val="0"/>
                <w:numId w:val="9"/>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“Send” button.</w:t>
            </w:r>
          </w:p>
        </w:tc>
      </w:tr>
      <w:tr w:rsidR="008E4013" w:rsidRPr="00545F29" w14:paraId="3911D03A" w14:textId="77777777" w:rsidTr="79D45E12">
        <w:tc>
          <w:tcPr>
            <w:tcW w:w="2065" w:type="dxa"/>
          </w:tcPr>
          <w:p w14:paraId="2680AF1F" w14:textId="5A410468"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1CB0FEE" w14:textId="130F59DE" w:rsidR="008E4013" w:rsidRPr="00545F29" w:rsidRDefault="539C99A2" w:rsidP="009B7BC4">
            <w:pPr>
              <w:pStyle w:val="BodyText"/>
              <w:numPr>
                <w:ilvl w:val="0"/>
                <w:numId w:val="14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announcement is added to the database.</w:t>
            </w:r>
          </w:p>
          <w:p w14:paraId="562EE4DE" w14:textId="0AE4F898" w:rsidR="008E4013" w:rsidRPr="00545F29" w:rsidRDefault="539C99A2" w:rsidP="009B7BC4">
            <w:pPr>
              <w:pStyle w:val="BodyText"/>
              <w:numPr>
                <w:ilvl w:val="0"/>
                <w:numId w:val="148"/>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The announcement should be able to be viewed by the business user as well as all associated staff user on the announcement view page.</w:t>
            </w:r>
          </w:p>
          <w:p w14:paraId="600EF675" w14:textId="45DF06CB" w:rsidR="008E4013" w:rsidRPr="00545F29" w:rsidRDefault="539C99A2" w:rsidP="009B7BC4">
            <w:pPr>
              <w:pStyle w:val="BodyText"/>
              <w:numPr>
                <w:ilvl w:val="0"/>
                <w:numId w:val="14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page is refreshed, and the form entries are cleared.</w:t>
            </w:r>
          </w:p>
        </w:tc>
      </w:tr>
    </w:tbl>
    <w:p w14:paraId="4BBD3ACA" w14:textId="77777777" w:rsidR="008E4013" w:rsidRPr="00545F29" w:rsidRDefault="008E401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8E4013" w:rsidRPr="00545F29" w14:paraId="32D17888" w14:textId="77777777" w:rsidTr="79D45E12">
        <w:tc>
          <w:tcPr>
            <w:tcW w:w="4315" w:type="dxa"/>
            <w:gridSpan w:val="2"/>
            <w:shd w:val="clear" w:color="auto" w:fill="D9D9D9" w:themeFill="background1" w:themeFillShade="D9"/>
          </w:tcPr>
          <w:p w14:paraId="35852862" w14:textId="26034159"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22</w:t>
            </w:r>
          </w:p>
        </w:tc>
        <w:tc>
          <w:tcPr>
            <w:tcW w:w="5035" w:type="dxa"/>
            <w:shd w:val="clear" w:color="auto" w:fill="D9D9D9" w:themeFill="background1" w:themeFillShade="D9"/>
          </w:tcPr>
          <w:p w14:paraId="506AF8A3" w14:textId="3956A09E"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Dashboard Announcement Creation: Title too Short</w:t>
            </w:r>
          </w:p>
        </w:tc>
      </w:tr>
      <w:tr w:rsidR="008E4013" w:rsidRPr="00545F29" w14:paraId="486B8BD0" w14:textId="77777777" w:rsidTr="79D45E12">
        <w:tc>
          <w:tcPr>
            <w:tcW w:w="4315" w:type="dxa"/>
            <w:gridSpan w:val="2"/>
            <w:shd w:val="clear" w:color="auto" w:fill="D9D9D9" w:themeFill="background1" w:themeFillShade="D9"/>
          </w:tcPr>
          <w:p w14:paraId="2909C1CA" w14:textId="0A8227EE"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765C27B0" w14:textId="3E429753"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8E4013" w:rsidRPr="00545F29" w14:paraId="4155E521" w14:textId="77777777" w:rsidTr="79D45E12">
        <w:tc>
          <w:tcPr>
            <w:tcW w:w="4315" w:type="dxa"/>
            <w:gridSpan w:val="2"/>
            <w:shd w:val="clear" w:color="auto" w:fill="D9D9D9" w:themeFill="background1" w:themeFillShade="D9"/>
          </w:tcPr>
          <w:p w14:paraId="60DF9496" w14:textId="7DBABF4E"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31093B"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C541927" w14:textId="00D0F6E3"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47FC6" w:rsidRPr="00545F29">
              <w:rPr>
                <w:rFonts w:ascii="Times New Roman" w:hAnsi="Times New Roman" w:cs="Times New Roman"/>
                <w:i w:val="0"/>
                <w:sz w:val="24"/>
                <w:szCs w:val="24"/>
              </w:rPr>
              <w:t>4/</w:t>
            </w:r>
            <w:r w:rsidR="0031093B" w:rsidRPr="00545F29">
              <w:rPr>
                <w:rFonts w:ascii="Times New Roman" w:hAnsi="Times New Roman" w:cs="Times New Roman"/>
                <w:i w:val="0"/>
                <w:sz w:val="24"/>
                <w:szCs w:val="24"/>
              </w:rPr>
              <w:t>15</w:t>
            </w:r>
            <w:r w:rsidR="00347FC6" w:rsidRPr="00545F29">
              <w:rPr>
                <w:rFonts w:ascii="Times New Roman" w:hAnsi="Times New Roman" w:cs="Times New Roman"/>
                <w:i w:val="0"/>
                <w:sz w:val="24"/>
                <w:szCs w:val="24"/>
              </w:rPr>
              <w:t>/2022</w:t>
            </w:r>
          </w:p>
        </w:tc>
      </w:tr>
      <w:tr w:rsidR="008E4013" w:rsidRPr="00545F29" w14:paraId="5B160A0A" w14:textId="77777777" w:rsidTr="79D45E12">
        <w:tc>
          <w:tcPr>
            <w:tcW w:w="2065" w:type="dxa"/>
          </w:tcPr>
          <w:p w14:paraId="1743F57D" w14:textId="1BB41808"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52D6F5D" w14:textId="670AAC51"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E4013" w:rsidRPr="00545F29" w14:paraId="49EB1884" w14:textId="77777777" w:rsidTr="79D45E12">
        <w:tc>
          <w:tcPr>
            <w:tcW w:w="2065" w:type="dxa"/>
          </w:tcPr>
          <w:p w14:paraId="778C17DE" w14:textId="1F818F39"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4A627F3" w14:textId="5540A29A" w:rsidR="004B3672" w:rsidRPr="00545F29" w:rsidRDefault="004B3672" w:rsidP="00AC164F">
            <w:pPr>
              <w:pStyle w:val="BodyText"/>
              <w:numPr>
                <w:ilvl w:val="0"/>
                <w:numId w:val="2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31093B"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547C919D" w14:textId="5B099CBE" w:rsidR="008E4013" w:rsidRPr="00545F29" w:rsidRDefault="0031093B" w:rsidP="00AC164F">
            <w:pPr>
              <w:pStyle w:val="BodyText"/>
              <w:numPr>
                <w:ilvl w:val="0"/>
                <w:numId w:val="2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00100781"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r w:rsidRPr="00545F29">
              <w:rPr>
                <w:rFonts w:ascii="Times New Roman" w:hAnsi="Times New Roman" w:cs="Times New Roman"/>
                <w:i w:val="0"/>
                <w:sz w:val="24"/>
                <w:szCs w:val="24"/>
              </w:rPr>
              <w:t>.</w:t>
            </w:r>
          </w:p>
        </w:tc>
      </w:tr>
      <w:tr w:rsidR="008E4013" w:rsidRPr="00545F29" w14:paraId="2E8FFDC5" w14:textId="77777777" w:rsidTr="79D45E12">
        <w:tc>
          <w:tcPr>
            <w:tcW w:w="2065" w:type="dxa"/>
          </w:tcPr>
          <w:p w14:paraId="5B1849AE" w14:textId="4860317B"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DCF8E39" w14:textId="2D57293B"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8E4013" w:rsidRPr="00545F29" w14:paraId="1AAC8690" w14:textId="77777777" w:rsidTr="79D45E12">
        <w:tc>
          <w:tcPr>
            <w:tcW w:w="2065" w:type="dxa"/>
          </w:tcPr>
          <w:p w14:paraId="650738F8" w14:textId="03D58558"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1216A18" w14:textId="3CAD7CE2" w:rsidR="008E4013" w:rsidRPr="00545F29" w:rsidRDefault="0031093B" w:rsidP="79D45E12">
            <w:pPr>
              <w:pStyle w:val="BodyText"/>
              <w:numPr>
                <w:ilvl w:val="0"/>
                <w:numId w:val="6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Navigate to the business dashboard by clicking the “Dashboard” tab in the sidebar.</w:t>
            </w:r>
          </w:p>
          <w:p w14:paraId="59EFF90D" w14:textId="75E2E02C" w:rsidR="008E4013" w:rsidRPr="00545F29" w:rsidRDefault="539C99A2" w:rsidP="79D45E12">
            <w:pPr>
              <w:pStyle w:val="BodyText"/>
              <w:numPr>
                <w:ilvl w:val="0"/>
                <w:numId w:val="6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“We are testing to ensure that a title over 50 characters will not work” in the title field.</w:t>
            </w:r>
          </w:p>
          <w:p w14:paraId="66325BDC" w14:textId="62B9B220" w:rsidR="008E4013" w:rsidRPr="00545F29" w:rsidRDefault="539C99A2" w:rsidP="79D45E12">
            <w:pPr>
              <w:pStyle w:val="BodyText"/>
              <w:numPr>
                <w:ilvl w:val="0"/>
                <w:numId w:val="6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“This announcement is being written as a test to ensure that this functionality is working as expected.”</w:t>
            </w:r>
          </w:p>
          <w:p w14:paraId="34FAF598" w14:textId="2662F1A0" w:rsidR="008E4013" w:rsidRPr="00545F29" w:rsidRDefault="539C99A2" w:rsidP="79D45E12">
            <w:pPr>
              <w:pStyle w:val="BodyText"/>
              <w:numPr>
                <w:ilvl w:val="0"/>
                <w:numId w:val="6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8E4013" w:rsidRPr="00545F29" w14:paraId="0D43E587" w14:textId="77777777" w:rsidTr="79D45E12">
        <w:tc>
          <w:tcPr>
            <w:tcW w:w="2065" w:type="dxa"/>
          </w:tcPr>
          <w:p w14:paraId="67B2FA95" w14:textId="2A89BC8C"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8440FC7" w14:textId="11EB6B80" w:rsidR="008E4013" w:rsidRPr="00545F29" w:rsidRDefault="539C99A2" w:rsidP="009B7BC4">
            <w:pPr>
              <w:pStyle w:val="BodyText"/>
              <w:numPr>
                <w:ilvl w:val="0"/>
                <w:numId w:val="14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1FDCCF32" w:rsidRPr="00545F29">
              <w:rPr>
                <w:rFonts w:ascii="Times New Roman" w:hAnsi="Times New Roman" w:cs="Times New Roman"/>
                <w:i w:val="0"/>
                <w:sz w:val="24"/>
                <w:szCs w:val="24"/>
              </w:rPr>
              <w:t>on-screen</w:t>
            </w:r>
            <w:r w:rsidRPr="00545F29">
              <w:rPr>
                <w:rFonts w:ascii="Times New Roman" w:hAnsi="Times New Roman" w:cs="Times New Roman"/>
                <w:i w:val="0"/>
                <w:sz w:val="24"/>
                <w:szCs w:val="24"/>
              </w:rPr>
              <w:t xml:space="preserve"> error message that says, “Title must at least be at least 5 characters.”</w:t>
            </w:r>
          </w:p>
          <w:p w14:paraId="461E237A" w14:textId="420EC367" w:rsidR="008E4013" w:rsidRPr="00545F29" w:rsidRDefault="000B61AA" w:rsidP="009B7BC4">
            <w:pPr>
              <w:pStyle w:val="BodyText"/>
              <w:numPr>
                <w:ilvl w:val="0"/>
                <w:numId w:val="14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8E4013" w:rsidRPr="00545F29">
              <w:rPr>
                <w:rFonts w:ascii="Times New Roman" w:hAnsi="Times New Roman" w:cs="Times New Roman"/>
                <w:i w:val="0"/>
                <w:sz w:val="24"/>
                <w:szCs w:val="24"/>
              </w:rPr>
              <w:t xml:space="preserve">nnouncement is </w:t>
            </w:r>
            <w:r w:rsidR="008E4013" w:rsidRPr="00545F29">
              <w:rPr>
                <w:rFonts w:ascii="Times New Roman" w:hAnsi="Times New Roman" w:cs="Times New Roman"/>
                <w:i w:val="0"/>
                <w:iCs/>
                <w:sz w:val="24"/>
                <w:szCs w:val="24"/>
              </w:rPr>
              <w:t xml:space="preserve">not </w:t>
            </w:r>
            <w:r w:rsidR="008E4013" w:rsidRPr="00545F29">
              <w:rPr>
                <w:rFonts w:ascii="Times New Roman" w:hAnsi="Times New Roman" w:cs="Times New Roman"/>
                <w:i w:val="0"/>
                <w:sz w:val="24"/>
                <w:szCs w:val="24"/>
              </w:rPr>
              <w:t>sent to the database</w:t>
            </w:r>
            <w:r w:rsidR="539C99A2" w:rsidRPr="00545F29">
              <w:rPr>
                <w:rFonts w:ascii="Times New Roman" w:hAnsi="Times New Roman" w:cs="Times New Roman"/>
                <w:i w:val="0"/>
                <w:sz w:val="24"/>
                <w:szCs w:val="24"/>
              </w:rPr>
              <w:t>.</w:t>
            </w:r>
          </w:p>
        </w:tc>
      </w:tr>
    </w:tbl>
    <w:p w14:paraId="3D669306" w14:textId="77777777" w:rsidR="008E4013" w:rsidRPr="00545F29" w:rsidRDefault="008E401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8E4013" w:rsidRPr="00545F29" w14:paraId="272507BD" w14:textId="77777777" w:rsidTr="79D45E12">
        <w:tc>
          <w:tcPr>
            <w:tcW w:w="4315" w:type="dxa"/>
            <w:gridSpan w:val="2"/>
            <w:shd w:val="clear" w:color="auto" w:fill="D9D9D9" w:themeFill="background1" w:themeFillShade="D9"/>
          </w:tcPr>
          <w:p w14:paraId="232332DC" w14:textId="5B7A9578"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23</w:t>
            </w:r>
          </w:p>
        </w:tc>
        <w:tc>
          <w:tcPr>
            <w:tcW w:w="5035" w:type="dxa"/>
            <w:shd w:val="clear" w:color="auto" w:fill="D9D9D9" w:themeFill="background1" w:themeFillShade="D9"/>
          </w:tcPr>
          <w:p w14:paraId="1862F386" w14:textId="2784FF48"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02623E" w:rsidRPr="00545F29">
              <w:rPr>
                <w:rFonts w:ascii="Times New Roman" w:hAnsi="Times New Roman" w:cs="Times New Roman"/>
                <w:i w:val="0"/>
                <w:sz w:val="24"/>
                <w:szCs w:val="24"/>
              </w:rPr>
              <w:t xml:space="preserve">Dashboard </w:t>
            </w:r>
            <w:r w:rsidRPr="00545F29">
              <w:rPr>
                <w:rFonts w:ascii="Times New Roman" w:hAnsi="Times New Roman" w:cs="Times New Roman"/>
                <w:i w:val="0"/>
                <w:sz w:val="24"/>
                <w:szCs w:val="24"/>
              </w:rPr>
              <w:t>Announcement Creation: Title too Long</w:t>
            </w:r>
          </w:p>
        </w:tc>
      </w:tr>
      <w:tr w:rsidR="008E4013" w:rsidRPr="00545F29" w14:paraId="2532C34F" w14:textId="77777777" w:rsidTr="79D45E12">
        <w:tc>
          <w:tcPr>
            <w:tcW w:w="4315" w:type="dxa"/>
            <w:gridSpan w:val="2"/>
            <w:shd w:val="clear" w:color="auto" w:fill="D9D9D9" w:themeFill="background1" w:themeFillShade="D9"/>
          </w:tcPr>
          <w:p w14:paraId="52A6B001" w14:textId="52EC0674"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5FBB081A" w14:textId="43C06AF4"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8E4013" w:rsidRPr="00545F29" w14:paraId="4183B3DC" w14:textId="77777777" w:rsidTr="79D45E12">
        <w:tc>
          <w:tcPr>
            <w:tcW w:w="4315" w:type="dxa"/>
            <w:gridSpan w:val="2"/>
            <w:shd w:val="clear" w:color="auto" w:fill="D9D9D9" w:themeFill="background1" w:themeFillShade="D9"/>
          </w:tcPr>
          <w:p w14:paraId="277B7CD3" w14:textId="682A1E16"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Last Updated By: </w:t>
            </w:r>
            <w:r w:rsidR="00100781"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7707D4C" w14:textId="13D64FE1"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26043B" w:rsidRPr="00545F29">
              <w:rPr>
                <w:rFonts w:ascii="Times New Roman" w:hAnsi="Times New Roman" w:cs="Times New Roman"/>
                <w:i w:val="0"/>
                <w:sz w:val="24"/>
                <w:szCs w:val="24"/>
              </w:rPr>
              <w:t>4/</w:t>
            </w:r>
            <w:r w:rsidR="00100781" w:rsidRPr="00545F29">
              <w:rPr>
                <w:rFonts w:ascii="Times New Roman" w:hAnsi="Times New Roman" w:cs="Times New Roman"/>
                <w:i w:val="0"/>
                <w:sz w:val="24"/>
                <w:szCs w:val="24"/>
              </w:rPr>
              <w:t>15</w:t>
            </w:r>
            <w:r w:rsidR="0026043B" w:rsidRPr="00545F29">
              <w:rPr>
                <w:rFonts w:ascii="Times New Roman" w:hAnsi="Times New Roman" w:cs="Times New Roman"/>
                <w:i w:val="0"/>
                <w:sz w:val="24"/>
                <w:szCs w:val="24"/>
              </w:rPr>
              <w:t>/2022</w:t>
            </w:r>
          </w:p>
        </w:tc>
      </w:tr>
      <w:tr w:rsidR="008E4013" w:rsidRPr="00545F29" w14:paraId="5AEE6824" w14:textId="77777777" w:rsidTr="79D45E12">
        <w:tc>
          <w:tcPr>
            <w:tcW w:w="2065" w:type="dxa"/>
          </w:tcPr>
          <w:p w14:paraId="7497E44C" w14:textId="47D3FDA3"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21E2E99" w14:textId="2AB63EBE"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E4013" w:rsidRPr="00545F29" w14:paraId="399F8D6C" w14:textId="77777777" w:rsidTr="79D45E12">
        <w:tc>
          <w:tcPr>
            <w:tcW w:w="2065" w:type="dxa"/>
          </w:tcPr>
          <w:p w14:paraId="071E0EA4" w14:textId="2C91C169"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CF1D22F" w14:textId="2BAADE90" w:rsidR="004B3672" w:rsidRPr="00545F29" w:rsidRDefault="004B3672" w:rsidP="00AC164F">
            <w:pPr>
              <w:pStyle w:val="BodyText"/>
              <w:numPr>
                <w:ilvl w:val="0"/>
                <w:numId w:val="29"/>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100781"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272460BA" w14:textId="1A407010" w:rsidR="008E4013" w:rsidRPr="00545F29" w:rsidRDefault="00100781" w:rsidP="00AC164F">
            <w:pPr>
              <w:pStyle w:val="BodyText"/>
              <w:numPr>
                <w:ilvl w:val="0"/>
                <w:numId w:val="29"/>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r w:rsidR="00EE17BE" w:rsidRPr="00545F29">
              <w:rPr>
                <w:rFonts w:ascii="Times New Roman" w:hAnsi="Times New Roman" w:cs="Times New Roman"/>
                <w:i w:val="0"/>
                <w:sz w:val="24"/>
                <w:szCs w:val="24"/>
              </w:rPr>
              <w:t>.</w:t>
            </w:r>
          </w:p>
        </w:tc>
      </w:tr>
      <w:tr w:rsidR="008E4013" w:rsidRPr="00545F29" w14:paraId="73FE2235" w14:textId="77777777" w:rsidTr="79D45E12">
        <w:tc>
          <w:tcPr>
            <w:tcW w:w="2065" w:type="dxa"/>
          </w:tcPr>
          <w:p w14:paraId="39013782" w14:textId="6EB5B06F"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EBB56CE" w14:textId="4B3E839E"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8E4013" w:rsidRPr="00545F29" w14:paraId="3BF8B031" w14:textId="77777777" w:rsidTr="79D45E12">
        <w:tc>
          <w:tcPr>
            <w:tcW w:w="2065" w:type="dxa"/>
          </w:tcPr>
          <w:p w14:paraId="77733161" w14:textId="384C1074"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E0AA1CE" w14:textId="77777777" w:rsidR="00100781" w:rsidRPr="00545F29" w:rsidRDefault="00100781" w:rsidP="00100781">
            <w:pPr>
              <w:pStyle w:val="BodyText"/>
              <w:numPr>
                <w:ilvl w:val="0"/>
                <w:numId w:val="6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Navigate to the business dashboard by clicking the “Dashboard” tab in the sidebar.</w:t>
            </w:r>
          </w:p>
          <w:p w14:paraId="6BA61ABB" w14:textId="7FA67005" w:rsidR="008E4013" w:rsidRPr="00545F29" w:rsidRDefault="539C99A2" w:rsidP="79D45E12">
            <w:pPr>
              <w:pStyle w:val="BodyText"/>
              <w:numPr>
                <w:ilvl w:val="0"/>
                <w:numId w:val="6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“We are testing to ensure that a title over 50 characters will not work” in the title field.</w:t>
            </w:r>
          </w:p>
          <w:p w14:paraId="5E5C6015" w14:textId="37BFF93C" w:rsidR="008E4013" w:rsidRPr="00545F29" w:rsidRDefault="539C99A2" w:rsidP="79D45E12">
            <w:pPr>
              <w:pStyle w:val="BodyText"/>
              <w:numPr>
                <w:ilvl w:val="0"/>
                <w:numId w:val="6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“This announcement is being written as a test to ensure that this functionality is working as expected.”</w:t>
            </w:r>
          </w:p>
          <w:p w14:paraId="18DEF20E" w14:textId="01524983" w:rsidR="008E4013" w:rsidRPr="00545F29" w:rsidRDefault="539C99A2" w:rsidP="79D45E12">
            <w:pPr>
              <w:pStyle w:val="BodyText"/>
              <w:numPr>
                <w:ilvl w:val="0"/>
                <w:numId w:val="6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8E4013" w:rsidRPr="00545F29" w14:paraId="0E6DC7F9" w14:textId="77777777" w:rsidTr="79D45E12">
        <w:tc>
          <w:tcPr>
            <w:tcW w:w="2065" w:type="dxa"/>
          </w:tcPr>
          <w:p w14:paraId="4E8C2EFA" w14:textId="39D237E3"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2F30B3A" w14:textId="658E2603" w:rsidR="008E4013" w:rsidRPr="00545F29" w:rsidRDefault="539C99A2" w:rsidP="009B7BC4">
            <w:pPr>
              <w:pStyle w:val="BodyText"/>
              <w:numPr>
                <w:ilvl w:val="0"/>
                <w:numId w:val="15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1FDCCF32" w:rsidRPr="00545F29">
              <w:rPr>
                <w:rFonts w:ascii="Times New Roman" w:hAnsi="Times New Roman" w:cs="Times New Roman"/>
                <w:i w:val="0"/>
                <w:sz w:val="24"/>
                <w:szCs w:val="24"/>
              </w:rPr>
              <w:t>on-screen</w:t>
            </w:r>
            <w:r w:rsidRPr="00545F29">
              <w:rPr>
                <w:rFonts w:ascii="Times New Roman" w:hAnsi="Times New Roman" w:cs="Times New Roman"/>
                <w:i w:val="0"/>
                <w:sz w:val="24"/>
                <w:szCs w:val="24"/>
              </w:rPr>
              <w:t xml:space="preserve"> error message that says, “Title can be at most 50 characters.”</w:t>
            </w:r>
          </w:p>
          <w:p w14:paraId="7102AB2D" w14:textId="3EE72F9F" w:rsidR="008E4013" w:rsidRPr="00545F29" w:rsidRDefault="000B61AA" w:rsidP="009B7BC4">
            <w:pPr>
              <w:pStyle w:val="BodyText"/>
              <w:numPr>
                <w:ilvl w:val="0"/>
                <w:numId w:val="15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8E4013" w:rsidRPr="00545F29">
              <w:rPr>
                <w:rFonts w:ascii="Times New Roman" w:hAnsi="Times New Roman" w:cs="Times New Roman"/>
                <w:i w:val="0"/>
                <w:sz w:val="24"/>
                <w:szCs w:val="24"/>
              </w:rPr>
              <w:t xml:space="preserve">nnouncement is </w:t>
            </w:r>
            <w:r w:rsidR="008E4013" w:rsidRPr="00545F29">
              <w:rPr>
                <w:rFonts w:ascii="Times New Roman" w:hAnsi="Times New Roman" w:cs="Times New Roman"/>
                <w:i w:val="0"/>
                <w:iCs/>
                <w:sz w:val="24"/>
                <w:szCs w:val="24"/>
              </w:rPr>
              <w:t xml:space="preserve">not </w:t>
            </w:r>
            <w:r w:rsidR="008E4013" w:rsidRPr="00545F29">
              <w:rPr>
                <w:rFonts w:ascii="Times New Roman" w:hAnsi="Times New Roman" w:cs="Times New Roman"/>
                <w:i w:val="0"/>
                <w:sz w:val="24"/>
                <w:szCs w:val="24"/>
              </w:rPr>
              <w:t>sent to the database</w:t>
            </w:r>
            <w:r w:rsidR="539C99A2" w:rsidRPr="00545F29">
              <w:rPr>
                <w:rFonts w:ascii="Times New Roman" w:hAnsi="Times New Roman" w:cs="Times New Roman"/>
                <w:i w:val="0"/>
                <w:sz w:val="24"/>
                <w:szCs w:val="24"/>
              </w:rPr>
              <w:t>.</w:t>
            </w:r>
          </w:p>
        </w:tc>
      </w:tr>
    </w:tbl>
    <w:p w14:paraId="249D6138" w14:textId="77777777" w:rsidR="008E4013" w:rsidRPr="00545F29" w:rsidRDefault="008E401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8E4013" w:rsidRPr="00545F29" w14:paraId="5AA3EFBE" w14:textId="77777777" w:rsidTr="79D45E12">
        <w:tc>
          <w:tcPr>
            <w:tcW w:w="4315" w:type="dxa"/>
            <w:gridSpan w:val="2"/>
            <w:shd w:val="clear" w:color="auto" w:fill="D9D9D9" w:themeFill="background1" w:themeFillShade="D9"/>
          </w:tcPr>
          <w:p w14:paraId="44A758F1" w14:textId="06F274B7"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24</w:t>
            </w:r>
          </w:p>
        </w:tc>
        <w:tc>
          <w:tcPr>
            <w:tcW w:w="5035" w:type="dxa"/>
            <w:shd w:val="clear" w:color="auto" w:fill="D9D9D9" w:themeFill="background1" w:themeFillShade="D9"/>
          </w:tcPr>
          <w:p w14:paraId="630BE6D9" w14:textId="2AA1FB8E"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02623E" w:rsidRPr="00545F29">
              <w:rPr>
                <w:rFonts w:ascii="Times New Roman" w:hAnsi="Times New Roman" w:cs="Times New Roman"/>
                <w:i w:val="0"/>
                <w:sz w:val="24"/>
                <w:szCs w:val="24"/>
              </w:rPr>
              <w:t xml:space="preserve">Dashboard </w:t>
            </w:r>
            <w:r w:rsidRPr="00545F29">
              <w:rPr>
                <w:rFonts w:ascii="Times New Roman" w:hAnsi="Times New Roman" w:cs="Times New Roman"/>
                <w:i w:val="0"/>
                <w:sz w:val="24"/>
                <w:szCs w:val="24"/>
              </w:rPr>
              <w:t xml:space="preserve">Announcement Creation: </w:t>
            </w:r>
            <w:r w:rsidR="00831DE2" w:rsidRPr="00545F29">
              <w:rPr>
                <w:rFonts w:ascii="Times New Roman" w:hAnsi="Times New Roman" w:cs="Times New Roman"/>
                <w:i w:val="0"/>
                <w:sz w:val="24"/>
                <w:szCs w:val="24"/>
              </w:rPr>
              <w:t>Details</w:t>
            </w:r>
            <w:r w:rsidRPr="00545F29">
              <w:rPr>
                <w:rFonts w:ascii="Times New Roman" w:hAnsi="Times New Roman" w:cs="Times New Roman"/>
                <w:i w:val="0"/>
                <w:sz w:val="24"/>
                <w:szCs w:val="24"/>
              </w:rPr>
              <w:t xml:space="preserve"> too Short</w:t>
            </w:r>
          </w:p>
        </w:tc>
      </w:tr>
      <w:tr w:rsidR="008E4013" w:rsidRPr="00545F29" w14:paraId="55441346" w14:textId="77777777" w:rsidTr="79D45E12">
        <w:tc>
          <w:tcPr>
            <w:tcW w:w="4315" w:type="dxa"/>
            <w:gridSpan w:val="2"/>
            <w:shd w:val="clear" w:color="auto" w:fill="D9D9D9" w:themeFill="background1" w:themeFillShade="D9"/>
          </w:tcPr>
          <w:p w14:paraId="5E312EDA" w14:textId="1128BD9B"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1FDF5171" w14:textId="62FEA8B1"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8E4013" w:rsidRPr="00545F29" w14:paraId="71CFAB5F" w14:textId="77777777" w:rsidTr="79D45E12">
        <w:tc>
          <w:tcPr>
            <w:tcW w:w="4315" w:type="dxa"/>
            <w:gridSpan w:val="2"/>
            <w:shd w:val="clear" w:color="auto" w:fill="D9D9D9" w:themeFill="background1" w:themeFillShade="D9"/>
          </w:tcPr>
          <w:p w14:paraId="2FA43940" w14:textId="168E9ECA"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100781"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A351767" w14:textId="11B3463E"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100781"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8E4013" w:rsidRPr="00545F29" w14:paraId="7B49A405" w14:textId="77777777" w:rsidTr="79D45E12">
        <w:tc>
          <w:tcPr>
            <w:tcW w:w="2065" w:type="dxa"/>
          </w:tcPr>
          <w:p w14:paraId="46EE5D5D" w14:textId="5E9A6FC8"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1808A62" w14:textId="65BF318F"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E4013" w:rsidRPr="00545F29" w14:paraId="2030B89B" w14:textId="77777777" w:rsidTr="79D45E12">
        <w:tc>
          <w:tcPr>
            <w:tcW w:w="2065" w:type="dxa"/>
          </w:tcPr>
          <w:p w14:paraId="53264C86" w14:textId="72DD15FC"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7CC9B7B" w14:textId="55291460" w:rsidR="004B3672" w:rsidRPr="00545F29" w:rsidRDefault="004B3672" w:rsidP="009B7BC4">
            <w:pPr>
              <w:pStyle w:val="BodyText"/>
              <w:numPr>
                <w:ilvl w:val="0"/>
                <w:numId w:val="152"/>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100781"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7F52A27E" w14:textId="68C9A15E" w:rsidR="008E4013" w:rsidRPr="00545F29" w:rsidRDefault="00100781" w:rsidP="009B7BC4">
            <w:pPr>
              <w:pStyle w:val="BodyText"/>
              <w:numPr>
                <w:ilvl w:val="0"/>
                <w:numId w:val="15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 xml:space="preserve">igned into </w:t>
            </w:r>
            <w:r w:rsidRPr="00545F29">
              <w:rPr>
                <w:rFonts w:ascii="Times New Roman" w:hAnsi="Times New Roman" w:cs="Times New Roman"/>
                <w:i w:val="0"/>
                <w:sz w:val="24"/>
                <w:szCs w:val="24"/>
              </w:rPr>
              <w:t xml:space="preserve">the </w:t>
            </w:r>
            <w:r w:rsidR="004B3672" w:rsidRPr="00545F29">
              <w:rPr>
                <w:rFonts w:ascii="Times New Roman" w:hAnsi="Times New Roman" w:cs="Times New Roman"/>
                <w:i w:val="0"/>
                <w:sz w:val="24"/>
                <w:szCs w:val="24"/>
              </w:rPr>
              <w:t>account created in DBS-01</w:t>
            </w:r>
            <w:r w:rsidR="00EE17BE" w:rsidRPr="00545F29">
              <w:rPr>
                <w:rFonts w:ascii="Times New Roman" w:hAnsi="Times New Roman" w:cs="Times New Roman"/>
                <w:i w:val="0"/>
                <w:sz w:val="24"/>
                <w:szCs w:val="24"/>
              </w:rPr>
              <w:t>.</w:t>
            </w:r>
          </w:p>
        </w:tc>
      </w:tr>
      <w:tr w:rsidR="008E4013" w:rsidRPr="00545F29" w14:paraId="792CF223" w14:textId="77777777" w:rsidTr="79D45E12">
        <w:tc>
          <w:tcPr>
            <w:tcW w:w="2065" w:type="dxa"/>
          </w:tcPr>
          <w:p w14:paraId="0826DD77" w14:textId="26A158FD"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60AD8D3" w14:textId="16DF9FE1"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8E4013" w:rsidRPr="00545F29" w14:paraId="71DB67F2" w14:textId="77777777" w:rsidTr="79D45E12">
        <w:tc>
          <w:tcPr>
            <w:tcW w:w="2065" w:type="dxa"/>
          </w:tcPr>
          <w:p w14:paraId="4C52209A" w14:textId="1C053689"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7F249DE" w14:textId="77777777" w:rsidR="00100781" w:rsidRPr="00545F29" w:rsidRDefault="00100781" w:rsidP="00100781">
            <w:pPr>
              <w:pStyle w:val="BodyText"/>
              <w:numPr>
                <w:ilvl w:val="0"/>
                <w:numId w:val="6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Navigate to the business dashboard by clicking the “Dashboard” tab in the sidebar.</w:t>
            </w:r>
          </w:p>
          <w:p w14:paraId="38594286" w14:textId="58A092B7" w:rsidR="008E4013" w:rsidRPr="00545F29" w:rsidRDefault="539C99A2" w:rsidP="79D45E12">
            <w:pPr>
              <w:pStyle w:val="BodyText"/>
              <w:numPr>
                <w:ilvl w:val="0"/>
                <w:numId w:val="6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Enter “We are testing to ensure that a title over 50 characters will not work” in the title field.</w:t>
            </w:r>
          </w:p>
          <w:p w14:paraId="5359D9AF" w14:textId="75CCB63F" w:rsidR="008E4013" w:rsidRPr="00545F29" w:rsidRDefault="539C99A2" w:rsidP="79D45E12">
            <w:pPr>
              <w:pStyle w:val="BodyText"/>
              <w:numPr>
                <w:ilvl w:val="0"/>
                <w:numId w:val="6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“Testing”.</w:t>
            </w:r>
          </w:p>
          <w:p w14:paraId="3900E198" w14:textId="5AD65D46" w:rsidR="008E4013" w:rsidRPr="00545F29" w:rsidRDefault="539C99A2" w:rsidP="79D45E12">
            <w:pPr>
              <w:pStyle w:val="BodyText"/>
              <w:numPr>
                <w:ilvl w:val="0"/>
                <w:numId w:val="6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8E4013" w:rsidRPr="00545F29" w14:paraId="5020026F" w14:textId="77777777" w:rsidTr="79D45E12">
        <w:tc>
          <w:tcPr>
            <w:tcW w:w="2065" w:type="dxa"/>
          </w:tcPr>
          <w:p w14:paraId="092FA60E" w14:textId="07955AED"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0402135F" w14:textId="2E00270F" w:rsidR="008E4013" w:rsidRPr="00545F29" w:rsidRDefault="539C99A2" w:rsidP="009B7BC4">
            <w:pPr>
              <w:pStyle w:val="BodyText"/>
              <w:numPr>
                <w:ilvl w:val="0"/>
                <w:numId w:val="15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1FDCCF32" w:rsidRPr="00545F29">
              <w:rPr>
                <w:rFonts w:ascii="Times New Roman" w:hAnsi="Times New Roman" w:cs="Times New Roman"/>
                <w:i w:val="0"/>
                <w:sz w:val="24"/>
                <w:szCs w:val="24"/>
              </w:rPr>
              <w:t>on-screen</w:t>
            </w:r>
            <w:r w:rsidRPr="00545F29">
              <w:rPr>
                <w:rFonts w:ascii="Times New Roman" w:hAnsi="Times New Roman" w:cs="Times New Roman"/>
                <w:i w:val="0"/>
                <w:sz w:val="24"/>
                <w:szCs w:val="24"/>
              </w:rPr>
              <w:t xml:space="preserve"> error message that says, “Title must be at least 10 characters.”</w:t>
            </w:r>
          </w:p>
          <w:p w14:paraId="5EADE466" w14:textId="36B067D1" w:rsidR="008E4013" w:rsidRPr="00545F29" w:rsidRDefault="000B61AA" w:rsidP="009B7BC4">
            <w:pPr>
              <w:pStyle w:val="BodyText"/>
              <w:numPr>
                <w:ilvl w:val="0"/>
                <w:numId w:val="15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8E4013" w:rsidRPr="00545F29">
              <w:rPr>
                <w:rFonts w:ascii="Times New Roman" w:hAnsi="Times New Roman" w:cs="Times New Roman"/>
                <w:i w:val="0"/>
                <w:sz w:val="24"/>
                <w:szCs w:val="24"/>
              </w:rPr>
              <w:t xml:space="preserve">nnouncement is </w:t>
            </w:r>
            <w:r w:rsidR="008E4013" w:rsidRPr="00545F29">
              <w:rPr>
                <w:rFonts w:ascii="Times New Roman" w:hAnsi="Times New Roman" w:cs="Times New Roman"/>
                <w:i w:val="0"/>
                <w:iCs/>
                <w:sz w:val="24"/>
                <w:szCs w:val="24"/>
              </w:rPr>
              <w:t>not</w:t>
            </w:r>
            <w:r w:rsidR="008E4013" w:rsidRPr="00545F29">
              <w:rPr>
                <w:rFonts w:ascii="Times New Roman" w:hAnsi="Times New Roman" w:cs="Times New Roman"/>
                <w:i w:val="0"/>
                <w:sz w:val="24"/>
                <w:szCs w:val="24"/>
              </w:rPr>
              <w:t xml:space="preserve"> sent to the database</w:t>
            </w:r>
            <w:r w:rsidR="539C99A2" w:rsidRPr="00545F29">
              <w:rPr>
                <w:rFonts w:ascii="Times New Roman" w:hAnsi="Times New Roman" w:cs="Times New Roman"/>
                <w:i w:val="0"/>
                <w:sz w:val="24"/>
                <w:szCs w:val="24"/>
              </w:rPr>
              <w:t>.</w:t>
            </w:r>
          </w:p>
        </w:tc>
      </w:tr>
    </w:tbl>
    <w:p w14:paraId="5C6B2AD6" w14:textId="77777777" w:rsidR="008E4013" w:rsidRPr="00545F29" w:rsidRDefault="008E401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8E4013" w:rsidRPr="00545F29" w14:paraId="74B45C7D" w14:textId="77777777" w:rsidTr="79D45E12">
        <w:tc>
          <w:tcPr>
            <w:tcW w:w="4315" w:type="dxa"/>
            <w:gridSpan w:val="2"/>
            <w:shd w:val="clear" w:color="auto" w:fill="D9D9D9" w:themeFill="background1" w:themeFillShade="D9"/>
          </w:tcPr>
          <w:p w14:paraId="16573560" w14:textId="1492F996" w:rsidR="008E4013" w:rsidRPr="00545F29" w:rsidRDefault="008E4013" w:rsidP="00AC164F">
            <w:pPr>
              <w:pStyle w:val="BodyText"/>
              <w:jc w:val="left"/>
              <w:rPr>
                <w:rFonts w:ascii="Times New Roman" w:hAnsi="Times New Roman" w:cs="Times New Roman"/>
                <w:i w:val="0"/>
                <w:sz w:val="24"/>
                <w:szCs w:val="24"/>
              </w:rPr>
            </w:pPr>
            <w:bookmarkStart w:id="64" w:name="_Hlk99887341"/>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25</w:t>
            </w:r>
          </w:p>
        </w:tc>
        <w:tc>
          <w:tcPr>
            <w:tcW w:w="5035" w:type="dxa"/>
            <w:shd w:val="clear" w:color="auto" w:fill="D9D9D9" w:themeFill="background1" w:themeFillShade="D9"/>
          </w:tcPr>
          <w:p w14:paraId="2AA7715A" w14:textId="4C8ADC11"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02623E" w:rsidRPr="00545F29">
              <w:rPr>
                <w:rFonts w:ascii="Times New Roman" w:hAnsi="Times New Roman" w:cs="Times New Roman"/>
                <w:i w:val="0"/>
                <w:sz w:val="24"/>
                <w:szCs w:val="24"/>
              </w:rPr>
              <w:t xml:space="preserve">Dashboard </w:t>
            </w:r>
            <w:r w:rsidRPr="00545F29">
              <w:rPr>
                <w:rFonts w:ascii="Times New Roman" w:hAnsi="Times New Roman" w:cs="Times New Roman"/>
                <w:i w:val="0"/>
                <w:sz w:val="24"/>
                <w:szCs w:val="24"/>
              </w:rPr>
              <w:t>Announcement Creation: Details too Long</w:t>
            </w:r>
          </w:p>
        </w:tc>
      </w:tr>
      <w:tr w:rsidR="008E4013" w:rsidRPr="00545F29" w14:paraId="4B5BC237" w14:textId="77777777" w:rsidTr="79D45E12">
        <w:tc>
          <w:tcPr>
            <w:tcW w:w="4315" w:type="dxa"/>
            <w:gridSpan w:val="2"/>
            <w:shd w:val="clear" w:color="auto" w:fill="D9D9D9" w:themeFill="background1" w:themeFillShade="D9"/>
          </w:tcPr>
          <w:p w14:paraId="464D1C99" w14:textId="00448C90"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174EF6B9" w14:textId="60D12489"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08E4013" w:rsidRPr="00545F29" w14:paraId="52DE821B" w14:textId="77777777" w:rsidTr="79D45E12">
        <w:tc>
          <w:tcPr>
            <w:tcW w:w="4315" w:type="dxa"/>
            <w:gridSpan w:val="2"/>
            <w:shd w:val="clear" w:color="auto" w:fill="D9D9D9" w:themeFill="background1" w:themeFillShade="D9"/>
          </w:tcPr>
          <w:p w14:paraId="1A369BDD" w14:textId="70563E1F"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100781"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C0625A2" w14:textId="15681C30" w:rsidR="008E4013" w:rsidRPr="00545F29" w:rsidRDefault="008E401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47FC6" w:rsidRPr="00545F29">
              <w:rPr>
                <w:rFonts w:ascii="Times New Roman" w:hAnsi="Times New Roman" w:cs="Times New Roman"/>
                <w:i w:val="0"/>
                <w:sz w:val="24"/>
                <w:szCs w:val="24"/>
              </w:rPr>
              <w:t>4/</w:t>
            </w:r>
            <w:r w:rsidR="00100781" w:rsidRPr="00545F29">
              <w:rPr>
                <w:rFonts w:ascii="Times New Roman" w:hAnsi="Times New Roman" w:cs="Times New Roman"/>
                <w:i w:val="0"/>
                <w:sz w:val="24"/>
                <w:szCs w:val="24"/>
              </w:rPr>
              <w:t>15</w:t>
            </w:r>
            <w:r w:rsidR="00347FC6" w:rsidRPr="00545F29">
              <w:rPr>
                <w:rFonts w:ascii="Times New Roman" w:hAnsi="Times New Roman" w:cs="Times New Roman"/>
                <w:i w:val="0"/>
                <w:sz w:val="24"/>
                <w:szCs w:val="24"/>
              </w:rPr>
              <w:t>/2022</w:t>
            </w:r>
          </w:p>
        </w:tc>
      </w:tr>
      <w:tr w:rsidR="008E4013" w:rsidRPr="00545F29" w14:paraId="093A31E3" w14:textId="77777777" w:rsidTr="79D45E12">
        <w:tc>
          <w:tcPr>
            <w:tcW w:w="2065" w:type="dxa"/>
          </w:tcPr>
          <w:p w14:paraId="3D321FDF" w14:textId="52738CC3"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6FD9497" w14:textId="35EBF9C5"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E4013" w:rsidRPr="00545F29" w14:paraId="5607F267" w14:textId="77777777" w:rsidTr="79D45E12">
        <w:tc>
          <w:tcPr>
            <w:tcW w:w="2065" w:type="dxa"/>
          </w:tcPr>
          <w:p w14:paraId="18987A74" w14:textId="38D9C7BE"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747A1B3" w14:textId="23FF8D74" w:rsidR="004B3672" w:rsidRPr="00545F29" w:rsidRDefault="004B3672" w:rsidP="009B7BC4">
            <w:pPr>
              <w:pStyle w:val="BodyText"/>
              <w:numPr>
                <w:ilvl w:val="0"/>
                <w:numId w:val="154"/>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100781"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2C9E7554" w14:textId="1B24AB3A" w:rsidR="008E4013" w:rsidRPr="00545F29" w:rsidRDefault="00100781" w:rsidP="009B7BC4">
            <w:pPr>
              <w:pStyle w:val="BodyText"/>
              <w:numPr>
                <w:ilvl w:val="0"/>
                <w:numId w:val="154"/>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w:t>
            </w:r>
            <w:r w:rsidR="004B3672" w:rsidRPr="00545F29">
              <w:rPr>
                <w:rFonts w:ascii="Times New Roman" w:hAnsi="Times New Roman" w:cs="Times New Roman"/>
                <w:i w:val="0"/>
                <w:sz w:val="24"/>
                <w:szCs w:val="24"/>
              </w:rPr>
              <w:t xml:space="preserve"> into </w:t>
            </w:r>
            <w:r w:rsidRPr="00545F29">
              <w:rPr>
                <w:rFonts w:ascii="Times New Roman" w:hAnsi="Times New Roman" w:cs="Times New Roman"/>
                <w:i w:val="0"/>
                <w:sz w:val="24"/>
                <w:szCs w:val="24"/>
              </w:rPr>
              <w:t>the</w:t>
            </w:r>
            <w:r w:rsidR="004B3672" w:rsidRPr="00545F29">
              <w:rPr>
                <w:rFonts w:ascii="Times New Roman" w:hAnsi="Times New Roman" w:cs="Times New Roman"/>
                <w:i w:val="0"/>
                <w:sz w:val="24"/>
                <w:szCs w:val="24"/>
              </w:rPr>
              <w:t xml:space="preserve"> account created in DBS-01</w:t>
            </w:r>
            <w:r w:rsidR="00EE17BE" w:rsidRPr="00545F29">
              <w:rPr>
                <w:rFonts w:ascii="Times New Roman" w:hAnsi="Times New Roman" w:cs="Times New Roman"/>
                <w:i w:val="0"/>
                <w:sz w:val="24"/>
                <w:szCs w:val="24"/>
              </w:rPr>
              <w:t>.</w:t>
            </w:r>
          </w:p>
        </w:tc>
      </w:tr>
      <w:tr w:rsidR="008E4013" w:rsidRPr="00545F29" w14:paraId="19116D38" w14:textId="77777777" w:rsidTr="79D45E12">
        <w:tc>
          <w:tcPr>
            <w:tcW w:w="2065" w:type="dxa"/>
          </w:tcPr>
          <w:p w14:paraId="09EB3FEC" w14:textId="15D0A150"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10006CB" w14:textId="7FC93301" w:rsidR="008E4013" w:rsidRPr="00545F29" w:rsidRDefault="008E401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8E4013" w:rsidRPr="00545F29" w14:paraId="71C1CEA7" w14:textId="77777777" w:rsidTr="79D45E12">
        <w:tc>
          <w:tcPr>
            <w:tcW w:w="2065" w:type="dxa"/>
          </w:tcPr>
          <w:p w14:paraId="4C97BE28" w14:textId="64B6AF5D"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261882C" w14:textId="77777777" w:rsidR="00100781" w:rsidRPr="00545F29" w:rsidRDefault="00100781" w:rsidP="00100781">
            <w:pPr>
              <w:pStyle w:val="BodyText"/>
              <w:numPr>
                <w:ilvl w:val="0"/>
                <w:numId w:val="6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Navigate to the business dashboard by clicking the “Dashboard” tab in the sidebar.</w:t>
            </w:r>
          </w:p>
          <w:p w14:paraId="2A1D0C4C" w14:textId="259CA65F" w:rsidR="008E4013" w:rsidRPr="00545F29" w:rsidRDefault="539C99A2" w:rsidP="79D45E12">
            <w:pPr>
              <w:pStyle w:val="BodyText"/>
              <w:numPr>
                <w:ilvl w:val="0"/>
                <w:numId w:val="6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“Announcement” in the title field.</w:t>
            </w:r>
          </w:p>
          <w:p w14:paraId="376D83DF" w14:textId="60C831C6" w:rsidR="008E4013" w:rsidRPr="00545F29" w:rsidRDefault="539C99A2" w:rsidP="79D45E12">
            <w:pPr>
              <w:pStyle w:val="BodyText"/>
              <w:numPr>
                <w:ilvl w:val="0"/>
                <w:numId w:val="6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“Hello how are you doing today</w:t>
            </w:r>
            <w:r w:rsidR="1ACF0DE0"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into the details box 14 times (including the space on the after the question mark).</w:t>
            </w:r>
          </w:p>
          <w:p w14:paraId="7F68C7B1" w14:textId="343A690F" w:rsidR="008E4013" w:rsidRPr="00545F29" w:rsidRDefault="539C99A2" w:rsidP="79D45E12">
            <w:pPr>
              <w:pStyle w:val="BodyText"/>
              <w:numPr>
                <w:ilvl w:val="0"/>
                <w:numId w:val="6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8E4013" w:rsidRPr="00545F29" w14:paraId="792E0215" w14:textId="77777777" w:rsidTr="79D45E12">
        <w:tc>
          <w:tcPr>
            <w:tcW w:w="2065" w:type="dxa"/>
          </w:tcPr>
          <w:p w14:paraId="3321D887" w14:textId="7232ADF7" w:rsidR="008E4013" w:rsidRPr="00545F29" w:rsidRDefault="008E401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47C7043" w14:textId="24FD63CA" w:rsidR="008E4013" w:rsidRPr="00545F29" w:rsidRDefault="539C99A2" w:rsidP="009B7BC4">
            <w:pPr>
              <w:pStyle w:val="BodyText"/>
              <w:numPr>
                <w:ilvl w:val="0"/>
                <w:numId w:val="15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is an </w:t>
            </w:r>
            <w:r w:rsidR="55793185" w:rsidRPr="00545F29">
              <w:rPr>
                <w:rFonts w:ascii="Times New Roman" w:hAnsi="Times New Roman" w:cs="Times New Roman"/>
                <w:i w:val="0"/>
                <w:sz w:val="24"/>
                <w:szCs w:val="24"/>
              </w:rPr>
              <w:t>on-screen</w:t>
            </w:r>
            <w:r w:rsidRPr="00545F29">
              <w:rPr>
                <w:rFonts w:ascii="Times New Roman" w:hAnsi="Times New Roman" w:cs="Times New Roman"/>
                <w:i w:val="0"/>
                <w:sz w:val="24"/>
                <w:szCs w:val="24"/>
              </w:rPr>
              <w:t xml:space="preserve"> error message that says, “Details can be at most 500 characters.”</w:t>
            </w:r>
          </w:p>
          <w:p w14:paraId="24EB7D2E" w14:textId="333F9648" w:rsidR="008E4013" w:rsidRPr="00545F29" w:rsidRDefault="000B61AA" w:rsidP="009B7BC4">
            <w:pPr>
              <w:pStyle w:val="BodyText"/>
              <w:numPr>
                <w:ilvl w:val="0"/>
                <w:numId w:val="15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a</w:t>
            </w:r>
            <w:r w:rsidR="008E4013" w:rsidRPr="00545F29">
              <w:rPr>
                <w:rFonts w:ascii="Times New Roman" w:hAnsi="Times New Roman" w:cs="Times New Roman"/>
                <w:i w:val="0"/>
                <w:sz w:val="24"/>
                <w:szCs w:val="24"/>
              </w:rPr>
              <w:t xml:space="preserve">nnouncement is </w:t>
            </w:r>
            <w:r w:rsidR="008E4013" w:rsidRPr="00545F29">
              <w:rPr>
                <w:rFonts w:ascii="Times New Roman" w:hAnsi="Times New Roman" w:cs="Times New Roman"/>
                <w:i w:val="0"/>
                <w:iCs/>
                <w:sz w:val="24"/>
                <w:szCs w:val="24"/>
              </w:rPr>
              <w:t>not</w:t>
            </w:r>
            <w:r w:rsidR="008E4013" w:rsidRPr="00545F29">
              <w:rPr>
                <w:rFonts w:ascii="Times New Roman" w:hAnsi="Times New Roman" w:cs="Times New Roman"/>
                <w:i w:val="0"/>
                <w:sz w:val="24"/>
                <w:szCs w:val="24"/>
              </w:rPr>
              <w:t xml:space="preserve"> sent to the database</w:t>
            </w:r>
            <w:r w:rsidR="539C99A2" w:rsidRPr="00545F29">
              <w:rPr>
                <w:rFonts w:ascii="Times New Roman" w:hAnsi="Times New Roman" w:cs="Times New Roman"/>
                <w:i w:val="0"/>
                <w:sz w:val="24"/>
                <w:szCs w:val="24"/>
              </w:rPr>
              <w:t>.</w:t>
            </w:r>
          </w:p>
        </w:tc>
      </w:tr>
    </w:tbl>
    <w:p w14:paraId="7D93674D" w14:textId="77777777" w:rsidR="00CC5C30" w:rsidRPr="00545F29" w:rsidRDefault="00CC5C30" w:rsidP="00AC164F">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5755C4" w:rsidRPr="00545F29" w14:paraId="51ACBA57" w14:textId="77777777" w:rsidTr="79D45E12">
        <w:tc>
          <w:tcPr>
            <w:tcW w:w="4315" w:type="dxa"/>
            <w:gridSpan w:val="2"/>
            <w:shd w:val="clear" w:color="auto" w:fill="D9D9D9" w:themeFill="background1" w:themeFillShade="D9"/>
          </w:tcPr>
          <w:bookmarkEnd w:id="64"/>
          <w:p w14:paraId="6F1F1574" w14:textId="0E87DA81" w:rsidR="005755C4" w:rsidRPr="00545F29" w:rsidRDefault="005755C4"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26</w:t>
            </w:r>
          </w:p>
        </w:tc>
        <w:tc>
          <w:tcPr>
            <w:tcW w:w="5035" w:type="dxa"/>
            <w:shd w:val="clear" w:color="auto" w:fill="D9D9D9" w:themeFill="background1" w:themeFillShade="D9"/>
          </w:tcPr>
          <w:p w14:paraId="1686EFDD" w14:textId="1623BA99" w:rsidR="005755C4" w:rsidRPr="00545F29" w:rsidRDefault="005755C4"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A2472E" w:rsidRPr="00545F29">
              <w:rPr>
                <w:rFonts w:ascii="Times New Roman" w:hAnsi="Times New Roman" w:cs="Times New Roman"/>
                <w:i w:val="0"/>
                <w:sz w:val="24"/>
                <w:szCs w:val="24"/>
              </w:rPr>
              <w:t>Announcement Deletion</w:t>
            </w:r>
          </w:p>
        </w:tc>
      </w:tr>
      <w:tr w:rsidR="005755C4" w:rsidRPr="00545F29" w14:paraId="75D805CD" w14:textId="77777777" w:rsidTr="79D45E12">
        <w:tc>
          <w:tcPr>
            <w:tcW w:w="4315" w:type="dxa"/>
            <w:gridSpan w:val="2"/>
            <w:shd w:val="clear" w:color="auto" w:fill="D9D9D9" w:themeFill="background1" w:themeFillShade="D9"/>
          </w:tcPr>
          <w:p w14:paraId="6A757943" w14:textId="0E4DDA37" w:rsidR="005755C4" w:rsidRPr="00545F29" w:rsidRDefault="005755C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37BA017E" w14:textId="5BB91D3C" w:rsidR="005755C4" w:rsidRPr="00545F29" w:rsidRDefault="005755C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5755C4" w:rsidRPr="00545F29" w14:paraId="60379BB7" w14:textId="77777777" w:rsidTr="79D45E12">
        <w:tc>
          <w:tcPr>
            <w:tcW w:w="4315" w:type="dxa"/>
            <w:gridSpan w:val="2"/>
            <w:shd w:val="clear" w:color="auto" w:fill="D9D9D9" w:themeFill="background1" w:themeFillShade="D9"/>
          </w:tcPr>
          <w:p w14:paraId="7B63912A" w14:textId="275D8055" w:rsidR="005755C4" w:rsidRPr="00545F29" w:rsidRDefault="005755C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2258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5C4F6AA" w14:textId="06D26B14" w:rsidR="005755C4" w:rsidRPr="00545F29" w:rsidRDefault="005755C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72258F"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5755C4" w:rsidRPr="00545F29" w14:paraId="0412C062" w14:textId="77777777" w:rsidTr="79D45E12">
        <w:tc>
          <w:tcPr>
            <w:tcW w:w="2065" w:type="dxa"/>
          </w:tcPr>
          <w:p w14:paraId="505DB204" w14:textId="67A37BE8" w:rsidR="005755C4" w:rsidRPr="00545F29" w:rsidRDefault="005755C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5832AEE" w14:textId="05D56FD1" w:rsidR="005755C4" w:rsidRPr="00545F29" w:rsidRDefault="005755C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5755C4" w:rsidRPr="00545F29" w14:paraId="1E618316" w14:textId="77777777" w:rsidTr="79D45E12">
        <w:tc>
          <w:tcPr>
            <w:tcW w:w="2065" w:type="dxa"/>
          </w:tcPr>
          <w:p w14:paraId="5E6B33DC" w14:textId="682F540E" w:rsidR="005755C4" w:rsidRPr="00545F29" w:rsidRDefault="005755C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D0F78BF" w14:textId="2CF982A5" w:rsidR="004B3672" w:rsidRPr="00545F29" w:rsidRDefault="004B3672" w:rsidP="009B7BC4">
            <w:pPr>
              <w:pStyle w:val="BodyText"/>
              <w:numPr>
                <w:ilvl w:val="0"/>
                <w:numId w:val="155"/>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127722"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059818B9" w14:textId="2DD89632" w:rsidR="004B3672" w:rsidRPr="00545F29" w:rsidRDefault="00C801B8" w:rsidP="009B7BC4">
            <w:pPr>
              <w:pStyle w:val="BodyText"/>
              <w:numPr>
                <w:ilvl w:val="0"/>
                <w:numId w:val="15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w:t>
            </w:r>
            <w:r w:rsidR="3CB9E85B" w:rsidRPr="00545F29">
              <w:rPr>
                <w:rFonts w:ascii="Times New Roman" w:hAnsi="Times New Roman" w:cs="Times New Roman"/>
                <w:i w:val="0"/>
                <w:sz w:val="24"/>
                <w:szCs w:val="24"/>
              </w:rPr>
              <w:t xml:space="preserve"> into </w:t>
            </w:r>
            <w:r w:rsidRPr="00545F29">
              <w:rPr>
                <w:rFonts w:ascii="Times New Roman" w:hAnsi="Times New Roman" w:cs="Times New Roman"/>
                <w:i w:val="0"/>
                <w:sz w:val="24"/>
                <w:szCs w:val="24"/>
              </w:rPr>
              <w:t xml:space="preserve">the </w:t>
            </w:r>
            <w:r w:rsidR="3CB9E85B" w:rsidRPr="00545F29">
              <w:rPr>
                <w:rFonts w:ascii="Times New Roman" w:hAnsi="Times New Roman" w:cs="Times New Roman"/>
                <w:i w:val="0"/>
                <w:sz w:val="24"/>
                <w:szCs w:val="24"/>
              </w:rPr>
              <w:t>account created in DBS-01.</w:t>
            </w:r>
          </w:p>
          <w:p w14:paraId="447552A4" w14:textId="47DC891B" w:rsidR="0022712C" w:rsidRPr="00545F29" w:rsidRDefault="0022712C" w:rsidP="009B7BC4">
            <w:pPr>
              <w:pStyle w:val="BodyText"/>
              <w:numPr>
                <w:ilvl w:val="0"/>
                <w:numId w:val="155"/>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51B16AF8" w14:textId="4974A256" w:rsidR="00796626" w:rsidRPr="00545F29" w:rsidRDefault="3CB9E85B" w:rsidP="009B7BC4">
            <w:pPr>
              <w:pStyle w:val="BodyText"/>
              <w:numPr>
                <w:ilvl w:val="0"/>
                <w:numId w:val="155"/>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295F97CB" w:rsidRPr="00545F29">
              <w:rPr>
                <w:rFonts w:ascii="Times New Roman" w:hAnsi="Times New Roman" w:cs="Times New Roman"/>
                <w:i w:val="0"/>
                <w:sz w:val="24"/>
                <w:szCs w:val="24"/>
              </w:rPr>
              <w:t>16.</w:t>
            </w:r>
          </w:p>
        </w:tc>
      </w:tr>
      <w:tr w:rsidR="005755C4" w:rsidRPr="00545F29" w14:paraId="3960A990" w14:textId="77777777" w:rsidTr="79D45E12">
        <w:tc>
          <w:tcPr>
            <w:tcW w:w="2065" w:type="dxa"/>
          </w:tcPr>
          <w:p w14:paraId="1DEEB86A" w14:textId="7AB88096" w:rsidR="005755C4" w:rsidRPr="00545F29" w:rsidRDefault="005755C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A2570AE" w14:textId="257C550D" w:rsidR="005755C4" w:rsidRPr="00545F29" w:rsidRDefault="7C0045B2"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announcement </w:t>
            </w:r>
            <w:r w:rsidR="3FB04AF1" w:rsidRPr="00545F29">
              <w:rPr>
                <w:rFonts w:ascii="Times New Roman" w:hAnsi="Times New Roman" w:cs="Times New Roman"/>
                <w:i w:val="0"/>
                <w:sz w:val="24"/>
                <w:szCs w:val="24"/>
              </w:rPr>
              <w:t>created in TC-</w:t>
            </w:r>
            <w:r w:rsidR="295F97CB" w:rsidRPr="00545F29">
              <w:rPr>
                <w:rFonts w:ascii="Times New Roman" w:hAnsi="Times New Roman" w:cs="Times New Roman"/>
                <w:i w:val="0"/>
                <w:sz w:val="24"/>
                <w:szCs w:val="24"/>
              </w:rPr>
              <w:t>16</w:t>
            </w:r>
            <w:r w:rsidR="3FB04AF1"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 xml:space="preserve">is removed from the </w:t>
            </w:r>
            <w:r w:rsidR="0022712C" w:rsidRPr="00545F29">
              <w:rPr>
                <w:rFonts w:ascii="Times New Roman" w:hAnsi="Times New Roman" w:cs="Times New Roman"/>
                <w:i w:val="0"/>
                <w:sz w:val="24"/>
                <w:szCs w:val="24"/>
              </w:rPr>
              <w:t xml:space="preserve">“Announcement” collection in the </w:t>
            </w:r>
            <w:r w:rsidRPr="00545F29">
              <w:rPr>
                <w:rFonts w:ascii="Times New Roman" w:hAnsi="Times New Roman" w:cs="Times New Roman"/>
                <w:i w:val="0"/>
                <w:sz w:val="24"/>
                <w:szCs w:val="24"/>
              </w:rPr>
              <w:t>database.</w:t>
            </w:r>
          </w:p>
        </w:tc>
      </w:tr>
      <w:tr w:rsidR="005755C4" w:rsidRPr="00545F29" w14:paraId="35AE8B6B" w14:textId="77777777" w:rsidTr="79D45E12">
        <w:tc>
          <w:tcPr>
            <w:tcW w:w="2065" w:type="dxa"/>
          </w:tcPr>
          <w:p w14:paraId="4C55D7CC" w14:textId="132A0317" w:rsidR="005755C4" w:rsidRPr="00545F29" w:rsidRDefault="005755C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44488D3" w14:textId="653A34A7" w:rsidR="005755C4" w:rsidRPr="00545F29" w:rsidRDefault="005755C4" w:rsidP="79D45E12">
            <w:pPr>
              <w:pStyle w:val="BodyText"/>
              <w:numPr>
                <w:ilvl w:val="0"/>
                <w:numId w:val="1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w:t>
            </w:r>
            <w:r w:rsidR="0072258F" w:rsidRPr="00545F29">
              <w:rPr>
                <w:rFonts w:ascii="Times New Roman" w:hAnsi="Times New Roman" w:cs="Times New Roman"/>
                <w:i w:val="0"/>
                <w:sz w:val="24"/>
                <w:szCs w:val="24"/>
              </w:rPr>
              <w:t>“</w:t>
            </w:r>
            <w:r w:rsidR="00E44E28" w:rsidRPr="00545F29">
              <w:rPr>
                <w:rFonts w:ascii="Times New Roman" w:hAnsi="Times New Roman" w:cs="Times New Roman"/>
                <w:i w:val="0"/>
                <w:sz w:val="24"/>
                <w:szCs w:val="24"/>
              </w:rPr>
              <w:t>View Announcements</w:t>
            </w:r>
            <w:r w:rsidR="0072258F"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w:t>
            </w:r>
            <w:r w:rsidR="0072258F" w:rsidRPr="00545F29">
              <w:rPr>
                <w:rFonts w:ascii="Times New Roman" w:hAnsi="Times New Roman" w:cs="Times New Roman"/>
                <w:i w:val="0"/>
                <w:sz w:val="24"/>
                <w:szCs w:val="24"/>
              </w:rPr>
              <w:t xml:space="preserve">page by clicking the “Announcements” tab </w:t>
            </w:r>
            <w:r w:rsidR="00B06D3F" w:rsidRPr="00545F29">
              <w:rPr>
                <w:rFonts w:ascii="Times New Roman" w:hAnsi="Times New Roman" w:cs="Times New Roman"/>
                <w:i w:val="0"/>
                <w:sz w:val="24"/>
                <w:szCs w:val="24"/>
              </w:rPr>
              <w:t xml:space="preserve">and then clicking the “View Announcements” button </w:t>
            </w:r>
            <w:r w:rsidR="0072258F" w:rsidRPr="00545F29">
              <w:rPr>
                <w:rFonts w:ascii="Times New Roman" w:hAnsi="Times New Roman" w:cs="Times New Roman"/>
                <w:i w:val="0"/>
                <w:sz w:val="24"/>
                <w:szCs w:val="24"/>
              </w:rPr>
              <w:t>in the sidebar</w:t>
            </w:r>
            <w:r w:rsidR="50B792BF" w:rsidRPr="00545F29">
              <w:rPr>
                <w:rFonts w:ascii="Times New Roman" w:hAnsi="Times New Roman" w:cs="Times New Roman"/>
                <w:i w:val="0"/>
                <w:sz w:val="24"/>
                <w:szCs w:val="24"/>
              </w:rPr>
              <w:t>.</w:t>
            </w:r>
          </w:p>
          <w:p w14:paraId="0B2006B4" w14:textId="678CD748" w:rsidR="00E44E28" w:rsidRPr="00545F29" w:rsidRDefault="50B792BF" w:rsidP="79D45E12">
            <w:pPr>
              <w:pStyle w:val="BodyText"/>
              <w:numPr>
                <w:ilvl w:val="0"/>
                <w:numId w:val="12"/>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w:t>
            </w:r>
            <w:r w:rsidR="0177233C" w:rsidRPr="00545F29">
              <w:rPr>
                <w:rFonts w:ascii="Times New Roman" w:hAnsi="Times New Roman" w:cs="Times New Roman"/>
                <w:i w:val="0"/>
                <w:sz w:val="24"/>
                <w:szCs w:val="24"/>
              </w:rPr>
              <w:t>delete</w:t>
            </w:r>
            <w:r w:rsidRPr="00545F29">
              <w:rPr>
                <w:rFonts w:ascii="Times New Roman" w:hAnsi="Times New Roman" w:cs="Times New Roman"/>
                <w:i w:val="0"/>
                <w:sz w:val="24"/>
                <w:szCs w:val="24"/>
              </w:rPr>
              <w:t xml:space="preserve">” button </w:t>
            </w:r>
            <w:r w:rsidR="0177233C" w:rsidRPr="00545F29">
              <w:rPr>
                <w:rFonts w:ascii="Times New Roman" w:hAnsi="Times New Roman" w:cs="Times New Roman"/>
                <w:i w:val="0"/>
                <w:sz w:val="24"/>
                <w:szCs w:val="24"/>
              </w:rPr>
              <w:t xml:space="preserve">next to the </w:t>
            </w:r>
            <w:r w:rsidR="420657CD" w:rsidRPr="00545F29">
              <w:rPr>
                <w:rFonts w:ascii="Times New Roman" w:hAnsi="Times New Roman" w:cs="Times New Roman"/>
                <w:i w:val="0"/>
                <w:sz w:val="24"/>
                <w:szCs w:val="24"/>
              </w:rPr>
              <w:t>announcement made in TC-</w:t>
            </w:r>
            <w:r w:rsidR="295F97CB" w:rsidRPr="00545F29">
              <w:rPr>
                <w:rFonts w:ascii="Times New Roman" w:hAnsi="Times New Roman" w:cs="Times New Roman"/>
                <w:i w:val="0"/>
                <w:sz w:val="24"/>
                <w:szCs w:val="24"/>
              </w:rPr>
              <w:t>16.</w:t>
            </w:r>
          </w:p>
          <w:p w14:paraId="0A713FF0" w14:textId="61302D5F" w:rsidR="005755C4" w:rsidRPr="00545F29" w:rsidRDefault="6AE5279A" w:rsidP="79D45E12">
            <w:pPr>
              <w:pStyle w:val="BodyText"/>
              <w:numPr>
                <w:ilvl w:val="0"/>
                <w:numId w:val="1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the </w:t>
            </w:r>
            <w:r w:rsidR="1614BE18" w:rsidRPr="00545F29">
              <w:rPr>
                <w:rFonts w:ascii="Times New Roman" w:hAnsi="Times New Roman" w:cs="Times New Roman"/>
                <w:i w:val="0"/>
                <w:sz w:val="24"/>
                <w:szCs w:val="24"/>
              </w:rPr>
              <w:t>“Yes, delete it!” button in the resulting dialog box.</w:t>
            </w:r>
          </w:p>
        </w:tc>
      </w:tr>
      <w:tr w:rsidR="005755C4" w:rsidRPr="00545F29" w14:paraId="196F69D7" w14:textId="77777777" w:rsidTr="79D45E12">
        <w:tc>
          <w:tcPr>
            <w:tcW w:w="2065" w:type="dxa"/>
          </w:tcPr>
          <w:p w14:paraId="04274850" w14:textId="4DC541ED" w:rsidR="005755C4" w:rsidRPr="00545F29" w:rsidRDefault="005755C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95CCC89" w14:textId="537CDE5C" w:rsidR="005755C4" w:rsidRPr="00545F29" w:rsidRDefault="50B792BF" w:rsidP="009B7BC4">
            <w:pPr>
              <w:pStyle w:val="BodyText"/>
              <w:numPr>
                <w:ilvl w:val="0"/>
                <w:numId w:val="156"/>
              </w:numPr>
              <w:jc w:val="left"/>
              <w:rPr>
                <w:rFonts w:ascii="Times New Roman" w:hAnsi="Times New Roman" w:cs="Times New Roman"/>
                <w:i w:val="0"/>
                <w:sz w:val="24"/>
                <w:szCs w:val="24"/>
              </w:rPr>
            </w:pPr>
            <w:r w:rsidRPr="00545F29">
              <w:rPr>
                <w:rFonts w:ascii="Times New Roman" w:hAnsi="Times New Roman" w:cs="Times New Roman"/>
                <w:i w:val="0"/>
                <w:sz w:val="24"/>
                <w:szCs w:val="24"/>
              </w:rPr>
              <w:t>Confirmation message is shown on screen.</w:t>
            </w:r>
          </w:p>
          <w:p w14:paraId="720DE0A1" w14:textId="11D257B0" w:rsidR="00F15D47" w:rsidRPr="00545F29" w:rsidRDefault="59CA0982" w:rsidP="009B7BC4">
            <w:pPr>
              <w:pStyle w:val="BodyText"/>
              <w:numPr>
                <w:ilvl w:val="0"/>
                <w:numId w:val="156"/>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page</w:t>
            </w:r>
            <w:r w:rsidR="1614BE18" w:rsidRPr="00545F29">
              <w:rPr>
                <w:rFonts w:ascii="Times New Roman" w:hAnsi="Times New Roman" w:cs="Times New Roman"/>
                <w:i w:val="0"/>
                <w:sz w:val="24"/>
                <w:szCs w:val="24"/>
              </w:rPr>
              <w:t xml:space="preserve"> is refreshed and the announcement that was deleted is now gone.</w:t>
            </w:r>
          </w:p>
        </w:tc>
      </w:tr>
    </w:tbl>
    <w:p w14:paraId="71E16651" w14:textId="77777777" w:rsidR="005755C4" w:rsidRPr="00545F29" w:rsidRDefault="005755C4"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5A1D73" w:rsidRPr="00545F29" w14:paraId="1F48D341" w14:textId="77777777" w:rsidTr="79D45E12">
        <w:tc>
          <w:tcPr>
            <w:tcW w:w="4315" w:type="dxa"/>
            <w:gridSpan w:val="2"/>
            <w:shd w:val="clear" w:color="auto" w:fill="D9D9D9" w:themeFill="background1" w:themeFillShade="D9"/>
          </w:tcPr>
          <w:p w14:paraId="5C781CE3" w14:textId="0527BBE7" w:rsidR="005A1D73" w:rsidRPr="00545F29" w:rsidRDefault="005A1D7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27</w:t>
            </w:r>
          </w:p>
        </w:tc>
        <w:tc>
          <w:tcPr>
            <w:tcW w:w="5035" w:type="dxa"/>
            <w:shd w:val="clear" w:color="auto" w:fill="D9D9D9" w:themeFill="background1" w:themeFillShade="D9"/>
          </w:tcPr>
          <w:p w14:paraId="06F9268E" w14:textId="5D9AFC1F" w:rsidR="005A1D73" w:rsidRPr="00545F29" w:rsidRDefault="005A1D7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Business Announcement Viewing</w:t>
            </w:r>
          </w:p>
        </w:tc>
      </w:tr>
      <w:tr w:rsidR="005A1D73" w:rsidRPr="00545F29" w14:paraId="0868447E" w14:textId="77777777" w:rsidTr="79D45E12">
        <w:tc>
          <w:tcPr>
            <w:tcW w:w="4315" w:type="dxa"/>
            <w:gridSpan w:val="2"/>
            <w:shd w:val="clear" w:color="auto" w:fill="D9D9D9" w:themeFill="background1" w:themeFillShade="D9"/>
          </w:tcPr>
          <w:p w14:paraId="47DD2AE5" w14:textId="237F0042" w:rsidR="005A1D73" w:rsidRPr="00545F29" w:rsidRDefault="005A1D7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AC37B92" w14:textId="5A39B1AD" w:rsidR="005A1D73" w:rsidRPr="00545F29" w:rsidRDefault="005A1D7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5A1D73" w:rsidRPr="00545F29" w14:paraId="75A1BFD0" w14:textId="77777777" w:rsidTr="79D45E12">
        <w:tc>
          <w:tcPr>
            <w:tcW w:w="4315" w:type="dxa"/>
            <w:gridSpan w:val="2"/>
            <w:shd w:val="clear" w:color="auto" w:fill="D9D9D9" w:themeFill="background1" w:themeFillShade="D9"/>
          </w:tcPr>
          <w:p w14:paraId="23184EF2" w14:textId="63165339" w:rsidR="005A1D73" w:rsidRPr="00545F29" w:rsidRDefault="005A1D7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2258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6996417" w14:textId="3CDB2846" w:rsidR="005A1D73" w:rsidRPr="00545F29" w:rsidRDefault="005A1D7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72258F"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5A1D73" w:rsidRPr="00545F29" w14:paraId="26C7EBE8" w14:textId="77777777" w:rsidTr="79D45E12">
        <w:tc>
          <w:tcPr>
            <w:tcW w:w="2065" w:type="dxa"/>
          </w:tcPr>
          <w:p w14:paraId="59487956" w14:textId="7262218C" w:rsidR="005A1D73" w:rsidRPr="00545F29" w:rsidRDefault="005A1D7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C63ABF0" w14:textId="39ADE0AF" w:rsidR="005A1D73" w:rsidRPr="00545F29" w:rsidRDefault="005A1D7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5A1D73" w:rsidRPr="00545F29" w14:paraId="7AF3D031" w14:textId="77777777" w:rsidTr="79D45E12">
        <w:tc>
          <w:tcPr>
            <w:tcW w:w="2065" w:type="dxa"/>
          </w:tcPr>
          <w:p w14:paraId="5EB1F554" w14:textId="5E9177E8" w:rsidR="005A1D73" w:rsidRPr="00545F29" w:rsidRDefault="005A1D7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BC850A5" w14:textId="05719636" w:rsidR="004B3672" w:rsidRPr="00545F29" w:rsidRDefault="004B3672" w:rsidP="009B7BC4">
            <w:pPr>
              <w:pStyle w:val="BodyText"/>
              <w:numPr>
                <w:ilvl w:val="0"/>
                <w:numId w:val="157"/>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72258F"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7ECAC4AC" w14:textId="5496AE71" w:rsidR="004B3672" w:rsidRPr="00545F29" w:rsidRDefault="0072258F" w:rsidP="009B7BC4">
            <w:pPr>
              <w:pStyle w:val="BodyText"/>
              <w:numPr>
                <w:ilvl w:val="0"/>
                <w:numId w:val="157"/>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w:t>
            </w:r>
            <w:r w:rsidR="3CB9E85B" w:rsidRPr="00545F29">
              <w:rPr>
                <w:rFonts w:ascii="Times New Roman" w:hAnsi="Times New Roman" w:cs="Times New Roman"/>
                <w:i w:val="0"/>
                <w:sz w:val="24"/>
                <w:szCs w:val="24"/>
              </w:rPr>
              <w:t xml:space="preserve"> into account created in DBS-01.</w:t>
            </w:r>
          </w:p>
          <w:p w14:paraId="3FFA2896" w14:textId="151FD5B4" w:rsidR="005A1D73" w:rsidRPr="00545F29" w:rsidRDefault="3CB9E85B" w:rsidP="009B7BC4">
            <w:pPr>
              <w:pStyle w:val="BodyText"/>
              <w:numPr>
                <w:ilvl w:val="0"/>
                <w:numId w:val="157"/>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295F97CB" w:rsidRPr="00545F29">
              <w:rPr>
                <w:rFonts w:ascii="Times New Roman" w:hAnsi="Times New Roman" w:cs="Times New Roman"/>
                <w:i w:val="0"/>
                <w:sz w:val="24"/>
                <w:szCs w:val="24"/>
              </w:rPr>
              <w:t>16</w:t>
            </w:r>
            <w:r w:rsidR="0072258F" w:rsidRPr="00545F29">
              <w:rPr>
                <w:rFonts w:ascii="Times New Roman" w:hAnsi="Times New Roman" w:cs="Times New Roman"/>
                <w:i w:val="0"/>
                <w:sz w:val="24"/>
                <w:szCs w:val="24"/>
              </w:rPr>
              <w:t>.</w:t>
            </w:r>
          </w:p>
        </w:tc>
      </w:tr>
      <w:tr w:rsidR="005A1D73" w:rsidRPr="00545F29" w14:paraId="40D7307D" w14:textId="77777777" w:rsidTr="79D45E12">
        <w:tc>
          <w:tcPr>
            <w:tcW w:w="2065" w:type="dxa"/>
          </w:tcPr>
          <w:p w14:paraId="7686CF80" w14:textId="0DB1F36C" w:rsidR="005A1D73" w:rsidRPr="00545F29" w:rsidRDefault="005A1D7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2CD34A54" w14:textId="1C0844D8" w:rsidR="005A1D73" w:rsidRPr="00545F29" w:rsidRDefault="00A12086"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5A1D73" w:rsidRPr="00545F29" w14:paraId="4579E58A" w14:textId="77777777" w:rsidTr="79D45E12">
        <w:tc>
          <w:tcPr>
            <w:tcW w:w="2065" w:type="dxa"/>
          </w:tcPr>
          <w:p w14:paraId="1A6BF930" w14:textId="7ED43E89" w:rsidR="005A1D73" w:rsidRPr="00545F29" w:rsidRDefault="005A1D7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253A89D9" w14:textId="77777777" w:rsidR="00B06D3F" w:rsidRPr="00545F29" w:rsidRDefault="00B06D3F" w:rsidP="00B06D3F">
            <w:pPr>
              <w:pStyle w:val="BodyText"/>
              <w:numPr>
                <w:ilvl w:val="0"/>
                <w:numId w:val="16"/>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“View Announcements” page by clicking the “Announcements” tab and then clicking the “View Announcements” button in the sidebar.</w:t>
            </w:r>
          </w:p>
          <w:p w14:paraId="7F24E534" w14:textId="4DF77007" w:rsidR="005A1D73" w:rsidRPr="00545F29" w:rsidRDefault="2731CA2C" w:rsidP="79D45E12">
            <w:pPr>
              <w:pStyle w:val="BodyText"/>
              <w:numPr>
                <w:ilvl w:val="0"/>
                <w:numId w:val="16"/>
              </w:numPr>
              <w:jc w:val="left"/>
              <w:rPr>
                <w:rFonts w:ascii="Times New Roman" w:hAnsi="Times New Roman" w:cs="Times New Roman"/>
                <w:i w:val="0"/>
                <w:sz w:val="24"/>
                <w:szCs w:val="24"/>
              </w:rPr>
            </w:pPr>
            <w:r w:rsidRPr="00545F29">
              <w:rPr>
                <w:rFonts w:ascii="Times New Roman" w:hAnsi="Times New Roman" w:cs="Times New Roman"/>
                <w:i w:val="0"/>
                <w:sz w:val="24"/>
                <w:szCs w:val="24"/>
              </w:rPr>
              <w:t>Ensure th</w:t>
            </w:r>
            <w:r w:rsidR="0CEFC2B7" w:rsidRPr="00545F29">
              <w:rPr>
                <w:rFonts w:ascii="Times New Roman" w:hAnsi="Times New Roman" w:cs="Times New Roman"/>
                <w:i w:val="0"/>
                <w:sz w:val="24"/>
                <w:szCs w:val="24"/>
              </w:rPr>
              <w:t>at the announcement created in TC-</w:t>
            </w:r>
            <w:r w:rsidR="295F97CB" w:rsidRPr="00545F29">
              <w:rPr>
                <w:rFonts w:ascii="Times New Roman" w:hAnsi="Times New Roman" w:cs="Times New Roman"/>
                <w:i w:val="0"/>
                <w:sz w:val="24"/>
                <w:szCs w:val="24"/>
              </w:rPr>
              <w:t>16</w:t>
            </w:r>
            <w:r w:rsidR="0CEFC2B7" w:rsidRPr="00545F29">
              <w:rPr>
                <w:rFonts w:ascii="Times New Roman" w:hAnsi="Times New Roman" w:cs="Times New Roman"/>
                <w:i w:val="0"/>
                <w:sz w:val="24"/>
                <w:szCs w:val="24"/>
              </w:rPr>
              <w:t xml:space="preserve"> is visible. This includes the title entered, and details as well as the time it was </w:t>
            </w:r>
            <w:r w:rsidR="46BBB2B2" w:rsidRPr="00545F29">
              <w:rPr>
                <w:rFonts w:ascii="Times New Roman" w:hAnsi="Times New Roman" w:cs="Times New Roman"/>
                <w:i w:val="0"/>
                <w:sz w:val="24"/>
                <w:szCs w:val="24"/>
              </w:rPr>
              <w:t>entered</w:t>
            </w:r>
            <w:r w:rsidR="0CEFC2B7" w:rsidRPr="00545F29">
              <w:rPr>
                <w:rFonts w:ascii="Times New Roman" w:hAnsi="Times New Roman" w:cs="Times New Roman"/>
                <w:i w:val="0"/>
                <w:sz w:val="24"/>
                <w:szCs w:val="24"/>
              </w:rPr>
              <w:t>.</w:t>
            </w:r>
          </w:p>
        </w:tc>
      </w:tr>
      <w:tr w:rsidR="005A1D73" w:rsidRPr="00545F29" w14:paraId="77D9EC5E" w14:textId="77777777" w:rsidTr="79D45E12">
        <w:tc>
          <w:tcPr>
            <w:tcW w:w="2065" w:type="dxa"/>
          </w:tcPr>
          <w:p w14:paraId="7067BD77" w14:textId="2F7018D6" w:rsidR="005A1D73" w:rsidRPr="00545F29" w:rsidRDefault="005A1D7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21C6EF7" w14:textId="5CD23DDD" w:rsidR="005A1D73" w:rsidRPr="00545F29" w:rsidRDefault="000B61AA"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announcement created in TC-16 is visible on the page.</w:t>
            </w:r>
          </w:p>
        </w:tc>
      </w:tr>
    </w:tbl>
    <w:p w14:paraId="47B3EC2C" w14:textId="77777777" w:rsidR="005A1D73" w:rsidRPr="00545F29" w:rsidRDefault="005A1D7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3355E6" w:rsidRPr="00545F29" w14:paraId="50D46126" w14:textId="77777777" w:rsidTr="79D45E12">
        <w:tc>
          <w:tcPr>
            <w:tcW w:w="4315" w:type="dxa"/>
            <w:gridSpan w:val="2"/>
            <w:shd w:val="clear" w:color="auto" w:fill="D9D9D9" w:themeFill="background1" w:themeFillShade="D9"/>
          </w:tcPr>
          <w:p w14:paraId="3A285EC3" w14:textId="53D7CFF6" w:rsidR="003355E6" w:rsidRPr="00545F29" w:rsidRDefault="003355E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28</w:t>
            </w:r>
          </w:p>
        </w:tc>
        <w:tc>
          <w:tcPr>
            <w:tcW w:w="5035" w:type="dxa"/>
            <w:shd w:val="clear" w:color="auto" w:fill="D9D9D9" w:themeFill="background1" w:themeFillShade="D9"/>
          </w:tcPr>
          <w:p w14:paraId="39C83635" w14:textId="26263FE0" w:rsidR="003355E6" w:rsidRPr="00545F29" w:rsidRDefault="003355E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A12086" w:rsidRPr="00545F29">
              <w:rPr>
                <w:rFonts w:ascii="Times New Roman" w:hAnsi="Times New Roman" w:cs="Times New Roman"/>
                <w:i w:val="0"/>
                <w:sz w:val="24"/>
                <w:szCs w:val="24"/>
              </w:rPr>
              <w:t>Staff</w:t>
            </w:r>
            <w:r w:rsidRPr="00545F29">
              <w:rPr>
                <w:rFonts w:ascii="Times New Roman" w:hAnsi="Times New Roman" w:cs="Times New Roman"/>
                <w:i w:val="0"/>
                <w:sz w:val="24"/>
                <w:szCs w:val="24"/>
              </w:rPr>
              <w:t xml:space="preserve"> Announcement Viewing</w:t>
            </w:r>
          </w:p>
        </w:tc>
      </w:tr>
      <w:tr w:rsidR="003355E6" w:rsidRPr="00545F29" w14:paraId="3D9CD3A7" w14:textId="77777777" w:rsidTr="79D45E12">
        <w:tc>
          <w:tcPr>
            <w:tcW w:w="4315" w:type="dxa"/>
            <w:gridSpan w:val="2"/>
            <w:shd w:val="clear" w:color="auto" w:fill="D9D9D9" w:themeFill="background1" w:themeFillShade="D9"/>
          </w:tcPr>
          <w:p w14:paraId="7E9FDD18" w14:textId="7A75A860" w:rsidR="003355E6" w:rsidRPr="00545F29" w:rsidRDefault="003355E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55F1F04E" w14:textId="0EC95487" w:rsidR="003355E6" w:rsidRPr="00545F29" w:rsidRDefault="003355E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3355E6" w:rsidRPr="00545F29" w14:paraId="6C218B6B" w14:textId="77777777" w:rsidTr="79D45E12">
        <w:tc>
          <w:tcPr>
            <w:tcW w:w="4315" w:type="dxa"/>
            <w:gridSpan w:val="2"/>
            <w:shd w:val="clear" w:color="auto" w:fill="D9D9D9" w:themeFill="background1" w:themeFillShade="D9"/>
          </w:tcPr>
          <w:p w14:paraId="4470760C" w14:textId="75088B93" w:rsidR="003355E6" w:rsidRPr="00545F29" w:rsidRDefault="003355E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4160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96D9608" w14:textId="27DC2E61" w:rsidR="003355E6" w:rsidRPr="00545F29" w:rsidRDefault="003355E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74160F"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3355E6" w:rsidRPr="00545F29" w14:paraId="1458DB07" w14:textId="77777777" w:rsidTr="79D45E12">
        <w:tc>
          <w:tcPr>
            <w:tcW w:w="2065" w:type="dxa"/>
          </w:tcPr>
          <w:p w14:paraId="5DEE71E5" w14:textId="5CBC7703" w:rsidR="003355E6" w:rsidRPr="00545F29" w:rsidRDefault="003355E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F9438EF" w14:textId="452EA23B" w:rsidR="003355E6" w:rsidRPr="00545F29" w:rsidRDefault="003355E6"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3355E6" w:rsidRPr="00545F29" w14:paraId="74F4D75C" w14:textId="77777777" w:rsidTr="79D45E12">
        <w:tc>
          <w:tcPr>
            <w:tcW w:w="2065" w:type="dxa"/>
          </w:tcPr>
          <w:p w14:paraId="2FD769D8" w14:textId="291279BE" w:rsidR="003355E6" w:rsidRPr="00545F29" w:rsidRDefault="003355E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66FB629" w14:textId="24E3C998" w:rsidR="004B3672" w:rsidRPr="00545F29" w:rsidRDefault="004B3672" w:rsidP="009B7BC4">
            <w:pPr>
              <w:pStyle w:val="BodyText"/>
              <w:numPr>
                <w:ilvl w:val="0"/>
                <w:numId w:val="15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w:t>
            </w:r>
            <w:r w:rsidR="000F5D2D" w:rsidRPr="00545F29">
              <w:rPr>
                <w:rFonts w:ascii="Times New Roman" w:hAnsi="Times New Roman" w:cs="Times New Roman"/>
                <w:i w:val="0"/>
                <w:sz w:val="24"/>
                <w:szCs w:val="24"/>
              </w:rPr>
              <w:t>0</w:t>
            </w:r>
            <w:r w:rsidRPr="00545F29">
              <w:rPr>
                <w:rFonts w:ascii="Times New Roman" w:hAnsi="Times New Roman" w:cs="Times New Roman"/>
                <w:i w:val="0"/>
                <w:sz w:val="24"/>
                <w:szCs w:val="24"/>
              </w:rPr>
              <w:t>1</w:t>
            </w:r>
            <w:r w:rsidR="0074160F"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DBS-02</w:t>
            </w:r>
          </w:p>
          <w:p w14:paraId="6FD86DE7" w14:textId="2474C34B" w:rsidR="004B3672" w:rsidRPr="00545F29" w:rsidRDefault="0074160F" w:rsidP="009B7BC4">
            <w:pPr>
              <w:pStyle w:val="BodyText"/>
              <w:numPr>
                <w:ilvl w:val="0"/>
                <w:numId w:val="15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w:t>
            </w:r>
            <w:r w:rsidR="3CB9E85B" w:rsidRPr="00545F29">
              <w:rPr>
                <w:rFonts w:ascii="Times New Roman" w:hAnsi="Times New Roman" w:cs="Times New Roman"/>
                <w:i w:val="0"/>
                <w:sz w:val="24"/>
                <w:szCs w:val="24"/>
              </w:rPr>
              <w:t xml:space="preserve"> into account created in DBS-02.</w:t>
            </w:r>
          </w:p>
          <w:p w14:paraId="1F6B5DA9" w14:textId="2E74C88C" w:rsidR="00AC2F9C" w:rsidRPr="00545F29" w:rsidRDefault="4DE63237" w:rsidP="009B7BC4">
            <w:pPr>
              <w:pStyle w:val="BodyText"/>
              <w:numPr>
                <w:ilvl w:val="0"/>
                <w:numId w:val="158"/>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295F97CB" w:rsidRPr="00545F29">
              <w:rPr>
                <w:rFonts w:ascii="Times New Roman" w:hAnsi="Times New Roman" w:cs="Times New Roman"/>
                <w:i w:val="0"/>
                <w:sz w:val="24"/>
                <w:szCs w:val="24"/>
              </w:rPr>
              <w:t>16</w:t>
            </w:r>
            <w:r w:rsidR="0074160F" w:rsidRPr="00545F29">
              <w:rPr>
                <w:rFonts w:ascii="Times New Roman" w:hAnsi="Times New Roman" w:cs="Times New Roman"/>
                <w:i w:val="0"/>
                <w:sz w:val="24"/>
                <w:szCs w:val="24"/>
              </w:rPr>
              <w:t>.</w:t>
            </w:r>
          </w:p>
        </w:tc>
      </w:tr>
      <w:tr w:rsidR="003355E6" w:rsidRPr="00545F29" w14:paraId="73FD970C" w14:textId="77777777" w:rsidTr="79D45E12">
        <w:tc>
          <w:tcPr>
            <w:tcW w:w="2065" w:type="dxa"/>
          </w:tcPr>
          <w:p w14:paraId="6FF6E2C0" w14:textId="44D52C5D" w:rsidR="003355E6" w:rsidRPr="00545F29" w:rsidRDefault="003355E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D65C32D" w14:textId="56BA85BF" w:rsidR="003355E6" w:rsidRPr="00545F29" w:rsidRDefault="00A12086"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3355E6" w:rsidRPr="00545F29" w14:paraId="7FCAAF48" w14:textId="77777777" w:rsidTr="79D45E12">
        <w:tc>
          <w:tcPr>
            <w:tcW w:w="2065" w:type="dxa"/>
          </w:tcPr>
          <w:p w14:paraId="62989162" w14:textId="4113CA6B" w:rsidR="003355E6" w:rsidRPr="00545F29" w:rsidRDefault="003355E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5221526" w14:textId="77777777" w:rsidR="00B06D3F" w:rsidRPr="00545F29" w:rsidRDefault="00B06D3F" w:rsidP="00B06D3F">
            <w:pPr>
              <w:pStyle w:val="BodyText"/>
              <w:numPr>
                <w:ilvl w:val="0"/>
                <w:numId w:val="17"/>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“View Announcements” page by clicking the “Announcements” tab and then clicking the “View Announcements” button in the sidebar.</w:t>
            </w:r>
          </w:p>
          <w:p w14:paraId="466DDD2C" w14:textId="68A0D8DF" w:rsidR="003355E6" w:rsidRPr="00545F29" w:rsidRDefault="0CEFC2B7" w:rsidP="79D45E12">
            <w:pPr>
              <w:pStyle w:val="BodyText"/>
              <w:numPr>
                <w:ilvl w:val="0"/>
                <w:numId w:val="17"/>
              </w:numPr>
              <w:jc w:val="left"/>
              <w:rPr>
                <w:rFonts w:ascii="Times New Roman" w:hAnsi="Times New Roman" w:cs="Times New Roman"/>
                <w:i w:val="0"/>
                <w:sz w:val="24"/>
                <w:szCs w:val="24"/>
              </w:rPr>
            </w:pPr>
            <w:r w:rsidRPr="00545F29">
              <w:rPr>
                <w:rFonts w:ascii="Times New Roman" w:hAnsi="Times New Roman" w:cs="Times New Roman"/>
                <w:i w:val="0"/>
                <w:sz w:val="24"/>
                <w:szCs w:val="24"/>
              </w:rPr>
              <w:t>Ensure that the announcement created in TC-</w:t>
            </w:r>
            <w:r w:rsidR="295F97CB" w:rsidRPr="00545F29">
              <w:rPr>
                <w:rFonts w:ascii="Times New Roman" w:hAnsi="Times New Roman" w:cs="Times New Roman"/>
                <w:i w:val="0"/>
                <w:sz w:val="24"/>
                <w:szCs w:val="24"/>
              </w:rPr>
              <w:t>16</w:t>
            </w:r>
            <w:r w:rsidRPr="00545F29">
              <w:rPr>
                <w:rFonts w:ascii="Times New Roman" w:hAnsi="Times New Roman" w:cs="Times New Roman"/>
                <w:i w:val="0"/>
                <w:sz w:val="24"/>
                <w:szCs w:val="24"/>
              </w:rPr>
              <w:t xml:space="preserve"> is visible. This includes the title entered, and details as well as the time it was </w:t>
            </w:r>
            <w:r w:rsidR="70D3335A" w:rsidRPr="00545F29">
              <w:rPr>
                <w:rFonts w:ascii="Times New Roman" w:hAnsi="Times New Roman" w:cs="Times New Roman"/>
                <w:i w:val="0"/>
                <w:sz w:val="24"/>
                <w:szCs w:val="24"/>
              </w:rPr>
              <w:t>entered</w:t>
            </w:r>
            <w:r w:rsidRPr="00545F29">
              <w:rPr>
                <w:rFonts w:ascii="Times New Roman" w:hAnsi="Times New Roman" w:cs="Times New Roman"/>
                <w:i w:val="0"/>
                <w:sz w:val="24"/>
                <w:szCs w:val="24"/>
              </w:rPr>
              <w:t>.</w:t>
            </w:r>
          </w:p>
        </w:tc>
      </w:tr>
      <w:tr w:rsidR="003355E6" w:rsidRPr="00545F29" w14:paraId="15202B23" w14:textId="77777777" w:rsidTr="79D45E12">
        <w:tc>
          <w:tcPr>
            <w:tcW w:w="2065" w:type="dxa"/>
          </w:tcPr>
          <w:p w14:paraId="1DB3563E" w14:textId="2F495485" w:rsidR="003355E6" w:rsidRPr="00545F29" w:rsidRDefault="003355E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B187A7F" w14:textId="00CC51CE" w:rsidR="003355E6" w:rsidRPr="00545F29" w:rsidRDefault="55793185"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announcement created in TC-</w:t>
            </w:r>
            <w:r w:rsidR="295F97CB" w:rsidRPr="00545F29">
              <w:rPr>
                <w:rFonts w:ascii="Times New Roman" w:hAnsi="Times New Roman" w:cs="Times New Roman"/>
                <w:i w:val="0"/>
                <w:sz w:val="24"/>
                <w:szCs w:val="24"/>
              </w:rPr>
              <w:t>16</w:t>
            </w:r>
            <w:r w:rsidRPr="00545F29">
              <w:rPr>
                <w:rFonts w:ascii="Times New Roman" w:hAnsi="Times New Roman" w:cs="Times New Roman"/>
                <w:i w:val="0"/>
                <w:sz w:val="24"/>
                <w:szCs w:val="24"/>
              </w:rPr>
              <w:t xml:space="preserve"> </w:t>
            </w:r>
            <w:r w:rsidR="005A6878" w:rsidRPr="00545F29">
              <w:rPr>
                <w:rFonts w:ascii="Times New Roman" w:hAnsi="Times New Roman" w:cs="Times New Roman"/>
                <w:i w:val="0"/>
                <w:sz w:val="24"/>
                <w:szCs w:val="24"/>
              </w:rPr>
              <w:t xml:space="preserve">is visible </w:t>
            </w:r>
            <w:r w:rsidRPr="00545F29">
              <w:rPr>
                <w:rFonts w:ascii="Times New Roman" w:hAnsi="Times New Roman" w:cs="Times New Roman"/>
                <w:i w:val="0"/>
                <w:sz w:val="24"/>
                <w:szCs w:val="24"/>
              </w:rPr>
              <w:t>on the page.</w:t>
            </w:r>
          </w:p>
        </w:tc>
      </w:tr>
    </w:tbl>
    <w:p w14:paraId="23BD4FD2" w14:textId="018D7551" w:rsidR="005755C4" w:rsidRPr="00545F29" w:rsidRDefault="005755C4" w:rsidP="00AC164F">
      <w:pPr>
        <w:spacing w:line="360" w:lineRule="auto"/>
        <w:rPr>
          <w:rFonts w:ascii="Times New Roman" w:hAnsi="Times New Roman" w:cs="Times New Roman"/>
        </w:rPr>
      </w:pPr>
    </w:p>
    <w:p w14:paraId="172D48EF" w14:textId="646E75A0" w:rsidR="25E219FD" w:rsidRPr="00545F29" w:rsidRDefault="00636F21" w:rsidP="00AC164F">
      <w:pPr>
        <w:pStyle w:val="Heading2"/>
        <w:spacing w:line="360" w:lineRule="auto"/>
        <w:rPr>
          <w:rFonts w:ascii="Times New Roman" w:eastAsia="Courier New" w:hAnsi="Times New Roman" w:cs="Times New Roman"/>
        </w:rPr>
      </w:pPr>
      <w:bookmarkStart w:id="65" w:name="_Toc101099323"/>
      <w:r w:rsidRPr="00545F29">
        <w:rPr>
          <w:rFonts w:ascii="Times New Roman" w:eastAsia="Courier New" w:hAnsi="Times New Roman" w:cs="Times New Roman"/>
        </w:rPr>
        <w:t>6</w:t>
      </w:r>
      <w:r w:rsidR="00061439" w:rsidRPr="00545F29">
        <w:rPr>
          <w:rFonts w:ascii="Times New Roman" w:eastAsia="Courier New" w:hAnsi="Times New Roman" w:cs="Times New Roman"/>
        </w:rPr>
        <w:t>.</w:t>
      </w:r>
      <w:r w:rsidR="00396C29" w:rsidRPr="00545F29">
        <w:rPr>
          <w:rFonts w:ascii="Times New Roman" w:eastAsia="Courier New" w:hAnsi="Times New Roman" w:cs="Times New Roman"/>
        </w:rPr>
        <w:t>9</w:t>
      </w:r>
      <w:r w:rsidR="00061439" w:rsidRPr="00545F29">
        <w:rPr>
          <w:rFonts w:ascii="Times New Roman" w:eastAsia="Courier New" w:hAnsi="Times New Roman" w:cs="Times New Roman"/>
        </w:rPr>
        <w:t xml:space="preserve"> </w:t>
      </w:r>
      <w:r w:rsidR="009E55D4" w:rsidRPr="00545F29">
        <w:rPr>
          <w:rFonts w:ascii="Times New Roman" w:eastAsia="Courier New" w:hAnsi="Times New Roman" w:cs="Times New Roman"/>
        </w:rPr>
        <w:t>Roles</w:t>
      </w:r>
      <w:bookmarkEnd w:id="65"/>
    </w:p>
    <w:tbl>
      <w:tblPr>
        <w:tblStyle w:val="TableGrid"/>
        <w:tblW w:w="0" w:type="auto"/>
        <w:tblInd w:w="0" w:type="dxa"/>
        <w:tblLook w:val="04A0" w:firstRow="1" w:lastRow="0" w:firstColumn="1" w:lastColumn="0" w:noHBand="0" w:noVBand="1"/>
      </w:tblPr>
      <w:tblGrid>
        <w:gridCol w:w="2065"/>
        <w:gridCol w:w="2250"/>
        <w:gridCol w:w="5035"/>
      </w:tblGrid>
      <w:tr w:rsidR="0089405B" w:rsidRPr="00545F29" w14:paraId="04E86234" w14:textId="77777777" w:rsidTr="79D45E12">
        <w:tc>
          <w:tcPr>
            <w:tcW w:w="4315" w:type="dxa"/>
            <w:gridSpan w:val="2"/>
            <w:shd w:val="clear" w:color="auto" w:fill="D9D9D9" w:themeFill="background1" w:themeFillShade="D9"/>
          </w:tcPr>
          <w:p w14:paraId="1C5903DE" w14:textId="16191D08"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29</w:t>
            </w:r>
          </w:p>
        </w:tc>
        <w:tc>
          <w:tcPr>
            <w:tcW w:w="5035" w:type="dxa"/>
            <w:shd w:val="clear" w:color="auto" w:fill="D9D9D9" w:themeFill="background1" w:themeFillShade="D9"/>
          </w:tcPr>
          <w:p w14:paraId="1DF6174B" w14:textId="424AE991"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C75483" w:rsidRPr="00545F29">
              <w:rPr>
                <w:rFonts w:ascii="Times New Roman" w:hAnsi="Times New Roman" w:cs="Times New Roman"/>
                <w:i w:val="0"/>
                <w:sz w:val="24"/>
                <w:szCs w:val="24"/>
              </w:rPr>
              <w:t xml:space="preserve">New </w:t>
            </w:r>
            <w:r w:rsidR="006F1849" w:rsidRPr="00545F29">
              <w:rPr>
                <w:rFonts w:ascii="Times New Roman" w:hAnsi="Times New Roman" w:cs="Times New Roman"/>
                <w:i w:val="0"/>
                <w:sz w:val="24"/>
                <w:szCs w:val="24"/>
              </w:rPr>
              <w:t>Role Creation</w:t>
            </w:r>
          </w:p>
        </w:tc>
      </w:tr>
      <w:tr w:rsidR="0089405B" w:rsidRPr="00545F29" w14:paraId="5CC83B0B" w14:textId="77777777" w:rsidTr="79D45E12">
        <w:tc>
          <w:tcPr>
            <w:tcW w:w="4315" w:type="dxa"/>
            <w:gridSpan w:val="2"/>
            <w:shd w:val="clear" w:color="auto" w:fill="D9D9D9" w:themeFill="background1" w:themeFillShade="D9"/>
          </w:tcPr>
          <w:p w14:paraId="620C2314" w14:textId="2B3C5081"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6AAAD55" w14:textId="531A7528"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0083232E" w:rsidRPr="00545F29">
              <w:rPr>
                <w:rFonts w:ascii="Times New Roman" w:hAnsi="Times New Roman" w:cs="Times New Roman"/>
                <w:i w:val="0"/>
                <w:sz w:val="24"/>
                <w:szCs w:val="24"/>
              </w:rPr>
              <w:t>4/1</w:t>
            </w:r>
            <w:r w:rsidRPr="00545F29">
              <w:rPr>
                <w:rFonts w:ascii="Times New Roman" w:hAnsi="Times New Roman" w:cs="Times New Roman"/>
                <w:i w:val="0"/>
                <w:sz w:val="24"/>
                <w:szCs w:val="24"/>
              </w:rPr>
              <w:t>/2022</w:t>
            </w:r>
          </w:p>
        </w:tc>
      </w:tr>
      <w:tr w:rsidR="0089405B" w:rsidRPr="00545F29" w14:paraId="6376EBA6" w14:textId="77777777" w:rsidTr="79D45E12">
        <w:tc>
          <w:tcPr>
            <w:tcW w:w="4315" w:type="dxa"/>
            <w:gridSpan w:val="2"/>
            <w:shd w:val="clear" w:color="auto" w:fill="D9D9D9" w:themeFill="background1" w:themeFillShade="D9"/>
          </w:tcPr>
          <w:p w14:paraId="088DF26F" w14:textId="0CC7EA2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Last Updated By: </w:t>
            </w:r>
            <w:r w:rsidR="0020606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89A5335" w14:textId="0506AEDE"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482414" w:rsidRPr="00545F29">
              <w:rPr>
                <w:rFonts w:ascii="Times New Roman" w:hAnsi="Times New Roman" w:cs="Times New Roman"/>
                <w:i w:val="0"/>
                <w:sz w:val="24"/>
                <w:szCs w:val="24"/>
              </w:rPr>
              <w:t>4/</w:t>
            </w:r>
            <w:r w:rsidR="00206068" w:rsidRPr="00545F29">
              <w:rPr>
                <w:rFonts w:ascii="Times New Roman" w:hAnsi="Times New Roman" w:cs="Times New Roman"/>
                <w:i w:val="0"/>
                <w:sz w:val="24"/>
                <w:szCs w:val="24"/>
              </w:rPr>
              <w:t>15</w:t>
            </w:r>
            <w:r w:rsidR="00482414" w:rsidRPr="00545F29">
              <w:rPr>
                <w:rFonts w:ascii="Times New Roman" w:hAnsi="Times New Roman" w:cs="Times New Roman"/>
                <w:i w:val="0"/>
                <w:sz w:val="24"/>
                <w:szCs w:val="24"/>
              </w:rPr>
              <w:t>/2022</w:t>
            </w:r>
          </w:p>
        </w:tc>
      </w:tr>
      <w:tr w:rsidR="0089405B" w:rsidRPr="00545F29" w14:paraId="42C7C4A2" w14:textId="77777777" w:rsidTr="79D45E12">
        <w:tc>
          <w:tcPr>
            <w:tcW w:w="2065" w:type="dxa"/>
          </w:tcPr>
          <w:p w14:paraId="643B1F83" w14:textId="43E924B4"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B34C71F" w14:textId="208FBE31" w:rsidR="0089405B" w:rsidRPr="00545F29" w:rsidRDefault="000E1EA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9405B" w:rsidRPr="00545F29" w14:paraId="14A39F4F" w14:textId="77777777" w:rsidTr="79D45E12">
        <w:tc>
          <w:tcPr>
            <w:tcW w:w="2065" w:type="dxa"/>
          </w:tcPr>
          <w:p w14:paraId="04CF4290" w14:textId="6231DDF0"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2FBC34D" w14:textId="06EC16BB" w:rsidR="004B3672" w:rsidRPr="00545F29" w:rsidRDefault="004B3672" w:rsidP="009B7BC4">
            <w:pPr>
              <w:pStyle w:val="BodyText"/>
              <w:numPr>
                <w:ilvl w:val="0"/>
                <w:numId w:val="159"/>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5A6878"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4C40B36F" w14:textId="3C76264A" w:rsidR="0089405B" w:rsidRPr="00545F29" w:rsidRDefault="005A6878" w:rsidP="009B7BC4">
            <w:pPr>
              <w:pStyle w:val="BodyText"/>
              <w:numPr>
                <w:ilvl w:val="0"/>
                <w:numId w:val="159"/>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 into account created in DBS-01</w:t>
            </w:r>
            <w:r w:rsidRPr="00545F29">
              <w:rPr>
                <w:rFonts w:ascii="Times New Roman" w:hAnsi="Times New Roman" w:cs="Times New Roman"/>
                <w:i w:val="0"/>
                <w:sz w:val="24"/>
                <w:szCs w:val="24"/>
              </w:rPr>
              <w:t>.</w:t>
            </w:r>
          </w:p>
          <w:p w14:paraId="1E393B46" w14:textId="514418BF" w:rsidR="0089405B" w:rsidRPr="00545F29" w:rsidRDefault="005A6878" w:rsidP="009B7BC4">
            <w:pPr>
              <w:pStyle w:val="BodyText"/>
              <w:numPr>
                <w:ilvl w:val="0"/>
                <w:numId w:val="159"/>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89405B" w:rsidRPr="00545F29" w14:paraId="24221983" w14:textId="77777777" w:rsidTr="79D45E12">
        <w:tc>
          <w:tcPr>
            <w:tcW w:w="2065" w:type="dxa"/>
          </w:tcPr>
          <w:p w14:paraId="642359FC" w14:textId="2E1C2425"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B4012E8" w14:textId="773633D6" w:rsidR="0089405B" w:rsidRPr="00545F29" w:rsidRDefault="7EAA610F"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role is added to the </w:t>
            </w:r>
            <w:r w:rsidR="00CB5CEE" w:rsidRPr="00545F29">
              <w:rPr>
                <w:rFonts w:ascii="Times New Roman" w:hAnsi="Times New Roman" w:cs="Times New Roman"/>
                <w:i w:val="0"/>
                <w:sz w:val="24"/>
                <w:szCs w:val="24"/>
              </w:rPr>
              <w:t xml:space="preserve">“Roles” collection in the </w:t>
            </w:r>
            <w:r w:rsidRPr="00545F29">
              <w:rPr>
                <w:rFonts w:ascii="Times New Roman" w:hAnsi="Times New Roman" w:cs="Times New Roman"/>
                <w:i w:val="0"/>
                <w:sz w:val="24"/>
                <w:szCs w:val="24"/>
              </w:rPr>
              <w:t>database.</w:t>
            </w:r>
          </w:p>
        </w:tc>
      </w:tr>
      <w:tr w:rsidR="0089405B" w:rsidRPr="00545F29" w14:paraId="3C9C24AB" w14:textId="77777777" w:rsidTr="79D45E12">
        <w:tc>
          <w:tcPr>
            <w:tcW w:w="2065" w:type="dxa"/>
          </w:tcPr>
          <w:p w14:paraId="4B397827" w14:textId="08A35EC2"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1ADF111" w14:textId="09DD6BCC" w:rsidR="0089405B" w:rsidRPr="00545F29" w:rsidRDefault="00E72F34" w:rsidP="79D45E12">
            <w:pPr>
              <w:pStyle w:val="BodyText"/>
              <w:numPr>
                <w:ilvl w:val="0"/>
                <w:numId w:val="1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w:t>
            </w:r>
            <w:r w:rsidR="00AE0B02" w:rsidRPr="00545F29">
              <w:rPr>
                <w:rFonts w:ascii="Times New Roman" w:hAnsi="Times New Roman" w:cs="Times New Roman"/>
                <w:i w:val="0"/>
                <w:sz w:val="24"/>
                <w:szCs w:val="24"/>
              </w:rPr>
              <w:t>“Role</w:t>
            </w:r>
            <w:r w:rsidR="00206068" w:rsidRPr="00545F29">
              <w:rPr>
                <w:rFonts w:ascii="Times New Roman" w:hAnsi="Times New Roman" w:cs="Times New Roman"/>
                <w:i w:val="0"/>
                <w:sz w:val="24"/>
                <w:szCs w:val="24"/>
              </w:rPr>
              <w:t xml:space="preserve"> Management” page by clicking the “Team” tab </w:t>
            </w:r>
            <w:r w:rsidR="00B06D3F" w:rsidRPr="00545F29">
              <w:rPr>
                <w:rFonts w:ascii="Times New Roman" w:hAnsi="Times New Roman" w:cs="Times New Roman"/>
                <w:i w:val="0"/>
                <w:sz w:val="24"/>
                <w:szCs w:val="24"/>
              </w:rPr>
              <w:t xml:space="preserve">and then </w:t>
            </w:r>
            <w:r w:rsidR="009F4D9D" w:rsidRPr="00545F29">
              <w:rPr>
                <w:rFonts w:ascii="Times New Roman" w:hAnsi="Times New Roman" w:cs="Times New Roman"/>
                <w:i w:val="0"/>
                <w:sz w:val="24"/>
                <w:szCs w:val="24"/>
              </w:rPr>
              <w:t xml:space="preserve">clicking </w:t>
            </w:r>
            <w:r w:rsidR="00B06D3F" w:rsidRPr="00545F29">
              <w:rPr>
                <w:rFonts w:ascii="Times New Roman" w:hAnsi="Times New Roman" w:cs="Times New Roman"/>
                <w:i w:val="0"/>
                <w:sz w:val="24"/>
                <w:szCs w:val="24"/>
              </w:rPr>
              <w:t xml:space="preserve">the “Team Roles” button </w:t>
            </w:r>
            <w:r w:rsidR="00206068" w:rsidRPr="00545F29">
              <w:rPr>
                <w:rFonts w:ascii="Times New Roman" w:hAnsi="Times New Roman" w:cs="Times New Roman"/>
                <w:i w:val="0"/>
                <w:sz w:val="24"/>
                <w:szCs w:val="24"/>
              </w:rPr>
              <w:t>in the sideba</w:t>
            </w:r>
            <w:r w:rsidR="00B06D3F" w:rsidRPr="00545F29">
              <w:rPr>
                <w:rFonts w:ascii="Times New Roman" w:hAnsi="Times New Roman" w:cs="Times New Roman"/>
                <w:i w:val="0"/>
                <w:sz w:val="24"/>
                <w:szCs w:val="24"/>
              </w:rPr>
              <w:t>r</w:t>
            </w:r>
            <w:r w:rsidR="00206068" w:rsidRPr="00545F29">
              <w:rPr>
                <w:rFonts w:ascii="Times New Roman" w:hAnsi="Times New Roman" w:cs="Times New Roman"/>
                <w:i w:val="0"/>
                <w:sz w:val="24"/>
                <w:szCs w:val="24"/>
              </w:rPr>
              <w:t>.</w:t>
            </w:r>
          </w:p>
          <w:p w14:paraId="4CC5DDAB" w14:textId="6352A009" w:rsidR="00777CA3" w:rsidRPr="00545F29" w:rsidRDefault="429406DA" w:rsidP="79D45E12">
            <w:pPr>
              <w:pStyle w:val="BodyText"/>
              <w:numPr>
                <w:ilvl w:val="0"/>
                <w:numId w:val="1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w:t>
            </w:r>
            <w:r w:rsidR="3A322486" w:rsidRPr="00545F29">
              <w:rPr>
                <w:rFonts w:ascii="Times New Roman" w:hAnsi="Times New Roman" w:cs="Times New Roman"/>
                <w:i w:val="0"/>
                <w:sz w:val="24"/>
                <w:szCs w:val="24"/>
              </w:rPr>
              <w:t xml:space="preserve">“Waitress” into the </w:t>
            </w:r>
            <w:r w:rsidR="5AE9E645" w:rsidRPr="00545F29">
              <w:rPr>
                <w:rFonts w:ascii="Times New Roman" w:hAnsi="Times New Roman" w:cs="Times New Roman"/>
                <w:i w:val="0"/>
                <w:sz w:val="24"/>
                <w:szCs w:val="24"/>
              </w:rPr>
              <w:t>create</w:t>
            </w:r>
            <w:r w:rsidR="3A322486" w:rsidRPr="00545F29">
              <w:rPr>
                <w:rFonts w:ascii="Times New Roman" w:hAnsi="Times New Roman" w:cs="Times New Roman"/>
                <w:i w:val="0"/>
                <w:sz w:val="24"/>
                <w:szCs w:val="24"/>
              </w:rPr>
              <w:t xml:space="preserve"> role text box.</w:t>
            </w:r>
          </w:p>
          <w:p w14:paraId="76C34788" w14:textId="5EAB9682" w:rsidR="00DC5DA8" w:rsidRPr="00545F29" w:rsidRDefault="3A322486" w:rsidP="79D45E12">
            <w:pPr>
              <w:pStyle w:val="BodyText"/>
              <w:numPr>
                <w:ilvl w:val="0"/>
                <w:numId w:val="10"/>
              </w:numPr>
              <w:jc w:val="left"/>
              <w:rPr>
                <w:rFonts w:ascii="Times New Roman" w:hAnsi="Times New Roman" w:cs="Times New Roman"/>
                <w:i w:val="0"/>
                <w:sz w:val="24"/>
                <w:szCs w:val="24"/>
              </w:rPr>
            </w:pPr>
            <w:r w:rsidRPr="00545F29">
              <w:rPr>
                <w:rFonts w:ascii="Times New Roman" w:hAnsi="Times New Roman" w:cs="Times New Roman"/>
                <w:i w:val="0"/>
                <w:sz w:val="24"/>
                <w:szCs w:val="24"/>
              </w:rPr>
              <w:t>Pre</w:t>
            </w:r>
            <w:r w:rsidR="5AE9E645" w:rsidRPr="00545F29">
              <w:rPr>
                <w:rFonts w:ascii="Times New Roman" w:hAnsi="Times New Roman" w:cs="Times New Roman"/>
                <w:i w:val="0"/>
                <w:sz w:val="24"/>
                <w:szCs w:val="24"/>
              </w:rPr>
              <w:t>ss the “Create</w:t>
            </w:r>
            <w:r w:rsidR="50A6B9D7" w:rsidRPr="00545F29">
              <w:rPr>
                <w:rFonts w:ascii="Times New Roman" w:hAnsi="Times New Roman" w:cs="Times New Roman"/>
                <w:i w:val="0"/>
                <w:sz w:val="24"/>
                <w:szCs w:val="24"/>
              </w:rPr>
              <w:t>”</w:t>
            </w:r>
            <w:r w:rsidR="5AE9E645" w:rsidRPr="00545F29">
              <w:rPr>
                <w:rFonts w:ascii="Times New Roman" w:hAnsi="Times New Roman" w:cs="Times New Roman"/>
                <w:i w:val="0"/>
                <w:sz w:val="24"/>
                <w:szCs w:val="24"/>
              </w:rPr>
              <w:t xml:space="preserve"> button.</w:t>
            </w:r>
          </w:p>
        </w:tc>
      </w:tr>
      <w:tr w:rsidR="0089405B" w:rsidRPr="00545F29" w14:paraId="2D552F0C" w14:textId="77777777" w:rsidTr="79D45E12">
        <w:tc>
          <w:tcPr>
            <w:tcW w:w="2065" w:type="dxa"/>
          </w:tcPr>
          <w:p w14:paraId="4D377C20" w14:textId="7E76FE9B"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4A1C6D1" w14:textId="30CDB738" w:rsidR="00501912" w:rsidRPr="00545F29" w:rsidRDefault="22358BF3"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Confirmation message is shown on screen.</w:t>
            </w:r>
          </w:p>
        </w:tc>
      </w:tr>
    </w:tbl>
    <w:p w14:paraId="551F881D" w14:textId="1E84C6BE" w:rsidR="0089405B" w:rsidRPr="00545F29" w:rsidRDefault="0089405B"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C75483" w:rsidRPr="00545F29" w14:paraId="1BCDF943" w14:textId="77777777" w:rsidTr="79D45E12">
        <w:tc>
          <w:tcPr>
            <w:tcW w:w="4315" w:type="dxa"/>
            <w:gridSpan w:val="2"/>
            <w:shd w:val="clear" w:color="auto" w:fill="D9D9D9" w:themeFill="background1" w:themeFillShade="D9"/>
          </w:tcPr>
          <w:p w14:paraId="346C9D50" w14:textId="73ED1A3B" w:rsidR="00C75483" w:rsidRPr="00545F29" w:rsidRDefault="00C7548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30</w:t>
            </w:r>
          </w:p>
        </w:tc>
        <w:tc>
          <w:tcPr>
            <w:tcW w:w="5035" w:type="dxa"/>
            <w:shd w:val="clear" w:color="auto" w:fill="D9D9D9" w:themeFill="background1" w:themeFillShade="D9"/>
          </w:tcPr>
          <w:p w14:paraId="45DBC97F" w14:textId="365E0897" w:rsidR="00C75483" w:rsidRPr="00545F29" w:rsidRDefault="00C75483"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Duplicate Business Role Creation</w:t>
            </w:r>
          </w:p>
        </w:tc>
      </w:tr>
      <w:tr w:rsidR="00C75483" w:rsidRPr="00545F29" w14:paraId="7A707FF4" w14:textId="77777777" w:rsidTr="79D45E12">
        <w:tc>
          <w:tcPr>
            <w:tcW w:w="4315" w:type="dxa"/>
            <w:gridSpan w:val="2"/>
            <w:shd w:val="clear" w:color="auto" w:fill="D9D9D9" w:themeFill="background1" w:themeFillShade="D9"/>
          </w:tcPr>
          <w:p w14:paraId="47E036F0" w14:textId="3612811C" w:rsidR="00C75483" w:rsidRPr="00545F29" w:rsidRDefault="00C7548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7FA8667B" w14:textId="7EEFF24C" w:rsidR="00C75483" w:rsidRPr="00545F29" w:rsidRDefault="00C7548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C75483" w:rsidRPr="00545F29" w14:paraId="3645BC38" w14:textId="77777777" w:rsidTr="79D45E12">
        <w:tc>
          <w:tcPr>
            <w:tcW w:w="4315" w:type="dxa"/>
            <w:gridSpan w:val="2"/>
            <w:shd w:val="clear" w:color="auto" w:fill="D9D9D9" w:themeFill="background1" w:themeFillShade="D9"/>
          </w:tcPr>
          <w:p w14:paraId="48E9BCD6" w14:textId="301A8BFD" w:rsidR="00C75483" w:rsidRPr="00545F29" w:rsidRDefault="00C7548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20606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9FE27B2" w14:textId="6AFCB22A" w:rsidR="00C75483" w:rsidRPr="00545F29" w:rsidRDefault="00C75483"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206068"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C75483" w:rsidRPr="00545F29" w14:paraId="092A481E" w14:textId="77777777" w:rsidTr="79D45E12">
        <w:tc>
          <w:tcPr>
            <w:tcW w:w="2065" w:type="dxa"/>
          </w:tcPr>
          <w:p w14:paraId="2C52810B" w14:textId="562F59B9" w:rsidR="00C75483" w:rsidRPr="00545F29" w:rsidRDefault="00C7548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42D4E85" w14:textId="719201D2" w:rsidR="00C75483" w:rsidRPr="00545F29" w:rsidRDefault="00C7548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C75483" w:rsidRPr="00545F29" w14:paraId="4BBCEDD2" w14:textId="77777777" w:rsidTr="79D45E12">
        <w:tc>
          <w:tcPr>
            <w:tcW w:w="2065" w:type="dxa"/>
          </w:tcPr>
          <w:p w14:paraId="361D6DDB" w14:textId="095CB98C" w:rsidR="00C75483" w:rsidRPr="00545F29" w:rsidRDefault="00C7548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6F31E3B" w14:textId="7E154E24" w:rsidR="004B3672" w:rsidRPr="00545F29" w:rsidRDefault="004B3672" w:rsidP="009B7BC4">
            <w:pPr>
              <w:pStyle w:val="BodyText"/>
              <w:numPr>
                <w:ilvl w:val="0"/>
                <w:numId w:val="16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206068"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085A0598" w14:textId="77777777" w:rsidR="00C75483" w:rsidRPr="00545F29" w:rsidRDefault="00206068" w:rsidP="009B7BC4">
            <w:pPr>
              <w:pStyle w:val="BodyText"/>
              <w:numPr>
                <w:ilvl w:val="0"/>
                <w:numId w:val="160"/>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 into account created in DBS-01</w:t>
            </w:r>
            <w:r w:rsidRPr="00545F29">
              <w:rPr>
                <w:rFonts w:ascii="Times New Roman" w:hAnsi="Times New Roman" w:cs="Times New Roman"/>
                <w:i w:val="0"/>
                <w:sz w:val="24"/>
                <w:szCs w:val="24"/>
              </w:rPr>
              <w:t>.</w:t>
            </w:r>
          </w:p>
          <w:p w14:paraId="220C44ED" w14:textId="31FD36E9" w:rsidR="00C75483" w:rsidRPr="00545F29" w:rsidRDefault="00D66C51" w:rsidP="009B7BC4">
            <w:pPr>
              <w:pStyle w:val="BodyText"/>
              <w:numPr>
                <w:ilvl w:val="0"/>
                <w:numId w:val="160"/>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C75483" w:rsidRPr="00545F29" w14:paraId="5A03138E" w14:textId="77777777" w:rsidTr="79D45E12">
        <w:tc>
          <w:tcPr>
            <w:tcW w:w="2065" w:type="dxa"/>
          </w:tcPr>
          <w:p w14:paraId="29FC7432" w14:textId="4546E4D5" w:rsidR="00C75483" w:rsidRPr="00545F29" w:rsidRDefault="00C7548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5027303" w14:textId="2633E660" w:rsidR="00C75483" w:rsidRPr="00545F29" w:rsidRDefault="00D66C51"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role is not saved to the database.</w:t>
            </w:r>
          </w:p>
        </w:tc>
      </w:tr>
      <w:tr w:rsidR="00C75483" w:rsidRPr="00545F29" w14:paraId="049CE1D0" w14:textId="77777777" w:rsidTr="79D45E12">
        <w:tc>
          <w:tcPr>
            <w:tcW w:w="2065" w:type="dxa"/>
          </w:tcPr>
          <w:p w14:paraId="431203C8" w14:textId="4BC5A954" w:rsidR="00C75483" w:rsidRPr="00545F29" w:rsidRDefault="00C7548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16F5795" w14:textId="77777777" w:rsidR="00E30EF1" w:rsidRPr="00545F29" w:rsidRDefault="00E30EF1" w:rsidP="00E30EF1">
            <w:pPr>
              <w:pStyle w:val="BodyText"/>
              <w:numPr>
                <w:ilvl w:val="0"/>
                <w:numId w:val="11"/>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“Role Management” page by clicking the “Team” tab and then clicking the “Team Roles” button in the sidebar.</w:t>
            </w:r>
          </w:p>
          <w:p w14:paraId="7D9323C0" w14:textId="0FFCA4C2" w:rsidR="00A8205F" w:rsidRPr="00545F29" w:rsidRDefault="320CE71C" w:rsidP="79D45E12">
            <w:pPr>
              <w:pStyle w:val="BodyText"/>
              <w:numPr>
                <w:ilvl w:val="0"/>
                <w:numId w:val="1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Perform </w:t>
            </w:r>
            <w:r w:rsidR="55FCA907"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295F97CB" w:rsidRPr="00545F29">
              <w:rPr>
                <w:rFonts w:ascii="Times New Roman" w:hAnsi="Times New Roman" w:cs="Times New Roman"/>
                <w:i w:val="0"/>
                <w:sz w:val="24"/>
                <w:szCs w:val="24"/>
              </w:rPr>
              <w:t>29.</w:t>
            </w:r>
          </w:p>
          <w:p w14:paraId="047AFE3D" w14:textId="7A18D624" w:rsidR="00C75483" w:rsidRPr="00545F29" w:rsidRDefault="27D07105" w:rsidP="79D45E12">
            <w:pPr>
              <w:pStyle w:val="BodyText"/>
              <w:numPr>
                <w:ilvl w:val="0"/>
                <w:numId w:val="11"/>
              </w:numPr>
              <w:jc w:val="left"/>
              <w:rPr>
                <w:rFonts w:ascii="Times New Roman" w:hAnsi="Times New Roman" w:cs="Times New Roman"/>
                <w:i w:val="0"/>
                <w:sz w:val="24"/>
                <w:szCs w:val="24"/>
              </w:rPr>
            </w:pPr>
            <w:r w:rsidRPr="00545F29">
              <w:rPr>
                <w:rFonts w:ascii="Times New Roman" w:hAnsi="Times New Roman" w:cs="Times New Roman"/>
                <w:i w:val="0"/>
                <w:sz w:val="24"/>
                <w:szCs w:val="24"/>
              </w:rPr>
              <w:t>Close con</w:t>
            </w:r>
            <w:r w:rsidR="5AA845F5" w:rsidRPr="00545F29">
              <w:rPr>
                <w:rFonts w:ascii="Times New Roman" w:hAnsi="Times New Roman" w:cs="Times New Roman"/>
                <w:i w:val="0"/>
                <w:sz w:val="24"/>
                <w:szCs w:val="24"/>
              </w:rPr>
              <w:t>firmation message and e</w:t>
            </w:r>
            <w:r w:rsidR="0979B9D7" w:rsidRPr="00545F29">
              <w:rPr>
                <w:rFonts w:ascii="Times New Roman" w:hAnsi="Times New Roman" w:cs="Times New Roman"/>
                <w:i w:val="0"/>
                <w:sz w:val="24"/>
                <w:szCs w:val="24"/>
              </w:rPr>
              <w:t>nter “Waitress” into the create role text box</w:t>
            </w:r>
            <w:r w:rsidRPr="00545F29">
              <w:rPr>
                <w:rFonts w:ascii="Times New Roman" w:hAnsi="Times New Roman" w:cs="Times New Roman"/>
                <w:i w:val="0"/>
                <w:sz w:val="24"/>
                <w:szCs w:val="24"/>
              </w:rPr>
              <w:t xml:space="preserve"> </w:t>
            </w:r>
            <w:r w:rsidR="5AA845F5" w:rsidRPr="00545F29">
              <w:rPr>
                <w:rFonts w:ascii="Times New Roman" w:hAnsi="Times New Roman" w:cs="Times New Roman"/>
                <w:i w:val="0"/>
                <w:sz w:val="24"/>
                <w:szCs w:val="24"/>
              </w:rPr>
              <w:t>again.</w:t>
            </w:r>
          </w:p>
          <w:p w14:paraId="7D782127" w14:textId="751CB8CC" w:rsidR="00FD4AF4" w:rsidRPr="00545F29" w:rsidRDefault="0979B9D7" w:rsidP="79D45E12">
            <w:pPr>
              <w:pStyle w:val="BodyText"/>
              <w:numPr>
                <w:ilvl w:val="0"/>
                <w:numId w:val="11"/>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“Create</w:t>
            </w:r>
            <w:r w:rsidR="50A6B9D7"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button.</w:t>
            </w:r>
          </w:p>
        </w:tc>
      </w:tr>
      <w:tr w:rsidR="00C75483" w:rsidRPr="00545F29" w14:paraId="56FF0A01" w14:textId="77777777" w:rsidTr="79D45E12">
        <w:tc>
          <w:tcPr>
            <w:tcW w:w="2065" w:type="dxa"/>
          </w:tcPr>
          <w:p w14:paraId="118F99CB" w14:textId="78FDCF35" w:rsidR="00C75483" w:rsidRPr="00545F29" w:rsidRDefault="00C75483"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D0BC12F" w14:textId="4054AFA2" w:rsidR="00D11354" w:rsidRPr="00545F29" w:rsidRDefault="79DDA538" w:rsidP="009B7BC4">
            <w:pPr>
              <w:pStyle w:val="BodyText"/>
              <w:numPr>
                <w:ilvl w:val="0"/>
                <w:numId w:val="161"/>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w:t>
            </w:r>
            <w:r w:rsidR="0979B9D7" w:rsidRPr="00545F29">
              <w:rPr>
                <w:rFonts w:ascii="Times New Roman" w:hAnsi="Times New Roman" w:cs="Times New Roman"/>
                <w:i w:val="0"/>
                <w:sz w:val="24"/>
                <w:szCs w:val="24"/>
              </w:rPr>
              <w:t xml:space="preserve"> message is shown on screen.</w:t>
            </w:r>
          </w:p>
        </w:tc>
      </w:tr>
    </w:tbl>
    <w:p w14:paraId="0A7538F5" w14:textId="77777777" w:rsidR="00D11354" w:rsidRPr="00545F29" w:rsidRDefault="00D11354"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D11354" w:rsidRPr="00545F29" w14:paraId="40E64D4B" w14:textId="77777777" w:rsidTr="79D45E12">
        <w:tc>
          <w:tcPr>
            <w:tcW w:w="4315" w:type="dxa"/>
            <w:gridSpan w:val="2"/>
            <w:shd w:val="clear" w:color="auto" w:fill="D9D9D9" w:themeFill="background1" w:themeFillShade="D9"/>
          </w:tcPr>
          <w:p w14:paraId="4E16C088" w14:textId="7EE61EEA" w:rsidR="00D11354" w:rsidRPr="00545F29" w:rsidRDefault="00D11354"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31</w:t>
            </w:r>
          </w:p>
        </w:tc>
        <w:tc>
          <w:tcPr>
            <w:tcW w:w="5035" w:type="dxa"/>
            <w:shd w:val="clear" w:color="auto" w:fill="D9D9D9" w:themeFill="background1" w:themeFillShade="D9"/>
          </w:tcPr>
          <w:p w14:paraId="59E4FDB7" w14:textId="31330B97" w:rsidR="00D11354" w:rsidRPr="00545F29" w:rsidRDefault="00D11354"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Edit Role</w:t>
            </w:r>
            <w:r w:rsidR="001C7408" w:rsidRPr="00545F29">
              <w:rPr>
                <w:rFonts w:ascii="Times New Roman" w:hAnsi="Times New Roman" w:cs="Times New Roman"/>
                <w:i w:val="0"/>
                <w:sz w:val="24"/>
                <w:szCs w:val="24"/>
              </w:rPr>
              <w:t>: Success</w:t>
            </w:r>
          </w:p>
        </w:tc>
      </w:tr>
      <w:tr w:rsidR="00D11354" w:rsidRPr="00545F29" w14:paraId="6F77894E" w14:textId="77777777" w:rsidTr="79D45E12">
        <w:tc>
          <w:tcPr>
            <w:tcW w:w="4315" w:type="dxa"/>
            <w:gridSpan w:val="2"/>
            <w:shd w:val="clear" w:color="auto" w:fill="D9D9D9" w:themeFill="background1" w:themeFillShade="D9"/>
          </w:tcPr>
          <w:p w14:paraId="5E2FFABB" w14:textId="3C032056" w:rsidR="00D11354" w:rsidRPr="00545F29" w:rsidRDefault="00D1135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71B2B285" w14:textId="5EFC5549" w:rsidR="00D11354" w:rsidRPr="00545F29" w:rsidRDefault="00D1135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D11354" w:rsidRPr="00545F29" w14:paraId="46C964E8" w14:textId="77777777" w:rsidTr="79D45E12">
        <w:tc>
          <w:tcPr>
            <w:tcW w:w="4315" w:type="dxa"/>
            <w:gridSpan w:val="2"/>
            <w:shd w:val="clear" w:color="auto" w:fill="D9D9D9" w:themeFill="background1" w:themeFillShade="D9"/>
          </w:tcPr>
          <w:p w14:paraId="57DB723E" w14:textId="0A3E6845" w:rsidR="00D11354" w:rsidRPr="00545F29" w:rsidRDefault="00D1135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20606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8BA8693" w14:textId="0292E172" w:rsidR="00D11354" w:rsidRPr="00545F29" w:rsidRDefault="00D11354"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47271A" w:rsidRPr="00545F29">
              <w:rPr>
                <w:rFonts w:ascii="Times New Roman" w:hAnsi="Times New Roman" w:cs="Times New Roman"/>
                <w:i w:val="0"/>
                <w:sz w:val="24"/>
                <w:szCs w:val="24"/>
              </w:rPr>
              <w:t>4/</w:t>
            </w:r>
            <w:r w:rsidR="00206068" w:rsidRPr="00545F29">
              <w:rPr>
                <w:rFonts w:ascii="Times New Roman" w:hAnsi="Times New Roman" w:cs="Times New Roman"/>
                <w:i w:val="0"/>
                <w:sz w:val="24"/>
                <w:szCs w:val="24"/>
              </w:rPr>
              <w:t>15</w:t>
            </w:r>
            <w:r w:rsidR="0047271A" w:rsidRPr="00545F29">
              <w:rPr>
                <w:rFonts w:ascii="Times New Roman" w:hAnsi="Times New Roman" w:cs="Times New Roman"/>
                <w:i w:val="0"/>
                <w:sz w:val="24"/>
                <w:szCs w:val="24"/>
              </w:rPr>
              <w:t>/2022</w:t>
            </w:r>
          </w:p>
        </w:tc>
      </w:tr>
      <w:tr w:rsidR="00D11354" w:rsidRPr="00545F29" w14:paraId="60B2753F" w14:textId="77777777" w:rsidTr="79D45E12">
        <w:tc>
          <w:tcPr>
            <w:tcW w:w="2065" w:type="dxa"/>
          </w:tcPr>
          <w:p w14:paraId="3730F844" w14:textId="1160CDC1" w:rsidR="00D11354" w:rsidRPr="00545F29" w:rsidRDefault="00D1135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CB11654" w14:textId="49C21EBC" w:rsidR="00D11354" w:rsidRPr="00545F29" w:rsidRDefault="00D1135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D11354" w:rsidRPr="00545F29" w14:paraId="7694B7EB" w14:textId="77777777" w:rsidTr="79D45E12">
        <w:tc>
          <w:tcPr>
            <w:tcW w:w="2065" w:type="dxa"/>
          </w:tcPr>
          <w:p w14:paraId="3948DEE8" w14:textId="3721DFEC" w:rsidR="00D11354" w:rsidRPr="00545F29" w:rsidRDefault="00D1135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624660B" w14:textId="060F4361" w:rsidR="004B3672" w:rsidRPr="00545F29" w:rsidRDefault="004B3672" w:rsidP="009B7BC4">
            <w:pPr>
              <w:pStyle w:val="BodyText"/>
              <w:numPr>
                <w:ilvl w:val="0"/>
                <w:numId w:val="162"/>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206068"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0422513D" w14:textId="77777777" w:rsidR="00D11354" w:rsidRPr="00545F29" w:rsidRDefault="3CB9E85B" w:rsidP="009B7BC4">
            <w:pPr>
              <w:pStyle w:val="BodyText"/>
              <w:numPr>
                <w:ilvl w:val="0"/>
                <w:numId w:val="162"/>
              </w:numPr>
              <w:jc w:val="left"/>
              <w:rPr>
                <w:rFonts w:ascii="Times New Roman" w:hAnsi="Times New Roman" w:cs="Times New Roman"/>
                <w:i w:val="0"/>
                <w:sz w:val="24"/>
                <w:szCs w:val="24"/>
              </w:rPr>
            </w:pPr>
            <w:r w:rsidRPr="00545F29">
              <w:rPr>
                <w:rFonts w:ascii="Times New Roman" w:hAnsi="Times New Roman" w:cs="Times New Roman"/>
                <w:i w:val="0"/>
                <w:sz w:val="24"/>
                <w:szCs w:val="24"/>
              </w:rPr>
              <w:t>Signed into account created in DBS-01.</w:t>
            </w:r>
          </w:p>
          <w:p w14:paraId="3B9C4F23" w14:textId="735BC3A9" w:rsidR="00D11354" w:rsidRPr="00545F29" w:rsidRDefault="00206068" w:rsidP="009B7BC4">
            <w:pPr>
              <w:pStyle w:val="BodyText"/>
              <w:numPr>
                <w:ilvl w:val="0"/>
                <w:numId w:val="162"/>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D11354" w:rsidRPr="00545F29" w14:paraId="740C103F" w14:textId="77777777" w:rsidTr="79D45E12">
        <w:tc>
          <w:tcPr>
            <w:tcW w:w="2065" w:type="dxa"/>
          </w:tcPr>
          <w:p w14:paraId="4260BA24" w14:textId="29984178" w:rsidR="00D11354" w:rsidRPr="00545F29" w:rsidRDefault="00D1135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3D1D604" w14:textId="7E579C88" w:rsidR="00D11354" w:rsidRPr="00545F29" w:rsidRDefault="0020606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r</w:t>
            </w:r>
            <w:r w:rsidR="001452ED" w:rsidRPr="00545F29">
              <w:rPr>
                <w:rFonts w:ascii="Times New Roman" w:hAnsi="Times New Roman" w:cs="Times New Roman"/>
                <w:i w:val="0"/>
                <w:sz w:val="24"/>
                <w:szCs w:val="24"/>
              </w:rPr>
              <w:t>ole</w:t>
            </w:r>
            <w:r w:rsidRPr="00545F29">
              <w:rPr>
                <w:rFonts w:ascii="Times New Roman" w:hAnsi="Times New Roman" w:cs="Times New Roman"/>
                <w:i w:val="0"/>
                <w:sz w:val="24"/>
                <w:szCs w:val="24"/>
              </w:rPr>
              <w:t xml:space="preserve"> name has been updated in the “Roles” collection </w:t>
            </w:r>
            <w:r w:rsidR="00D03715" w:rsidRPr="00545F29">
              <w:rPr>
                <w:rFonts w:ascii="Times New Roman" w:hAnsi="Times New Roman" w:cs="Times New Roman"/>
                <w:i w:val="0"/>
                <w:sz w:val="24"/>
                <w:szCs w:val="24"/>
              </w:rPr>
              <w:t>of</w:t>
            </w:r>
            <w:r w:rsidRPr="00545F29">
              <w:rPr>
                <w:rFonts w:ascii="Times New Roman" w:hAnsi="Times New Roman" w:cs="Times New Roman"/>
                <w:i w:val="0"/>
                <w:sz w:val="24"/>
                <w:szCs w:val="24"/>
              </w:rPr>
              <w:t xml:space="preserve"> the database.</w:t>
            </w:r>
          </w:p>
        </w:tc>
      </w:tr>
      <w:tr w:rsidR="00D11354" w:rsidRPr="00545F29" w14:paraId="17F5B9E7" w14:textId="77777777" w:rsidTr="79D45E12">
        <w:tc>
          <w:tcPr>
            <w:tcW w:w="2065" w:type="dxa"/>
          </w:tcPr>
          <w:p w14:paraId="0DD834F4" w14:textId="51145F2D" w:rsidR="00D11354" w:rsidRPr="00545F29" w:rsidRDefault="00D1135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A64B6E3" w14:textId="77777777" w:rsidR="00E30EF1" w:rsidRPr="00545F29" w:rsidRDefault="00E30EF1" w:rsidP="00E30EF1">
            <w:pPr>
              <w:pStyle w:val="BodyText"/>
              <w:numPr>
                <w:ilvl w:val="0"/>
                <w:numId w:val="30"/>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“Role Management” page by clicking the “Team” tab and then clicking the “Team Roles” button in the sidebar.</w:t>
            </w:r>
          </w:p>
          <w:p w14:paraId="3470E472" w14:textId="6837D396" w:rsidR="00D11354" w:rsidRPr="00545F29" w:rsidRDefault="3DA11EFE" w:rsidP="79D45E12">
            <w:pPr>
              <w:pStyle w:val="BodyText"/>
              <w:numPr>
                <w:ilvl w:val="0"/>
                <w:numId w:val="30"/>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“edit” button next to the pre-created “Cashier” role.</w:t>
            </w:r>
          </w:p>
          <w:p w14:paraId="20312218" w14:textId="7605D549" w:rsidR="004B169E" w:rsidRPr="00545F29" w:rsidRDefault="3C52C762" w:rsidP="79D45E12">
            <w:pPr>
              <w:pStyle w:val="BodyText"/>
              <w:numPr>
                <w:ilvl w:val="0"/>
                <w:numId w:val="3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w:t>
            </w:r>
            <w:r w:rsidR="733063E6" w:rsidRPr="00545F29">
              <w:rPr>
                <w:rFonts w:ascii="Times New Roman" w:hAnsi="Times New Roman" w:cs="Times New Roman"/>
                <w:i w:val="0"/>
                <w:sz w:val="24"/>
                <w:szCs w:val="24"/>
              </w:rPr>
              <w:t>“Pizza Chef” into the resulting text box</w:t>
            </w:r>
            <w:r w:rsidR="3CE3E39C" w:rsidRPr="00545F29">
              <w:rPr>
                <w:rFonts w:ascii="Times New Roman" w:hAnsi="Times New Roman" w:cs="Times New Roman"/>
                <w:i w:val="0"/>
                <w:sz w:val="24"/>
                <w:szCs w:val="24"/>
              </w:rPr>
              <w:t xml:space="preserve"> and press the </w:t>
            </w:r>
            <w:r w:rsidR="1F91BB82" w:rsidRPr="00545F29">
              <w:rPr>
                <w:rFonts w:ascii="Times New Roman" w:hAnsi="Times New Roman" w:cs="Times New Roman"/>
                <w:i w:val="0"/>
                <w:sz w:val="24"/>
                <w:szCs w:val="24"/>
              </w:rPr>
              <w:t>“Save” button.</w:t>
            </w:r>
          </w:p>
        </w:tc>
      </w:tr>
      <w:tr w:rsidR="00D11354" w:rsidRPr="00545F29" w14:paraId="6E6CEFE7" w14:textId="77777777" w:rsidTr="79D45E12">
        <w:tc>
          <w:tcPr>
            <w:tcW w:w="2065" w:type="dxa"/>
          </w:tcPr>
          <w:p w14:paraId="48E99BD3" w14:textId="15941F3C" w:rsidR="00D11354" w:rsidRPr="00545F29" w:rsidRDefault="00D1135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50BBD60" w14:textId="10CABBFF" w:rsidR="00156624" w:rsidRPr="00545F29" w:rsidRDefault="43E8202F"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Confirmation message is shown on screen.</w:t>
            </w:r>
          </w:p>
        </w:tc>
      </w:tr>
    </w:tbl>
    <w:p w14:paraId="40B2D677" w14:textId="1E493EA2" w:rsidR="001C7408" w:rsidRPr="00545F29" w:rsidRDefault="001C7408"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1C7408" w:rsidRPr="00545F29" w14:paraId="0D56AADC" w14:textId="77777777" w:rsidTr="79D45E12">
        <w:tc>
          <w:tcPr>
            <w:tcW w:w="4315" w:type="dxa"/>
            <w:gridSpan w:val="2"/>
            <w:shd w:val="clear" w:color="auto" w:fill="D9D9D9" w:themeFill="background1" w:themeFillShade="D9"/>
          </w:tcPr>
          <w:p w14:paraId="27DA74B7" w14:textId="4C14E423" w:rsidR="001C7408" w:rsidRPr="00545F29" w:rsidRDefault="001C74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32</w:t>
            </w:r>
          </w:p>
        </w:tc>
        <w:tc>
          <w:tcPr>
            <w:tcW w:w="5035" w:type="dxa"/>
            <w:shd w:val="clear" w:color="auto" w:fill="D9D9D9" w:themeFill="background1" w:themeFillShade="D9"/>
          </w:tcPr>
          <w:p w14:paraId="02BC5006" w14:textId="7B3EAA7C" w:rsidR="001C7408" w:rsidRPr="00545F29" w:rsidRDefault="001C74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Edit Role: Duplicate</w:t>
            </w:r>
          </w:p>
        </w:tc>
      </w:tr>
      <w:tr w:rsidR="001C7408" w:rsidRPr="00545F29" w14:paraId="3B18EB69" w14:textId="77777777" w:rsidTr="79D45E12">
        <w:tc>
          <w:tcPr>
            <w:tcW w:w="4315" w:type="dxa"/>
            <w:gridSpan w:val="2"/>
            <w:shd w:val="clear" w:color="auto" w:fill="D9D9D9" w:themeFill="background1" w:themeFillShade="D9"/>
          </w:tcPr>
          <w:p w14:paraId="50E561A3" w14:textId="6E7F0B20" w:rsidR="001C7408" w:rsidRPr="00545F29" w:rsidRDefault="001C740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ADF7F07" w14:textId="1ADAABA9" w:rsidR="001C7408" w:rsidRPr="00545F29" w:rsidRDefault="001C740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1C7408" w:rsidRPr="00545F29" w14:paraId="3987A969" w14:textId="77777777" w:rsidTr="79D45E12">
        <w:tc>
          <w:tcPr>
            <w:tcW w:w="4315" w:type="dxa"/>
            <w:gridSpan w:val="2"/>
            <w:shd w:val="clear" w:color="auto" w:fill="D9D9D9" w:themeFill="background1" w:themeFillShade="D9"/>
          </w:tcPr>
          <w:p w14:paraId="460BFA01" w14:textId="5151777B" w:rsidR="001C7408" w:rsidRPr="00545F29" w:rsidRDefault="001C740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20606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482D08E" w14:textId="6BD8D089" w:rsidR="001C7408" w:rsidRPr="00545F29" w:rsidRDefault="001C740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47271A" w:rsidRPr="00545F29">
              <w:rPr>
                <w:rFonts w:ascii="Times New Roman" w:hAnsi="Times New Roman" w:cs="Times New Roman"/>
                <w:i w:val="0"/>
                <w:sz w:val="24"/>
                <w:szCs w:val="24"/>
              </w:rPr>
              <w:t>4/</w:t>
            </w:r>
            <w:r w:rsidR="00206068" w:rsidRPr="00545F29">
              <w:rPr>
                <w:rFonts w:ascii="Times New Roman" w:hAnsi="Times New Roman" w:cs="Times New Roman"/>
                <w:i w:val="0"/>
                <w:sz w:val="24"/>
                <w:szCs w:val="24"/>
              </w:rPr>
              <w:t>15</w:t>
            </w:r>
            <w:r w:rsidR="0047271A" w:rsidRPr="00545F29">
              <w:rPr>
                <w:rFonts w:ascii="Times New Roman" w:hAnsi="Times New Roman" w:cs="Times New Roman"/>
                <w:i w:val="0"/>
                <w:sz w:val="24"/>
                <w:szCs w:val="24"/>
              </w:rPr>
              <w:t>/2022</w:t>
            </w:r>
          </w:p>
        </w:tc>
      </w:tr>
      <w:tr w:rsidR="001C7408" w:rsidRPr="00545F29" w14:paraId="70625508" w14:textId="77777777" w:rsidTr="79D45E12">
        <w:tc>
          <w:tcPr>
            <w:tcW w:w="2065" w:type="dxa"/>
          </w:tcPr>
          <w:p w14:paraId="247AE21C" w14:textId="51F82E90" w:rsidR="001C7408" w:rsidRPr="00545F29" w:rsidRDefault="001C7408"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9411228" w14:textId="391F1EAF" w:rsidR="001C7408" w:rsidRPr="00545F29" w:rsidRDefault="001C740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1C7408" w:rsidRPr="00545F29" w14:paraId="22309B5E" w14:textId="77777777" w:rsidTr="79D45E12">
        <w:tc>
          <w:tcPr>
            <w:tcW w:w="2065" w:type="dxa"/>
          </w:tcPr>
          <w:p w14:paraId="0764FF35" w14:textId="79E8E747" w:rsidR="001C7408" w:rsidRPr="00545F29" w:rsidRDefault="001C7408"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7F444BF" w14:textId="0BBA61F3" w:rsidR="004B3672" w:rsidRPr="00545F29" w:rsidRDefault="004B3672" w:rsidP="009B7BC4">
            <w:pPr>
              <w:pStyle w:val="BodyText"/>
              <w:numPr>
                <w:ilvl w:val="0"/>
                <w:numId w:val="163"/>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206068" w:rsidRPr="00545F29">
              <w:rPr>
                <w:rFonts w:ascii="Times New Roman" w:hAnsi="Times New Roman" w:cs="Times New Roman"/>
                <w:i w:val="0"/>
                <w:sz w:val="24"/>
                <w:szCs w:val="24"/>
              </w:rPr>
              <w:t xml:space="preserve"> and</w:t>
            </w:r>
            <w:r w:rsidRPr="00545F29">
              <w:rPr>
                <w:rFonts w:ascii="Times New Roman" w:hAnsi="Times New Roman" w:cs="Times New Roman"/>
                <w:i w:val="0"/>
                <w:sz w:val="24"/>
                <w:szCs w:val="24"/>
              </w:rPr>
              <w:t xml:space="preserve"> DBS-01</w:t>
            </w:r>
          </w:p>
          <w:p w14:paraId="6782CBA9" w14:textId="77777777" w:rsidR="001C7408" w:rsidRPr="00545F29" w:rsidRDefault="00206068" w:rsidP="009B7BC4">
            <w:pPr>
              <w:pStyle w:val="BodyText"/>
              <w:numPr>
                <w:ilvl w:val="0"/>
                <w:numId w:val="163"/>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w:t>
            </w:r>
            <w:r w:rsidR="3CB9E85B" w:rsidRPr="00545F29">
              <w:rPr>
                <w:rFonts w:ascii="Times New Roman" w:hAnsi="Times New Roman" w:cs="Times New Roman"/>
                <w:i w:val="0"/>
                <w:sz w:val="24"/>
                <w:szCs w:val="24"/>
              </w:rPr>
              <w:t xml:space="preserve"> into account created in DBS-01.</w:t>
            </w:r>
          </w:p>
          <w:p w14:paraId="489F4BED" w14:textId="3C0343FC" w:rsidR="001C7408" w:rsidRPr="00545F29" w:rsidRDefault="00D66C51" w:rsidP="009B7BC4">
            <w:pPr>
              <w:pStyle w:val="BodyText"/>
              <w:numPr>
                <w:ilvl w:val="0"/>
                <w:numId w:val="163"/>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1C7408" w:rsidRPr="00545F29" w14:paraId="50493807" w14:textId="77777777" w:rsidTr="79D45E12">
        <w:tc>
          <w:tcPr>
            <w:tcW w:w="2065" w:type="dxa"/>
          </w:tcPr>
          <w:p w14:paraId="3DC51793" w14:textId="76FD8879" w:rsidR="001C7408" w:rsidRPr="00545F29" w:rsidRDefault="001C7408"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D26459B" w14:textId="1B31F7AC" w:rsidR="001C7408" w:rsidRPr="00545F29" w:rsidRDefault="00D66C51"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role is not updated </w:t>
            </w:r>
            <w:r w:rsidR="00D03715" w:rsidRPr="00545F29">
              <w:rPr>
                <w:rFonts w:ascii="Times New Roman" w:hAnsi="Times New Roman" w:cs="Times New Roman"/>
                <w:i w:val="0"/>
                <w:sz w:val="24"/>
                <w:szCs w:val="24"/>
              </w:rPr>
              <w:t>in the “Roles” collection of the database.</w:t>
            </w:r>
          </w:p>
        </w:tc>
      </w:tr>
      <w:tr w:rsidR="001C7408" w:rsidRPr="00545F29" w14:paraId="12D91D9C" w14:textId="77777777" w:rsidTr="79D45E12">
        <w:tc>
          <w:tcPr>
            <w:tcW w:w="2065" w:type="dxa"/>
          </w:tcPr>
          <w:p w14:paraId="23F753E3" w14:textId="7769898F" w:rsidR="001C7408" w:rsidRPr="00545F29" w:rsidRDefault="001C7408"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B64DF8F" w14:textId="77777777" w:rsidR="00E30EF1" w:rsidRPr="00545F29" w:rsidRDefault="00E30EF1" w:rsidP="00E30EF1">
            <w:pPr>
              <w:pStyle w:val="BodyText"/>
              <w:numPr>
                <w:ilvl w:val="0"/>
                <w:numId w:val="13"/>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“Role Management” page by clicking the “Team” tab and then clicking the “Team Roles” button in the sidebar.</w:t>
            </w:r>
          </w:p>
          <w:p w14:paraId="32119871" w14:textId="0761FE25" w:rsidR="001C7408" w:rsidRPr="00545F29" w:rsidRDefault="0C8E45B0" w:rsidP="79D45E12">
            <w:pPr>
              <w:pStyle w:val="BodyText"/>
              <w:numPr>
                <w:ilvl w:val="0"/>
                <w:numId w:val="13"/>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“edit” button next to the pre-created “Cashier” role.</w:t>
            </w:r>
          </w:p>
          <w:p w14:paraId="6811EDB5" w14:textId="5BDF1619" w:rsidR="001C7408" w:rsidRPr="00545F29" w:rsidRDefault="0C8E45B0" w:rsidP="79D45E12">
            <w:pPr>
              <w:pStyle w:val="BodyText"/>
              <w:numPr>
                <w:ilvl w:val="0"/>
                <w:numId w:val="13"/>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Enter “</w:t>
            </w:r>
            <w:r w:rsidR="6BC9E4AB" w:rsidRPr="00545F29">
              <w:rPr>
                <w:rFonts w:ascii="Times New Roman" w:hAnsi="Times New Roman" w:cs="Times New Roman"/>
                <w:i w:val="0"/>
                <w:sz w:val="24"/>
                <w:szCs w:val="24"/>
              </w:rPr>
              <w:t>Tech Support</w:t>
            </w:r>
            <w:r w:rsidRPr="00545F29">
              <w:rPr>
                <w:rFonts w:ascii="Times New Roman" w:hAnsi="Times New Roman" w:cs="Times New Roman"/>
                <w:i w:val="0"/>
                <w:sz w:val="24"/>
                <w:szCs w:val="24"/>
              </w:rPr>
              <w:t>” into the resulting text box and press the “save” button.</w:t>
            </w:r>
          </w:p>
        </w:tc>
      </w:tr>
      <w:tr w:rsidR="001C7408" w:rsidRPr="00545F29" w14:paraId="0763500A" w14:textId="77777777" w:rsidTr="79D45E12">
        <w:tc>
          <w:tcPr>
            <w:tcW w:w="2065" w:type="dxa"/>
          </w:tcPr>
          <w:p w14:paraId="2E51AFE2" w14:textId="26CF19AE" w:rsidR="001C7408" w:rsidRPr="00545F29" w:rsidRDefault="001C7408"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230B6661" w14:textId="05C01343" w:rsidR="001C7408" w:rsidRPr="00545F29" w:rsidRDefault="6BC9E4AB"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An error</w:t>
            </w:r>
            <w:r w:rsidR="0C8E45B0" w:rsidRPr="00545F29">
              <w:rPr>
                <w:rFonts w:ascii="Times New Roman" w:hAnsi="Times New Roman" w:cs="Times New Roman"/>
                <w:i w:val="0"/>
                <w:sz w:val="24"/>
                <w:szCs w:val="24"/>
              </w:rPr>
              <w:t xml:space="preserve"> message is shown on screen.</w:t>
            </w:r>
          </w:p>
        </w:tc>
      </w:tr>
    </w:tbl>
    <w:p w14:paraId="6CDDB08E" w14:textId="2F504156" w:rsidR="009E55D4" w:rsidRPr="00545F29" w:rsidRDefault="009E55D4"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DD73CE" w:rsidRPr="00545F29" w14:paraId="29F0AF8C" w14:textId="77777777" w:rsidTr="79D45E12">
        <w:tc>
          <w:tcPr>
            <w:tcW w:w="4315" w:type="dxa"/>
            <w:gridSpan w:val="2"/>
            <w:shd w:val="clear" w:color="auto" w:fill="D9D9D9" w:themeFill="background1" w:themeFillShade="D9"/>
          </w:tcPr>
          <w:p w14:paraId="632D4650" w14:textId="6D01BE8D" w:rsidR="00DD73CE" w:rsidRPr="00545F29" w:rsidRDefault="00DD73CE"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33</w:t>
            </w:r>
          </w:p>
        </w:tc>
        <w:tc>
          <w:tcPr>
            <w:tcW w:w="5035" w:type="dxa"/>
            <w:shd w:val="clear" w:color="auto" w:fill="D9D9D9" w:themeFill="background1" w:themeFillShade="D9"/>
          </w:tcPr>
          <w:p w14:paraId="5AEF5084" w14:textId="052A3CC4" w:rsidR="00DD73CE" w:rsidRPr="00545F29" w:rsidRDefault="00DD73CE"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Delete Role</w:t>
            </w:r>
          </w:p>
        </w:tc>
      </w:tr>
      <w:tr w:rsidR="00DD73CE" w:rsidRPr="00545F29" w14:paraId="5E26E67B" w14:textId="77777777" w:rsidTr="79D45E12">
        <w:tc>
          <w:tcPr>
            <w:tcW w:w="4315" w:type="dxa"/>
            <w:gridSpan w:val="2"/>
            <w:shd w:val="clear" w:color="auto" w:fill="D9D9D9" w:themeFill="background1" w:themeFillShade="D9"/>
          </w:tcPr>
          <w:p w14:paraId="118B4E4D" w14:textId="7218DCE2" w:rsidR="00DD73CE" w:rsidRPr="00545F29" w:rsidRDefault="00DD73C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28479B8B" w14:textId="3EDEBE8A" w:rsidR="00DD73CE" w:rsidRPr="00545F29" w:rsidRDefault="00DD73C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DD73CE" w:rsidRPr="00545F29" w14:paraId="0AD1D071" w14:textId="77777777" w:rsidTr="79D45E12">
        <w:tc>
          <w:tcPr>
            <w:tcW w:w="4315" w:type="dxa"/>
            <w:gridSpan w:val="2"/>
            <w:shd w:val="clear" w:color="auto" w:fill="D9D9D9" w:themeFill="background1" w:themeFillShade="D9"/>
          </w:tcPr>
          <w:p w14:paraId="1564E55D" w14:textId="2F16DEFD" w:rsidR="00DD73CE" w:rsidRPr="00545F29" w:rsidRDefault="00DD73C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20606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ABFCABE" w14:textId="078DEACB" w:rsidR="00DD73CE" w:rsidRPr="00545F29" w:rsidRDefault="00DD73C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206068"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DD73CE" w:rsidRPr="00545F29" w14:paraId="0D6CB68A" w14:textId="77777777" w:rsidTr="79D45E12">
        <w:tc>
          <w:tcPr>
            <w:tcW w:w="2065" w:type="dxa"/>
          </w:tcPr>
          <w:p w14:paraId="2E36245E" w14:textId="02409877" w:rsidR="00DD73CE" w:rsidRPr="00545F29" w:rsidRDefault="00DD73C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E1DEF28" w14:textId="0325C907" w:rsidR="00DD73CE" w:rsidRPr="00545F29" w:rsidRDefault="00DD73C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DD73CE" w:rsidRPr="00545F29" w14:paraId="1DE67AAC" w14:textId="77777777" w:rsidTr="79D45E12">
        <w:tc>
          <w:tcPr>
            <w:tcW w:w="2065" w:type="dxa"/>
          </w:tcPr>
          <w:p w14:paraId="1EA379EB" w14:textId="5B9DC312" w:rsidR="00DD73CE" w:rsidRPr="00545F29" w:rsidRDefault="00DD73C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63C2CC6" w14:textId="306735C2" w:rsidR="004B3672" w:rsidRPr="00545F29" w:rsidRDefault="00F96A17" w:rsidP="009B7BC4">
            <w:pPr>
              <w:pStyle w:val="BodyText"/>
              <w:numPr>
                <w:ilvl w:val="0"/>
                <w:numId w:val="165"/>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206068" w:rsidRPr="00545F29">
              <w:rPr>
                <w:rFonts w:ascii="Times New Roman" w:hAnsi="Times New Roman" w:cs="Times New Roman"/>
                <w:i w:val="0"/>
                <w:sz w:val="24"/>
                <w:szCs w:val="24"/>
              </w:rPr>
              <w:t xml:space="preserve"> and</w:t>
            </w:r>
            <w:r w:rsidR="004B3672"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DBS-01</w:t>
            </w:r>
          </w:p>
          <w:p w14:paraId="27E1F7E7" w14:textId="77777777" w:rsidR="00DD73CE" w:rsidRPr="00545F29" w:rsidRDefault="00206068" w:rsidP="009B7BC4">
            <w:pPr>
              <w:pStyle w:val="BodyText"/>
              <w:numPr>
                <w:ilvl w:val="0"/>
                <w:numId w:val="16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4B3672" w:rsidRPr="00545F29">
              <w:rPr>
                <w:rFonts w:ascii="Times New Roman" w:hAnsi="Times New Roman" w:cs="Times New Roman"/>
                <w:i w:val="0"/>
                <w:sz w:val="24"/>
                <w:szCs w:val="24"/>
              </w:rPr>
              <w:t>igned</w:t>
            </w:r>
            <w:r w:rsidR="3CB9E85B" w:rsidRPr="00545F29">
              <w:rPr>
                <w:rFonts w:ascii="Times New Roman" w:hAnsi="Times New Roman" w:cs="Times New Roman"/>
                <w:i w:val="0"/>
                <w:sz w:val="24"/>
                <w:szCs w:val="24"/>
              </w:rPr>
              <w:t xml:space="preserve"> into account created in DBS-01.</w:t>
            </w:r>
          </w:p>
          <w:p w14:paraId="0088DF2D" w14:textId="25DD7479" w:rsidR="00DD73CE" w:rsidRPr="00545F29" w:rsidRDefault="00206068" w:rsidP="009B7BC4">
            <w:pPr>
              <w:pStyle w:val="BodyText"/>
              <w:numPr>
                <w:ilvl w:val="0"/>
                <w:numId w:val="165"/>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DD73CE" w:rsidRPr="00545F29" w14:paraId="27D507B0" w14:textId="77777777" w:rsidTr="79D45E12">
        <w:tc>
          <w:tcPr>
            <w:tcW w:w="2065" w:type="dxa"/>
          </w:tcPr>
          <w:p w14:paraId="2DFCCA3D" w14:textId="4E517CD9" w:rsidR="00DD73CE" w:rsidRPr="00545F29" w:rsidRDefault="00DD73C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5E75C84" w14:textId="519F8E8B" w:rsidR="00DD73CE" w:rsidRPr="00545F29" w:rsidRDefault="0BD30BE4"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role is removed from the</w:t>
            </w:r>
            <w:r w:rsidR="7FE00D08" w:rsidRPr="00545F29">
              <w:rPr>
                <w:rFonts w:ascii="Times New Roman" w:hAnsi="Times New Roman" w:cs="Times New Roman"/>
                <w:i w:val="0"/>
                <w:sz w:val="24"/>
                <w:szCs w:val="24"/>
              </w:rPr>
              <w:t xml:space="preserve"> </w:t>
            </w:r>
            <w:r w:rsidR="00206068" w:rsidRPr="00545F29">
              <w:rPr>
                <w:rFonts w:ascii="Times New Roman" w:hAnsi="Times New Roman" w:cs="Times New Roman"/>
                <w:i w:val="0"/>
                <w:sz w:val="24"/>
                <w:szCs w:val="24"/>
              </w:rPr>
              <w:t xml:space="preserve">“Roles” collection in the </w:t>
            </w:r>
            <w:r w:rsidR="7FE00D08" w:rsidRPr="00545F29">
              <w:rPr>
                <w:rFonts w:ascii="Times New Roman" w:hAnsi="Times New Roman" w:cs="Times New Roman"/>
                <w:i w:val="0"/>
                <w:sz w:val="24"/>
                <w:szCs w:val="24"/>
              </w:rPr>
              <w:t>database.</w:t>
            </w:r>
          </w:p>
        </w:tc>
      </w:tr>
      <w:tr w:rsidR="00DD73CE" w:rsidRPr="00545F29" w14:paraId="0ED61575" w14:textId="77777777" w:rsidTr="79D45E12">
        <w:tc>
          <w:tcPr>
            <w:tcW w:w="2065" w:type="dxa"/>
          </w:tcPr>
          <w:p w14:paraId="3294B0EC" w14:textId="272F77EF" w:rsidR="00DD73CE" w:rsidRPr="00545F29" w:rsidRDefault="00DD73C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2107C8C6" w14:textId="77777777" w:rsidR="00E30EF1" w:rsidRPr="00545F29" w:rsidRDefault="00E30EF1" w:rsidP="00E30EF1">
            <w:pPr>
              <w:pStyle w:val="BodyText"/>
              <w:numPr>
                <w:ilvl w:val="0"/>
                <w:numId w:val="15"/>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“Role Management” page by clicking the “Team” tab and then clicking the “Team Roles” button in the sidebar.</w:t>
            </w:r>
          </w:p>
          <w:p w14:paraId="5C862013" w14:textId="480F6300" w:rsidR="00DD73CE" w:rsidRPr="00545F29" w:rsidRDefault="2B739713" w:rsidP="79D45E12">
            <w:pPr>
              <w:pStyle w:val="BodyText"/>
              <w:numPr>
                <w:ilvl w:val="0"/>
                <w:numId w:val="15"/>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“delete” button next to the pre-created “Cashier” role.</w:t>
            </w:r>
          </w:p>
          <w:p w14:paraId="26D685C1" w14:textId="4F189A63" w:rsidR="00C71D36" w:rsidRPr="00545F29" w:rsidRDefault="0122878D" w:rsidP="79D45E12">
            <w:pPr>
              <w:pStyle w:val="BodyText"/>
              <w:numPr>
                <w:ilvl w:val="0"/>
                <w:numId w:val="1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the </w:t>
            </w:r>
            <w:r w:rsidR="0804DDC6" w:rsidRPr="00545F29">
              <w:rPr>
                <w:rFonts w:ascii="Times New Roman" w:hAnsi="Times New Roman" w:cs="Times New Roman"/>
                <w:i w:val="0"/>
                <w:sz w:val="24"/>
                <w:szCs w:val="24"/>
              </w:rPr>
              <w:t>“Yes, delete role!” in the resulting dialog box.</w:t>
            </w:r>
          </w:p>
        </w:tc>
      </w:tr>
      <w:tr w:rsidR="00DD73CE" w:rsidRPr="00545F29" w14:paraId="7B700A4F" w14:textId="77777777" w:rsidTr="79D45E12">
        <w:tc>
          <w:tcPr>
            <w:tcW w:w="2065" w:type="dxa"/>
          </w:tcPr>
          <w:p w14:paraId="4601E2E6" w14:textId="6318E344" w:rsidR="00DD73CE" w:rsidRPr="00545F29" w:rsidRDefault="00DD73C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9954FFD" w14:textId="62F286C5" w:rsidR="00DD73CE" w:rsidRPr="00545F29" w:rsidRDefault="2B739713" w:rsidP="009B7BC4">
            <w:pPr>
              <w:pStyle w:val="BodyText"/>
              <w:numPr>
                <w:ilvl w:val="0"/>
                <w:numId w:val="164"/>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 is shown on screen.</w:t>
            </w:r>
          </w:p>
          <w:p w14:paraId="516A70A3" w14:textId="4B774DF0" w:rsidR="0002207D" w:rsidRPr="00545F29" w:rsidRDefault="7FE00D08" w:rsidP="009B7BC4">
            <w:pPr>
              <w:pStyle w:val="BodyText"/>
              <w:numPr>
                <w:ilvl w:val="0"/>
                <w:numId w:val="16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384BA7C6" w:rsidRPr="00545F29">
              <w:rPr>
                <w:rFonts w:ascii="Times New Roman" w:hAnsi="Times New Roman" w:cs="Times New Roman"/>
                <w:i w:val="0"/>
                <w:sz w:val="24"/>
                <w:szCs w:val="24"/>
              </w:rPr>
              <w:t>current page is refreshed</w:t>
            </w:r>
            <w:r w:rsidR="4921B831" w:rsidRPr="00545F29">
              <w:rPr>
                <w:rFonts w:ascii="Times New Roman" w:hAnsi="Times New Roman" w:cs="Times New Roman"/>
                <w:i w:val="0"/>
                <w:sz w:val="24"/>
                <w:szCs w:val="24"/>
              </w:rPr>
              <w:t>,</w:t>
            </w:r>
            <w:r w:rsidR="384BA7C6" w:rsidRPr="00545F29">
              <w:rPr>
                <w:rFonts w:ascii="Times New Roman" w:hAnsi="Times New Roman" w:cs="Times New Roman"/>
                <w:i w:val="0"/>
                <w:sz w:val="24"/>
                <w:szCs w:val="24"/>
              </w:rPr>
              <w:t xml:space="preserve"> and the </w:t>
            </w:r>
            <w:r w:rsidR="06017AC6" w:rsidRPr="00545F29">
              <w:rPr>
                <w:rFonts w:ascii="Times New Roman" w:hAnsi="Times New Roman" w:cs="Times New Roman"/>
                <w:i w:val="0"/>
                <w:sz w:val="24"/>
                <w:szCs w:val="24"/>
              </w:rPr>
              <w:t>“Cashier” role is no longer on screen.</w:t>
            </w:r>
          </w:p>
        </w:tc>
      </w:tr>
    </w:tbl>
    <w:p w14:paraId="5945BB3F" w14:textId="77777777" w:rsidR="00DD73CE" w:rsidRPr="00545F29" w:rsidRDefault="00DD73C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5B7F4A" w:rsidRPr="00545F29" w14:paraId="7E2341A8" w14:textId="77777777" w:rsidTr="79D45E12">
        <w:tc>
          <w:tcPr>
            <w:tcW w:w="4315" w:type="dxa"/>
            <w:gridSpan w:val="2"/>
            <w:shd w:val="clear" w:color="auto" w:fill="D9D9D9" w:themeFill="background1" w:themeFillShade="D9"/>
          </w:tcPr>
          <w:p w14:paraId="05556931" w14:textId="5371C178" w:rsidR="005B7F4A" w:rsidRPr="00545F29" w:rsidRDefault="005B7F4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34</w:t>
            </w:r>
          </w:p>
        </w:tc>
        <w:tc>
          <w:tcPr>
            <w:tcW w:w="5035" w:type="dxa"/>
            <w:shd w:val="clear" w:color="auto" w:fill="D9D9D9" w:themeFill="background1" w:themeFillShade="D9"/>
          </w:tcPr>
          <w:p w14:paraId="38B11FF1" w14:textId="4209CC52" w:rsidR="005B7F4A" w:rsidRPr="00545F29" w:rsidRDefault="005B7F4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BE7DA9" w:rsidRPr="00545F29">
              <w:rPr>
                <w:rFonts w:ascii="Times New Roman" w:hAnsi="Times New Roman" w:cs="Times New Roman"/>
                <w:i w:val="0"/>
                <w:sz w:val="24"/>
                <w:szCs w:val="24"/>
              </w:rPr>
              <w:t>Staff Member</w:t>
            </w:r>
            <w:r w:rsidR="006C352C" w:rsidRPr="00545F29">
              <w:rPr>
                <w:rFonts w:ascii="Times New Roman" w:hAnsi="Times New Roman" w:cs="Times New Roman"/>
                <w:i w:val="0"/>
                <w:sz w:val="24"/>
                <w:szCs w:val="24"/>
              </w:rPr>
              <w:t xml:space="preserve"> Role Change</w:t>
            </w:r>
          </w:p>
        </w:tc>
      </w:tr>
      <w:tr w:rsidR="005B7F4A" w:rsidRPr="00545F29" w14:paraId="62D4C317" w14:textId="77777777" w:rsidTr="79D45E12">
        <w:tc>
          <w:tcPr>
            <w:tcW w:w="4315" w:type="dxa"/>
            <w:gridSpan w:val="2"/>
            <w:shd w:val="clear" w:color="auto" w:fill="D9D9D9" w:themeFill="background1" w:themeFillShade="D9"/>
          </w:tcPr>
          <w:p w14:paraId="299AB375" w14:textId="4CD38091" w:rsidR="005B7F4A" w:rsidRPr="00545F29" w:rsidRDefault="005B7F4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2EE358DC" w14:textId="68F824D9" w:rsidR="005B7F4A" w:rsidRPr="00545F29" w:rsidRDefault="005B7F4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5B7F4A" w:rsidRPr="00545F29" w14:paraId="4C26A25D" w14:textId="77777777" w:rsidTr="79D45E12">
        <w:tc>
          <w:tcPr>
            <w:tcW w:w="4315" w:type="dxa"/>
            <w:gridSpan w:val="2"/>
            <w:shd w:val="clear" w:color="auto" w:fill="D9D9D9" w:themeFill="background1" w:themeFillShade="D9"/>
          </w:tcPr>
          <w:p w14:paraId="174D3B06" w14:textId="74B7E939" w:rsidR="005B7F4A" w:rsidRPr="00545F29" w:rsidRDefault="005B7F4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F434C6"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8DE1DB7" w14:textId="48695B6F" w:rsidR="005B7F4A" w:rsidRPr="00545F29" w:rsidRDefault="005B7F4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F434C6"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5B7F4A" w:rsidRPr="00545F29" w14:paraId="22A15E8C" w14:textId="77777777" w:rsidTr="79D45E12">
        <w:tc>
          <w:tcPr>
            <w:tcW w:w="2065" w:type="dxa"/>
          </w:tcPr>
          <w:p w14:paraId="012F9C10" w14:textId="12AA816F" w:rsidR="005B7F4A" w:rsidRPr="00545F29" w:rsidRDefault="005B7F4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A82AFDD" w14:textId="323448AE" w:rsidR="005B7F4A" w:rsidRPr="00545F29" w:rsidRDefault="005B7F4A"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5B7F4A" w:rsidRPr="00545F29" w14:paraId="584008CB" w14:textId="77777777" w:rsidTr="79D45E12">
        <w:tc>
          <w:tcPr>
            <w:tcW w:w="2065" w:type="dxa"/>
          </w:tcPr>
          <w:p w14:paraId="23B4D4C0" w14:textId="1AD50E62" w:rsidR="005B7F4A" w:rsidRPr="00545F29" w:rsidRDefault="005B7F4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6CB2355" w14:textId="68314992" w:rsidR="00F96A17" w:rsidRPr="00545F29" w:rsidRDefault="00F96A17" w:rsidP="009B7BC4">
            <w:pPr>
              <w:pStyle w:val="BodyText"/>
              <w:numPr>
                <w:ilvl w:val="0"/>
                <w:numId w:val="166"/>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D13DC0"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DBS-01</w:t>
            </w:r>
            <w:r w:rsidR="00206068" w:rsidRPr="00545F29">
              <w:rPr>
                <w:rFonts w:ascii="Times New Roman" w:hAnsi="Times New Roman" w:cs="Times New Roman"/>
                <w:i w:val="0"/>
                <w:sz w:val="24"/>
                <w:szCs w:val="24"/>
              </w:rPr>
              <w:t xml:space="preserve"> and</w:t>
            </w:r>
            <w:r w:rsidR="00D13DC0"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w:t>
            </w:r>
            <w:r w:rsidR="004B3672" w:rsidRPr="00545F29">
              <w:rPr>
                <w:rFonts w:ascii="Times New Roman" w:hAnsi="Times New Roman" w:cs="Times New Roman"/>
                <w:i w:val="0"/>
                <w:sz w:val="24"/>
                <w:szCs w:val="24"/>
              </w:rPr>
              <w:t>2</w:t>
            </w:r>
          </w:p>
          <w:p w14:paraId="1911E0D8" w14:textId="77777777" w:rsidR="00D13DC0" w:rsidRPr="00545F29" w:rsidRDefault="00206068" w:rsidP="009B7BC4">
            <w:pPr>
              <w:pStyle w:val="BodyText"/>
              <w:numPr>
                <w:ilvl w:val="0"/>
                <w:numId w:val="166"/>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D13DC0" w:rsidRPr="00545F29">
              <w:rPr>
                <w:rFonts w:ascii="Times New Roman" w:hAnsi="Times New Roman" w:cs="Times New Roman"/>
                <w:i w:val="0"/>
                <w:sz w:val="24"/>
                <w:szCs w:val="24"/>
              </w:rPr>
              <w:t>igned</w:t>
            </w:r>
            <w:r w:rsidR="3B11D4B4" w:rsidRPr="00545F29">
              <w:rPr>
                <w:rFonts w:ascii="Times New Roman" w:hAnsi="Times New Roman" w:cs="Times New Roman"/>
                <w:i w:val="0"/>
                <w:sz w:val="24"/>
                <w:szCs w:val="24"/>
              </w:rPr>
              <w:t xml:space="preserve"> into account created in DBS-01.</w:t>
            </w:r>
          </w:p>
          <w:p w14:paraId="6B528833" w14:textId="5C3DD421" w:rsidR="00D13DC0" w:rsidRPr="00545F29" w:rsidRDefault="00F434C6" w:rsidP="009B7BC4">
            <w:pPr>
              <w:pStyle w:val="BodyText"/>
              <w:numPr>
                <w:ilvl w:val="0"/>
                <w:numId w:val="166"/>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5B7F4A" w:rsidRPr="00545F29" w14:paraId="13C3BF72" w14:textId="77777777" w:rsidTr="79D45E12">
        <w:tc>
          <w:tcPr>
            <w:tcW w:w="2065" w:type="dxa"/>
          </w:tcPr>
          <w:p w14:paraId="2B9E4A82" w14:textId="7A9590E7" w:rsidR="005B7F4A" w:rsidRPr="00545F29" w:rsidRDefault="005B7F4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729D333E" w14:textId="238324C4" w:rsidR="005B7F4A" w:rsidRPr="00545F29" w:rsidRDefault="42A054BD"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008C2BAF" w:rsidRPr="00545F29">
              <w:rPr>
                <w:rFonts w:ascii="Times New Roman" w:hAnsi="Times New Roman" w:cs="Times New Roman"/>
                <w:i w:val="0"/>
                <w:sz w:val="24"/>
                <w:szCs w:val="24"/>
              </w:rPr>
              <w:t>“</w:t>
            </w:r>
            <w:r w:rsidRPr="00545F29">
              <w:rPr>
                <w:rFonts w:ascii="Times New Roman" w:hAnsi="Times New Roman" w:cs="Times New Roman"/>
                <w:i w:val="0"/>
                <w:sz w:val="24"/>
                <w:szCs w:val="24"/>
              </w:rPr>
              <w:t>roleId</w:t>
            </w:r>
            <w:r w:rsidR="008C2BAF"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field </w:t>
            </w:r>
            <w:r w:rsidR="00346EF8" w:rsidRPr="00545F29">
              <w:rPr>
                <w:rFonts w:ascii="Times New Roman" w:hAnsi="Times New Roman" w:cs="Times New Roman"/>
                <w:i w:val="0"/>
                <w:sz w:val="24"/>
                <w:szCs w:val="24"/>
              </w:rPr>
              <w:t>for the designated role</w:t>
            </w:r>
            <w:r w:rsidR="00F434C6" w:rsidRPr="00545F29">
              <w:rPr>
                <w:rFonts w:ascii="Times New Roman" w:hAnsi="Times New Roman" w:cs="Times New Roman"/>
                <w:i w:val="0"/>
                <w:sz w:val="24"/>
                <w:szCs w:val="24"/>
              </w:rPr>
              <w:t xml:space="preserve">’s document </w:t>
            </w:r>
            <w:r w:rsidR="00D03715" w:rsidRPr="00545F29">
              <w:rPr>
                <w:rFonts w:ascii="Times New Roman" w:hAnsi="Times New Roman" w:cs="Times New Roman"/>
                <w:i w:val="0"/>
                <w:sz w:val="24"/>
                <w:szCs w:val="24"/>
              </w:rPr>
              <w:t xml:space="preserve">in the “Roles” collection </w:t>
            </w:r>
            <w:r w:rsidRPr="00545F29">
              <w:rPr>
                <w:rFonts w:ascii="Times New Roman" w:hAnsi="Times New Roman" w:cs="Times New Roman"/>
                <w:i w:val="0"/>
                <w:sz w:val="24"/>
                <w:szCs w:val="24"/>
              </w:rPr>
              <w:t xml:space="preserve">is updated </w:t>
            </w:r>
            <w:r w:rsidR="450B44B3" w:rsidRPr="00545F29">
              <w:rPr>
                <w:rFonts w:ascii="Times New Roman" w:hAnsi="Times New Roman" w:cs="Times New Roman"/>
                <w:i w:val="0"/>
                <w:sz w:val="24"/>
                <w:szCs w:val="24"/>
              </w:rPr>
              <w:t>in the database.</w:t>
            </w:r>
          </w:p>
        </w:tc>
      </w:tr>
      <w:tr w:rsidR="005B7F4A" w:rsidRPr="00545F29" w14:paraId="4341A845" w14:textId="77777777" w:rsidTr="79D45E12">
        <w:tc>
          <w:tcPr>
            <w:tcW w:w="2065" w:type="dxa"/>
          </w:tcPr>
          <w:p w14:paraId="57943DDF" w14:textId="56E4DCD0" w:rsidR="005B7F4A" w:rsidRPr="00545F29" w:rsidRDefault="005B7F4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D167C76" w14:textId="38EF575C" w:rsidR="005B7F4A" w:rsidRPr="00545F29" w:rsidRDefault="005B7F4A" w:rsidP="79D45E12">
            <w:pPr>
              <w:pStyle w:val="BodyText"/>
              <w:numPr>
                <w:ilvl w:val="0"/>
                <w:numId w:val="1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w:t>
            </w:r>
            <w:r w:rsidR="00F434C6" w:rsidRPr="00545F29">
              <w:rPr>
                <w:rFonts w:ascii="Times New Roman" w:hAnsi="Times New Roman" w:cs="Times New Roman"/>
                <w:i w:val="0"/>
                <w:sz w:val="24"/>
                <w:szCs w:val="24"/>
              </w:rPr>
              <w:t>“</w:t>
            </w:r>
            <w:r w:rsidR="00692E89" w:rsidRPr="00545F29">
              <w:rPr>
                <w:rFonts w:ascii="Times New Roman" w:hAnsi="Times New Roman" w:cs="Times New Roman"/>
                <w:i w:val="0"/>
                <w:sz w:val="24"/>
                <w:szCs w:val="24"/>
              </w:rPr>
              <w:t>Team</w:t>
            </w:r>
            <w:r w:rsidRPr="00545F29">
              <w:rPr>
                <w:rFonts w:ascii="Times New Roman" w:hAnsi="Times New Roman" w:cs="Times New Roman"/>
                <w:i w:val="0"/>
                <w:sz w:val="24"/>
                <w:szCs w:val="24"/>
              </w:rPr>
              <w:t xml:space="preserve"> </w:t>
            </w:r>
            <w:r w:rsidR="00F434C6" w:rsidRPr="00545F29">
              <w:rPr>
                <w:rFonts w:ascii="Times New Roman" w:hAnsi="Times New Roman" w:cs="Times New Roman"/>
                <w:i w:val="0"/>
                <w:sz w:val="24"/>
                <w:szCs w:val="24"/>
              </w:rPr>
              <w:t>M</w:t>
            </w:r>
            <w:r w:rsidRPr="00545F29">
              <w:rPr>
                <w:rFonts w:ascii="Times New Roman" w:hAnsi="Times New Roman" w:cs="Times New Roman"/>
                <w:i w:val="0"/>
                <w:sz w:val="24"/>
                <w:szCs w:val="24"/>
              </w:rPr>
              <w:t>anagement</w:t>
            </w:r>
            <w:r w:rsidR="00F434C6"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w:t>
            </w:r>
            <w:r w:rsidR="00F434C6" w:rsidRPr="00545F29">
              <w:rPr>
                <w:rFonts w:ascii="Times New Roman" w:hAnsi="Times New Roman" w:cs="Times New Roman"/>
                <w:i w:val="0"/>
                <w:sz w:val="24"/>
                <w:szCs w:val="24"/>
              </w:rPr>
              <w:t xml:space="preserve">page by clicking the “Team” tab </w:t>
            </w:r>
            <w:r w:rsidR="00B06D3F" w:rsidRPr="00545F29">
              <w:rPr>
                <w:rFonts w:ascii="Times New Roman" w:hAnsi="Times New Roman" w:cs="Times New Roman"/>
                <w:i w:val="0"/>
                <w:sz w:val="24"/>
                <w:szCs w:val="24"/>
              </w:rPr>
              <w:t xml:space="preserve">and then </w:t>
            </w:r>
            <w:r w:rsidR="00E30EF1" w:rsidRPr="00545F29">
              <w:rPr>
                <w:rFonts w:ascii="Times New Roman" w:hAnsi="Times New Roman" w:cs="Times New Roman"/>
                <w:i w:val="0"/>
                <w:sz w:val="24"/>
                <w:szCs w:val="24"/>
              </w:rPr>
              <w:t>clicking the “Team Management” button in the sidebar.</w:t>
            </w:r>
          </w:p>
          <w:p w14:paraId="0E7C0BC4" w14:textId="62B622EB" w:rsidR="005B7F4A" w:rsidRPr="00545F29" w:rsidRDefault="5CC10AAF" w:rsidP="79D45E12">
            <w:pPr>
              <w:pStyle w:val="BodyText"/>
              <w:numPr>
                <w:ilvl w:val="0"/>
                <w:numId w:val="14"/>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the “</w:t>
            </w:r>
            <w:r w:rsidR="00130FB9" w:rsidRPr="00545F29">
              <w:rPr>
                <w:rFonts w:ascii="Times New Roman" w:hAnsi="Times New Roman" w:cs="Times New Roman"/>
                <w:i w:val="0"/>
                <w:sz w:val="24"/>
                <w:szCs w:val="24"/>
              </w:rPr>
              <w:t>E</w:t>
            </w:r>
            <w:r w:rsidR="51C91C56" w:rsidRPr="00545F29">
              <w:rPr>
                <w:rFonts w:ascii="Times New Roman" w:hAnsi="Times New Roman" w:cs="Times New Roman"/>
                <w:i w:val="0"/>
                <w:sz w:val="24"/>
                <w:szCs w:val="24"/>
              </w:rPr>
              <w:t>dit</w:t>
            </w:r>
            <w:r w:rsidRPr="00545F29">
              <w:rPr>
                <w:rFonts w:ascii="Times New Roman" w:hAnsi="Times New Roman" w:cs="Times New Roman"/>
                <w:i w:val="0"/>
                <w:sz w:val="24"/>
                <w:szCs w:val="24"/>
              </w:rPr>
              <w:t>” button next to the staff member</w:t>
            </w:r>
            <w:r w:rsidR="177EEA66" w:rsidRPr="00545F29">
              <w:rPr>
                <w:rFonts w:ascii="Times New Roman" w:hAnsi="Times New Roman" w:cs="Times New Roman"/>
                <w:i w:val="0"/>
                <w:sz w:val="24"/>
                <w:szCs w:val="24"/>
              </w:rPr>
              <w:t>’</w:t>
            </w:r>
            <w:r w:rsidRPr="00545F29">
              <w:rPr>
                <w:rFonts w:ascii="Times New Roman" w:hAnsi="Times New Roman" w:cs="Times New Roman"/>
                <w:i w:val="0"/>
                <w:sz w:val="24"/>
                <w:szCs w:val="24"/>
              </w:rPr>
              <w:t>s name.</w:t>
            </w:r>
          </w:p>
          <w:p w14:paraId="6B8181E4" w14:textId="77777777" w:rsidR="0002207D" w:rsidRPr="00545F29" w:rsidRDefault="0002207D" w:rsidP="00AC164F">
            <w:pPr>
              <w:pStyle w:val="BodyText"/>
              <w:numPr>
                <w:ilvl w:val="0"/>
                <w:numId w:val="14"/>
              </w:numPr>
              <w:jc w:val="left"/>
              <w:rPr>
                <w:rFonts w:ascii="Times New Roman" w:hAnsi="Times New Roman" w:cs="Times New Roman"/>
                <w:i w:val="0"/>
                <w:sz w:val="24"/>
                <w:szCs w:val="24"/>
              </w:rPr>
            </w:pPr>
            <w:r w:rsidRPr="00545F29">
              <w:rPr>
                <w:rFonts w:ascii="Times New Roman" w:hAnsi="Times New Roman" w:cs="Times New Roman"/>
                <w:i w:val="0"/>
                <w:sz w:val="24"/>
                <w:szCs w:val="24"/>
              </w:rPr>
              <w:t>Select the “Customer Service” button in the resulting dialog box</w:t>
            </w:r>
          </w:p>
          <w:p w14:paraId="42D367CB" w14:textId="2275A68F" w:rsidR="0002207D" w:rsidRPr="00545F29" w:rsidRDefault="06017AC6" w:rsidP="79D45E12">
            <w:pPr>
              <w:pStyle w:val="BodyText"/>
              <w:numPr>
                <w:ilvl w:val="0"/>
                <w:numId w:val="1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w:t>
            </w:r>
            <w:r w:rsidR="02BC77EE" w:rsidRPr="00545F29">
              <w:rPr>
                <w:rFonts w:ascii="Times New Roman" w:hAnsi="Times New Roman" w:cs="Times New Roman"/>
                <w:i w:val="0"/>
                <w:sz w:val="24"/>
                <w:szCs w:val="24"/>
              </w:rPr>
              <w:t>the “Save” button.</w:t>
            </w:r>
          </w:p>
        </w:tc>
      </w:tr>
      <w:tr w:rsidR="005B7F4A" w:rsidRPr="00545F29" w14:paraId="1DF61806" w14:textId="77777777" w:rsidTr="79D45E12">
        <w:tc>
          <w:tcPr>
            <w:tcW w:w="2065" w:type="dxa"/>
          </w:tcPr>
          <w:p w14:paraId="48E12A85" w14:textId="24F7EACF" w:rsidR="005B7F4A" w:rsidRPr="00545F29" w:rsidRDefault="005B7F4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12906CA" w14:textId="2D7EE26D" w:rsidR="00617AC7" w:rsidRPr="00545F29" w:rsidRDefault="0360EFB2"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Confirmation message is shown on screen.</w:t>
            </w:r>
          </w:p>
        </w:tc>
      </w:tr>
    </w:tbl>
    <w:p w14:paraId="17E3134C" w14:textId="1FDB3D58" w:rsidR="002C356C" w:rsidRPr="00545F29" w:rsidRDefault="002C356C" w:rsidP="00AC164F">
      <w:pPr>
        <w:spacing w:line="360" w:lineRule="auto"/>
        <w:rPr>
          <w:rFonts w:ascii="Times New Roman" w:hAnsi="Times New Roman" w:cs="Times New Roman"/>
        </w:rPr>
      </w:pPr>
    </w:p>
    <w:p w14:paraId="3776BAA6" w14:textId="34426036" w:rsidR="17BA6B8A" w:rsidRPr="00545F29" w:rsidRDefault="00636F21" w:rsidP="00AC164F">
      <w:pPr>
        <w:pStyle w:val="Heading2"/>
        <w:spacing w:line="360" w:lineRule="auto"/>
        <w:rPr>
          <w:rFonts w:ascii="Times New Roman" w:eastAsia="Courier New" w:hAnsi="Times New Roman" w:cs="Times New Roman"/>
        </w:rPr>
      </w:pPr>
      <w:bookmarkStart w:id="66" w:name="_Toc101099324"/>
      <w:r w:rsidRPr="00545F29">
        <w:rPr>
          <w:rFonts w:ascii="Times New Roman" w:eastAsia="Courier New" w:hAnsi="Times New Roman" w:cs="Times New Roman"/>
        </w:rPr>
        <w:t>6</w:t>
      </w:r>
      <w:r w:rsidR="00061439" w:rsidRPr="00545F29">
        <w:rPr>
          <w:rFonts w:ascii="Times New Roman" w:eastAsia="Courier New" w:hAnsi="Times New Roman" w:cs="Times New Roman"/>
        </w:rPr>
        <w:t>.</w:t>
      </w:r>
      <w:r w:rsidR="00396C29" w:rsidRPr="00545F29">
        <w:rPr>
          <w:rFonts w:ascii="Times New Roman" w:eastAsia="Courier New" w:hAnsi="Times New Roman" w:cs="Times New Roman"/>
        </w:rPr>
        <w:t>10</w:t>
      </w:r>
      <w:r w:rsidR="00061439" w:rsidRPr="00545F29">
        <w:rPr>
          <w:rFonts w:ascii="Times New Roman" w:eastAsia="Courier New" w:hAnsi="Times New Roman" w:cs="Times New Roman"/>
        </w:rPr>
        <w:t xml:space="preserve"> </w:t>
      </w:r>
      <w:r w:rsidR="0C74BAD0" w:rsidRPr="00545F29">
        <w:rPr>
          <w:rFonts w:ascii="Times New Roman" w:eastAsia="Courier New" w:hAnsi="Times New Roman" w:cs="Times New Roman"/>
        </w:rPr>
        <w:t>User Logout</w:t>
      </w:r>
      <w:bookmarkEnd w:id="66"/>
    </w:p>
    <w:tbl>
      <w:tblPr>
        <w:tblStyle w:val="TableGrid"/>
        <w:tblW w:w="0" w:type="auto"/>
        <w:tblInd w:w="0" w:type="dxa"/>
        <w:tblLook w:val="04A0" w:firstRow="1" w:lastRow="0" w:firstColumn="1" w:lastColumn="0" w:noHBand="0" w:noVBand="1"/>
      </w:tblPr>
      <w:tblGrid>
        <w:gridCol w:w="2065"/>
        <w:gridCol w:w="2250"/>
        <w:gridCol w:w="5035"/>
      </w:tblGrid>
      <w:tr w:rsidR="002C356C" w:rsidRPr="00545F29" w14:paraId="78EE52A3" w14:textId="77777777" w:rsidTr="79D45E12">
        <w:tc>
          <w:tcPr>
            <w:tcW w:w="4315" w:type="dxa"/>
            <w:gridSpan w:val="2"/>
            <w:shd w:val="clear" w:color="auto" w:fill="D9D9D9" w:themeFill="background1" w:themeFillShade="D9"/>
          </w:tcPr>
          <w:p w14:paraId="7092DB98" w14:textId="14B285B1" w:rsidR="002C356C" w:rsidRPr="00545F29" w:rsidRDefault="002C356C"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35</w:t>
            </w:r>
          </w:p>
        </w:tc>
        <w:tc>
          <w:tcPr>
            <w:tcW w:w="5035" w:type="dxa"/>
            <w:shd w:val="clear" w:color="auto" w:fill="D9D9D9" w:themeFill="background1" w:themeFillShade="D9"/>
          </w:tcPr>
          <w:p w14:paraId="4CFF4B08" w14:textId="2C49DDDF" w:rsidR="002C356C" w:rsidRPr="00545F29" w:rsidRDefault="002C356C"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Business </w:t>
            </w:r>
            <w:r w:rsidR="009819A1" w:rsidRPr="00545F29">
              <w:rPr>
                <w:rFonts w:ascii="Times New Roman" w:hAnsi="Times New Roman" w:cs="Times New Roman"/>
                <w:i w:val="0"/>
                <w:sz w:val="24"/>
                <w:szCs w:val="24"/>
              </w:rPr>
              <w:t>Logo</w:t>
            </w:r>
            <w:r w:rsidRPr="00545F29">
              <w:rPr>
                <w:rFonts w:ascii="Times New Roman" w:hAnsi="Times New Roman" w:cs="Times New Roman"/>
                <w:i w:val="0"/>
                <w:sz w:val="24"/>
                <w:szCs w:val="24"/>
              </w:rPr>
              <w:t>ut</w:t>
            </w:r>
          </w:p>
        </w:tc>
      </w:tr>
      <w:tr w:rsidR="002C356C" w:rsidRPr="00545F29" w14:paraId="6FE180B9" w14:textId="77777777" w:rsidTr="79D45E12">
        <w:tc>
          <w:tcPr>
            <w:tcW w:w="4315" w:type="dxa"/>
            <w:gridSpan w:val="2"/>
            <w:shd w:val="clear" w:color="auto" w:fill="D9D9D9" w:themeFill="background1" w:themeFillShade="D9"/>
          </w:tcPr>
          <w:p w14:paraId="69E52429" w14:textId="77777777" w:rsidR="002C356C" w:rsidRPr="00545F29" w:rsidRDefault="002C356C"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16A916EF" w14:textId="77777777" w:rsidR="002C356C" w:rsidRPr="00545F29" w:rsidRDefault="002C356C"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2C356C" w:rsidRPr="00545F29" w14:paraId="6F983AB7" w14:textId="77777777" w:rsidTr="79D45E12">
        <w:tc>
          <w:tcPr>
            <w:tcW w:w="4315" w:type="dxa"/>
            <w:gridSpan w:val="2"/>
            <w:shd w:val="clear" w:color="auto" w:fill="D9D9D9" w:themeFill="background1" w:themeFillShade="D9"/>
          </w:tcPr>
          <w:p w14:paraId="3914385C" w14:textId="72A0A13C" w:rsidR="002C356C" w:rsidRPr="00545F29" w:rsidRDefault="002C356C"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F96A17"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57C304B3" w14:textId="485CC177" w:rsidR="002C356C" w:rsidRPr="00545F29" w:rsidRDefault="002C356C"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F96A17" w:rsidRPr="00545F29">
              <w:rPr>
                <w:rFonts w:ascii="Times New Roman" w:hAnsi="Times New Roman" w:cs="Times New Roman"/>
                <w:i w:val="0"/>
                <w:sz w:val="24"/>
                <w:szCs w:val="24"/>
              </w:rPr>
              <w:t>4/3/2022</w:t>
            </w:r>
          </w:p>
        </w:tc>
      </w:tr>
      <w:tr w:rsidR="002C356C" w:rsidRPr="00545F29" w14:paraId="4EA845C3" w14:textId="77777777" w:rsidTr="79D45E12">
        <w:tc>
          <w:tcPr>
            <w:tcW w:w="2065" w:type="dxa"/>
          </w:tcPr>
          <w:p w14:paraId="3E1169B4" w14:textId="77777777" w:rsidR="002C356C" w:rsidRPr="00545F29" w:rsidRDefault="002C356C"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D10F588" w14:textId="77777777" w:rsidR="002C356C" w:rsidRPr="00545F29" w:rsidRDefault="002C356C"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2C356C" w:rsidRPr="00545F29" w14:paraId="0D506A96" w14:textId="77777777" w:rsidTr="79D45E12">
        <w:tc>
          <w:tcPr>
            <w:tcW w:w="2065" w:type="dxa"/>
          </w:tcPr>
          <w:p w14:paraId="28891E23" w14:textId="77777777" w:rsidR="002C356C" w:rsidRPr="00545F29" w:rsidRDefault="002C356C"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FB8EEAA" w14:textId="26DDAC04" w:rsidR="00D13DC0" w:rsidRPr="00545F29" w:rsidRDefault="000804BA" w:rsidP="009B7BC4">
            <w:pPr>
              <w:pStyle w:val="BodyText"/>
              <w:numPr>
                <w:ilvl w:val="0"/>
                <w:numId w:val="167"/>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6A474C" w:rsidRPr="00545F29">
              <w:rPr>
                <w:rFonts w:ascii="Times New Roman" w:hAnsi="Times New Roman" w:cs="Times New Roman"/>
                <w:i w:val="0"/>
                <w:sz w:val="24"/>
                <w:szCs w:val="24"/>
              </w:rPr>
              <w:t xml:space="preserve"> and </w:t>
            </w:r>
            <w:r w:rsidRPr="00545F29">
              <w:rPr>
                <w:rFonts w:ascii="Times New Roman" w:hAnsi="Times New Roman" w:cs="Times New Roman"/>
                <w:i w:val="0"/>
                <w:sz w:val="24"/>
                <w:szCs w:val="24"/>
              </w:rPr>
              <w:t xml:space="preserve">DBS-01 </w:t>
            </w:r>
          </w:p>
          <w:p w14:paraId="2F55E574" w14:textId="5DD3C61F" w:rsidR="002C356C" w:rsidRPr="00545F29" w:rsidRDefault="006A474C" w:rsidP="009B7BC4">
            <w:pPr>
              <w:pStyle w:val="BodyText"/>
              <w:numPr>
                <w:ilvl w:val="0"/>
                <w:numId w:val="167"/>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w:t>
            </w:r>
            <w:r w:rsidR="00D13DC0" w:rsidRPr="00545F29">
              <w:rPr>
                <w:rFonts w:ascii="Times New Roman" w:hAnsi="Times New Roman" w:cs="Times New Roman"/>
                <w:i w:val="0"/>
                <w:sz w:val="24"/>
                <w:szCs w:val="24"/>
              </w:rPr>
              <w:t>igned</w:t>
            </w:r>
            <w:r w:rsidR="3B11D4B4" w:rsidRPr="00545F29">
              <w:rPr>
                <w:rFonts w:ascii="Times New Roman" w:hAnsi="Times New Roman" w:cs="Times New Roman"/>
                <w:i w:val="0"/>
                <w:sz w:val="24"/>
                <w:szCs w:val="24"/>
              </w:rPr>
              <w:t xml:space="preserve"> into account created in DBS-01.</w:t>
            </w:r>
          </w:p>
        </w:tc>
      </w:tr>
      <w:tr w:rsidR="002C356C" w:rsidRPr="00545F29" w14:paraId="1B3A6E04" w14:textId="77777777" w:rsidTr="79D45E12">
        <w:tc>
          <w:tcPr>
            <w:tcW w:w="2065" w:type="dxa"/>
          </w:tcPr>
          <w:p w14:paraId="6115AEFE" w14:textId="77777777" w:rsidR="002C356C" w:rsidRPr="00545F29" w:rsidRDefault="002C356C"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7E73073" w14:textId="2095FD4E" w:rsidR="002C356C" w:rsidRPr="00545F29" w:rsidRDefault="699CCFB3"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 out and cannot access any pages that require signing in.</w:t>
            </w:r>
          </w:p>
        </w:tc>
      </w:tr>
      <w:tr w:rsidR="002C356C" w:rsidRPr="00545F29" w14:paraId="663973C0" w14:textId="77777777" w:rsidTr="79D45E12">
        <w:tc>
          <w:tcPr>
            <w:tcW w:w="2065" w:type="dxa"/>
          </w:tcPr>
          <w:p w14:paraId="2B9B58CF" w14:textId="77777777" w:rsidR="002C356C" w:rsidRPr="00545F29" w:rsidRDefault="002C356C"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B36D8A1" w14:textId="70869C1E" w:rsidR="002C356C" w:rsidRPr="00545F29" w:rsidRDefault="699CCFB3" w:rsidP="79D45E12">
            <w:pPr>
              <w:pStyle w:val="BodyText"/>
              <w:numPr>
                <w:ilvl w:val="0"/>
                <w:numId w:val="18"/>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Be on any screen with the </w:t>
            </w:r>
            <w:r w:rsidR="2CA8F356" w:rsidRPr="00545F29">
              <w:rPr>
                <w:rFonts w:ascii="Times New Roman" w:hAnsi="Times New Roman" w:cs="Times New Roman"/>
                <w:i w:val="0"/>
                <w:sz w:val="24"/>
                <w:szCs w:val="24"/>
              </w:rPr>
              <w:t>app bar.</w:t>
            </w:r>
          </w:p>
          <w:p w14:paraId="5E30BB1B" w14:textId="0CD29BF6" w:rsidR="00403F24" w:rsidRPr="00545F29" w:rsidRDefault="2CA8F356" w:rsidP="79D45E12">
            <w:pPr>
              <w:pStyle w:val="BodyText"/>
              <w:numPr>
                <w:ilvl w:val="0"/>
                <w:numId w:val="18"/>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the </w:t>
            </w:r>
            <w:r w:rsidR="2524932A" w:rsidRPr="00545F29">
              <w:rPr>
                <w:rFonts w:ascii="Times New Roman" w:hAnsi="Times New Roman" w:cs="Times New Roman"/>
                <w:i w:val="0"/>
                <w:sz w:val="24"/>
                <w:szCs w:val="24"/>
              </w:rPr>
              <w:t>user</w:t>
            </w:r>
            <w:r w:rsidR="44FED2C1" w:rsidRPr="00545F29">
              <w:rPr>
                <w:rFonts w:ascii="Times New Roman" w:hAnsi="Times New Roman" w:cs="Times New Roman"/>
                <w:i w:val="0"/>
                <w:sz w:val="24"/>
                <w:szCs w:val="24"/>
              </w:rPr>
              <w:t xml:space="preserve"> image </w:t>
            </w:r>
            <w:r w:rsidR="001F4983" w:rsidRPr="00545F29">
              <w:rPr>
                <w:rFonts w:ascii="Times New Roman" w:hAnsi="Times New Roman" w:cs="Times New Roman"/>
                <w:i w:val="0"/>
                <w:sz w:val="24"/>
                <w:szCs w:val="24"/>
              </w:rPr>
              <w:t>icon</w:t>
            </w:r>
            <w:r w:rsidR="44FED2C1" w:rsidRPr="00545F29">
              <w:rPr>
                <w:rFonts w:ascii="Times New Roman" w:hAnsi="Times New Roman" w:cs="Times New Roman"/>
                <w:i w:val="0"/>
                <w:sz w:val="24"/>
                <w:szCs w:val="24"/>
              </w:rPr>
              <w:t xml:space="preserve"> on the top right.</w:t>
            </w:r>
          </w:p>
          <w:p w14:paraId="17CA8777" w14:textId="3BC7CC6C" w:rsidR="006024FC" w:rsidRPr="00545F29" w:rsidRDefault="44FED2C1" w:rsidP="79D45E12">
            <w:pPr>
              <w:pStyle w:val="BodyText"/>
              <w:numPr>
                <w:ilvl w:val="0"/>
                <w:numId w:val="18"/>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“Logout”.</w:t>
            </w:r>
          </w:p>
          <w:p w14:paraId="11B4F576" w14:textId="3CC96EAC" w:rsidR="00D90F68" w:rsidRPr="00545F29" w:rsidRDefault="18ACAC2F" w:rsidP="79D45E12">
            <w:pPr>
              <w:pStyle w:val="BodyText"/>
              <w:numPr>
                <w:ilvl w:val="0"/>
                <w:numId w:val="18"/>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“Yes, </w:t>
            </w:r>
            <w:r w:rsidR="00C83DA0" w:rsidRPr="00545F29">
              <w:rPr>
                <w:rFonts w:ascii="Times New Roman" w:hAnsi="Times New Roman" w:cs="Times New Roman"/>
                <w:i w:val="0"/>
                <w:sz w:val="24"/>
                <w:szCs w:val="24"/>
              </w:rPr>
              <w:t>l</w:t>
            </w:r>
            <w:r w:rsidR="00D90F68" w:rsidRPr="00545F29">
              <w:rPr>
                <w:rFonts w:ascii="Times New Roman" w:hAnsi="Times New Roman" w:cs="Times New Roman"/>
                <w:i w:val="0"/>
                <w:sz w:val="24"/>
                <w:szCs w:val="24"/>
              </w:rPr>
              <w:t>ogout”</w:t>
            </w:r>
            <w:r w:rsidRPr="00545F29">
              <w:rPr>
                <w:rFonts w:ascii="Times New Roman" w:hAnsi="Times New Roman" w:cs="Times New Roman"/>
                <w:i w:val="0"/>
                <w:sz w:val="24"/>
                <w:szCs w:val="24"/>
              </w:rPr>
              <w:t xml:space="preserve"> button in the resulting dialog box.</w:t>
            </w:r>
          </w:p>
        </w:tc>
      </w:tr>
      <w:tr w:rsidR="002C356C" w:rsidRPr="00545F29" w14:paraId="7EB988B9" w14:textId="77777777" w:rsidTr="79D45E12">
        <w:tc>
          <w:tcPr>
            <w:tcW w:w="2065" w:type="dxa"/>
          </w:tcPr>
          <w:p w14:paraId="451A7C51" w14:textId="77777777" w:rsidR="002C356C" w:rsidRPr="00545F29" w:rsidRDefault="002C356C"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4201B06" w14:textId="3B835547" w:rsidR="002C356C" w:rsidRPr="00545F29" w:rsidRDefault="002A019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User is signed out and taken to the home page</w:t>
            </w:r>
          </w:p>
        </w:tc>
      </w:tr>
    </w:tbl>
    <w:p w14:paraId="15E601B0" w14:textId="12C9BB1F" w:rsidR="004E72B6" w:rsidRPr="00545F29" w:rsidRDefault="004E72B6"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1D257F" w:rsidRPr="00545F29" w14:paraId="49BA9639" w14:textId="77777777" w:rsidTr="79D45E12">
        <w:tc>
          <w:tcPr>
            <w:tcW w:w="4315" w:type="dxa"/>
            <w:gridSpan w:val="2"/>
            <w:shd w:val="clear" w:color="auto" w:fill="D9D9D9" w:themeFill="background1" w:themeFillShade="D9"/>
          </w:tcPr>
          <w:p w14:paraId="430D4F5B" w14:textId="468582E5" w:rsidR="001D257F" w:rsidRPr="00545F29" w:rsidRDefault="001D257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6778AF" w:rsidRPr="00545F29">
              <w:rPr>
                <w:rFonts w:ascii="Times New Roman" w:hAnsi="Times New Roman" w:cs="Times New Roman"/>
                <w:i w:val="0"/>
                <w:sz w:val="24"/>
                <w:szCs w:val="24"/>
              </w:rPr>
              <w:t>36</w:t>
            </w:r>
          </w:p>
        </w:tc>
        <w:tc>
          <w:tcPr>
            <w:tcW w:w="5035" w:type="dxa"/>
            <w:shd w:val="clear" w:color="auto" w:fill="D9D9D9" w:themeFill="background1" w:themeFillShade="D9"/>
          </w:tcPr>
          <w:p w14:paraId="70AA20D6" w14:textId="26BEF452" w:rsidR="001D257F" w:rsidRPr="00545F29" w:rsidRDefault="001D257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w:t>
            </w:r>
            <w:r w:rsidR="3CC5233E" w:rsidRPr="00545F29">
              <w:rPr>
                <w:rFonts w:ascii="Times New Roman" w:hAnsi="Times New Roman" w:cs="Times New Roman"/>
                <w:i w:val="0"/>
                <w:sz w:val="24"/>
                <w:szCs w:val="24"/>
              </w:rPr>
              <w:t>Logo</w:t>
            </w:r>
            <w:r w:rsidR="00DC573D" w:rsidRPr="00545F29">
              <w:rPr>
                <w:rFonts w:ascii="Times New Roman" w:hAnsi="Times New Roman" w:cs="Times New Roman"/>
                <w:i w:val="0"/>
                <w:sz w:val="24"/>
                <w:szCs w:val="24"/>
              </w:rPr>
              <w:t>ut</w:t>
            </w:r>
          </w:p>
        </w:tc>
      </w:tr>
      <w:tr w:rsidR="001D257F" w:rsidRPr="00545F29" w14:paraId="4E484431" w14:textId="77777777" w:rsidTr="79D45E12">
        <w:tc>
          <w:tcPr>
            <w:tcW w:w="4315" w:type="dxa"/>
            <w:gridSpan w:val="2"/>
            <w:shd w:val="clear" w:color="auto" w:fill="D9D9D9" w:themeFill="background1" w:themeFillShade="D9"/>
          </w:tcPr>
          <w:p w14:paraId="1621D284" w14:textId="77777777" w:rsidR="001D257F" w:rsidRPr="00545F29" w:rsidRDefault="001D257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2A95C235" w14:textId="77777777" w:rsidR="001D257F" w:rsidRPr="00545F29" w:rsidRDefault="001D257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1D257F" w:rsidRPr="00545F29" w14:paraId="3EC592A3" w14:textId="77777777" w:rsidTr="79D45E12">
        <w:tc>
          <w:tcPr>
            <w:tcW w:w="4315" w:type="dxa"/>
            <w:gridSpan w:val="2"/>
            <w:shd w:val="clear" w:color="auto" w:fill="D9D9D9" w:themeFill="background1" w:themeFillShade="D9"/>
          </w:tcPr>
          <w:p w14:paraId="456CFCF1" w14:textId="318B9304" w:rsidR="001D257F" w:rsidRPr="00545F29" w:rsidRDefault="001D257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DF6C12"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1308E09" w14:textId="295AC579" w:rsidR="001D257F" w:rsidRPr="00545F29" w:rsidRDefault="001D257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F96A17" w:rsidRPr="00545F29">
              <w:rPr>
                <w:rFonts w:ascii="Times New Roman" w:hAnsi="Times New Roman" w:cs="Times New Roman"/>
                <w:i w:val="0"/>
                <w:sz w:val="24"/>
                <w:szCs w:val="24"/>
              </w:rPr>
              <w:t>4/</w:t>
            </w:r>
            <w:r w:rsidR="00DF6C12" w:rsidRPr="00545F29">
              <w:rPr>
                <w:rFonts w:ascii="Times New Roman" w:hAnsi="Times New Roman" w:cs="Times New Roman"/>
                <w:i w:val="0"/>
                <w:sz w:val="24"/>
                <w:szCs w:val="24"/>
              </w:rPr>
              <w:t>15</w:t>
            </w:r>
            <w:r w:rsidR="00F96A17" w:rsidRPr="00545F29">
              <w:rPr>
                <w:rFonts w:ascii="Times New Roman" w:hAnsi="Times New Roman" w:cs="Times New Roman"/>
                <w:i w:val="0"/>
                <w:sz w:val="24"/>
                <w:szCs w:val="24"/>
              </w:rPr>
              <w:t>/2022</w:t>
            </w:r>
          </w:p>
        </w:tc>
      </w:tr>
      <w:tr w:rsidR="001D257F" w:rsidRPr="00545F29" w14:paraId="4B3C11F3" w14:textId="77777777" w:rsidTr="79D45E12">
        <w:tc>
          <w:tcPr>
            <w:tcW w:w="2065" w:type="dxa"/>
          </w:tcPr>
          <w:p w14:paraId="3C9746DE" w14:textId="77777777" w:rsidR="001D257F" w:rsidRPr="00545F29" w:rsidRDefault="001D25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Priority</w:t>
            </w:r>
          </w:p>
        </w:tc>
        <w:tc>
          <w:tcPr>
            <w:tcW w:w="7285" w:type="dxa"/>
            <w:gridSpan w:val="2"/>
          </w:tcPr>
          <w:p w14:paraId="128674D0" w14:textId="77777777" w:rsidR="001D257F" w:rsidRPr="00545F29" w:rsidRDefault="001D257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1D257F" w:rsidRPr="00545F29" w14:paraId="3A497326" w14:textId="77777777" w:rsidTr="79D45E12">
        <w:tc>
          <w:tcPr>
            <w:tcW w:w="2065" w:type="dxa"/>
          </w:tcPr>
          <w:p w14:paraId="5A896E91" w14:textId="77777777" w:rsidR="001D257F" w:rsidRPr="00545F29" w:rsidRDefault="001D25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9363178" w14:textId="2486B7C1" w:rsidR="00771148" w:rsidRPr="00545F29" w:rsidRDefault="000804BA" w:rsidP="009B7BC4">
            <w:pPr>
              <w:pStyle w:val="BodyText"/>
              <w:numPr>
                <w:ilvl w:val="0"/>
                <w:numId w:val="16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DF6C12" w:rsidRPr="00545F29">
              <w:rPr>
                <w:rFonts w:ascii="Times New Roman" w:hAnsi="Times New Roman" w:cs="Times New Roman"/>
                <w:i w:val="0"/>
                <w:sz w:val="24"/>
                <w:szCs w:val="24"/>
              </w:rPr>
              <w:t>. DBS-01 and DBS-02</w:t>
            </w:r>
          </w:p>
          <w:p w14:paraId="6563A1F7" w14:textId="387DEB50" w:rsidR="000804BA" w:rsidRPr="00545F29" w:rsidRDefault="5821F5DB" w:rsidP="009B7BC4">
            <w:pPr>
              <w:pStyle w:val="BodyText"/>
              <w:numPr>
                <w:ilvl w:val="0"/>
                <w:numId w:val="168"/>
              </w:numPr>
              <w:jc w:val="left"/>
              <w:rPr>
                <w:rFonts w:ascii="Times New Roman" w:hAnsi="Times New Roman" w:cs="Times New Roman"/>
                <w:i w:val="0"/>
                <w:sz w:val="24"/>
                <w:szCs w:val="24"/>
              </w:rPr>
            </w:pPr>
            <w:r w:rsidRPr="00545F29">
              <w:rPr>
                <w:rFonts w:ascii="Times New Roman" w:hAnsi="Times New Roman" w:cs="Times New Roman"/>
                <w:i w:val="0"/>
                <w:sz w:val="24"/>
                <w:szCs w:val="24"/>
              </w:rPr>
              <w:t>Signed into account created in DBS-0</w:t>
            </w:r>
            <w:r w:rsidR="3B11D4B4" w:rsidRPr="00545F29">
              <w:rPr>
                <w:rFonts w:ascii="Times New Roman" w:hAnsi="Times New Roman" w:cs="Times New Roman"/>
                <w:i w:val="0"/>
                <w:sz w:val="24"/>
                <w:szCs w:val="24"/>
              </w:rPr>
              <w:t>2.</w:t>
            </w:r>
          </w:p>
        </w:tc>
      </w:tr>
      <w:tr w:rsidR="001D257F" w:rsidRPr="00545F29" w14:paraId="007AD2F7" w14:textId="77777777" w:rsidTr="79D45E12">
        <w:tc>
          <w:tcPr>
            <w:tcW w:w="2065" w:type="dxa"/>
          </w:tcPr>
          <w:p w14:paraId="2ED33A4B" w14:textId="77777777" w:rsidR="001D257F" w:rsidRPr="00545F29" w:rsidRDefault="001D25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8701FA4" w14:textId="62243912" w:rsidR="001D257F" w:rsidRPr="00545F29" w:rsidRDefault="746C287A"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 out and cannot access any pages that require signing in.</w:t>
            </w:r>
          </w:p>
        </w:tc>
      </w:tr>
      <w:tr w:rsidR="001D257F" w:rsidRPr="00545F29" w14:paraId="72EB5496" w14:textId="77777777" w:rsidTr="79D45E12">
        <w:tc>
          <w:tcPr>
            <w:tcW w:w="2065" w:type="dxa"/>
          </w:tcPr>
          <w:p w14:paraId="02FBEEEE" w14:textId="77777777" w:rsidR="001D257F" w:rsidRPr="00545F29" w:rsidRDefault="001D25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609BF7C" w14:textId="46751985" w:rsidR="001D257F" w:rsidRPr="00545F29" w:rsidRDefault="746C287A" w:rsidP="79D45E12">
            <w:pPr>
              <w:pStyle w:val="BodyText"/>
              <w:numPr>
                <w:ilvl w:val="0"/>
                <w:numId w:val="19"/>
              </w:numPr>
              <w:jc w:val="left"/>
              <w:rPr>
                <w:rFonts w:ascii="Times New Roman" w:hAnsi="Times New Roman" w:cs="Times New Roman"/>
                <w:i w:val="0"/>
                <w:sz w:val="24"/>
                <w:szCs w:val="24"/>
              </w:rPr>
            </w:pPr>
            <w:r w:rsidRPr="00545F29">
              <w:rPr>
                <w:rFonts w:ascii="Times New Roman" w:hAnsi="Times New Roman" w:cs="Times New Roman"/>
                <w:i w:val="0"/>
                <w:sz w:val="24"/>
                <w:szCs w:val="24"/>
              </w:rPr>
              <w:t>Be on any screen with the app bar.</w:t>
            </w:r>
          </w:p>
          <w:p w14:paraId="0F03BEAB" w14:textId="2D353DD6" w:rsidR="001D257F" w:rsidRPr="00545F29" w:rsidRDefault="746C287A" w:rsidP="79D45E12">
            <w:pPr>
              <w:pStyle w:val="BodyText"/>
              <w:numPr>
                <w:ilvl w:val="0"/>
                <w:numId w:val="1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the user image </w:t>
            </w:r>
            <w:r w:rsidR="002506D0" w:rsidRPr="00545F29">
              <w:rPr>
                <w:rFonts w:ascii="Times New Roman" w:hAnsi="Times New Roman" w:cs="Times New Roman"/>
                <w:i w:val="0"/>
                <w:sz w:val="24"/>
                <w:szCs w:val="24"/>
              </w:rPr>
              <w:t>icon</w:t>
            </w:r>
            <w:r w:rsidRPr="00545F29">
              <w:rPr>
                <w:rFonts w:ascii="Times New Roman" w:hAnsi="Times New Roman" w:cs="Times New Roman"/>
                <w:i w:val="0"/>
                <w:sz w:val="24"/>
                <w:szCs w:val="24"/>
              </w:rPr>
              <w:t xml:space="preserve"> on the top right.</w:t>
            </w:r>
          </w:p>
          <w:p w14:paraId="1DB65D4F" w14:textId="0B7BE4C2" w:rsidR="001D257F" w:rsidRPr="00545F29" w:rsidRDefault="746C287A" w:rsidP="79D45E12">
            <w:pPr>
              <w:pStyle w:val="BodyText"/>
              <w:numPr>
                <w:ilvl w:val="0"/>
                <w:numId w:val="19"/>
              </w:numPr>
              <w:jc w:val="left"/>
              <w:rPr>
                <w:rFonts w:ascii="Times New Roman" w:hAnsi="Times New Roman" w:cs="Times New Roman"/>
                <w:i w:val="0"/>
                <w:sz w:val="24"/>
                <w:szCs w:val="24"/>
              </w:rPr>
            </w:pPr>
            <w:r w:rsidRPr="00545F29">
              <w:rPr>
                <w:rFonts w:ascii="Times New Roman" w:hAnsi="Times New Roman" w:cs="Times New Roman"/>
                <w:i w:val="0"/>
                <w:sz w:val="24"/>
                <w:szCs w:val="24"/>
              </w:rPr>
              <w:t>Press “Logout”.</w:t>
            </w:r>
          </w:p>
          <w:p w14:paraId="78265DD9" w14:textId="6F9089C6" w:rsidR="001D257F" w:rsidRPr="00545F29" w:rsidRDefault="746C287A" w:rsidP="79D45E12">
            <w:pPr>
              <w:pStyle w:val="BodyText"/>
              <w:numPr>
                <w:ilvl w:val="0"/>
                <w:numId w:val="1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“Yes, </w:t>
            </w:r>
            <w:r w:rsidR="00C83DA0" w:rsidRPr="00545F29">
              <w:rPr>
                <w:rFonts w:ascii="Times New Roman" w:hAnsi="Times New Roman" w:cs="Times New Roman"/>
                <w:i w:val="0"/>
                <w:sz w:val="24"/>
                <w:szCs w:val="24"/>
              </w:rPr>
              <w:t>l</w:t>
            </w:r>
            <w:r w:rsidR="001D257F" w:rsidRPr="00545F29">
              <w:rPr>
                <w:rFonts w:ascii="Times New Roman" w:hAnsi="Times New Roman" w:cs="Times New Roman"/>
                <w:i w:val="0"/>
                <w:sz w:val="24"/>
                <w:szCs w:val="24"/>
              </w:rPr>
              <w:t>ogout”</w:t>
            </w:r>
            <w:r w:rsidRPr="00545F29">
              <w:rPr>
                <w:rFonts w:ascii="Times New Roman" w:hAnsi="Times New Roman" w:cs="Times New Roman"/>
                <w:i w:val="0"/>
                <w:sz w:val="24"/>
                <w:szCs w:val="24"/>
              </w:rPr>
              <w:t xml:space="preserve"> button in the resulting dialog box.</w:t>
            </w:r>
          </w:p>
        </w:tc>
      </w:tr>
      <w:tr w:rsidR="001D257F" w:rsidRPr="00545F29" w14:paraId="2D29B23A" w14:textId="77777777" w:rsidTr="79D45E12">
        <w:tc>
          <w:tcPr>
            <w:tcW w:w="2065" w:type="dxa"/>
          </w:tcPr>
          <w:p w14:paraId="491905BD" w14:textId="77777777" w:rsidR="001D257F" w:rsidRPr="00545F29" w:rsidRDefault="001D25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FFDF841" w14:textId="77777777" w:rsidR="001D257F" w:rsidRPr="00545F29" w:rsidRDefault="001D257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User is signed out and taken to the home page</w:t>
            </w:r>
          </w:p>
        </w:tc>
      </w:tr>
    </w:tbl>
    <w:p w14:paraId="3EE71306" w14:textId="2BBA9975" w:rsidR="001E643A" w:rsidRPr="00545F29" w:rsidRDefault="001E643A" w:rsidP="00AC164F">
      <w:pPr>
        <w:spacing w:line="360" w:lineRule="auto"/>
        <w:rPr>
          <w:rFonts w:ascii="Times New Roman" w:eastAsia="Times New Roman" w:hAnsi="Times New Roman" w:cs="Times New Roman"/>
        </w:rPr>
      </w:pPr>
    </w:p>
    <w:p w14:paraId="2F63FD58" w14:textId="359FF123" w:rsidR="17BA6B8A" w:rsidRPr="00545F29" w:rsidRDefault="00636F21" w:rsidP="00AC164F">
      <w:pPr>
        <w:pStyle w:val="Heading2"/>
        <w:spacing w:line="360" w:lineRule="auto"/>
        <w:rPr>
          <w:rFonts w:ascii="Times New Roman" w:eastAsia="Courier New" w:hAnsi="Times New Roman" w:cs="Times New Roman"/>
        </w:rPr>
      </w:pPr>
      <w:bookmarkStart w:id="67" w:name="_Toc101099325"/>
      <w:r w:rsidRPr="00545F29">
        <w:rPr>
          <w:rFonts w:ascii="Times New Roman" w:eastAsia="Courier New" w:hAnsi="Times New Roman" w:cs="Times New Roman"/>
        </w:rPr>
        <w:t>6</w:t>
      </w:r>
      <w:r w:rsidR="00061439" w:rsidRPr="00545F29">
        <w:rPr>
          <w:rFonts w:ascii="Times New Roman" w:eastAsia="Courier New" w:hAnsi="Times New Roman" w:cs="Times New Roman"/>
        </w:rPr>
        <w:t>.1</w:t>
      </w:r>
      <w:r w:rsidR="00396C29" w:rsidRPr="00545F29">
        <w:rPr>
          <w:rFonts w:ascii="Times New Roman" w:eastAsia="Courier New" w:hAnsi="Times New Roman" w:cs="Times New Roman"/>
        </w:rPr>
        <w:t>1</w:t>
      </w:r>
      <w:r w:rsidR="00061439" w:rsidRPr="00545F29">
        <w:rPr>
          <w:rFonts w:ascii="Times New Roman" w:eastAsia="Courier New" w:hAnsi="Times New Roman" w:cs="Times New Roman"/>
        </w:rPr>
        <w:t xml:space="preserve"> </w:t>
      </w:r>
      <w:r w:rsidR="41D0C0FF" w:rsidRPr="00545F29">
        <w:rPr>
          <w:rFonts w:ascii="Times New Roman" w:eastAsia="Courier New" w:hAnsi="Times New Roman" w:cs="Times New Roman"/>
        </w:rPr>
        <w:t>Profile Updates</w:t>
      </w:r>
      <w:bookmarkEnd w:id="67"/>
    </w:p>
    <w:tbl>
      <w:tblPr>
        <w:tblStyle w:val="TableGrid"/>
        <w:tblW w:w="0" w:type="auto"/>
        <w:tblInd w:w="0" w:type="dxa"/>
        <w:tblLook w:val="04A0" w:firstRow="1" w:lastRow="0" w:firstColumn="1" w:lastColumn="0" w:noHBand="0" w:noVBand="1"/>
      </w:tblPr>
      <w:tblGrid>
        <w:gridCol w:w="2065"/>
        <w:gridCol w:w="2250"/>
        <w:gridCol w:w="5035"/>
      </w:tblGrid>
      <w:tr w:rsidR="001E643A" w:rsidRPr="00545F29" w14:paraId="7DE9564F" w14:textId="77777777" w:rsidTr="79D45E12">
        <w:tc>
          <w:tcPr>
            <w:tcW w:w="4315" w:type="dxa"/>
            <w:gridSpan w:val="2"/>
            <w:shd w:val="clear" w:color="auto" w:fill="D9D9D9" w:themeFill="background1" w:themeFillShade="D9"/>
          </w:tcPr>
          <w:p w14:paraId="4DF3C9F5" w14:textId="582962DB" w:rsidR="001E643A" w:rsidRPr="00545F29" w:rsidRDefault="001E643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262A29" w:rsidRPr="00545F29">
              <w:rPr>
                <w:rFonts w:ascii="Times New Roman" w:hAnsi="Times New Roman" w:cs="Times New Roman"/>
                <w:i w:val="0"/>
                <w:sz w:val="24"/>
                <w:szCs w:val="24"/>
              </w:rPr>
              <w:t>37</w:t>
            </w:r>
          </w:p>
        </w:tc>
        <w:tc>
          <w:tcPr>
            <w:tcW w:w="5035" w:type="dxa"/>
            <w:shd w:val="clear" w:color="auto" w:fill="D9D9D9" w:themeFill="background1" w:themeFillShade="D9"/>
          </w:tcPr>
          <w:p w14:paraId="1C9792D9" w14:textId="68BD766A" w:rsidR="001E643A" w:rsidRPr="00545F29" w:rsidRDefault="001E643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002E6108" w:rsidRPr="00545F29">
              <w:rPr>
                <w:rFonts w:ascii="Times New Roman" w:hAnsi="Times New Roman" w:cs="Times New Roman"/>
                <w:i w:val="0"/>
                <w:sz w:val="24"/>
                <w:szCs w:val="24"/>
              </w:rPr>
              <w:t xml:space="preserve">Business </w:t>
            </w:r>
            <w:r w:rsidR="00FE26B6" w:rsidRPr="00545F29">
              <w:rPr>
                <w:rFonts w:ascii="Times New Roman" w:hAnsi="Times New Roman" w:cs="Times New Roman"/>
                <w:i w:val="0"/>
                <w:sz w:val="24"/>
                <w:szCs w:val="24"/>
              </w:rPr>
              <w:t>Name</w:t>
            </w:r>
            <w:r w:rsidR="002E6108" w:rsidRPr="00545F29">
              <w:rPr>
                <w:rFonts w:ascii="Times New Roman" w:hAnsi="Times New Roman" w:cs="Times New Roman"/>
                <w:i w:val="0"/>
                <w:sz w:val="24"/>
                <w:szCs w:val="24"/>
              </w:rPr>
              <w:t xml:space="preserve"> Update</w:t>
            </w:r>
          </w:p>
        </w:tc>
      </w:tr>
      <w:tr w:rsidR="001E643A" w:rsidRPr="00545F29" w14:paraId="5340C53A" w14:textId="77777777" w:rsidTr="79D45E12">
        <w:tc>
          <w:tcPr>
            <w:tcW w:w="4315" w:type="dxa"/>
            <w:gridSpan w:val="2"/>
            <w:shd w:val="clear" w:color="auto" w:fill="D9D9D9" w:themeFill="background1" w:themeFillShade="D9"/>
          </w:tcPr>
          <w:p w14:paraId="7BA11FD6" w14:textId="77777777" w:rsidR="001E643A" w:rsidRPr="00545F29" w:rsidRDefault="001E643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6F4F60C8" w14:textId="77777777" w:rsidR="001E643A" w:rsidRPr="00545F29" w:rsidRDefault="001E643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1E643A" w:rsidRPr="00545F29" w14:paraId="3B5DACAA" w14:textId="77777777" w:rsidTr="79D45E12">
        <w:tc>
          <w:tcPr>
            <w:tcW w:w="4315" w:type="dxa"/>
            <w:gridSpan w:val="2"/>
            <w:shd w:val="clear" w:color="auto" w:fill="D9D9D9" w:themeFill="background1" w:themeFillShade="D9"/>
          </w:tcPr>
          <w:p w14:paraId="76DB238D" w14:textId="3C6629F0" w:rsidR="001E643A" w:rsidRPr="00545F29" w:rsidRDefault="001E643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DF6C12"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FEFBE20" w14:textId="2E12AA3C" w:rsidR="001E643A" w:rsidRPr="00545F29" w:rsidRDefault="001E643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DF6C12"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1E643A" w:rsidRPr="00545F29" w14:paraId="48D0902B" w14:textId="77777777" w:rsidTr="79D45E12">
        <w:tc>
          <w:tcPr>
            <w:tcW w:w="2065" w:type="dxa"/>
          </w:tcPr>
          <w:p w14:paraId="13B5C3D6" w14:textId="77777777" w:rsidR="001E643A" w:rsidRPr="00545F29" w:rsidRDefault="001E643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F26A68F" w14:textId="77777777" w:rsidR="001E643A" w:rsidRPr="00545F29" w:rsidRDefault="001E643A"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1E643A" w:rsidRPr="00545F29" w14:paraId="2D687957" w14:textId="77777777" w:rsidTr="79D45E12">
        <w:tc>
          <w:tcPr>
            <w:tcW w:w="2065" w:type="dxa"/>
          </w:tcPr>
          <w:p w14:paraId="0437A1C2" w14:textId="77777777" w:rsidR="001E643A" w:rsidRPr="00545F29" w:rsidRDefault="001E643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E5CAB21" w14:textId="40C88FC8" w:rsidR="008457A9" w:rsidRPr="00545F29" w:rsidRDefault="00E97F19" w:rsidP="009B7BC4">
            <w:pPr>
              <w:pStyle w:val="BodyText"/>
              <w:numPr>
                <w:ilvl w:val="0"/>
                <w:numId w:val="169"/>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DF6C12" w:rsidRPr="00545F29">
              <w:rPr>
                <w:rFonts w:ascii="Times New Roman" w:hAnsi="Times New Roman" w:cs="Times New Roman"/>
                <w:i w:val="0"/>
                <w:sz w:val="24"/>
                <w:szCs w:val="24"/>
              </w:rPr>
              <w:t xml:space="preserve"> and </w:t>
            </w:r>
            <w:r w:rsidRPr="00545F29">
              <w:rPr>
                <w:rFonts w:ascii="Times New Roman" w:hAnsi="Times New Roman" w:cs="Times New Roman"/>
                <w:i w:val="0"/>
                <w:sz w:val="24"/>
                <w:szCs w:val="24"/>
              </w:rPr>
              <w:t>DBS-01</w:t>
            </w:r>
          </w:p>
          <w:p w14:paraId="103743AF" w14:textId="77777777" w:rsidR="001E643A" w:rsidRPr="00545F29" w:rsidRDefault="00DF6C12" w:rsidP="009B7BC4">
            <w:pPr>
              <w:pStyle w:val="BodyText"/>
              <w:numPr>
                <w:ilvl w:val="0"/>
                <w:numId w:val="169"/>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w:t>
            </w:r>
            <w:r w:rsidR="523432B3" w:rsidRPr="00545F29">
              <w:rPr>
                <w:rFonts w:ascii="Times New Roman" w:hAnsi="Times New Roman" w:cs="Times New Roman"/>
                <w:i w:val="0"/>
                <w:sz w:val="24"/>
                <w:szCs w:val="24"/>
              </w:rPr>
              <w:t xml:space="preserve"> into the </w:t>
            </w:r>
            <w:r w:rsidR="5821F5DB" w:rsidRPr="00545F29">
              <w:rPr>
                <w:rFonts w:ascii="Times New Roman" w:hAnsi="Times New Roman" w:cs="Times New Roman"/>
                <w:i w:val="0"/>
                <w:sz w:val="24"/>
                <w:szCs w:val="24"/>
              </w:rPr>
              <w:t xml:space="preserve">account created in DBS-01 </w:t>
            </w:r>
            <w:r w:rsidR="523432B3" w:rsidRPr="00545F29">
              <w:rPr>
                <w:rFonts w:ascii="Times New Roman" w:hAnsi="Times New Roman" w:cs="Times New Roman"/>
                <w:i w:val="0"/>
                <w:sz w:val="24"/>
                <w:szCs w:val="24"/>
              </w:rPr>
              <w:t>created.</w:t>
            </w:r>
          </w:p>
          <w:p w14:paraId="654544AC" w14:textId="4B137888" w:rsidR="001E643A" w:rsidRPr="00545F29" w:rsidRDefault="00DF6C12" w:rsidP="009B7BC4">
            <w:pPr>
              <w:pStyle w:val="BodyText"/>
              <w:numPr>
                <w:ilvl w:val="0"/>
                <w:numId w:val="169"/>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1E643A" w:rsidRPr="00545F29" w14:paraId="7CC37D62" w14:textId="77777777" w:rsidTr="79D45E12">
        <w:tc>
          <w:tcPr>
            <w:tcW w:w="2065" w:type="dxa"/>
          </w:tcPr>
          <w:p w14:paraId="1C03C5F1" w14:textId="77777777" w:rsidR="001E643A" w:rsidRPr="00545F29" w:rsidRDefault="001E643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7CD5F07" w14:textId="3B14A2B8" w:rsidR="001E643A" w:rsidRPr="00545F29" w:rsidRDefault="00EC4DEC"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00622597" w:rsidRPr="00545F29">
              <w:rPr>
                <w:rFonts w:ascii="Times New Roman" w:hAnsi="Times New Roman" w:cs="Times New Roman"/>
                <w:i w:val="0"/>
                <w:sz w:val="24"/>
                <w:szCs w:val="24"/>
              </w:rPr>
              <w:t>company</w:t>
            </w:r>
            <w:r w:rsidR="0007562B" w:rsidRPr="00545F29">
              <w:rPr>
                <w:rFonts w:ascii="Times New Roman" w:hAnsi="Times New Roman" w:cs="Times New Roman"/>
                <w:i w:val="0"/>
                <w:sz w:val="24"/>
                <w:szCs w:val="24"/>
              </w:rPr>
              <w:t xml:space="preserve"> name is changed </w:t>
            </w:r>
            <w:r w:rsidRPr="00545F29">
              <w:rPr>
                <w:rFonts w:ascii="Times New Roman" w:hAnsi="Times New Roman" w:cs="Times New Roman"/>
                <w:i w:val="0"/>
                <w:sz w:val="24"/>
                <w:szCs w:val="24"/>
              </w:rPr>
              <w:t xml:space="preserve">in the designated </w:t>
            </w:r>
            <w:r w:rsidR="005C691D" w:rsidRPr="00545F29">
              <w:rPr>
                <w:rFonts w:ascii="Times New Roman" w:hAnsi="Times New Roman" w:cs="Times New Roman"/>
                <w:i w:val="0"/>
                <w:sz w:val="24"/>
                <w:szCs w:val="24"/>
              </w:rPr>
              <w:t xml:space="preserve">document in the “BusinessUser” collection </w:t>
            </w:r>
            <w:r w:rsidR="00D03715" w:rsidRPr="00545F29">
              <w:rPr>
                <w:rFonts w:ascii="Times New Roman" w:hAnsi="Times New Roman" w:cs="Times New Roman"/>
                <w:i w:val="0"/>
                <w:sz w:val="24"/>
                <w:szCs w:val="24"/>
              </w:rPr>
              <w:t>of</w:t>
            </w:r>
            <w:r w:rsidR="0007562B" w:rsidRPr="00545F29">
              <w:rPr>
                <w:rFonts w:ascii="Times New Roman" w:hAnsi="Times New Roman" w:cs="Times New Roman"/>
                <w:i w:val="0"/>
                <w:sz w:val="24"/>
                <w:szCs w:val="24"/>
              </w:rPr>
              <w:t xml:space="preserve"> the database</w:t>
            </w:r>
            <w:r w:rsidR="7EF0ACDA" w:rsidRPr="00545F29">
              <w:rPr>
                <w:rFonts w:ascii="Times New Roman" w:hAnsi="Times New Roman" w:cs="Times New Roman"/>
                <w:i w:val="0"/>
                <w:sz w:val="24"/>
                <w:szCs w:val="24"/>
              </w:rPr>
              <w:t>.</w:t>
            </w:r>
          </w:p>
        </w:tc>
      </w:tr>
      <w:tr w:rsidR="001E643A" w:rsidRPr="00545F29" w14:paraId="54B36099" w14:textId="77777777" w:rsidTr="79D45E12">
        <w:tc>
          <w:tcPr>
            <w:tcW w:w="2065" w:type="dxa"/>
          </w:tcPr>
          <w:p w14:paraId="72AE23BE" w14:textId="77777777" w:rsidR="001E643A" w:rsidRPr="00545F29" w:rsidRDefault="001E643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237F561" w14:textId="6D98636A" w:rsidR="001E643A" w:rsidRPr="00545F29" w:rsidRDefault="00EF4A97" w:rsidP="79D45E12">
            <w:pPr>
              <w:pStyle w:val="BodyText"/>
              <w:numPr>
                <w:ilvl w:val="0"/>
                <w:numId w:val="2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w:t>
            </w:r>
            <w:r w:rsidR="00DF6C12" w:rsidRPr="00545F29">
              <w:rPr>
                <w:rFonts w:ascii="Times New Roman" w:hAnsi="Times New Roman" w:cs="Times New Roman"/>
                <w:i w:val="0"/>
                <w:sz w:val="24"/>
                <w:szCs w:val="24"/>
              </w:rPr>
              <w:t>“</w:t>
            </w:r>
            <w:r w:rsidR="007C675E" w:rsidRPr="00545F29">
              <w:rPr>
                <w:rFonts w:ascii="Times New Roman" w:hAnsi="Times New Roman" w:cs="Times New Roman"/>
                <w:i w:val="0"/>
                <w:sz w:val="24"/>
                <w:szCs w:val="24"/>
              </w:rPr>
              <w:t xml:space="preserve">Business </w:t>
            </w:r>
            <w:r w:rsidR="00DF6C12" w:rsidRPr="00545F29">
              <w:rPr>
                <w:rFonts w:ascii="Times New Roman" w:hAnsi="Times New Roman" w:cs="Times New Roman"/>
                <w:i w:val="0"/>
                <w:sz w:val="24"/>
                <w:szCs w:val="24"/>
              </w:rPr>
              <w:t xml:space="preserve">Profile” page </w:t>
            </w:r>
            <w:r w:rsidR="002C3E4D" w:rsidRPr="00545F29">
              <w:rPr>
                <w:rFonts w:ascii="Times New Roman" w:hAnsi="Times New Roman" w:cs="Times New Roman"/>
                <w:i w:val="0"/>
                <w:sz w:val="24"/>
                <w:szCs w:val="24"/>
              </w:rPr>
              <w:t xml:space="preserve">by clicking on the </w:t>
            </w:r>
            <w:r w:rsidR="00B97FF5" w:rsidRPr="00545F29">
              <w:rPr>
                <w:rFonts w:ascii="Times New Roman" w:hAnsi="Times New Roman" w:cs="Times New Roman"/>
                <w:i w:val="0"/>
                <w:sz w:val="24"/>
                <w:szCs w:val="24"/>
              </w:rPr>
              <w:t>user image icon</w:t>
            </w:r>
            <w:r w:rsidR="00EC4DEC" w:rsidRPr="00545F29">
              <w:rPr>
                <w:rFonts w:ascii="Times New Roman" w:hAnsi="Times New Roman" w:cs="Times New Roman"/>
                <w:i w:val="0"/>
                <w:sz w:val="24"/>
                <w:szCs w:val="24"/>
              </w:rPr>
              <w:t xml:space="preserve"> in the top right of the window and then clicking “Profile” in the dropdown.</w:t>
            </w:r>
          </w:p>
          <w:p w14:paraId="674D214B" w14:textId="4595C390" w:rsidR="00EF4A97" w:rsidRPr="00545F29" w:rsidRDefault="40B5EAC3" w:rsidP="79D45E12">
            <w:pPr>
              <w:pStyle w:val="BodyText"/>
              <w:numPr>
                <w:ilvl w:val="0"/>
                <w:numId w:val="20"/>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text in business name field to “White Castle”.</w:t>
            </w:r>
          </w:p>
          <w:p w14:paraId="3F81A308" w14:textId="59321ACA" w:rsidR="00F272D2" w:rsidRPr="00545F29" w:rsidRDefault="40B5EAC3" w:rsidP="79D45E12">
            <w:pPr>
              <w:pStyle w:val="BodyText"/>
              <w:numPr>
                <w:ilvl w:val="0"/>
                <w:numId w:val="2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the </w:t>
            </w:r>
            <w:r w:rsidR="7C19B67B" w:rsidRPr="00545F29">
              <w:rPr>
                <w:rFonts w:ascii="Times New Roman" w:hAnsi="Times New Roman" w:cs="Times New Roman"/>
                <w:i w:val="0"/>
                <w:sz w:val="24"/>
                <w:szCs w:val="24"/>
              </w:rPr>
              <w:t>“Test1234”</w:t>
            </w:r>
            <w:r w:rsidRPr="00545F29">
              <w:rPr>
                <w:rFonts w:ascii="Times New Roman" w:hAnsi="Times New Roman" w:cs="Times New Roman"/>
                <w:i w:val="0"/>
                <w:sz w:val="24"/>
                <w:szCs w:val="24"/>
              </w:rPr>
              <w:t xml:space="preserve"> </w:t>
            </w:r>
            <w:r w:rsidR="0A3F942D" w:rsidRPr="00545F29">
              <w:rPr>
                <w:rFonts w:ascii="Times New Roman" w:hAnsi="Times New Roman" w:cs="Times New Roman"/>
                <w:i w:val="0"/>
                <w:sz w:val="24"/>
                <w:szCs w:val="24"/>
              </w:rPr>
              <w:t>in the</w:t>
            </w:r>
            <w:r w:rsidR="54A882F6" w:rsidRPr="00545F29">
              <w:rPr>
                <w:rFonts w:ascii="Times New Roman" w:hAnsi="Times New Roman" w:cs="Times New Roman"/>
                <w:i w:val="0"/>
                <w:sz w:val="24"/>
                <w:szCs w:val="24"/>
              </w:rPr>
              <w:t xml:space="preserve"> password and confirm password fields.</w:t>
            </w:r>
          </w:p>
          <w:p w14:paraId="1D9E15B4" w14:textId="07437BD5" w:rsidR="00624CC6" w:rsidRPr="00545F29" w:rsidRDefault="182D324E" w:rsidP="79D45E12">
            <w:pPr>
              <w:pStyle w:val="BodyText"/>
              <w:numPr>
                <w:ilvl w:val="0"/>
                <w:numId w:val="2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Press </w:t>
            </w:r>
            <w:r w:rsidR="6C0BA066" w:rsidRPr="00545F29">
              <w:rPr>
                <w:rFonts w:ascii="Times New Roman" w:hAnsi="Times New Roman" w:cs="Times New Roman"/>
                <w:i w:val="0"/>
                <w:sz w:val="24"/>
                <w:szCs w:val="24"/>
              </w:rPr>
              <w:t xml:space="preserve">the </w:t>
            </w:r>
            <w:r w:rsidRPr="00545F29">
              <w:rPr>
                <w:rFonts w:ascii="Times New Roman" w:hAnsi="Times New Roman" w:cs="Times New Roman"/>
                <w:i w:val="0"/>
                <w:sz w:val="24"/>
                <w:szCs w:val="24"/>
              </w:rPr>
              <w:t>“Save” button.</w:t>
            </w:r>
          </w:p>
        </w:tc>
      </w:tr>
      <w:tr w:rsidR="001E643A" w:rsidRPr="00545F29" w14:paraId="610383A1" w14:textId="77777777" w:rsidTr="79D45E12">
        <w:tc>
          <w:tcPr>
            <w:tcW w:w="2065" w:type="dxa"/>
          </w:tcPr>
          <w:p w14:paraId="008DAEFE" w14:textId="77777777" w:rsidR="001E643A" w:rsidRPr="00545F29" w:rsidRDefault="001E643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5E2EEA23" w14:textId="1DEFCECE" w:rsidR="001E643A" w:rsidRPr="00545F29" w:rsidRDefault="411F9BC4" w:rsidP="009B7BC4">
            <w:pPr>
              <w:pStyle w:val="BodyText"/>
              <w:numPr>
                <w:ilvl w:val="0"/>
                <w:numId w:val="170"/>
              </w:numPr>
              <w:jc w:val="left"/>
              <w:rPr>
                <w:rFonts w:ascii="Times New Roman" w:hAnsi="Times New Roman" w:cs="Times New Roman"/>
                <w:i w:val="0"/>
                <w:sz w:val="24"/>
                <w:szCs w:val="24"/>
              </w:rPr>
            </w:pPr>
            <w:r w:rsidRPr="00545F29">
              <w:rPr>
                <w:rFonts w:ascii="Times New Roman" w:hAnsi="Times New Roman" w:cs="Times New Roman"/>
                <w:i w:val="0"/>
                <w:sz w:val="24"/>
                <w:szCs w:val="24"/>
              </w:rPr>
              <w:t>Conformation message should be shown.</w:t>
            </w:r>
          </w:p>
          <w:p w14:paraId="567EFED8" w14:textId="49B0BA62" w:rsidR="00D7410B" w:rsidRPr="00545F29" w:rsidRDefault="411F9BC4" w:rsidP="009B7BC4">
            <w:pPr>
              <w:pStyle w:val="BodyText"/>
              <w:numPr>
                <w:ilvl w:val="0"/>
                <w:numId w:val="17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Name business name has now changed to </w:t>
            </w:r>
            <w:r w:rsidR="6897D3D5" w:rsidRPr="00545F29">
              <w:rPr>
                <w:rFonts w:ascii="Times New Roman" w:hAnsi="Times New Roman" w:cs="Times New Roman"/>
                <w:i w:val="0"/>
                <w:sz w:val="24"/>
                <w:szCs w:val="24"/>
              </w:rPr>
              <w:t>“White Castle”.</w:t>
            </w:r>
          </w:p>
        </w:tc>
      </w:tr>
    </w:tbl>
    <w:p w14:paraId="0B51B25B" w14:textId="53F2893B" w:rsidR="003A041B" w:rsidRPr="00545F29" w:rsidRDefault="003A041B"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3A041B" w:rsidRPr="00545F29" w14:paraId="2EF6DF08" w14:textId="77777777" w:rsidTr="79D45E12">
        <w:tc>
          <w:tcPr>
            <w:tcW w:w="4315" w:type="dxa"/>
            <w:gridSpan w:val="2"/>
            <w:shd w:val="clear" w:color="auto" w:fill="D9D9D9" w:themeFill="background1" w:themeFillShade="D9"/>
          </w:tcPr>
          <w:p w14:paraId="115AB390" w14:textId="4E9C91B8" w:rsidR="003A041B" w:rsidRPr="00545F29" w:rsidRDefault="003A041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38</w:t>
            </w:r>
          </w:p>
        </w:tc>
        <w:tc>
          <w:tcPr>
            <w:tcW w:w="5035" w:type="dxa"/>
            <w:shd w:val="clear" w:color="auto" w:fill="D9D9D9" w:themeFill="background1" w:themeFillShade="D9"/>
          </w:tcPr>
          <w:p w14:paraId="5FA7445F" w14:textId="21526782" w:rsidR="003A041B" w:rsidRPr="00545F29" w:rsidRDefault="003A041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w:t>
            </w:r>
            <w:r w:rsidR="001C1B9D" w:rsidRPr="00545F29">
              <w:rPr>
                <w:rFonts w:ascii="Times New Roman" w:hAnsi="Times New Roman" w:cs="Times New Roman"/>
                <w:i w:val="0"/>
                <w:sz w:val="24"/>
                <w:szCs w:val="24"/>
              </w:rPr>
              <w:t>Name</w:t>
            </w:r>
            <w:r w:rsidRPr="00545F29">
              <w:rPr>
                <w:rFonts w:ascii="Times New Roman" w:hAnsi="Times New Roman" w:cs="Times New Roman"/>
                <w:i w:val="0"/>
                <w:sz w:val="24"/>
                <w:szCs w:val="24"/>
              </w:rPr>
              <w:t xml:space="preserve"> Update</w:t>
            </w:r>
          </w:p>
        </w:tc>
      </w:tr>
      <w:tr w:rsidR="003A041B" w:rsidRPr="00545F29" w14:paraId="1D89F753" w14:textId="77777777" w:rsidTr="79D45E12">
        <w:tc>
          <w:tcPr>
            <w:tcW w:w="4315" w:type="dxa"/>
            <w:gridSpan w:val="2"/>
            <w:shd w:val="clear" w:color="auto" w:fill="D9D9D9" w:themeFill="background1" w:themeFillShade="D9"/>
          </w:tcPr>
          <w:p w14:paraId="4FD70CAC" w14:textId="77777777" w:rsidR="003A041B" w:rsidRPr="00545F29" w:rsidRDefault="003A041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80E095D" w14:textId="77777777" w:rsidR="003A041B" w:rsidRPr="00545F29" w:rsidRDefault="003A041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3A041B" w:rsidRPr="00545F29" w14:paraId="517715AA" w14:textId="77777777" w:rsidTr="79D45E12">
        <w:tc>
          <w:tcPr>
            <w:tcW w:w="4315" w:type="dxa"/>
            <w:gridSpan w:val="2"/>
            <w:shd w:val="clear" w:color="auto" w:fill="D9D9D9" w:themeFill="background1" w:themeFillShade="D9"/>
          </w:tcPr>
          <w:p w14:paraId="50E1EA04" w14:textId="72D3FB4F" w:rsidR="003A041B" w:rsidRPr="00545F29" w:rsidRDefault="003A041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F303E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5DB8482" w14:textId="761D1E16" w:rsidR="003A041B" w:rsidRPr="00545F29" w:rsidRDefault="003A041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6A50FC" w:rsidRPr="00545F29">
              <w:rPr>
                <w:rFonts w:ascii="Times New Roman" w:hAnsi="Times New Roman" w:cs="Times New Roman"/>
                <w:i w:val="0"/>
                <w:sz w:val="24"/>
                <w:szCs w:val="24"/>
              </w:rPr>
              <w:t>4/</w:t>
            </w:r>
            <w:r w:rsidR="00F303E0" w:rsidRPr="00545F29">
              <w:rPr>
                <w:rFonts w:ascii="Times New Roman" w:hAnsi="Times New Roman" w:cs="Times New Roman"/>
                <w:i w:val="0"/>
                <w:sz w:val="24"/>
                <w:szCs w:val="24"/>
              </w:rPr>
              <w:t>15</w:t>
            </w:r>
            <w:r w:rsidR="006A50FC" w:rsidRPr="00545F29">
              <w:rPr>
                <w:rFonts w:ascii="Times New Roman" w:hAnsi="Times New Roman" w:cs="Times New Roman"/>
                <w:i w:val="0"/>
                <w:sz w:val="24"/>
                <w:szCs w:val="24"/>
              </w:rPr>
              <w:t>/2022</w:t>
            </w:r>
          </w:p>
        </w:tc>
      </w:tr>
      <w:tr w:rsidR="003A041B" w:rsidRPr="00545F29" w14:paraId="4D1B05D5" w14:textId="77777777" w:rsidTr="79D45E12">
        <w:tc>
          <w:tcPr>
            <w:tcW w:w="2065" w:type="dxa"/>
          </w:tcPr>
          <w:p w14:paraId="6086FB90" w14:textId="77777777" w:rsidR="003A041B" w:rsidRPr="00545F29" w:rsidRDefault="003A041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56DB73A" w14:textId="77777777" w:rsidR="003A041B" w:rsidRPr="00545F29" w:rsidRDefault="003A041B"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3A041B" w:rsidRPr="00545F29" w14:paraId="3C1110F3" w14:textId="77777777" w:rsidTr="79D45E12">
        <w:tc>
          <w:tcPr>
            <w:tcW w:w="2065" w:type="dxa"/>
          </w:tcPr>
          <w:p w14:paraId="20BBAD73" w14:textId="77777777" w:rsidR="003A041B" w:rsidRPr="00545F29" w:rsidRDefault="003A041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D75EF0D" w14:textId="0445EC50" w:rsidR="00056292" w:rsidRPr="00545F29" w:rsidRDefault="00B05A90" w:rsidP="009B7BC4">
            <w:pPr>
              <w:pStyle w:val="BodyText"/>
              <w:numPr>
                <w:ilvl w:val="0"/>
                <w:numId w:val="171"/>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F303E0" w:rsidRPr="00545F29">
              <w:rPr>
                <w:rFonts w:ascii="Times New Roman" w:hAnsi="Times New Roman" w:cs="Times New Roman"/>
                <w:i w:val="0"/>
                <w:sz w:val="24"/>
                <w:szCs w:val="24"/>
              </w:rPr>
              <w:t>, DBS-01 and DBS-02</w:t>
            </w:r>
          </w:p>
          <w:p w14:paraId="2B3A10E4" w14:textId="77777777" w:rsidR="00B05A90" w:rsidRPr="00545F29" w:rsidRDefault="00F303E0" w:rsidP="009B7BC4">
            <w:pPr>
              <w:pStyle w:val="BodyText"/>
              <w:numPr>
                <w:ilvl w:val="0"/>
                <w:numId w:val="17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w:t>
            </w:r>
            <w:r w:rsidR="2B8C38FB" w:rsidRPr="00545F29">
              <w:rPr>
                <w:rFonts w:ascii="Times New Roman" w:hAnsi="Times New Roman" w:cs="Times New Roman"/>
                <w:i w:val="0"/>
                <w:sz w:val="24"/>
                <w:szCs w:val="24"/>
              </w:rPr>
              <w:t xml:space="preserve"> into the </w:t>
            </w:r>
            <w:r w:rsidR="5821F5DB" w:rsidRPr="00545F29">
              <w:rPr>
                <w:rFonts w:ascii="Times New Roman" w:hAnsi="Times New Roman" w:cs="Times New Roman"/>
                <w:i w:val="0"/>
                <w:sz w:val="24"/>
                <w:szCs w:val="24"/>
              </w:rPr>
              <w:t>account created in DBS-02.</w:t>
            </w:r>
          </w:p>
          <w:p w14:paraId="5AF9CBEC" w14:textId="2CE9B6E0" w:rsidR="00B05A90" w:rsidRPr="00545F29" w:rsidRDefault="00A37A23" w:rsidP="009B7BC4">
            <w:pPr>
              <w:pStyle w:val="BodyText"/>
              <w:numPr>
                <w:ilvl w:val="0"/>
                <w:numId w:val="171"/>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3A041B" w:rsidRPr="00545F29" w14:paraId="6B3C2BEB" w14:textId="77777777" w:rsidTr="79D45E12">
        <w:tc>
          <w:tcPr>
            <w:tcW w:w="2065" w:type="dxa"/>
          </w:tcPr>
          <w:p w14:paraId="75C4098C" w14:textId="77777777" w:rsidR="003A041B" w:rsidRPr="00545F29" w:rsidRDefault="003A041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CAF46CD" w14:textId="37273731" w:rsidR="003A041B" w:rsidRPr="00545F29" w:rsidRDefault="00F303E0"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staff name is updated in the designated document in the “StaffUser” collection</w:t>
            </w:r>
            <w:r w:rsidR="00B05A90" w:rsidRPr="00545F29">
              <w:rPr>
                <w:rFonts w:ascii="Times New Roman" w:hAnsi="Times New Roman" w:cs="Times New Roman"/>
                <w:i w:val="0"/>
                <w:sz w:val="24"/>
                <w:szCs w:val="24"/>
              </w:rPr>
              <w:t xml:space="preserve"> </w:t>
            </w:r>
            <w:r w:rsidR="00D03715" w:rsidRPr="00545F29">
              <w:rPr>
                <w:rFonts w:ascii="Times New Roman" w:hAnsi="Times New Roman" w:cs="Times New Roman"/>
                <w:i w:val="0"/>
                <w:sz w:val="24"/>
                <w:szCs w:val="24"/>
              </w:rPr>
              <w:t>of</w:t>
            </w:r>
            <w:r w:rsidR="00B05A90" w:rsidRPr="00545F29">
              <w:rPr>
                <w:rFonts w:ascii="Times New Roman" w:hAnsi="Times New Roman" w:cs="Times New Roman"/>
                <w:i w:val="0"/>
                <w:sz w:val="24"/>
                <w:szCs w:val="24"/>
              </w:rPr>
              <w:t xml:space="preserve"> the database</w:t>
            </w:r>
            <w:r w:rsidR="7E81ECF9" w:rsidRPr="00545F29">
              <w:rPr>
                <w:rFonts w:ascii="Times New Roman" w:hAnsi="Times New Roman" w:cs="Times New Roman"/>
                <w:i w:val="0"/>
                <w:sz w:val="24"/>
                <w:szCs w:val="24"/>
              </w:rPr>
              <w:t>.</w:t>
            </w:r>
          </w:p>
        </w:tc>
      </w:tr>
      <w:tr w:rsidR="003A041B" w:rsidRPr="00545F29" w14:paraId="7200546D" w14:textId="77777777" w:rsidTr="79D45E12">
        <w:tc>
          <w:tcPr>
            <w:tcW w:w="2065" w:type="dxa"/>
          </w:tcPr>
          <w:p w14:paraId="7E6DC38A" w14:textId="77777777" w:rsidR="003A041B" w:rsidRPr="00545F29" w:rsidRDefault="003A041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91131C1" w14:textId="6C4E32AC" w:rsidR="007C675E" w:rsidRPr="00545F29" w:rsidRDefault="007C675E" w:rsidP="007C675E">
            <w:pPr>
              <w:pStyle w:val="BodyText"/>
              <w:numPr>
                <w:ilvl w:val="0"/>
                <w:numId w:val="6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“Staff Profile” page by clicking on the </w:t>
            </w:r>
            <w:r w:rsidR="00B97FF5" w:rsidRPr="00545F29">
              <w:rPr>
                <w:rFonts w:ascii="Times New Roman" w:hAnsi="Times New Roman" w:cs="Times New Roman"/>
                <w:i w:val="0"/>
                <w:sz w:val="24"/>
                <w:szCs w:val="24"/>
              </w:rPr>
              <w:t>user image icon</w:t>
            </w:r>
            <w:r w:rsidRPr="00545F29">
              <w:rPr>
                <w:rFonts w:ascii="Times New Roman" w:hAnsi="Times New Roman" w:cs="Times New Roman"/>
                <w:i w:val="0"/>
                <w:sz w:val="24"/>
                <w:szCs w:val="24"/>
              </w:rPr>
              <w:t xml:space="preserve"> in the top right of the window and then clicking “Profile” in the dropdown.</w:t>
            </w:r>
          </w:p>
          <w:p w14:paraId="2AAA993D" w14:textId="1B6CE5BE" w:rsidR="00CB2E03" w:rsidRPr="00545F29" w:rsidRDefault="6FF38E58" w:rsidP="79D45E12">
            <w:pPr>
              <w:pStyle w:val="BodyText"/>
              <w:numPr>
                <w:ilvl w:val="0"/>
                <w:numId w:val="6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first name field to “Randy”.</w:t>
            </w:r>
          </w:p>
          <w:p w14:paraId="5F74D7E0" w14:textId="7EFCEDEA" w:rsidR="00A70817" w:rsidRPr="00545F29" w:rsidRDefault="6FF38E58" w:rsidP="79D45E12">
            <w:pPr>
              <w:pStyle w:val="BodyText"/>
              <w:numPr>
                <w:ilvl w:val="0"/>
                <w:numId w:val="6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last name field to “Johnson”.</w:t>
            </w:r>
          </w:p>
          <w:p w14:paraId="22431500" w14:textId="0A80FE61" w:rsidR="005B33A4" w:rsidRPr="00545F29" w:rsidRDefault="03BDEAD1" w:rsidP="79D45E12">
            <w:pPr>
              <w:pStyle w:val="BodyText"/>
              <w:numPr>
                <w:ilvl w:val="0"/>
                <w:numId w:val="6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the account password into the password and confirm password fields.</w:t>
            </w:r>
          </w:p>
          <w:p w14:paraId="4B32AC14" w14:textId="5D9A1E91" w:rsidR="00256FA8" w:rsidRPr="00545F29" w:rsidRDefault="6A387BB4" w:rsidP="79D45E12">
            <w:pPr>
              <w:pStyle w:val="BodyText"/>
              <w:numPr>
                <w:ilvl w:val="0"/>
                <w:numId w:val="6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“Save” button.</w:t>
            </w:r>
          </w:p>
        </w:tc>
      </w:tr>
      <w:tr w:rsidR="003A041B" w:rsidRPr="00545F29" w14:paraId="40567E50" w14:textId="77777777" w:rsidTr="79D45E12">
        <w:tc>
          <w:tcPr>
            <w:tcW w:w="2065" w:type="dxa"/>
          </w:tcPr>
          <w:p w14:paraId="11B3DFA6" w14:textId="77777777" w:rsidR="003A041B" w:rsidRPr="00545F29" w:rsidRDefault="003A041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C979522" w14:textId="07B6983A" w:rsidR="003A041B" w:rsidRPr="00545F29" w:rsidRDefault="003A041B" w:rsidP="009B7BC4">
            <w:pPr>
              <w:pStyle w:val="BodyText"/>
              <w:numPr>
                <w:ilvl w:val="0"/>
                <w:numId w:val="172"/>
              </w:numPr>
              <w:jc w:val="left"/>
              <w:rPr>
                <w:rFonts w:ascii="Times New Roman" w:hAnsi="Times New Roman" w:cs="Times New Roman"/>
                <w:i w:val="0"/>
                <w:sz w:val="24"/>
                <w:szCs w:val="24"/>
              </w:rPr>
            </w:pPr>
            <w:r w:rsidRPr="00545F29">
              <w:rPr>
                <w:rFonts w:ascii="Times New Roman" w:hAnsi="Times New Roman" w:cs="Times New Roman"/>
                <w:i w:val="0"/>
                <w:sz w:val="24"/>
                <w:szCs w:val="24"/>
              </w:rPr>
              <w:t>Conf</w:t>
            </w:r>
            <w:r w:rsidR="007C675E" w:rsidRPr="00545F29">
              <w:rPr>
                <w:rFonts w:ascii="Times New Roman" w:hAnsi="Times New Roman" w:cs="Times New Roman"/>
                <w:i w:val="0"/>
                <w:sz w:val="24"/>
                <w:szCs w:val="24"/>
              </w:rPr>
              <w:t>i</w:t>
            </w:r>
            <w:r w:rsidRPr="00545F29">
              <w:rPr>
                <w:rFonts w:ascii="Times New Roman" w:hAnsi="Times New Roman" w:cs="Times New Roman"/>
                <w:i w:val="0"/>
                <w:sz w:val="24"/>
                <w:szCs w:val="24"/>
              </w:rPr>
              <w:t>rmation</w:t>
            </w:r>
            <w:r w:rsidR="0A2F71BA" w:rsidRPr="00545F29">
              <w:rPr>
                <w:rFonts w:ascii="Times New Roman" w:hAnsi="Times New Roman" w:cs="Times New Roman"/>
                <w:i w:val="0"/>
                <w:sz w:val="24"/>
                <w:szCs w:val="24"/>
              </w:rPr>
              <w:t xml:space="preserve"> message should be shown.</w:t>
            </w:r>
          </w:p>
          <w:p w14:paraId="1E410B2D" w14:textId="6B67B094" w:rsidR="003A041B" w:rsidRPr="00545F29" w:rsidRDefault="00256FA8" w:rsidP="009B7BC4">
            <w:pPr>
              <w:pStyle w:val="BodyText"/>
              <w:numPr>
                <w:ilvl w:val="0"/>
                <w:numId w:val="17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Account info </w:t>
            </w:r>
            <w:r w:rsidR="00C960EC" w:rsidRPr="00545F29">
              <w:rPr>
                <w:rFonts w:ascii="Times New Roman" w:hAnsi="Times New Roman" w:cs="Times New Roman"/>
                <w:i w:val="0"/>
                <w:sz w:val="24"/>
                <w:szCs w:val="24"/>
              </w:rPr>
              <w:t>will</w:t>
            </w:r>
            <w:r w:rsidRPr="00545F29">
              <w:rPr>
                <w:rFonts w:ascii="Times New Roman" w:hAnsi="Times New Roman" w:cs="Times New Roman"/>
                <w:i w:val="0"/>
                <w:sz w:val="24"/>
                <w:szCs w:val="24"/>
              </w:rPr>
              <w:t xml:space="preserve"> be updated to the values entered steps 2 and 3</w:t>
            </w:r>
            <w:r w:rsidR="5457BF57" w:rsidRPr="00545F29">
              <w:rPr>
                <w:rFonts w:ascii="Times New Roman" w:hAnsi="Times New Roman" w:cs="Times New Roman"/>
                <w:i w:val="0"/>
                <w:sz w:val="24"/>
                <w:szCs w:val="24"/>
              </w:rPr>
              <w:t>.</w:t>
            </w:r>
          </w:p>
        </w:tc>
      </w:tr>
    </w:tbl>
    <w:p w14:paraId="65CDABD9" w14:textId="4D97EDC4" w:rsidR="00DB664E" w:rsidRPr="00545F29" w:rsidRDefault="00DB664E" w:rsidP="00AC164F">
      <w:pPr>
        <w:pStyle w:val="Heading2"/>
        <w:spacing w:line="360" w:lineRule="auto"/>
        <w:rPr>
          <w:rFonts w:ascii="Times New Roman" w:hAnsi="Times New Roman" w:cs="Times New Roman"/>
        </w:rPr>
      </w:pPr>
    </w:p>
    <w:p w14:paraId="3F2B80E5" w14:textId="5A8C04B2" w:rsidR="17BA6B8A" w:rsidRPr="00545F29" w:rsidRDefault="00636F21" w:rsidP="00AC164F">
      <w:pPr>
        <w:pStyle w:val="Heading2"/>
        <w:spacing w:line="360" w:lineRule="auto"/>
        <w:rPr>
          <w:rFonts w:ascii="Times New Roman" w:eastAsia="Courier New" w:hAnsi="Times New Roman" w:cs="Times New Roman"/>
        </w:rPr>
      </w:pPr>
      <w:bookmarkStart w:id="68" w:name="_Toc101099326"/>
      <w:r w:rsidRPr="00545F29">
        <w:rPr>
          <w:rFonts w:ascii="Times New Roman" w:eastAsia="Courier New" w:hAnsi="Times New Roman" w:cs="Times New Roman"/>
        </w:rPr>
        <w:t>6</w:t>
      </w:r>
      <w:r w:rsidR="00061439" w:rsidRPr="00545F29">
        <w:rPr>
          <w:rFonts w:ascii="Times New Roman" w:eastAsia="Courier New" w:hAnsi="Times New Roman" w:cs="Times New Roman"/>
        </w:rPr>
        <w:t>.1</w:t>
      </w:r>
      <w:r w:rsidR="00396C29" w:rsidRPr="00545F29">
        <w:rPr>
          <w:rFonts w:ascii="Times New Roman" w:eastAsia="Courier New" w:hAnsi="Times New Roman" w:cs="Times New Roman"/>
        </w:rPr>
        <w:t>2</w:t>
      </w:r>
      <w:r w:rsidR="00061439" w:rsidRPr="00545F29">
        <w:rPr>
          <w:rFonts w:ascii="Times New Roman" w:eastAsia="Courier New" w:hAnsi="Times New Roman" w:cs="Times New Roman"/>
        </w:rPr>
        <w:t xml:space="preserve"> </w:t>
      </w:r>
      <w:r w:rsidR="1E513FF1" w:rsidRPr="00545F29">
        <w:rPr>
          <w:rFonts w:ascii="Times New Roman" w:eastAsia="Courier New" w:hAnsi="Times New Roman" w:cs="Times New Roman"/>
        </w:rPr>
        <w:t>Contact Us</w:t>
      </w:r>
      <w:bookmarkEnd w:id="68"/>
    </w:p>
    <w:tbl>
      <w:tblPr>
        <w:tblStyle w:val="TableGrid"/>
        <w:tblW w:w="0" w:type="auto"/>
        <w:tblInd w:w="0" w:type="dxa"/>
        <w:tblLook w:val="04A0" w:firstRow="1" w:lastRow="0" w:firstColumn="1" w:lastColumn="0" w:noHBand="0" w:noVBand="1"/>
      </w:tblPr>
      <w:tblGrid>
        <w:gridCol w:w="2065"/>
        <w:gridCol w:w="2250"/>
        <w:gridCol w:w="5035"/>
      </w:tblGrid>
      <w:tr w:rsidR="00DB664E" w:rsidRPr="00545F29" w14:paraId="709893A1" w14:textId="77777777" w:rsidTr="79D45E12">
        <w:tc>
          <w:tcPr>
            <w:tcW w:w="4315" w:type="dxa"/>
            <w:gridSpan w:val="2"/>
            <w:shd w:val="clear" w:color="auto" w:fill="D9D9D9" w:themeFill="background1" w:themeFillShade="D9"/>
          </w:tcPr>
          <w:p w14:paraId="5432979B" w14:textId="2EAEFDDD" w:rsidR="00DB664E" w:rsidRPr="00545F29" w:rsidRDefault="00DB664E"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39</w:t>
            </w:r>
          </w:p>
        </w:tc>
        <w:tc>
          <w:tcPr>
            <w:tcW w:w="5035" w:type="dxa"/>
            <w:shd w:val="clear" w:color="auto" w:fill="D9D9D9" w:themeFill="background1" w:themeFillShade="D9"/>
          </w:tcPr>
          <w:p w14:paraId="33EEF0CC" w14:textId="2C764268" w:rsidR="00DB664E" w:rsidRPr="00545F29" w:rsidRDefault="00DB664E"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Contact Us: Success</w:t>
            </w:r>
          </w:p>
        </w:tc>
      </w:tr>
      <w:tr w:rsidR="00DB664E" w:rsidRPr="00545F29" w14:paraId="423338B6" w14:textId="77777777" w:rsidTr="79D45E12">
        <w:tc>
          <w:tcPr>
            <w:tcW w:w="4315" w:type="dxa"/>
            <w:gridSpan w:val="2"/>
            <w:shd w:val="clear" w:color="auto" w:fill="D9D9D9" w:themeFill="background1" w:themeFillShade="D9"/>
          </w:tcPr>
          <w:p w14:paraId="2864794E" w14:textId="77777777" w:rsidR="00DB664E" w:rsidRPr="00545F29" w:rsidRDefault="00DB664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318E7BE1" w14:textId="77777777" w:rsidR="00DB664E" w:rsidRPr="00545F29" w:rsidRDefault="00DB664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DB664E" w:rsidRPr="00545F29" w14:paraId="7B503932" w14:textId="77777777" w:rsidTr="79D45E12">
        <w:tc>
          <w:tcPr>
            <w:tcW w:w="4315" w:type="dxa"/>
            <w:gridSpan w:val="2"/>
            <w:shd w:val="clear" w:color="auto" w:fill="D9D9D9" w:themeFill="background1" w:themeFillShade="D9"/>
          </w:tcPr>
          <w:p w14:paraId="42136D04" w14:textId="76F4665D" w:rsidR="00DB664E" w:rsidRPr="00545F29" w:rsidRDefault="00DB664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A37A23"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E4A168E" w14:textId="2917AAB4" w:rsidR="00DB664E" w:rsidRPr="00545F29" w:rsidRDefault="00DB664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A37A23"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DB664E" w:rsidRPr="00545F29" w14:paraId="36F7103E" w14:textId="77777777" w:rsidTr="79D45E12">
        <w:tc>
          <w:tcPr>
            <w:tcW w:w="2065" w:type="dxa"/>
          </w:tcPr>
          <w:p w14:paraId="4FAF3DDB" w14:textId="77777777" w:rsidR="00DB664E" w:rsidRPr="00545F29" w:rsidRDefault="00DB664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Priority</w:t>
            </w:r>
          </w:p>
        </w:tc>
        <w:tc>
          <w:tcPr>
            <w:tcW w:w="7285" w:type="dxa"/>
            <w:gridSpan w:val="2"/>
          </w:tcPr>
          <w:p w14:paraId="10E4DCCB" w14:textId="77777777" w:rsidR="00DB664E" w:rsidRPr="00545F29" w:rsidRDefault="00DB664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DB664E" w:rsidRPr="00545F29" w14:paraId="32B8F94D" w14:textId="77777777" w:rsidTr="79D45E12">
        <w:tc>
          <w:tcPr>
            <w:tcW w:w="2065" w:type="dxa"/>
          </w:tcPr>
          <w:p w14:paraId="3F36F2B7" w14:textId="77777777" w:rsidR="00DB664E" w:rsidRPr="00545F29" w:rsidRDefault="00DB664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BCF2520" w14:textId="77777777" w:rsidR="00DB664E" w:rsidRPr="00545F29" w:rsidRDefault="12A42D3E" w:rsidP="009B7BC4">
            <w:pPr>
              <w:pStyle w:val="BodyText"/>
              <w:numPr>
                <w:ilvl w:val="0"/>
                <w:numId w:val="26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contact us page.</w:t>
            </w:r>
          </w:p>
          <w:p w14:paraId="3A0A284E" w14:textId="687B8C05" w:rsidR="00DB664E" w:rsidRPr="00545F29" w:rsidRDefault="00A37A23" w:rsidP="009B7BC4">
            <w:pPr>
              <w:pStyle w:val="BodyText"/>
              <w:numPr>
                <w:ilvl w:val="0"/>
                <w:numId w:val="262"/>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0DB664E" w:rsidRPr="00545F29" w14:paraId="3A1CBB3C" w14:textId="77777777" w:rsidTr="79D45E12">
        <w:tc>
          <w:tcPr>
            <w:tcW w:w="2065" w:type="dxa"/>
          </w:tcPr>
          <w:p w14:paraId="7D40C4F4" w14:textId="77777777" w:rsidR="00DB664E" w:rsidRPr="00545F29" w:rsidRDefault="00DB664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090021D" w14:textId="358333E7" w:rsidR="00DB664E" w:rsidRPr="00545F29" w:rsidRDefault="429D5DCD" w:rsidP="009B7BC4">
            <w:pPr>
              <w:pStyle w:val="BodyText"/>
              <w:numPr>
                <w:ilvl w:val="0"/>
                <w:numId w:val="26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w:t>
            </w:r>
            <w:r w:rsidR="006A50FC"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s message is sent to </w:t>
            </w:r>
            <w:hyperlink r:id="rId14" w:history="1">
              <w:r w:rsidR="00A37A23" w:rsidRPr="00545F29">
                <w:rPr>
                  <w:rStyle w:val="Hyperlink"/>
                  <w:rFonts w:ascii="Times New Roman" w:hAnsi="Times New Roman" w:cs="Times New Roman"/>
                  <w:i w:val="0"/>
                  <w:sz w:val="24"/>
                  <w:szCs w:val="24"/>
                </w:rPr>
                <w:t>etimelycsc4996@gmail.com</w:t>
              </w:r>
            </w:hyperlink>
            <w:r w:rsidR="3F12F9E1" w:rsidRPr="00545F29">
              <w:rPr>
                <w:rFonts w:ascii="Times New Roman" w:hAnsi="Times New Roman" w:cs="Times New Roman"/>
                <w:i w:val="0"/>
                <w:sz w:val="24"/>
                <w:szCs w:val="24"/>
              </w:rPr>
              <w:t>.</w:t>
            </w:r>
          </w:p>
          <w:p w14:paraId="38D0B782" w14:textId="7DFA8163" w:rsidR="00DB664E" w:rsidRPr="00545F29" w:rsidRDefault="00A37A23" w:rsidP="009B7BC4">
            <w:pPr>
              <w:pStyle w:val="BodyText"/>
              <w:numPr>
                <w:ilvl w:val="0"/>
                <w:numId w:val="26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user’s message is also saved in the “ContactUs” collection </w:t>
            </w:r>
            <w:r w:rsidR="00CB4FD5" w:rsidRPr="00545F29">
              <w:rPr>
                <w:rFonts w:ascii="Times New Roman" w:hAnsi="Times New Roman" w:cs="Times New Roman"/>
                <w:i w:val="0"/>
                <w:sz w:val="24"/>
                <w:szCs w:val="24"/>
              </w:rPr>
              <w:t>of</w:t>
            </w:r>
            <w:r w:rsidRPr="00545F29">
              <w:rPr>
                <w:rFonts w:ascii="Times New Roman" w:hAnsi="Times New Roman" w:cs="Times New Roman"/>
                <w:i w:val="0"/>
                <w:sz w:val="24"/>
                <w:szCs w:val="24"/>
              </w:rPr>
              <w:t xml:space="preserve"> the database.</w:t>
            </w:r>
          </w:p>
        </w:tc>
      </w:tr>
      <w:tr w:rsidR="00DB664E" w:rsidRPr="00545F29" w14:paraId="479D8C8C" w14:textId="77777777" w:rsidTr="79D45E12">
        <w:tc>
          <w:tcPr>
            <w:tcW w:w="2065" w:type="dxa"/>
          </w:tcPr>
          <w:p w14:paraId="7B47D1CC" w14:textId="77777777" w:rsidR="00DB664E" w:rsidRPr="00545F29" w:rsidRDefault="00DB664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7F59AC6" w14:textId="56F3A1C4" w:rsidR="00DB664E" w:rsidRPr="00545F29" w:rsidRDefault="5049356B" w:rsidP="79D45E12">
            <w:pPr>
              <w:pStyle w:val="BodyText"/>
              <w:numPr>
                <w:ilvl w:val="0"/>
                <w:numId w:val="6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“John Doe” into the name field.</w:t>
            </w:r>
          </w:p>
          <w:p w14:paraId="2F63ECBC" w14:textId="37A54540" w:rsidR="00E01E5A" w:rsidRPr="00545F29" w:rsidRDefault="44AA4D72" w:rsidP="79D45E12">
            <w:pPr>
              <w:pStyle w:val="BodyText"/>
              <w:numPr>
                <w:ilvl w:val="0"/>
                <w:numId w:val="6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“testing@gmail.com” in the email field.</w:t>
            </w:r>
          </w:p>
          <w:p w14:paraId="431B1761" w14:textId="4528C2D2" w:rsidR="00EC0DCF" w:rsidRPr="00545F29" w:rsidRDefault="70DC58FA" w:rsidP="79D45E12">
            <w:pPr>
              <w:pStyle w:val="BodyText"/>
              <w:numPr>
                <w:ilvl w:val="0"/>
                <w:numId w:val="6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“What are the services that you provide?” </w:t>
            </w:r>
            <w:r w:rsidR="3520BECE" w:rsidRPr="00545F29">
              <w:rPr>
                <w:rFonts w:ascii="Times New Roman" w:hAnsi="Times New Roman" w:cs="Times New Roman"/>
                <w:i w:val="0"/>
                <w:sz w:val="24"/>
                <w:szCs w:val="24"/>
              </w:rPr>
              <w:t>in the message field.</w:t>
            </w:r>
          </w:p>
          <w:p w14:paraId="4149CF2B" w14:textId="0F8CB83C" w:rsidR="00D27009" w:rsidRPr="00545F29" w:rsidRDefault="7F452690" w:rsidP="79D45E12">
            <w:pPr>
              <w:pStyle w:val="BodyText"/>
              <w:numPr>
                <w:ilvl w:val="0"/>
                <w:numId w:val="6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DB664E" w:rsidRPr="00545F29" w14:paraId="6DA8477B" w14:textId="77777777" w:rsidTr="79D45E12">
        <w:tc>
          <w:tcPr>
            <w:tcW w:w="2065" w:type="dxa"/>
          </w:tcPr>
          <w:p w14:paraId="0225AE3B" w14:textId="77777777" w:rsidR="00DB664E" w:rsidRPr="00545F29" w:rsidRDefault="00DB664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659CA06" w14:textId="5B209955" w:rsidR="00CB0692" w:rsidRPr="00545F29" w:rsidRDefault="7F452690"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A confirmation </w:t>
            </w:r>
            <w:r w:rsidR="2EE6333B" w:rsidRPr="00545F29">
              <w:rPr>
                <w:rFonts w:ascii="Times New Roman" w:hAnsi="Times New Roman" w:cs="Times New Roman"/>
                <w:i w:val="0"/>
                <w:sz w:val="24"/>
                <w:szCs w:val="24"/>
              </w:rPr>
              <w:t xml:space="preserve">message is shown to alert the user </w:t>
            </w:r>
            <w:r w:rsidR="5323BCBB" w:rsidRPr="00545F29">
              <w:rPr>
                <w:rFonts w:ascii="Times New Roman" w:hAnsi="Times New Roman" w:cs="Times New Roman"/>
                <w:i w:val="0"/>
                <w:sz w:val="24"/>
                <w:szCs w:val="24"/>
              </w:rPr>
              <w:t>their</w:t>
            </w:r>
            <w:r w:rsidR="2EE6333B" w:rsidRPr="00545F29">
              <w:rPr>
                <w:rFonts w:ascii="Times New Roman" w:hAnsi="Times New Roman" w:cs="Times New Roman"/>
                <w:i w:val="0"/>
                <w:sz w:val="24"/>
                <w:szCs w:val="24"/>
              </w:rPr>
              <w:t xml:space="preserve"> message was sent.</w:t>
            </w:r>
          </w:p>
        </w:tc>
      </w:tr>
    </w:tbl>
    <w:p w14:paraId="6A110B53" w14:textId="77777777" w:rsidR="00C95BF9" w:rsidRPr="00545F29" w:rsidRDefault="00C95BF9" w:rsidP="00AC164F">
      <w:pPr>
        <w:pStyle w:val="Heading2"/>
        <w:spacing w:line="360" w:lineRule="auto"/>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065"/>
        <w:gridCol w:w="2250"/>
        <w:gridCol w:w="5035"/>
      </w:tblGrid>
      <w:tr w:rsidR="00C95BF9" w:rsidRPr="00545F29" w14:paraId="798610BA" w14:textId="77777777" w:rsidTr="79D45E12">
        <w:tc>
          <w:tcPr>
            <w:tcW w:w="4315" w:type="dxa"/>
            <w:gridSpan w:val="2"/>
            <w:shd w:val="clear" w:color="auto" w:fill="D9D9D9" w:themeFill="background1" w:themeFillShade="D9"/>
          </w:tcPr>
          <w:p w14:paraId="2AEC6DB5" w14:textId="429059DC" w:rsidR="00C95BF9" w:rsidRPr="00545F29" w:rsidRDefault="00C95BF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40</w:t>
            </w:r>
          </w:p>
        </w:tc>
        <w:tc>
          <w:tcPr>
            <w:tcW w:w="5035" w:type="dxa"/>
            <w:shd w:val="clear" w:color="auto" w:fill="D9D9D9" w:themeFill="background1" w:themeFillShade="D9"/>
          </w:tcPr>
          <w:p w14:paraId="4B398A93" w14:textId="1FFAD5CB" w:rsidR="00C95BF9" w:rsidRPr="00545F29" w:rsidRDefault="00C95BF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Contact Us: Empty Field</w:t>
            </w:r>
            <w:r w:rsidR="00832F63" w:rsidRPr="00545F29">
              <w:rPr>
                <w:rFonts w:ascii="Times New Roman" w:hAnsi="Times New Roman" w:cs="Times New Roman"/>
                <w:i w:val="0"/>
                <w:sz w:val="24"/>
                <w:szCs w:val="24"/>
              </w:rPr>
              <w:t>s</w:t>
            </w:r>
          </w:p>
        </w:tc>
      </w:tr>
      <w:tr w:rsidR="00C95BF9" w:rsidRPr="00545F29" w14:paraId="4E1BE00D" w14:textId="77777777" w:rsidTr="79D45E12">
        <w:tc>
          <w:tcPr>
            <w:tcW w:w="4315" w:type="dxa"/>
            <w:gridSpan w:val="2"/>
            <w:shd w:val="clear" w:color="auto" w:fill="D9D9D9" w:themeFill="background1" w:themeFillShade="D9"/>
          </w:tcPr>
          <w:p w14:paraId="273C9BEB" w14:textId="77777777"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5B365305" w14:textId="77777777"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C95BF9" w:rsidRPr="00545F29" w14:paraId="1B9A83D8" w14:textId="77777777" w:rsidTr="79D45E12">
        <w:tc>
          <w:tcPr>
            <w:tcW w:w="4315" w:type="dxa"/>
            <w:gridSpan w:val="2"/>
            <w:shd w:val="clear" w:color="auto" w:fill="D9D9D9" w:themeFill="background1" w:themeFillShade="D9"/>
          </w:tcPr>
          <w:p w14:paraId="1E6F2885" w14:textId="43D8841C"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7B1BF4"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97228F8" w14:textId="1919F148"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7B1BF4"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C95BF9" w:rsidRPr="00545F29" w14:paraId="434FD95F" w14:textId="77777777" w:rsidTr="79D45E12">
        <w:tc>
          <w:tcPr>
            <w:tcW w:w="2065" w:type="dxa"/>
          </w:tcPr>
          <w:p w14:paraId="11C0AF77"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8183256" w14:textId="77777777" w:rsidR="00C95BF9" w:rsidRPr="00545F29" w:rsidRDefault="00C95BF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C95BF9" w:rsidRPr="00545F29" w14:paraId="2A06D1E8" w14:textId="77777777" w:rsidTr="79D45E12">
        <w:tc>
          <w:tcPr>
            <w:tcW w:w="2065" w:type="dxa"/>
          </w:tcPr>
          <w:p w14:paraId="6952D9F7"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A80CB5F" w14:textId="6C0D57E9" w:rsidR="00C95BF9" w:rsidRPr="00545F29" w:rsidRDefault="49267A38"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contact us page.</w:t>
            </w:r>
          </w:p>
        </w:tc>
      </w:tr>
      <w:tr w:rsidR="00C95BF9" w:rsidRPr="00545F29" w14:paraId="78754D07" w14:textId="77777777" w:rsidTr="79D45E12">
        <w:tc>
          <w:tcPr>
            <w:tcW w:w="2065" w:type="dxa"/>
          </w:tcPr>
          <w:p w14:paraId="62AF7550"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0347B92" w14:textId="4DDAD47F" w:rsidR="00C95BF9" w:rsidRPr="00545F29" w:rsidRDefault="006A50FC"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Each field should have an error message below it saying to enter something in that field</w:t>
            </w:r>
            <w:r w:rsidR="00996431" w:rsidRPr="00545F29">
              <w:rPr>
                <w:rFonts w:ascii="Times New Roman" w:hAnsi="Times New Roman" w:cs="Times New Roman"/>
                <w:i w:val="0"/>
                <w:sz w:val="24"/>
                <w:szCs w:val="24"/>
              </w:rPr>
              <w:t>.</w:t>
            </w:r>
          </w:p>
        </w:tc>
      </w:tr>
      <w:tr w:rsidR="00C95BF9" w:rsidRPr="00545F29" w14:paraId="084391F9" w14:textId="77777777" w:rsidTr="79D45E12">
        <w:tc>
          <w:tcPr>
            <w:tcW w:w="2065" w:type="dxa"/>
          </w:tcPr>
          <w:p w14:paraId="47190034"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BD6C67D" w14:textId="35A2307A" w:rsidR="008036E2" w:rsidRPr="00545F29" w:rsidRDefault="47805529" w:rsidP="79D45E12">
            <w:pPr>
              <w:pStyle w:val="BodyText"/>
              <w:numPr>
                <w:ilvl w:val="0"/>
                <w:numId w:val="6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Leave each </w:t>
            </w:r>
            <w:r w:rsidR="3B52D31E" w:rsidRPr="00545F29">
              <w:rPr>
                <w:rFonts w:ascii="Times New Roman" w:hAnsi="Times New Roman" w:cs="Times New Roman"/>
                <w:i w:val="0"/>
                <w:sz w:val="24"/>
                <w:szCs w:val="24"/>
              </w:rPr>
              <w:t>field empty.</w:t>
            </w:r>
          </w:p>
          <w:p w14:paraId="4E7C0E76" w14:textId="2828102B" w:rsidR="00C95BF9" w:rsidRPr="00545F29" w:rsidRDefault="5EECCC6F" w:rsidP="79D45E12">
            <w:pPr>
              <w:pStyle w:val="BodyText"/>
              <w:numPr>
                <w:ilvl w:val="0"/>
                <w:numId w:val="6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w:t>
            </w:r>
            <w:r w:rsidR="49267A38" w:rsidRPr="00545F29">
              <w:rPr>
                <w:rFonts w:ascii="Times New Roman" w:hAnsi="Times New Roman" w:cs="Times New Roman"/>
                <w:i w:val="0"/>
                <w:sz w:val="24"/>
                <w:szCs w:val="24"/>
              </w:rPr>
              <w:t xml:space="preserve">ress </w:t>
            </w:r>
            <w:r w:rsidR="3B52D31E" w:rsidRPr="00545F29">
              <w:rPr>
                <w:rFonts w:ascii="Times New Roman" w:hAnsi="Times New Roman" w:cs="Times New Roman"/>
                <w:i w:val="0"/>
                <w:sz w:val="24"/>
                <w:szCs w:val="24"/>
              </w:rPr>
              <w:t xml:space="preserve">the </w:t>
            </w:r>
            <w:r w:rsidR="49267A38" w:rsidRPr="00545F29">
              <w:rPr>
                <w:rFonts w:ascii="Times New Roman" w:hAnsi="Times New Roman" w:cs="Times New Roman"/>
                <w:i w:val="0"/>
                <w:sz w:val="24"/>
                <w:szCs w:val="24"/>
              </w:rPr>
              <w:t>send button.</w:t>
            </w:r>
          </w:p>
        </w:tc>
      </w:tr>
      <w:tr w:rsidR="00C95BF9" w:rsidRPr="00545F29" w14:paraId="6DFE7AAA" w14:textId="77777777" w:rsidTr="79D45E12">
        <w:tc>
          <w:tcPr>
            <w:tcW w:w="2065" w:type="dxa"/>
          </w:tcPr>
          <w:p w14:paraId="2343AD6A"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6607892" w14:textId="5ADEEE90" w:rsidR="00EA6856" w:rsidRPr="00545F29" w:rsidRDefault="002E0CE1"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form is not </w:t>
            </w:r>
            <w:r w:rsidR="008C2BAF" w:rsidRPr="00545F29">
              <w:rPr>
                <w:rFonts w:ascii="Times New Roman" w:hAnsi="Times New Roman" w:cs="Times New Roman"/>
                <w:i w:val="0"/>
                <w:sz w:val="24"/>
                <w:szCs w:val="24"/>
              </w:rPr>
              <w:t>submitted</w:t>
            </w:r>
            <w:r w:rsidR="008C2BAF" w:rsidRPr="00545F29">
              <w:rPr>
                <w:rFonts w:ascii="Times New Roman" w:hAnsi="Times New Roman" w:cs="Times New Roman"/>
                <w:i w:val="0"/>
                <w:szCs w:val="24"/>
              </w:rPr>
              <w:t>,</w:t>
            </w:r>
            <w:r w:rsidRPr="00545F29">
              <w:rPr>
                <w:rFonts w:ascii="Times New Roman" w:hAnsi="Times New Roman" w:cs="Times New Roman"/>
                <w:i w:val="0"/>
                <w:sz w:val="24"/>
                <w:szCs w:val="24"/>
              </w:rPr>
              <w:t xml:space="preserve"> and the m</w:t>
            </w:r>
            <w:r w:rsidR="00EA6856" w:rsidRPr="00545F29">
              <w:rPr>
                <w:rFonts w:ascii="Times New Roman" w:hAnsi="Times New Roman" w:cs="Times New Roman"/>
                <w:i w:val="0"/>
                <w:sz w:val="24"/>
                <w:szCs w:val="24"/>
              </w:rPr>
              <w:t xml:space="preserve">essage is </w:t>
            </w:r>
            <w:r w:rsidR="00EA6856" w:rsidRPr="00545F29">
              <w:rPr>
                <w:rFonts w:ascii="Times New Roman" w:hAnsi="Times New Roman" w:cs="Times New Roman"/>
                <w:i w:val="0"/>
                <w:iCs/>
                <w:sz w:val="24"/>
                <w:szCs w:val="24"/>
              </w:rPr>
              <w:t>not sent</w:t>
            </w:r>
            <w:r w:rsidR="5323BCBB" w:rsidRPr="00545F29">
              <w:rPr>
                <w:rFonts w:ascii="Times New Roman" w:hAnsi="Times New Roman" w:cs="Times New Roman"/>
                <w:i w:val="0"/>
                <w:sz w:val="24"/>
                <w:szCs w:val="24"/>
              </w:rPr>
              <w:t>.</w:t>
            </w:r>
          </w:p>
        </w:tc>
      </w:tr>
    </w:tbl>
    <w:p w14:paraId="3D28B8D1" w14:textId="77777777" w:rsidR="00C95BF9" w:rsidRPr="00545F29" w:rsidRDefault="00C95BF9" w:rsidP="00AC164F">
      <w:pPr>
        <w:pStyle w:val="Heading2"/>
        <w:spacing w:line="360" w:lineRule="auto"/>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065"/>
        <w:gridCol w:w="2250"/>
        <w:gridCol w:w="5035"/>
      </w:tblGrid>
      <w:tr w:rsidR="00C95BF9" w:rsidRPr="00545F29" w14:paraId="64C06B4B" w14:textId="77777777" w:rsidTr="79D45E12">
        <w:tc>
          <w:tcPr>
            <w:tcW w:w="4315" w:type="dxa"/>
            <w:gridSpan w:val="2"/>
            <w:shd w:val="clear" w:color="auto" w:fill="D9D9D9" w:themeFill="background1" w:themeFillShade="D9"/>
          </w:tcPr>
          <w:p w14:paraId="5E4702B7" w14:textId="4E9EB0CA" w:rsidR="00C95BF9" w:rsidRPr="00545F29" w:rsidRDefault="00C95BF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41</w:t>
            </w:r>
          </w:p>
        </w:tc>
        <w:tc>
          <w:tcPr>
            <w:tcW w:w="5035" w:type="dxa"/>
            <w:shd w:val="clear" w:color="auto" w:fill="D9D9D9" w:themeFill="background1" w:themeFillShade="D9"/>
          </w:tcPr>
          <w:p w14:paraId="654009AF" w14:textId="3AE45548" w:rsidR="00C95BF9" w:rsidRPr="00545F29" w:rsidRDefault="00C95BF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Contact Us: </w:t>
            </w:r>
            <w:r w:rsidR="008A3A06" w:rsidRPr="00545F29">
              <w:rPr>
                <w:rFonts w:ascii="Times New Roman" w:hAnsi="Times New Roman" w:cs="Times New Roman"/>
                <w:i w:val="0"/>
                <w:sz w:val="24"/>
                <w:szCs w:val="24"/>
              </w:rPr>
              <w:t>Invalid</w:t>
            </w:r>
            <w:r w:rsidRPr="00545F29">
              <w:rPr>
                <w:rFonts w:ascii="Times New Roman" w:hAnsi="Times New Roman" w:cs="Times New Roman"/>
                <w:i w:val="0"/>
                <w:sz w:val="24"/>
                <w:szCs w:val="24"/>
              </w:rPr>
              <w:t xml:space="preserve"> Email Field</w:t>
            </w:r>
          </w:p>
        </w:tc>
      </w:tr>
      <w:tr w:rsidR="00C95BF9" w:rsidRPr="00545F29" w14:paraId="297EB8C5" w14:textId="77777777" w:rsidTr="79D45E12">
        <w:tc>
          <w:tcPr>
            <w:tcW w:w="4315" w:type="dxa"/>
            <w:gridSpan w:val="2"/>
            <w:shd w:val="clear" w:color="auto" w:fill="D9D9D9" w:themeFill="background1" w:themeFillShade="D9"/>
          </w:tcPr>
          <w:p w14:paraId="44E10B97" w14:textId="77777777"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886768D" w14:textId="77777777"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C95BF9" w:rsidRPr="00545F29" w14:paraId="59F0F1AB" w14:textId="77777777" w:rsidTr="79D45E12">
        <w:tc>
          <w:tcPr>
            <w:tcW w:w="4315" w:type="dxa"/>
            <w:gridSpan w:val="2"/>
            <w:shd w:val="clear" w:color="auto" w:fill="D9D9D9" w:themeFill="background1" w:themeFillShade="D9"/>
          </w:tcPr>
          <w:p w14:paraId="7D832438" w14:textId="3A80791A"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Last Updated By: </w:t>
            </w:r>
            <w:r w:rsidR="007B1BF4"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B118390" w14:textId="2E1747FA" w:rsidR="00C95BF9" w:rsidRPr="00545F29" w:rsidRDefault="00C95BF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7B1BF4"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C95BF9" w:rsidRPr="00545F29" w14:paraId="1D8C58A5" w14:textId="77777777" w:rsidTr="79D45E12">
        <w:tc>
          <w:tcPr>
            <w:tcW w:w="2065" w:type="dxa"/>
          </w:tcPr>
          <w:p w14:paraId="0B741C78"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074D7ED" w14:textId="77777777" w:rsidR="00C95BF9" w:rsidRPr="00545F29" w:rsidRDefault="00C95BF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C95BF9" w:rsidRPr="00545F29" w14:paraId="0A754D0C" w14:textId="77777777" w:rsidTr="79D45E12">
        <w:tc>
          <w:tcPr>
            <w:tcW w:w="2065" w:type="dxa"/>
          </w:tcPr>
          <w:p w14:paraId="2C31789A"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0EC75F1" w14:textId="3BCF0ED9" w:rsidR="00C95BF9" w:rsidRPr="00545F29" w:rsidRDefault="49267A38"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contact us page.</w:t>
            </w:r>
          </w:p>
        </w:tc>
      </w:tr>
      <w:tr w:rsidR="00C95BF9" w:rsidRPr="00545F29" w14:paraId="08B8B468" w14:textId="77777777" w:rsidTr="79D45E12">
        <w:tc>
          <w:tcPr>
            <w:tcW w:w="2065" w:type="dxa"/>
          </w:tcPr>
          <w:p w14:paraId="511980D1"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A6FA924" w14:textId="7CC8C33A" w:rsidR="00C95BF9" w:rsidRPr="00545F29" w:rsidRDefault="00850E0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r w:rsidR="00C95BF9" w:rsidRPr="00545F29">
              <w:rPr>
                <w:rFonts w:ascii="Times New Roman" w:hAnsi="Times New Roman" w:cs="Times New Roman"/>
                <w:i w:val="0"/>
                <w:sz w:val="24"/>
                <w:szCs w:val="24"/>
              </w:rPr>
              <w:t xml:space="preserve"> </w:t>
            </w:r>
          </w:p>
        </w:tc>
      </w:tr>
      <w:tr w:rsidR="00C95BF9" w:rsidRPr="00545F29" w14:paraId="3DF61C2D" w14:textId="77777777" w:rsidTr="79D45E12">
        <w:tc>
          <w:tcPr>
            <w:tcW w:w="2065" w:type="dxa"/>
          </w:tcPr>
          <w:p w14:paraId="30EDA398"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ED73A48" w14:textId="74293DE0" w:rsidR="00832F63" w:rsidRPr="00545F29" w:rsidRDefault="47805529" w:rsidP="009B7BC4">
            <w:pPr>
              <w:pStyle w:val="BodyText"/>
              <w:numPr>
                <w:ilvl w:val="0"/>
                <w:numId w:val="17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“John Doe” into the name field.</w:t>
            </w:r>
          </w:p>
          <w:p w14:paraId="7BDB0E8F" w14:textId="7867A5C7" w:rsidR="00832F63" w:rsidRPr="00545F29" w:rsidRDefault="3B52D31E" w:rsidP="009B7BC4">
            <w:pPr>
              <w:pStyle w:val="BodyText"/>
              <w:numPr>
                <w:ilvl w:val="0"/>
                <w:numId w:val="17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“this is not an email” in </w:t>
            </w:r>
            <w:r w:rsidR="5323BCBB" w:rsidRPr="00545F29">
              <w:rPr>
                <w:rFonts w:ascii="Times New Roman" w:hAnsi="Times New Roman" w:cs="Times New Roman"/>
                <w:i w:val="0"/>
                <w:sz w:val="24"/>
                <w:szCs w:val="24"/>
              </w:rPr>
              <w:t>t</w:t>
            </w:r>
            <w:r w:rsidRPr="00545F29">
              <w:rPr>
                <w:rFonts w:ascii="Times New Roman" w:hAnsi="Times New Roman" w:cs="Times New Roman"/>
                <w:i w:val="0"/>
                <w:sz w:val="24"/>
                <w:szCs w:val="24"/>
              </w:rPr>
              <w:t>he email field.</w:t>
            </w:r>
          </w:p>
          <w:p w14:paraId="361EC3BC" w14:textId="73970B44" w:rsidR="00C95BF9" w:rsidRPr="00545F29" w:rsidRDefault="49267A38" w:rsidP="009B7BC4">
            <w:pPr>
              <w:pStyle w:val="BodyText"/>
              <w:numPr>
                <w:ilvl w:val="0"/>
                <w:numId w:val="17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“What are the services that you provide?” </w:t>
            </w:r>
            <w:r w:rsidR="3520BECE" w:rsidRPr="00545F29">
              <w:rPr>
                <w:rFonts w:ascii="Times New Roman" w:hAnsi="Times New Roman" w:cs="Times New Roman"/>
                <w:i w:val="0"/>
                <w:sz w:val="24"/>
                <w:szCs w:val="24"/>
              </w:rPr>
              <w:t>in the message field.</w:t>
            </w:r>
          </w:p>
          <w:p w14:paraId="5547C8FB" w14:textId="4D6EE802" w:rsidR="00C95BF9" w:rsidRPr="00545F29" w:rsidRDefault="49267A38" w:rsidP="009B7BC4">
            <w:pPr>
              <w:pStyle w:val="BodyText"/>
              <w:numPr>
                <w:ilvl w:val="0"/>
                <w:numId w:val="17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C95BF9" w:rsidRPr="00545F29" w14:paraId="30D69F03" w14:textId="77777777" w:rsidTr="79D45E12">
        <w:tc>
          <w:tcPr>
            <w:tcW w:w="2065" w:type="dxa"/>
          </w:tcPr>
          <w:p w14:paraId="25A3BFC5" w14:textId="77777777" w:rsidR="00C95BF9" w:rsidRPr="00545F29" w:rsidRDefault="00C95BF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821E882" w14:textId="3967E911" w:rsidR="00C95BF9" w:rsidRPr="00545F29" w:rsidRDefault="3F5B17BF" w:rsidP="009B7BC4">
            <w:pPr>
              <w:pStyle w:val="BodyText"/>
              <w:numPr>
                <w:ilvl w:val="0"/>
                <w:numId w:val="17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w:t>
            </w:r>
            <w:r w:rsidR="0095736F" w:rsidRPr="00545F29">
              <w:rPr>
                <w:rFonts w:ascii="Times New Roman" w:hAnsi="Times New Roman" w:cs="Times New Roman"/>
                <w:i w:val="0"/>
                <w:sz w:val="24"/>
                <w:szCs w:val="24"/>
              </w:rPr>
              <w:t>is</w:t>
            </w:r>
            <w:r w:rsidRPr="00545F29">
              <w:rPr>
                <w:rFonts w:ascii="Times New Roman" w:hAnsi="Times New Roman" w:cs="Times New Roman"/>
                <w:i w:val="0"/>
                <w:sz w:val="24"/>
                <w:szCs w:val="24"/>
              </w:rPr>
              <w:t xml:space="preserve"> an </w:t>
            </w:r>
            <w:r w:rsidR="366595EC" w:rsidRPr="00545F29">
              <w:rPr>
                <w:rFonts w:ascii="Times New Roman" w:hAnsi="Times New Roman" w:cs="Times New Roman"/>
                <w:i w:val="0"/>
                <w:sz w:val="24"/>
                <w:szCs w:val="24"/>
              </w:rPr>
              <w:t xml:space="preserve">error message below that email field </w:t>
            </w:r>
            <w:r w:rsidR="3616839D" w:rsidRPr="00545F29">
              <w:rPr>
                <w:rFonts w:ascii="Times New Roman" w:hAnsi="Times New Roman" w:cs="Times New Roman"/>
                <w:i w:val="0"/>
                <w:sz w:val="24"/>
                <w:szCs w:val="24"/>
              </w:rPr>
              <w:t>telling the user to enter a valid email address</w:t>
            </w:r>
            <w:r w:rsidR="3B52D31E" w:rsidRPr="00545F29">
              <w:rPr>
                <w:rFonts w:ascii="Times New Roman" w:hAnsi="Times New Roman" w:cs="Times New Roman"/>
                <w:i w:val="0"/>
                <w:sz w:val="24"/>
                <w:szCs w:val="24"/>
              </w:rPr>
              <w:t>.</w:t>
            </w:r>
          </w:p>
          <w:p w14:paraId="16009EBE" w14:textId="5DAA3DCD" w:rsidR="00EA6856" w:rsidRPr="00545F29" w:rsidRDefault="00435A69" w:rsidP="009B7BC4">
            <w:pPr>
              <w:pStyle w:val="BodyText"/>
              <w:numPr>
                <w:ilvl w:val="0"/>
                <w:numId w:val="17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002E0CE1" w:rsidRPr="00545F29">
              <w:rPr>
                <w:rFonts w:ascii="Times New Roman" w:hAnsi="Times New Roman" w:cs="Times New Roman"/>
                <w:i w:val="0"/>
                <w:sz w:val="24"/>
                <w:szCs w:val="24"/>
              </w:rPr>
              <w:t xml:space="preserve">form is not </w:t>
            </w:r>
            <w:r w:rsidR="00806F30" w:rsidRPr="00545F29">
              <w:rPr>
                <w:rFonts w:ascii="Times New Roman" w:hAnsi="Times New Roman" w:cs="Times New Roman"/>
                <w:i w:val="0"/>
                <w:sz w:val="24"/>
                <w:szCs w:val="24"/>
              </w:rPr>
              <w:t>submitted</w:t>
            </w:r>
            <w:r w:rsidR="00806F30" w:rsidRPr="00545F29">
              <w:rPr>
                <w:rFonts w:ascii="Times New Roman" w:hAnsi="Times New Roman" w:cs="Times New Roman"/>
                <w:i w:val="0"/>
                <w:szCs w:val="24"/>
              </w:rPr>
              <w:t>,</w:t>
            </w:r>
            <w:r w:rsidR="002E0CE1" w:rsidRPr="00545F29">
              <w:rPr>
                <w:rFonts w:ascii="Times New Roman" w:hAnsi="Times New Roman" w:cs="Times New Roman"/>
                <w:i w:val="0"/>
                <w:sz w:val="24"/>
                <w:szCs w:val="24"/>
              </w:rPr>
              <w:t xml:space="preserve"> and the </w:t>
            </w:r>
            <w:r w:rsidRPr="00545F29">
              <w:rPr>
                <w:rFonts w:ascii="Times New Roman" w:hAnsi="Times New Roman" w:cs="Times New Roman"/>
                <w:i w:val="0"/>
                <w:sz w:val="24"/>
                <w:szCs w:val="24"/>
              </w:rPr>
              <w:t>m</w:t>
            </w:r>
            <w:r w:rsidR="00EA6856" w:rsidRPr="00545F29">
              <w:rPr>
                <w:rFonts w:ascii="Times New Roman" w:hAnsi="Times New Roman" w:cs="Times New Roman"/>
                <w:i w:val="0"/>
                <w:sz w:val="24"/>
                <w:szCs w:val="24"/>
              </w:rPr>
              <w:t xml:space="preserve">essage is </w:t>
            </w:r>
            <w:r w:rsidR="00EA6856" w:rsidRPr="00545F29">
              <w:rPr>
                <w:rFonts w:ascii="Times New Roman" w:hAnsi="Times New Roman" w:cs="Times New Roman"/>
                <w:i w:val="0"/>
                <w:iCs/>
                <w:sz w:val="24"/>
                <w:szCs w:val="24"/>
              </w:rPr>
              <w:t xml:space="preserve">not </w:t>
            </w:r>
            <w:r w:rsidR="00EA6856" w:rsidRPr="00545F29">
              <w:rPr>
                <w:rFonts w:ascii="Times New Roman" w:hAnsi="Times New Roman" w:cs="Times New Roman"/>
                <w:i w:val="0"/>
                <w:sz w:val="24"/>
                <w:szCs w:val="24"/>
              </w:rPr>
              <w:t>sent</w:t>
            </w:r>
            <w:r w:rsidR="5323BCBB" w:rsidRPr="00545F29">
              <w:rPr>
                <w:rFonts w:ascii="Times New Roman" w:hAnsi="Times New Roman" w:cs="Times New Roman"/>
                <w:i w:val="0"/>
                <w:sz w:val="24"/>
                <w:szCs w:val="24"/>
              </w:rPr>
              <w:t>.</w:t>
            </w:r>
          </w:p>
        </w:tc>
      </w:tr>
    </w:tbl>
    <w:p w14:paraId="1535517A" w14:textId="69808FA0" w:rsidR="00850E0E" w:rsidRPr="00545F29" w:rsidRDefault="00850E0E" w:rsidP="00AC164F">
      <w:pPr>
        <w:pStyle w:val="Heading2"/>
        <w:spacing w:line="360" w:lineRule="auto"/>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065"/>
        <w:gridCol w:w="2250"/>
        <w:gridCol w:w="5035"/>
      </w:tblGrid>
      <w:tr w:rsidR="00850E0E" w:rsidRPr="00545F29" w14:paraId="5F38BC9A" w14:textId="77777777" w:rsidTr="79D45E12">
        <w:tc>
          <w:tcPr>
            <w:tcW w:w="4315" w:type="dxa"/>
            <w:gridSpan w:val="2"/>
            <w:shd w:val="clear" w:color="auto" w:fill="D9D9D9" w:themeFill="background1" w:themeFillShade="D9"/>
          </w:tcPr>
          <w:p w14:paraId="39838066" w14:textId="1450FCE1" w:rsidR="00850E0E" w:rsidRPr="00545F29" w:rsidRDefault="00850E0E"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42</w:t>
            </w:r>
          </w:p>
        </w:tc>
        <w:tc>
          <w:tcPr>
            <w:tcW w:w="5035" w:type="dxa"/>
            <w:shd w:val="clear" w:color="auto" w:fill="D9D9D9" w:themeFill="background1" w:themeFillShade="D9"/>
          </w:tcPr>
          <w:p w14:paraId="04E1A30C" w14:textId="0183B31F" w:rsidR="00850E0E" w:rsidRPr="00545F29" w:rsidRDefault="00850E0E"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Contact Us: </w:t>
            </w:r>
            <w:r w:rsidR="00EA6856" w:rsidRPr="00545F29">
              <w:rPr>
                <w:rFonts w:ascii="Times New Roman" w:hAnsi="Times New Roman" w:cs="Times New Roman"/>
                <w:i w:val="0"/>
                <w:sz w:val="24"/>
                <w:szCs w:val="24"/>
              </w:rPr>
              <w:t>Message to Short</w:t>
            </w:r>
          </w:p>
        </w:tc>
      </w:tr>
      <w:tr w:rsidR="00850E0E" w:rsidRPr="00545F29" w14:paraId="39761D65" w14:textId="77777777" w:rsidTr="79D45E12">
        <w:tc>
          <w:tcPr>
            <w:tcW w:w="4315" w:type="dxa"/>
            <w:gridSpan w:val="2"/>
            <w:shd w:val="clear" w:color="auto" w:fill="D9D9D9" w:themeFill="background1" w:themeFillShade="D9"/>
          </w:tcPr>
          <w:p w14:paraId="1EA85775" w14:textId="77777777" w:rsidR="00850E0E" w:rsidRPr="00545F29" w:rsidRDefault="00850E0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3B2FF27B" w14:textId="77777777" w:rsidR="00850E0E" w:rsidRPr="00545F29" w:rsidRDefault="00850E0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850E0E" w:rsidRPr="00545F29" w14:paraId="17568F0B" w14:textId="77777777" w:rsidTr="79D45E12">
        <w:tc>
          <w:tcPr>
            <w:tcW w:w="4315" w:type="dxa"/>
            <w:gridSpan w:val="2"/>
            <w:shd w:val="clear" w:color="auto" w:fill="D9D9D9" w:themeFill="background1" w:themeFillShade="D9"/>
          </w:tcPr>
          <w:p w14:paraId="035274D3" w14:textId="66AD437E" w:rsidR="00850E0E" w:rsidRPr="00545F29" w:rsidRDefault="00850E0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BF288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D5880EC" w14:textId="4A93569D" w:rsidR="00850E0E" w:rsidRPr="00545F29" w:rsidRDefault="00850E0E"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BF288F"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850E0E" w:rsidRPr="00545F29" w14:paraId="029E284A" w14:textId="77777777" w:rsidTr="79D45E12">
        <w:tc>
          <w:tcPr>
            <w:tcW w:w="2065" w:type="dxa"/>
          </w:tcPr>
          <w:p w14:paraId="6EBA510A" w14:textId="77777777" w:rsidR="00850E0E" w:rsidRPr="00545F29" w:rsidRDefault="00850E0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CC3E7BD" w14:textId="77777777" w:rsidR="00850E0E" w:rsidRPr="00545F29" w:rsidRDefault="00850E0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850E0E" w:rsidRPr="00545F29" w14:paraId="152C5F68" w14:textId="77777777" w:rsidTr="79D45E12">
        <w:tc>
          <w:tcPr>
            <w:tcW w:w="2065" w:type="dxa"/>
          </w:tcPr>
          <w:p w14:paraId="087C3E48" w14:textId="77777777" w:rsidR="00850E0E" w:rsidRPr="00545F29" w:rsidRDefault="00850E0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16E07C2" w14:textId="4437E16E" w:rsidR="00850E0E" w:rsidRPr="00545F29" w:rsidRDefault="27E4FABB"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contact us page.</w:t>
            </w:r>
          </w:p>
        </w:tc>
      </w:tr>
      <w:tr w:rsidR="00850E0E" w:rsidRPr="00545F29" w14:paraId="424D2AC0" w14:textId="77777777" w:rsidTr="79D45E12">
        <w:tc>
          <w:tcPr>
            <w:tcW w:w="2065" w:type="dxa"/>
          </w:tcPr>
          <w:p w14:paraId="6254DD60" w14:textId="77777777" w:rsidR="00850E0E" w:rsidRPr="00545F29" w:rsidRDefault="00850E0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CBDA418" w14:textId="1AB39858" w:rsidR="00850E0E" w:rsidRPr="00545F29" w:rsidRDefault="27E4FABB"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w:t>
            </w:r>
            <w:r w:rsidR="00D99983" w:rsidRPr="00545F29">
              <w:rPr>
                <w:rFonts w:ascii="Times New Roman" w:hAnsi="Times New Roman" w:cs="Times New Roman"/>
                <w:i w:val="0"/>
                <w:sz w:val="24"/>
                <w:szCs w:val="24"/>
              </w:rPr>
              <w:t>’</w:t>
            </w:r>
            <w:r w:rsidRPr="00545F29">
              <w:rPr>
                <w:rFonts w:ascii="Times New Roman" w:hAnsi="Times New Roman" w:cs="Times New Roman"/>
                <w:i w:val="0"/>
                <w:sz w:val="24"/>
                <w:szCs w:val="24"/>
              </w:rPr>
              <w:t>s message is sent to etimelycsc4996@gmail.com.</w:t>
            </w:r>
          </w:p>
        </w:tc>
      </w:tr>
      <w:tr w:rsidR="00850E0E" w:rsidRPr="00545F29" w14:paraId="61A414A8" w14:textId="77777777" w:rsidTr="79D45E12">
        <w:tc>
          <w:tcPr>
            <w:tcW w:w="2065" w:type="dxa"/>
          </w:tcPr>
          <w:p w14:paraId="256DCF4F" w14:textId="77777777" w:rsidR="00850E0E" w:rsidRPr="00545F29" w:rsidRDefault="00850E0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0B6CF16" w14:textId="7B9EE9CF" w:rsidR="00850E0E" w:rsidRPr="00545F29" w:rsidRDefault="27E4FABB" w:rsidP="79D45E12">
            <w:pPr>
              <w:pStyle w:val="BodyText"/>
              <w:numPr>
                <w:ilvl w:val="0"/>
                <w:numId w:val="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“John Doe” into the name field.</w:t>
            </w:r>
          </w:p>
          <w:p w14:paraId="00333A1D" w14:textId="71D8317D" w:rsidR="00850E0E" w:rsidRPr="00545F29" w:rsidRDefault="27E4FABB" w:rsidP="79D45E12">
            <w:pPr>
              <w:pStyle w:val="BodyText"/>
              <w:numPr>
                <w:ilvl w:val="0"/>
                <w:numId w:val="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t>
            </w:r>
            <w:r w:rsidR="3520BECE" w:rsidRPr="00545F29">
              <w:rPr>
                <w:rFonts w:ascii="Times New Roman" w:hAnsi="Times New Roman" w:cs="Times New Roman"/>
                <w:i w:val="0"/>
                <w:sz w:val="24"/>
                <w:szCs w:val="24"/>
              </w:rPr>
              <w:t>testing@gmail.com</w:t>
            </w:r>
            <w:r w:rsidRPr="00545F29">
              <w:rPr>
                <w:rFonts w:ascii="Times New Roman" w:hAnsi="Times New Roman" w:cs="Times New Roman"/>
                <w:i w:val="0"/>
                <w:sz w:val="24"/>
                <w:szCs w:val="24"/>
              </w:rPr>
              <w:t xml:space="preserve">” in </w:t>
            </w:r>
            <w:r w:rsidR="5323BCBB" w:rsidRPr="00545F29">
              <w:rPr>
                <w:rFonts w:ascii="Times New Roman" w:hAnsi="Times New Roman" w:cs="Times New Roman"/>
                <w:i w:val="0"/>
                <w:sz w:val="24"/>
                <w:szCs w:val="24"/>
              </w:rPr>
              <w:t>t</w:t>
            </w:r>
            <w:r w:rsidRPr="00545F29">
              <w:rPr>
                <w:rFonts w:ascii="Times New Roman" w:hAnsi="Times New Roman" w:cs="Times New Roman"/>
                <w:i w:val="0"/>
                <w:sz w:val="24"/>
                <w:szCs w:val="24"/>
              </w:rPr>
              <w:t>he email field.</w:t>
            </w:r>
          </w:p>
          <w:p w14:paraId="48492A13" w14:textId="18E022F5" w:rsidR="00850E0E" w:rsidRPr="00545F29" w:rsidRDefault="27E4FABB" w:rsidP="79D45E12">
            <w:pPr>
              <w:pStyle w:val="BodyText"/>
              <w:numPr>
                <w:ilvl w:val="0"/>
                <w:numId w:val="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w:t>
            </w:r>
            <w:r w:rsidR="3520BECE" w:rsidRPr="00545F29">
              <w:rPr>
                <w:rFonts w:ascii="Times New Roman" w:hAnsi="Times New Roman" w:cs="Times New Roman"/>
                <w:i w:val="0"/>
                <w:sz w:val="24"/>
                <w:szCs w:val="24"/>
              </w:rPr>
              <w:t>Hello” in the message field.</w:t>
            </w:r>
          </w:p>
          <w:p w14:paraId="39E00171" w14:textId="3597E075" w:rsidR="00850E0E" w:rsidRPr="00545F29" w:rsidRDefault="27E4FABB" w:rsidP="79D45E12">
            <w:pPr>
              <w:pStyle w:val="BodyText"/>
              <w:numPr>
                <w:ilvl w:val="0"/>
                <w:numId w:val="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850E0E" w:rsidRPr="00545F29" w14:paraId="70580A7D" w14:textId="77777777" w:rsidTr="79D45E12">
        <w:tc>
          <w:tcPr>
            <w:tcW w:w="2065" w:type="dxa"/>
          </w:tcPr>
          <w:p w14:paraId="6EB94B3E" w14:textId="77777777" w:rsidR="00850E0E" w:rsidRPr="00545F29" w:rsidRDefault="00850E0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C353660" w14:textId="485D9377" w:rsidR="00EA6856" w:rsidRPr="00545F29" w:rsidRDefault="27E4FABB" w:rsidP="009B7BC4">
            <w:pPr>
              <w:pStyle w:val="BodyText"/>
              <w:numPr>
                <w:ilvl w:val="0"/>
                <w:numId w:val="17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w:t>
            </w:r>
            <w:r w:rsidR="0095736F" w:rsidRPr="00545F29">
              <w:rPr>
                <w:rFonts w:ascii="Times New Roman" w:hAnsi="Times New Roman" w:cs="Times New Roman"/>
                <w:i w:val="0"/>
                <w:sz w:val="24"/>
                <w:szCs w:val="24"/>
              </w:rPr>
              <w:t>is</w:t>
            </w:r>
            <w:r w:rsidRPr="00545F29">
              <w:rPr>
                <w:rFonts w:ascii="Times New Roman" w:hAnsi="Times New Roman" w:cs="Times New Roman"/>
                <w:i w:val="0"/>
                <w:sz w:val="24"/>
                <w:szCs w:val="24"/>
              </w:rPr>
              <w:t xml:space="preserve"> an error message below that </w:t>
            </w:r>
            <w:r w:rsidR="5323BCBB" w:rsidRPr="00545F29">
              <w:rPr>
                <w:rFonts w:ascii="Times New Roman" w:hAnsi="Times New Roman" w:cs="Times New Roman"/>
                <w:i w:val="0"/>
                <w:sz w:val="24"/>
                <w:szCs w:val="24"/>
              </w:rPr>
              <w:t>message</w:t>
            </w:r>
            <w:r w:rsidRPr="00545F29">
              <w:rPr>
                <w:rFonts w:ascii="Times New Roman" w:hAnsi="Times New Roman" w:cs="Times New Roman"/>
                <w:i w:val="0"/>
                <w:sz w:val="24"/>
                <w:szCs w:val="24"/>
              </w:rPr>
              <w:t xml:space="preserve"> field telling the user to enter </w:t>
            </w:r>
            <w:r w:rsidR="5323BCBB" w:rsidRPr="00545F29">
              <w:rPr>
                <w:rFonts w:ascii="Times New Roman" w:hAnsi="Times New Roman" w:cs="Times New Roman"/>
                <w:i w:val="0"/>
                <w:sz w:val="24"/>
                <w:szCs w:val="24"/>
              </w:rPr>
              <w:t>a message with 20 or more characters.</w:t>
            </w:r>
          </w:p>
          <w:p w14:paraId="55887E09" w14:textId="17889A4A" w:rsidR="00850E0E" w:rsidRPr="00545F29" w:rsidRDefault="00EC62F9" w:rsidP="009B7BC4">
            <w:pPr>
              <w:pStyle w:val="BodyText"/>
              <w:numPr>
                <w:ilvl w:val="0"/>
                <w:numId w:val="17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form is not submitted, and the m</w:t>
            </w:r>
            <w:r w:rsidR="00EA6856" w:rsidRPr="00545F29">
              <w:rPr>
                <w:rFonts w:ascii="Times New Roman" w:hAnsi="Times New Roman" w:cs="Times New Roman"/>
                <w:i w:val="0"/>
                <w:sz w:val="24"/>
                <w:szCs w:val="24"/>
              </w:rPr>
              <w:t xml:space="preserve">essage is </w:t>
            </w:r>
            <w:r w:rsidR="00EA6856" w:rsidRPr="00545F29">
              <w:rPr>
                <w:rFonts w:ascii="Times New Roman" w:hAnsi="Times New Roman" w:cs="Times New Roman"/>
                <w:i w:val="0"/>
                <w:iCs/>
                <w:sz w:val="24"/>
                <w:szCs w:val="24"/>
              </w:rPr>
              <w:t>not sent</w:t>
            </w:r>
            <w:r w:rsidR="27E4FABB" w:rsidRPr="00545F29">
              <w:rPr>
                <w:rFonts w:ascii="Times New Roman" w:hAnsi="Times New Roman" w:cs="Times New Roman"/>
                <w:i w:val="0"/>
                <w:sz w:val="24"/>
                <w:szCs w:val="24"/>
              </w:rPr>
              <w:t>.</w:t>
            </w:r>
          </w:p>
        </w:tc>
      </w:tr>
    </w:tbl>
    <w:p w14:paraId="3C4B18BF" w14:textId="1C04F750" w:rsidR="00EA6856" w:rsidRPr="00545F29" w:rsidRDefault="00EA6856" w:rsidP="00AC164F">
      <w:pPr>
        <w:pStyle w:val="Heading2"/>
        <w:spacing w:line="360" w:lineRule="auto"/>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065"/>
        <w:gridCol w:w="2250"/>
        <w:gridCol w:w="5035"/>
      </w:tblGrid>
      <w:tr w:rsidR="00EA6856" w:rsidRPr="00545F29" w14:paraId="74883AF1" w14:textId="77777777" w:rsidTr="79D45E12">
        <w:tc>
          <w:tcPr>
            <w:tcW w:w="4315" w:type="dxa"/>
            <w:gridSpan w:val="2"/>
            <w:shd w:val="clear" w:color="auto" w:fill="D9D9D9" w:themeFill="background1" w:themeFillShade="D9"/>
          </w:tcPr>
          <w:p w14:paraId="2801302E" w14:textId="11E08284" w:rsidR="00EA6856" w:rsidRPr="00545F29" w:rsidRDefault="00EA685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43</w:t>
            </w:r>
          </w:p>
        </w:tc>
        <w:tc>
          <w:tcPr>
            <w:tcW w:w="5035" w:type="dxa"/>
            <w:shd w:val="clear" w:color="auto" w:fill="D9D9D9" w:themeFill="background1" w:themeFillShade="D9"/>
          </w:tcPr>
          <w:p w14:paraId="50A2118D" w14:textId="76D75497" w:rsidR="00EA6856" w:rsidRPr="00545F29" w:rsidRDefault="00EA685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Contact Us: Message too Long</w:t>
            </w:r>
          </w:p>
        </w:tc>
      </w:tr>
      <w:tr w:rsidR="00EA6856" w:rsidRPr="00545F29" w14:paraId="007736C1" w14:textId="77777777" w:rsidTr="79D45E12">
        <w:tc>
          <w:tcPr>
            <w:tcW w:w="4315" w:type="dxa"/>
            <w:gridSpan w:val="2"/>
            <w:shd w:val="clear" w:color="auto" w:fill="D9D9D9" w:themeFill="background1" w:themeFillShade="D9"/>
          </w:tcPr>
          <w:p w14:paraId="294A1EE5" w14:textId="77777777" w:rsidR="00EA6856" w:rsidRPr="00545F29" w:rsidRDefault="00EA685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Created By: </w:t>
            </w:r>
            <w:r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1B900E09" w14:textId="77777777" w:rsidR="00EA6856" w:rsidRPr="00545F29" w:rsidRDefault="00EA685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EA6856" w:rsidRPr="00545F29" w14:paraId="73AAD301" w14:textId="77777777" w:rsidTr="79D45E12">
        <w:tc>
          <w:tcPr>
            <w:tcW w:w="4315" w:type="dxa"/>
            <w:gridSpan w:val="2"/>
            <w:shd w:val="clear" w:color="auto" w:fill="D9D9D9" w:themeFill="background1" w:themeFillShade="D9"/>
          </w:tcPr>
          <w:p w14:paraId="787C4887" w14:textId="0CED1B7B" w:rsidR="00EA6856" w:rsidRPr="00545F29" w:rsidRDefault="00EA685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BF288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2F748A5" w14:textId="54BDDF0E" w:rsidR="00EA6856" w:rsidRPr="00545F29" w:rsidRDefault="00EA685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96431" w:rsidRPr="00545F29">
              <w:rPr>
                <w:rFonts w:ascii="Times New Roman" w:hAnsi="Times New Roman" w:cs="Times New Roman"/>
                <w:i w:val="0"/>
                <w:sz w:val="24"/>
                <w:szCs w:val="24"/>
              </w:rPr>
              <w:t>4/</w:t>
            </w:r>
            <w:r w:rsidR="00BF288F" w:rsidRPr="00545F29">
              <w:rPr>
                <w:rFonts w:ascii="Times New Roman" w:hAnsi="Times New Roman" w:cs="Times New Roman"/>
                <w:i w:val="0"/>
                <w:sz w:val="24"/>
                <w:szCs w:val="24"/>
              </w:rPr>
              <w:t>15</w:t>
            </w:r>
            <w:r w:rsidR="00996431" w:rsidRPr="00545F29">
              <w:rPr>
                <w:rFonts w:ascii="Times New Roman" w:hAnsi="Times New Roman" w:cs="Times New Roman"/>
                <w:i w:val="0"/>
                <w:sz w:val="24"/>
                <w:szCs w:val="24"/>
              </w:rPr>
              <w:t>/2022</w:t>
            </w:r>
          </w:p>
        </w:tc>
      </w:tr>
      <w:tr w:rsidR="00EA6856" w:rsidRPr="00545F29" w14:paraId="1F784571" w14:textId="77777777" w:rsidTr="79D45E12">
        <w:tc>
          <w:tcPr>
            <w:tcW w:w="2065" w:type="dxa"/>
          </w:tcPr>
          <w:p w14:paraId="7B6DD13C" w14:textId="77777777" w:rsidR="00EA6856" w:rsidRPr="00545F29" w:rsidRDefault="00EA685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F00DF03" w14:textId="77777777" w:rsidR="00EA6856" w:rsidRPr="00545F29" w:rsidRDefault="00EA6856"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EA6856" w:rsidRPr="00545F29" w14:paraId="2D66DEDD" w14:textId="77777777" w:rsidTr="79D45E12">
        <w:tc>
          <w:tcPr>
            <w:tcW w:w="2065" w:type="dxa"/>
          </w:tcPr>
          <w:p w14:paraId="640CC13D" w14:textId="77777777" w:rsidR="00EA6856" w:rsidRPr="00545F29" w:rsidRDefault="00EA685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85E1C0C" w14:textId="6FA941D3" w:rsidR="00EA6856" w:rsidRPr="00545F29" w:rsidRDefault="5323BCBB"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contact us page.</w:t>
            </w:r>
          </w:p>
        </w:tc>
      </w:tr>
      <w:tr w:rsidR="00EA6856" w:rsidRPr="00545F29" w14:paraId="5ED120DD" w14:textId="77777777" w:rsidTr="79D45E12">
        <w:tc>
          <w:tcPr>
            <w:tcW w:w="2065" w:type="dxa"/>
          </w:tcPr>
          <w:p w14:paraId="5E808A57" w14:textId="77777777" w:rsidR="00EA6856" w:rsidRPr="00545F29" w:rsidRDefault="00EA685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4482571" w14:textId="25608FDB" w:rsidR="00EA6856" w:rsidRPr="00545F29" w:rsidRDefault="5323BCBB"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4921B831" w:rsidRPr="00545F29">
              <w:rPr>
                <w:rFonts w:ascii="Times New Roman" w:hAnsi="Times New Roman" w:cs="Times New Roman"/>
                <w:i w:val="0"/>
                <w:sz w:val="24"/>
                <w:szCs w:val="24"/>
              </w:rPr>
              <w:t>user's</w:t>
            </w:r>
            <w:r w:rsidRPr="00545F29">
              <w:rPr>
                <w:rFonts w:ascii="Times New Roman" w:hAnsi="Times New Roman" w:cs="Times New Roman"/>
                <w:i w:val="0"/>
                <w:sz w:val="24"/>
                <w:szCs w:val="24"/>
              </w:rPr>
              <w:t xml:space="preserve"> message is sent to etimelycsc4996@gmail.com.</w:t>
            </w:r>
          </w:p>
        </w:tc>
      </w:tr>
      <w:tr w:rsidR="00EA6856" w:rsidRPr="00545F29" w14:paraId="1BAC3BED" w14:textId="77777777" w:rsidTr="79D45E12">
        <w:tc>
          <w:tcPr>
            <w:tcW w:w="2065" w:type="dxa"/>
          </w:tcPr>
          <w:p w14:paraId="17E69CB3" w14:textId="77777777" w:rsidR="00EA6856" w:rsidRPr="00545F29" w:rsidRDefault="00EA685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5162D69" w14:textId="7726EDCE" w:rsidR="00EA6856" w:rsidRPr="00545F29" w:rsidRDefault="5323BCBB" w:rsidP="009B7BC4">
            <w:pPr>
              <w:pStyle w:val="BodyText"/>
              <w:numPr>
                <w:ilvl w:val="0"/>
                <w:numId w:val="17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“John Doe” into the name field.</w:t>
            </w:r>
          </w:p>
          <w:p w14:paraId="3ED8D954" w14:textId="05C4C726" w:rsidR="00EA6856" w:rsidRPr="00545F29" w:rsidRDefault="5323BCBB" w:rsidP="009B7BC4">
            <w:pPr>
              <w:pStyle w:val="BodyText"/>
              <w:numPr>
                <w:ilvl w:val="0"/>
                <w:numId w:val="17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“testing@gmail.com” in the email field.</w:t>
            </w:r>
          </w:p>
          <w:p w14:paraId="20165099" w14:textId="2134A2CC" w:rsidR="00EA6856" w:rsidRPr="00545F29" w:rsidRDefault="5323BCBB" w:rsidP="009B7BC4">
            <w:pPr>
              <w:pStyle w:val="BodyText"/>
              <w:numPr>
                <w:ilvl w:val="0"/>
                <w:numId w:val="17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 “Hello” in the message field</w:t>
            </w:r>
            <w:r w:rsidR="37F89A96" w:rsidRPr="00545F29">
              <w:rPr>
                <w:rFonts w:ascii="Times New Roman" w:hAnsi="Times New Roman" w:cs="Times New Roman"/>
                <w:i w:val="0"/>
                <w:sz w:val="24"/>
                <w:szCs w:val="24"/>
              </w:rPr>
              <w:t xml:space="preserve"> 50 times without spaces.</w:t>
            </w:r>
          </w:p>
          <w:p w14:paraId="131EB256" w14:textId="2AFBF5C0" w:rsidR="00EA6856" w:rsidRPr="00545F29" w:rsidRDefault="5323BCBB" w:rsidP="009B7BC4">
            <w:pPr>
              <w:pStyle w:val="BodyText"/>
              <w:numPr>
                <w:ilvl w:val="0"/>
                <w:numId w:val="17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Press the send button.</w:t>
            </w:r>
          </w:p>
        </w:tc>
      </w:tr>
      <w:tr w:rsidR="00EA6856" w:rsidRPr="00545F29" w14:paraId="10C9554E" w14:textId="77777777" w:rsidTr="79D45E12">
        <w:tc>
          <w:tcPr>
            <w:tcW w:w="2065" w:type="dxa"/>
          </w:tcPr>
          <w:p w14:paraId="3983ACCB" w14:textId="77777777" w:rsidR="00EA6856" w:rsidRPr="00545F29" w:rsidRDefault="00EA6856"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B88BC58" w14:textId="5E545BDA" w:rsidR="00EA6856" w:rsidRPr="00545F29" w:rsidRDefault="5323BCBB" w:rsidP="009B7BC4">
            <w:pPr>
              <w:pStyle w:val="BodyText"/>
              <w:numPr>
                <w:ilvl w:val="0"/>
                <w:numId w:val="177"/>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There </w:t>
            </w:r>
            <w:r w:rsidR="0095736F" w:rsidRPr="00545F29">
              <w:rPr>
                <w:rFonts w:ascii="Times New Roman" w:hAnsi="Times New Roman" w:cs="Times New Roman"/>
                <w:i w:val="0"/>
                <w:sz w:val="24"/>
                <w:szCs w:val="24"/>
              </w:rPr>
              <w:t>is</w:t>
            </w:r>
            <w:r w:rsidRPr="00545F29">
              <w:rPr>
                <w:rFonts w:ascii="Times New Roman" w:hAnsi="Times New Roman" w:cs="Times New Roman"/>
                <w:i w:val="0"/>
                <w:sz w:val="24"/>
                <w:szCs w:val="24"/>
              </w:rPr>
              <w:t xml:space="preserve"> an error message below that message field. telling the user to enter a message with </w:t>
            </w:r>
            <w:r w:rsidR="37F89A96" w:rsidRPr="00545F29">
              <w:rPr>
                <w:rFonts w:ascii="Times New Roman" w:hAnsi="Times New Roman" w:cs="Times New Roman"/>
                <w:i w:val="0"/>
                <w:sz w:val="24"/>
                <w:szCs w:val="24"/>
              </w:rPr>
              <w:t>25</w:t>
            </w:r>
            <w:r w:rsidRPr="00545F29">
              <w:rPr>
                <w:rFonts w:ascii="Times New Roman" w:hAnsi="Times New Roman" w:cs="Times New Roman"/>
                <w:i w:val="0"/>
                <w:sz w:val="24"/>
                <w:szCs w:val="24"/>
              </w:rPr>
              <w:t xml:space="preserve">0 or </w:t>
            </w:r>
            <w:r w:rsidR="37F89A96" w:rsidRPr="00545F29">
              <w:rPr>
                <w:rFonts w:ascii="Times New Roman" w:hAnsi="Times New Roman" w:cs="Times New Roman"/>
                <w:i w:val="0"/>
                <w:sz w:val="24"/>
                <w:szCs w:val="24"/>
              </w:rPr>
              <w:t>less</w:t>
            </w:r>
            <w:r w:rsidRPr="00545F29">
              <w:rPr>
                <w:rFonts w:ascii="Times New Roman" w:hAnsi="Times New Roman" w:cs="Times New Roman"/>
                <w:i w:val="0"/>
                <w:sz w:val="24"/>
                <w:szCs w:val="24"/>
              </w:rPr>
              <w:t xml:space="preserve"> characters</w:t>
            </w:r>
          </w:p>
          <w:p w14:paraId="17AE3238" w14:textId="5BD4D4C0" w:rsidR="00EA6856" w:rsidRPr="00545F29" w:rsidRDefault="00BF288F" w:rsidP="009B7BC4">
            <w:pPr>
              <w:pStyle w:val="BodyText"/>
              <w:numPr>
                <w:ilvl w:val="0"/>
                <w:numId w:val="177"/>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form is not submitted, and the m</w:t>
            </w:r>
            <w:r w:rsidR="00EA6856" w:rsidRPr="00545F29">
              <w:rPr>
                <w:rFonts w:ascii="Times New Roman" w:hAnsi="Times New Roman" w:cs="Times New Roman"/>
                <w:i w:val="0"/>
                <w:sz w:val="24"/>
                <w:szCs w:val="24"/>
              </w:rPr>
              <w:t xml:space="preserve">essage is </w:t>
            </w:r>
            <w:r w:rsidR="00EA6856" w:rsidRPr="00545F29">
              <w:rPr>
                <w:rFonts w:ascii="Times New Roman" w:hAnsi="Times New Roman" w:cs="Times New Roman"/>
                <w:i w:val="0"/>
                <w:iCs/>
                <w:sz w:val="24"/>
                <w:szCs w:val="24"/>
              </w:rPr>
              <w:t xml:space="preserve">not </w:t>
            </w:r>
            <w:r w:rsidR="00EA6856" w:rsidRPr="00545F29">
              <w:rPr>
                <w:rFonts w:ascii="Times New Roman" w:hAnsi="Times New Roman" w:cs="Times New Roman"/>
                <w:i w:val="0"/>
                <w:sz w:val="24"/>
                <w:szCs w:val="24"/>
              </w:rPr>
              <w:t>sent</w:t>
            </w:r>
            <w:r w:rsidR="5323BCBB" w:rsidRPr="00545F29">
              <w:rPr>
                <w:rFonts w:ascii="Times New Roman" w:hAnsi="Times New Roman" w:cs="Times New Roman"/>
                <w:i w:val="0"/>
                <w:sz w:val="24"/>
                <w:szCs w:val="24"/>
              </w:rPr>
              <w:t>.</w:t>
            </w:r>
          </w:p>
        </w:tc>
      </w:tr>
    </w:tbl>
    <w:p w14:paraId="2C0B97B4" w14:textId="7BCB4515" w:rsidR="00FB457A" w:rsidRPr="00545F29" w:rsidRDefault="00FB457A" w:rsidP="00AC164F">
      <w:pPr>
        <w:pStyle w:val="Heading2"/>
        <w:spacing w:line="360" w:lineRule="auto"/>
        <w:rPr>
          <w:rFonts w:ascii="Times New Roman" w:hAnsi="Times New Roman" w:cs="Times New Roman"/>
        </w:rPr>
      </w:pPr>
    </w:p>
    <w:p w14:paraId="6561E40F" w14:textId="494B9826" w:rsidR="4AED23D6" w:rsidRPr="00545F29" w:rsidRDefault="00636F21" w:rsidP="00AC164F">
      <w:pPr>
        <w:pStyle w:val="Heading2"/>
        <w:spacing w:line="360" w:lineRule="auto"/>
        <w:rPr>
          <w:rFonts w:ascii="Times New Roman" w:eastAsia="Courier New" w:hAnsi="Times New Roman" w:cs="Times New Roman"/>
        </w:rPr>
      </w:pPr>
      <w:bookmarkStart w:id="69" w:name="_Toc101099327"/>
      <w:r w:rsidRPr="00545F29">
        <w:rPr>
          <w:rFonts w:ascii="Times New Roman" w:eastAsia="Courier New" w:hAnsi="Times New Roman" w:cs="Times New Roman"/>
        </w:rPr>
        <w:t>6</w:t>
      </w:r>
      <w:r w:rsidR="00061439" w:rsidRPr="00545F29">
        <w:rPr>
          <w:rFonts w:ascii="Times New Roman" w:eastAsia="Courier New" w:hAnsi="Times New Roman" w:cs="Times New Roman"/>
        </w:rPr>
        <w:t>.1</w:t>
      </w:r>
      <w:r w:rsidR="00396C29" w:rsidRPr="00545F29">
        <w:rPr>
          <w:rFonts w:ascii="Times New Roman" w:eastAsia="Courier New" w:hAnsi="Times New Roman" w:cs="Times New Roman"/>
        </w:rPr>
        <w:t>3</w:t>
      </w:r>
      <w:r w:rsidR="00061439" w:rsidRPr="00545F29">
        <w:rPr>
          <w:rFonts w:ascii="Times New Roman" w:eastAsia="Courier New" w:hAnsi="Times New Roman" w:cs="Times New Roman"/>
        </w:rPr>
        <w:t xml:space="preserve"> </w:t>
      </w:r>
      <w:r w:rsidR="62571C53" w:rsidRPr="00545F29">
        <w:rPr>
          <w:rFonts w:ascii="Times New Roman" w:eastAsia="Courier New" w:hAnsi="Times New Roman" w:cs="Times New Roman"/>
        </w:rPr>
        <w:t>Staff Availability Change</w:t>
      </w:r>
      <w:bookmarkEnd w:id="69"/>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3E8DB6A3" w14:textId="77777777" w:rsidTr="79D45E12">
        <w:tc>
          <w:tcPr>
            <w:tcW w:w="4315" w:type="dxa"/>
            <w:gridSpan w:val="2"/>
            <w:shd w:val="clear" w:color="auto" w:fill="D9D9D9" w:themeFill="background1" w:themeFillShade="D9"/>
          </w:tcPr>
          <w:p w14:paraId="234EBF5E" w14:textId="0964DF97"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197FB1" w:rsidRPr="00545F29">
              <w:rPr>
                <w:rFonts w:ascii="Times New Roman" w:hAnsi="Times New Roman" w:cs="Times New Roman"/>
                <w:i w:val="0"/>
                <w:sz w:val="24"/>
                <w:szCs w:val="24"/>
              </w:rPr>
              <w:t>44</w:t>
            </w:r>
          </w:p>
        </w:tc>
        <w:tc>
          <w:tcPr>
            <w:tcW w:w="5035" w:type="dxa"/>
            <w:shd w:val="clear" w:color="auto" w:fill="D9D9D9" w:themeFill="background1" w:themeFillShade="D9"/>
          </w:tcPr>
          <w:p w14:paraId="4501D8B5" w14:textId="26948331"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Staff Availability Change: Past Date</w:t>
            </w:r>
          </w:p>
        </w:tc>
      </w:tr>
      <w:tr w:rsidR="017E74DB" w:rsidRPr="00545F29" w14:paraId="68C1995B" w14:textId="77777777" w:rsidTr="79D45E12">
        <w:tc>
          <w:tcPr>
            <w:tcW w:w="4315" w:type="dxa"/>
            <w:gridSpan w:val="2"/>
            <w:shd w:val="clear" w:color="auto" w:fill="D9D9D9" w:themeFill="background1" w:themeFillShade="D9"/>
          </w:tcPr>
          <w:p w14:paraId="702E33E1"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1D9B0BF"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42E4782E" w14:textId="77777777" w:rsidTr="79D45E12">
        <w:tc>
          <w:tcPr>
            <w:tcW w:w="4315" w:type="dxa"/>
            <w:gridSpan w:val="2"/>
            <w:shd w:val="clear" w:color="auto" w:fill="D9D9D9" w:themeFill="background1" w:themeFillShade="D9"/>
          </w:tcPr>
          <w:p w14:paraId="1B430AC7" w14:textId="4C1496AF"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C61F5A"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0142130" w14:textId="7D09124C"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86ECD" w:rsidRPr="00545F29">
              <w:rPr>
                <w:rFonts w:ascii="Times New Roman" w:hAnsi="Times New Roman" w:cs="Times New Roman"/>
                <w:i w:val="0"/>
                <w:sz w:val="24"/>
                <w:szCs w:val="24"/>
              </w:rPr>
              <w:t>4/</w:t>
            </w:r>
            <w:r w:rsidR="00C61F5A" w:rsidRPr="00545F29">
              <w:rPr>
                <w:rFonts w:ascii="Times New Roman" w:hAnsi="Times New Roman" w:cs="Times New Roman"/>
                <w:i w:val="0"/>
                <w:sz w:val="24"/>
                <w:szCs w:val="24"/>
              </w:rPr>
              <w:t>15</w:t>
            </w:r>
            <w:r w:rsidR="00986ECD" w:rsidRPr="00545F29">
              <w:rPr>
                <w:rFonts w:ascii="Times New Roman" w:hAnsi="Times New Roman" w:cs="Times New Roman"/>
                <w:i w:val="0"/>
                <w:sz w:val="24"/>
                <w:szCs w:val="24"/>
              </w:rPr>
              <w:t>/2022</w:t>
            </w:r>
          </w:p>
        </w:tc>
      </w:tr>
      <w:tr w:rsidR="017E74DB" w:rsidRPr="00545F29" w14:paraId="7AE51245" w14:textId="77777777" w:rsidTr="79D45E12">
        <w:tc>
          <w:tcPr>
            <w:tcW w:w="2065" w:type="dxa"/>
          </w:tcPr>
          <w:p w14:paraId="7FA80DF1"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7826DD8" w14:textId="44DCC4DC" w:rsidR="560AD96A" w:rsidRPr="00545F29" w:rsidRDefault="560AD96A"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Low</w:t>
            </w:r>
          </w:p>
        </w:tc>
      </w:tr>
      <w:tr w:rsidR="017E74DB" w:rsidRPr="00545F29" w14:paraId="1F200E51" w14:textId="77777777" w:rsidTr="79D45E12">
        <w:tc>
          <w:tcPr>
            <w:tcW w:w="2065" w:type="dxa"/>
          </w:tcPr>
          <w:p w14:paraId="0F98831C"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6E0E9D7" w14:textId="6A9DCF4F" w:rsidR="00986ECD" w:rsidRPr="00545F29" w:rsidRDefault="00986ECD" w:rsidP="009B7BC4">
            <w:pPr>
              <w:pStyle w:val="BodyText"/>
              <w:numPr>
                <w:ilvl w:val="0"/>
                <w:numId w:val="180"/>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0B6F2F" w:rsidRPr="00545F29">
              <w:rPr>
                <w:rFonts w:ascii="Times New Roman" w:hAnsi="Times New Roman" w:cs="Times New Roman"/>
                <w:i w:val="0"/>
                <w:sz w:val="24"/>
                <w:szCs w:val="24"/>
              </w:rPr>
              <w:t>, DBS-01</w:t>
            </w:r>
            <w:r w:rsidR="008F2FBC" w:rsidRPr="00545F29">
              <w:rPr>
                <w:rFonts w:ascii="Times New Roman" w:hAnsi="Times New Roman" w:cs="Times New Roman"/>
                <w:i w:val="0"/>
                <w:sz w:val="24"/>
                <w:szCs w:val="24"/>
              </w:rPr>
              <w:t xml:space="preserve"> and</w:t>
            </w:r>
            <w:r w:rsidR="000B6F2F"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DBS-02</w:t>
            </w:r>
          </w:p>
          <w:p w14:paraId="31981275" w14:textId="77777777" w:rsidR="560AD96A" w:rsidRPr="00545F29" w:rsidRDefault="420204D5" w:rsidP="009B7BC4">
            <w:pPr>
              <w:pStyle w:val="BodyText"/>
              <w:numPr>
                <w:ilvl w:val="0"/>
                <w:numId w:val="180"/>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 into the staff account created in DBS-02.</w:t>
            </w:r>
          </w:p>
          <w:p w14:paraId="76226627" w14:textId="5FAE0C1C" w:rsidR="560AD96A" w:rsidRPr="00545F29" w:rsidRDefault="000B71B0" w:rsidP="009B7BC4">
            <w:pPr>
              <w:pStyle w:val="BodyText"/>
              <w:numPr>
                <w:ilvl w:val="0"/>
                <w:numId w:val="180"/>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17E74DB" w:rsidRPr="00545F29" w14:paraId="4D7E213F" w14:textId="77777777" w:rsidTr="79D45E12">
        <w:tc>
          <w:tcPr>
            <w:tcW w:w="2065" w:type="dxa"/>
          </w:tcPr>
          <w:p w14:paraId="49BC4B86"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EC074C7" w14:textId="2C8F6EC8" w:rsidR="4E46220F" w:rsidRPr="00545F29" w:rsidRDefault="4E46220F" w:rsidP="009B7BC4">
            <w:pPr>
              <w:pStyle w:val="BodyText"/>
              <w:numPr>
                <w:ilvl w:val="0"/>
                <w:numId w:val="17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availability is not saved to the </w:t>
            </w:r>
            <w:r w:rsidR="00D205EA" w:rsidRPr="00545F29">
              <w:rPr>
                <w:rFonts w:ascii="Times New Roman" w:hAnsi="Times New Roman" w:cs="Times New Roman"/>
                <w:i w:val="0"/>
                <w:sz w:val="24"/>
                <w:szCs w:val="24"/>
              </w:rPr>
              <w:t xml:space="preserve">“Availability” collection in the </w:t>
            </w:r>
            <w:r w:rsidRPr="00545F29">
              <w:rPr>
                <w:rFonts w:ascii="Times New Roman" w:hAnsi="Times New Roman" w:cs="Times New Roman"/>
                <w:i w:val="0"/>
                <w:sz w:val="24"/>
                <w:szCs w:val="24"/>
              </w:rPr>
              <w:t>database.</w:t>
            </w:r>
          </w:p>
          <w:p w14:paraId="7CC4F419" w14:textId="5F01960F" w:rsidR="4E46220F" w:rsidRPr="00545F29" w:rsidRDefault="4E46220F" w:rsidP="009B7BC4">
            <w:pPr>
              <w:pStyle w:val="BodyText"/>
              <w:numPr>
                <w:ilvl w:val="0"/>
                <w:numId w:val="179"/>
              </w:numPr>
              <w:jc w:val="left"/>
              <w:rPr>
                <w:rFonts w:ascii="Times New Roman" w:hAnsi="Times New Roman" w:cs="Times New Roman"/>
                <w:sz w:val="24"/>
                <w:szCs w:val="24"/>
              </w:rPr>
            </w:pPr>
            <w:r w:rsidRPr="00545F29">
              <w:rPr>
                <w:rFonts w:ascii="Times New Roman" w:hAnsi="Times New Roman" w:cs="Times New Roman"/>
                <w:i w:val="0"/>
                <w:sz w:val="24"/>
                <w:szCs w:val="24"/>
              </w:rPr>
              <w:t>The availability is not displayed on the page.</w:t>
            </w:r>
          </w:p>
        </w:tc>
      </w:tr>
      <w:tr w:rsidR="017E74DB" w:rsidRPr="00545F29" w14:paraId="18F2D897" w14:textId="77777777" w:rsidTr="79D45E12">
        <w:tc>
          <w:tcPr>
            <w:tcW w:w="2065" w:type="dxa"/>
          </w:tcPr>
          <w:p w14:paraId="0BF16986"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02E5D49" w14:textId="1A1904AC" w:rsidR="00C61F5A" w:rsidRPr="00545F29" w:rsidRDefault="00C61F5A" w:rsidP="00AC164F">
            <w:pPr>
              <w:pStyle w:val="BodyText"/>
              <w:numPr>
                <w:ilvl w:val="0"/>
                <w:numId w:val="39"/>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31A014E7" w14:textId="7A9E9105" w:rsidR="560AD96A" w:rsidRPr="00545F29" w:rsidRDefault="560AD96A" w:rsidP="00AC164F">
            <w:pPr>
              <w:pStyle w:val="BodyText"/>
              <w:numPr>
                <w:ilvl w:val="0"/>
                <w:numId w:val="3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on the timeslot for </w:t>
            </w:r>
            <w:r w:rsidR="25547FEF" w:rsidRPr="00545F29">
              <w:rPr>
                <w:rFonts w:ascii="Times New Roman" w:hAnsi="Times New Roman" w:cs="Times New Roman"/>
                <w:i w:val="0"/>
                <w:sz w:val="24"/>
                <w:szCs w:val="24"/>
              </w:rPr>
              <w:t>March</w:t>
            </w:r>
            <w:r w:rsidRPr="00545F29">
              <w:rPr>
                <w:rFonts w:ascii="Times New Roman" w:hAnsi="Times New Roman" w:cs="Times New Roman"/>
                <w:i w:val="0"/>
                <w:sz w:val="24"/>
                <w:szCs w:val="24"/>
              </w:rPr>
              <w:t xml:space="preserve"> </w:t>
            </w:r>
            <w:r w:rsidR="25547FEF" w:rsidRPr="00545F29">
              <w:rPr>
                <w:rFonts w:ascii="Times New Roman" w:hAnsi="Times New Roman" w:cs="Times New Roman"/>
                <w:i w:val="0"/>
                <w:sz w:val="24"/>
                <w:szCs w:val="24"/>
              </w:rPr>
              <w:t>31</w:t>
            </w:r>
            <w:r w:rsidRPr="00545F29">
              <w:rPr>
                <w:rFonts w:ascii="Times New Roman" w:hAnsi="Times New Roman" w:cs="Times New Roman"/>
                <w:i w:val="0"/>
                <w:sz w:val="24"/>
                <w:szCs w:val="24"/>
              </w:rPr>
              <w:t>, 2022, at 5:00am.</w:t>
            </w:r>
          </w:p>
          <w:p w14:paraId="3A548605" w14:textId="222ADB9C" w:rsidR="3FF06128" w:rsidRPr="00545F29" w:rsidRDefault="3FF06128" w:rsidP="00AC164F">
            <w:pPr>
              <w:pStyle w:val="BodyText"/>
              <w:numPr>
                <w:ilvl w:val="0"/>
                <w:numId w:val="39"/>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Click the “Confirm” button.</w:t>
            </w:r>
          </w:p>
          <w:p w14:paraId="3813B8A8" w14:textId="0F1ECF4A" w:rsidR="4E46220F" w:rsidRPr="00545F29" w:rsidRDefault="4E46220F" w:rsidP="00AC164F">
            <w:pPr>
              <w:pStyle w:val="BodyText"/>
              <w:numPr>
                <w:ilvl w:val="0"/>
                <w:numId w:val="39"/>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017E74DB" w:rsidRPr="00545F29" w14:paraId="5C25B529" w14:textId="77777777" w:rsidTr="79D45E12">
        <w:tc>
          <w:tcPr>
            <w:tcW w:w="2065" w:type="dxa"/>
          </w:tcPr>
          <w:p w14:paraId="582FC905"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42DC1BBA" w14:textId="6E7D43AC" w:rsidR="4E46220F" w:rsidRPr="00545F29" w:rsidRDefault="4E46220F" w:rsidP="009B7BC4">
            <w:pPr>
              <w:pStyle w:val="BodyText"/>
              <w:numPr>
                <w:ilvl w:val="0"/>
                <w:numId w:val="178"/>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An alert </w:t>
            </w:r>
            <w:r w:rsidR="1D42C4FA" w:rsidRPr="00545F29">
              <w:rPr>
                <w:rFonts w:ascii="Times New Roman" w:hAnsi="Times New Roman" w:cs="Times New Roman"/>
                <w:i w:val="0"/>
                <w:sz w:val="24"/>
                <w:szCs w:val="24"/>
              </w:rPr>
              <w:t>that says</w:t>
            </w:r>
            <w:r w:rsidRPr="00545F29">
              <w:rPr>
                <w:rFonts w:ascii="Times New Roman" w:hAnsi="Times New Roman" w:cs="Times New Roman"/>
                <w:i w:val="0"/>
                <w:sz w:val="24"/>
                <w:szCs w:val="24"/>
              </w:rPr>
              <w:t xml:space="preserve"> “Oops... Cannot add an availability for a previous time.”</w:t>
            </w:r>
          </w:p>
          <w:p w14:paraId="51533779" w14:textId="7CEA2DC8" w:rsidR="4E46220F" w:rsidRPr="00545F29" w:rsidRDefault="4E46220F" w:rsidP="009B7BC4">
            <w:pPr>
              <w:pStyle w:val="BodyText"/>
              <w:numPr>
                <w:ilvl w:val="0"/>
                <w:numId w:val="178"/>
              </w:numPr>
              <w:jc w:val="left"/>
              <w:rPr>
                <w:rFonts w:ascii="Times New Roman" w:hAnsi="Times New Roman" w:cs="Times New Roman"/>
                <w:sz w:val="24"/>
                <w:szCs w:val="24"/>
              </w:rPr>
            </w:pPr>
            <w:r w:rsidRPr="00545F29">
              <w:rPr>
                <w:rFonts w:ascii="Times New Roman" w:hAnsi="Times New Roman" w:cs="Times New Roman"/>
                <w:i w:val="0"/>
                <w:sz w:val="24"/>
                <w:szCs w:val="24"/>
              </w:rPr>
              <w:t>The window refreshes the staff availability page.</w:t>
            </w:r>
          </w:p>
        </w:tc>
      </w:tr>
    </w:tbl>
    <w:p w14:paraId="2629AA72" w14:textId="17DF920C"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219C6645" w:rsidRPr="00545F29" w14:paraId="1025FC12" w14:textId="77777777" w:rsidTr="79D45E12">
        <w:tc>
          <w:tcPr>
            <w:tcW w:w="4315" w:type="dxa"/>
            <w:gridSpan w:val="2"/>
            <w:shd w:val="clear" w:color="auto" w:fill="D9D9D9" w:themeFill="background1" w:themeFillShade="D9"/>
          </w:tcPr>
          <w:p w14:paraId="5D4C46D5" w14:textId="57A5A3BA" w:rsidR="7E4B460F"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45</w:t>
            </w:r>
          </w:p>
        </w:tc>
        <w:tc>
          <w:tcPr>
            <w:tcW w:w="5035" w:type="dxa"/>
            <w:shd w:val="clear" w:color="auto" w:fill="D9D9D9" w:themeFill="background1" w:themeFillShade="D9"/>
          </w:tcPr>
          <w:p w14:paraId="15C12B2D" w14:textId="5AC47B99" w:rsidR="7E4B460F" w:rsidRPr="00545F29" w:rsidRDefault="7E4B460F"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Staff Availability Change: Create a Valid Availability</w:t>
            </w:r>
          </w:p>
        </w:tc>
      </w:tr>
      <w:tr w:rsidR="219C6645" w:rsidRPr="00545F29" w14:paraId="36BA1E3F" w14:textId="77777777" w:rsidTr="79D45E12">
        <w:tc>
          <w:tcPr>
            <w:tcW w:w="4315" w:type="dxa"/>
            <w:gridSpan w:val="2"/>
            <w:shd w:val="clear" w:color="auto" w:fill="D9D9D9" w:themeFill="background1" w:themeFillShade="D9"/>
          </w:tcPr>
          <w:p w14:paraId="1FA161A0" w14:textId="62C9ED85" w:rsidR="7E4B460F" w:rsidRPr="00545F29" w:rsidRDefault="7E4B460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ED196A2" w14:textId="5E46E364" w:rsidR="7E4B460F" w:rsidRPr="00545F29" w:rsidRDefault="7E4B460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19C6645" w:rsidRPr="00545F29" w14:paraId="5F9B1167" w14:textId="77777777" w:rsidTr="79D45E12">
        <w:tc>
          <w:tcPr>
            <w:tcW w:w="4315" w:type="dxa"/>
            <w:gridSpan w:val="2"/>
            <w:shd w:val="clear" w:color="auto" w:fill="D9D9D9" w:themeFill="background1" w:themeFillShade="D9"/>
          </w:tcPr>
          <w:p w14:paraId="74F6B92F" w14:textId="258F848F" w:rsidR="7E4B460F" w:rsidRPr="00545F29" w:rsidRDefault="7E4B460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C61F5A"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A213A4D" w14:textId="3C8FD412" w:rsidR="7E4B460F" w:rsidRPr="00545F29" w:rsidRDefault="7E4B460F"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86ECD" w:rsidRPr="00545F29">
              <w:rPr>
                <w:rFonts w:ascii="Times New Roman" w:hAnsi="Times New Roman" w:cs="Times New Roman"/>
                <w:i w:val="0"/>
                <w:sz w:val="24"/>
                <w:szCs w:val="24"/>
              </w:rPr>
              <w:t>4/</w:t>
            </w:r>
            <w:r w:rsidR="00C61F5A" w:rsidRPr="00545F29">
              <w:rPr>
                <w:rFonts w:ascii="Times New Roman" w:hAnsi="Times New Roman" w:cs="Times New Roman"/>
                <w:i w:val="0"/>
                <w:sz w:val="24"/>
                <w:szCs w:val="24"/>
              </w:rPr>
              <w:t>15</w:t>
            </w:r>
            <w:r w:rsidR="00986ECD" w:rsidRPr="00545F29">
              <w:rPr>
                <w:rFonts w:ascii="Times New Roman" w:hAnsi="Times New Roman" w:cs="Times New Roman"/>
                <w:i w:val="0"/>
                <w:sz w:val="24"/>
                <w:szCs w:val="24"/>
              </w:rPr>
              <w:t>/2022</w:t>
            </w:r>
          </w:p>
        </w:tc>
      </w:tr>
      <w:tr w:rsidR="219C6645" w:rsidRPr="00545F29" w14:paraId="1A1E8D40" w14:textId="77777777" w:rsidTr="79D45E12">
        <w:tc>
          <w:tcPr>
            <w:tcW w:w="2065" w:type="dxa"/>
          </w:tcPr>
          <w:p w14:paraId="6AA0C0DA" w14:textId="77777777" w:rsidR="7E4B460F" w:rsidRPr="00545F29" w:rsidRDefault="7E4B460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D0E832F" w14:textId="5D6D890F" w:rsidR="50E61D12" w:rsidRPr="00545F29" w:rsidRDefault="50E61D1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19C6645" w:rsidRPr="00545F29" w14:paraId="64FF8159" w14:textId="77777777" w:rsidTr="79D45E12">
        <w:tc>
          <w:tcPr>
            <w:tcW w:w="2065" w:type="dxa"/>
          </w:tcPr>
          <w:p w14:paraId="730CB1A2" w14:textId="77777777" w:rsidR="7E4B460F" w:rsidRPr="00545F29" w:rsidRDefault="7E4B460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9D9B76B" w14:textId="6E2812BF" w:rsidR="00986ECD" w:rsidRPr="00545F29" w:rsidRDefault="00986ECD" w:rsidP="009B7BC4">
            <w:pPr>
              <w:pStyle w:val="BodyText"/>
              <w:numPr>
                <w:ilvl w:val="0"/>
                <w:numId w:val="181"/>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3B5CA3" w:rsidRPr="00545F29">
              <w:rPr>
                <w:rFonts w:ascii="Times New Roman" w:hAnsi="Times New Roman" w:cs="Times New Roman"/>
                <w:i w:val="0"/>
                <w:sz w:val="24"/>
                <w:szCs w:val="24"/>
              </w:rPr>
              <w:t>, DBS-01</w:t>
            </w:r>
            <w:r w:rsidR="008F2FBC" w:rsidRPr="00545F29">
              <w:rPr>
                <w:rFonts w:ascii="Times New Roman" w:hAnsi="Times New Roman" w:cs="Times New Roman"/>
                <w:i w:val="0"/>
                <w:sz w:val="24"/>
                <w:szCs w:val="24"/>
              </w:rPr>
              <w:t xml:space="preserve"> and</w:t>
            </w:r>
            <w:r w:rsidR="003B5CA3"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DBS-02</w:t>
            </w:r>
          </w:p>
          <w:p w14:paraId="5A24F854" w14:textId="77777777" w:rsidR="50E61D12" w:rsidRPr="00545F29" w:rsidRDefault="420204D5" w:rsidP="009B7BC4">
            <w:pPr>
              <w:pStyle w:val="BodyText"/>
              <w:numPr>
                <w:ilvl w:val="0"/>
                <w:numId w:val="18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 into the staff account created in DBS-02.</w:t>
            </w:r>
          </w:p>
          <w:p w14:paraId="6FABD4D3" w14:textId="2F23A8A8" w:rsidR="50E61D12" w:rsidRPr="00545F29" w:rsidRDefault="00AE2E74" w:rsidP="009B7BC4">
            <w:pPr>
              <w:pStyle w:val="BodyText"/>
              <w:numPr>
                <w:ilvl w:val="0"/>
                <w:numId w:val="181"/>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219C6645" w:rsidRPr="00545F29" w14:paraId="6C64D28A" w14:textId="77777777" w:rsidTr="79D45E12">
        <w:tc>
          <w:tcPr>
            <w:tcW w:w="2065" w:type="dxa"/>
          </w:tcPr>
          <w:p w14:paraId="24F7654E" w14:textId="2BD2AACA" w:rsidR="3E901EE2" w:rsidRPr="00545F29" w:rsidRDefault="3E901EE2" w:rsidP="00AC164F">
            <w:pPr>
              <w:pStyle w:val="BodyText"/>
              <w:jc w:val="left"/>
              <w:rPr>
                <w:rFonts w:ascii="Times New Roman" w:hAnsi="Times New Roman" w:cs="Times New Roman"/>
                <w:b/>
                <w:sz w:val="24"/>
                <w:szCs w:val="24"/>
              </w:rPr>
            </w:pPr>
            <w:r w:rsidRPr="00545F29">
              <w:rPr>
                <w:rFonts w:ascii="Times New Roman" w:hAnsi="Times New Roman" w:cs="Times New Roman"/>
                <w:b/>
                <w:i w:val="0"/>
                <w:sz w:val="24"/>
                <w:szCs w:val="24"/>
              </w:rPr>
              <w:t>Postconditions</w:t>
            </w:r>
          </w:p>
        </w:tc>
        <w:tc>
          <w:tcPr>
            <w:tcW w:w="7285" w:type="dxa"/>
            <w:gridSpan w:val="2"/>
          </w:tcPr>
          <w:p w14:paraId="719383BB" w14:textId="55ACFBB5" w:rsidR="1A6286F7" w:rsidRPr="00545F29" w:rsidRDefault="1A6286F7"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availability is saved to the </w:t>
            </w:r>
            <w:r w:rsidR="00D205EA" w:rsidRPr="00545F29">
              <w:rPr>
                <w:rFonts w:ascii="Times New Roman" w:hAnsi="Times New Roman" w:cs="Times New Roman"/>
                <w:i w:val="0"/>
                <w:sz w:val="24"/>
                <w:szCs w:val="24"/>
              </w:rPr>
              <w:t xml:space="preserve">“Availability” collection in the </w:t>
            </w:r>
            <w:r w:rsidRPr="00545F29">
              <w:rPr>
                <w:rFonts w:ascii="Times New Roman" w:hAnsi="Times New Roman" w:cs="Times New Roman"/>
                <w:i w:val="0"/>
                <w:sz w:val="24"/>
                <w:szCs w:val="24"/>
              </w:rPr>
              <w:t>database.</w:t>
            </w:r>
          </w:p>
        </w:tc>
      </w:tr>
      <w:tr w:rsidR="219C6645" w:rsidRPr="00545F29" w14:paraId="34698778" w14:textId="77777777" w:rsidTr="79D45E12">
        <w:tc>
          <w:tcPr>
            <w:tcW w:w="2065" w:type="dxa"/>
          </w:tcPr>
          <w:p w14:paraId="0BB664B4" w14:textId="77777777" w:rsidR="7E4B460F" w:rsidRPr="00545F29" w:rsidRDefault="7E4B460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DC8B461" w14:textId="77777777" w:rsidR="00C61F5A" w:rsidRPr="00545F29" w:rsidRDefault="00C61F5A" w:rsidP="00C61F5A">
            <w:pPr>
              <w:pStyle w:val="BodyText"/>
              <w:numPr>
                <w:ilvl w:val="0"/>
                <w:numId w:val="40"/>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1E58DA64" w14:textId="119633D7" w:rsidR="127F1414" w:rsidRPr="00545F29" w:rsidRDefault="127F1414" w:rsidP="00AC164F">
            <w:pPr>
              <w:pStyle w:val="BodyText"/>
              <w:numPr>
                <w:ilvl w:val="0"/>
                <w:numId w:val="40"/>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timeslot for April 20, 2022, at 7:00am.</w:t>
            </w:r>
          </w:p>
          <w:p w14:paraId="7E4630B3" w14:textId="5B0435B3" w:rsidR="2EEF2F5C" w:rsidRPr="00545F29" w:rsidRDefault="2EEF2F5C" w:rsidP="00AC164F">
            <w:pPr>
              <w:pStyle w:val="BodyText"/>
              <w:numPr>
                <w:ilvl w:val="0"/>
                <w:numId w:val="40"/>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“End” input to “</w:t>
            </w:r>
            <w:r w:rsidR="004A1903" w:rsidRPr="00545F29">
              <w:rPr>
                <w:rFonts w:ascii="Times New Roman" w:hAnsi="Times New Roman" w:cs="Times New Roman"/>
                <w:i w:val="0"/>
                <w:sz w:val="24"/>
                <w:szCs w:val="24"/>
              </w:rPr>
              <w:t>0</w:t>
            </w:r>
            <w:r w:rsidRPr="00545F29">
              <w:rPr>
                <w:rFonts w:ascii="Times New Roman" w:hAnsi="Times New Roman" w:cs="Times New Roman"/>
                <w:i w:val="0"/>
                <w:sz w:val="24"/>
                <w:szCs w:val="24"/>
              </w:rPr>
              <w:t>4/20/2022 12:00 pm.”</w:t>
            </w:r>
          </w:p>
          <w:p w14:paraId="51F68750" w14:textId="5AF2DA97" w:rsidR="2EEF2F5C" w:rsidRPr="00545F29" w:rsidRDefault="2EEF2F5C" w:rsidP="00AC164F">
            <w:pPr>
              <w:pStyle w:val="BodyText"/>
              <w:numPr>
                <w:ilvl w:val="0"/>
                <w:numId w:val="40"/>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p>
          <w:p w14:paraId="0DAD84F0" w14:textId="36FB1899" w:rsidR="10802AFD" w:rsidRPr="00545F29" w:rsidRDefault="10802AFD" w:rsidP="00AC164F">
            <w:pPr>
              <w:pStyle w:val="BodyText"/>
              <w:numPr>
                <w:ilvl w:val="0"/>
                <w:numId w:val="40"/>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2 seconds for the “Success” message to disappear.</w:t>
            </w:r>
          </w:p>
        </w:tc>
      </w:tr>
      <w:tr w:rsidR="219C6645" w:rsidRPr="00545F29" w14:paraId="217A6C55" w14:textId="77777777" w:rsidTr="79D45E12">
        <w:tc>
          <w:tcPr>
            <w:tcW w:w="2065" w:type="dxa"/>
          </w:tcPr>
          <w:p w14:paraId="5B700E34" w14:textId="77777777" w:rsidR="7E4B460F" w:rsidRPr="00545F29" w:rsidRDefault="7E4B460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0D617B0" w14:textId="241C4CE3" w:rsidR="10802AFD" w:rsidRPr="00545F29" w:rsidRDefault="10802AFD" w:rsidP="009B7BC4">
            <w:pPr>
              <w:pStyle w:val="BodyText"/>
              <w:numPr>
                <w:ilvl w:val="0"/>
                <w:numId w:val="182"/>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“Success! Availability has been saved” appears for 2 seconds.</w:t>
            </w:r>
          </w:p>
          <w:p w14:paraId="6714226D" w14:textId="6E97C36B" w:rsidR="10802AFD" w:rsidRPr="00545F29" w:rsidRDefault="10802AFD" w:rsidP="009B7BC4">
            <w:pPr>
              <w:pStyle w:val="BodyText"/>
              <w:numPr>
                <w:ilvl w:val="0"/>
                <w:numId w:val="18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window refreshes the staff availability page.</w:t>
            </w:r>
          </w:p>
          <w:p w14:paraId="7F7AEB35" w14:textId="2D0690BD" w:rsidR="69AC0004" w:rsidRPr="00545F29" w:rsidRDefault="69AC0004" w:rsidP="009B7BC4">
            <w:pPr>
              <w:pStyle w:val="BodyText"/>
              <w:numPr>
                <w:ilvl w:val="0"/>
                <w:numId w:val="182"/>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entered availability is shown on the </w:t>
            </w:r>
            <w:r w:rsidR="00986ECD" w:rsidRPr="00545F29">
              <w:rPr>
                <w:rFonts w:ascii="Times New Roman" w:hAnsi="Times New Roman" w:cs="Times New Roman"/>
                <w:i w:val="0"/>
                <w:sz w:val="24"/>
                <w:szCs w:val="24"/>
              </w:rPr>
              <w:t>calendar</w:t>
            </w:r>
            <w:r w:rsidRPr="00545F29">
              <w:rPr>
                <w:rFonts w:ascii="Times New Roman" w:hAnsi="Times New Roman" w:cs="Times New Roman"/>
                <w:i w:val="0"/>
                <w:sz w:val="24"/>
                <w:szCs w:val="24"/>
              </w:rPr>
              <w:t xml:space="preserve"> on April 22, 2022, with the title “07:00 AM – 12:00 PM.”</w:t>
            </w:r>
          </w:p>
        </w:tc>
      </w:tr>
    </w:tbl>
    <w:p w14:paraId="546FCCA1" w14:textId="16D6FC96" w:rsidR="219C6645" w:rsidRPr="00545F29" w:rsidRDefault="219C6645"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21629E41" w14:textId="77777777" w:rsidTr="79D45E12">
        <w:tc>
          <w:tcPr>
            <w:tcW w:w="4315" w:type="dxa"/>
            <w:gridSpan w:val="2"/>
            <w:shd w:val="clear" w:color="auto" w:fill="D9D9D9" w:themeFill="background1" w:themeFillShade="D9"/>
          </w:tcPr>
          <w:p w14:paraId="0C041ADC" w14:textId="326A799C" w:rsidR="2A32CB47"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46</w:t>
            </w:r>
          </w:p>
        </w:tc>
        <w:tc>
          <w:tcPr>
            <w:tcW w:w="5035" w:type="dxa"/>
            <w:shd w:val="clear" w:color="auto" w:fill="D9D9D9" w:themeFill="background1" w:themeFillShade="D9"/>
          </w:tcPr>
          <w:p w14:paraId="407306FA" w14:textId="55410064" w:rsidR="2A32CB47" w:rsidRPr="00545F29" w:rsidRDefault="2A32CB47"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Staff Availability Change: Enter a Duplicate Availability</w:t>
            </w:r>
          </w:p>
        </w:tc>
      </w:tr>
      <w:tr w:rsidR="017E74DB" w:rsidRPr="00545F29" w14:paraId="7C62BDE0" w14:textId="77777777" w:rsidTr="79D45E12">
        <w:tc>
          <w:tcPr>
            <w:tcW w:w="4315" w:type="dxa"/>
            <w:gridSpan w:val="2"/>
            <w:shd w:val="clear" w:color="auto" w:fill="D9D9D9" w:themeFill="background1" w:themeFillShade="D9"/>
          </w:tcPr>
          <w:p w14:paraId="04EC71FC"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B9131D6"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3B4C9411" w14:textId="77777777" w:rsidTr="79D45E12">
        <w:tc>
          <w:tcPr>
            <w:tcW w:w="4315" w:type="dxa"/>
            <w:gridSpan w:val="2"/>
            <w:shd w:val="clear" w:color="auto" w:fill="D9D9D9" w:themeFill="background1" w:themeFillShade="D9"/>
          </w:tcPr>
          <w:p w14:paraId="40CBC759" w14:textId="0831C709"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0432D"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7C59C02" w14:textId="190F9C6E" w:rsidR="2A32CB47" w:rsidRPr="00545F29" w:rsidRDefault="2ECACA73" w:rsidP="79D45E12">
            <w:pPr>
              <w:pStyle w:val="BodyText"/>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420204D5" w:rsidRPr="00545F29">
              <w:rPr>
                <w:rFonts w:ascii="Times New Roman" w:hAnsi="Times New Roman" w:cs="Times New Roman"/>
                <w:i w:val="0"/>
                <w:sz w:val="24"/>
                <w:szCs w:val="24"/>
              </w:rPr>
              <w:t>4/</w:t>
            </w:r>
            <w:r w:rsidR="0090432D" w:rsidRPr="00545F29">
              <w:rPr>
                <w:rFonts w:ascii="Times New Roman" w:hAnsi="Times New Roman" w:cs="Times New Roman"/>
                <w:i w:val="0"/>
                <w:sz w:val="24"/>
                <w:szCs w:val="24"/>
              </w:rPr>
              <w:t>15</w:t>
            </w:r>
            <w:r w:rsidR="420204D5" w:rsidRPr="00545F29">
              <w:rPr>
                <w:rFonts w:ascii="Times New Roman" w:hAnsi="Times New Roman" w:cs="Times New Roman"/>
                <w:i w:val="0"/>
                <w:sz w:val="24"/>
                <w:szCs w:val="24"/>
              </w:rPr>
              <w:t>/2022</w:t>
            </w:r>
          </w:p>
        </w:tc>
      </w:tr>
      <w:tr w:rsidR="017E74DB" w:rsidRPr="00545F29" w14:paraId="7A01BB71" w14:textId="77777777" w:rsidTr="79D45E12">
        <w:tc>
          <w:tcPr>
            <w:tcW w:w="2065" w:type="dxa"/>
          </w:tcPr>
          <w:p w14:paraId="49863C26"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F4BE473" w14:textId="0BA71803" w:rsidR="4E46220F" w:rsidRPr="00545F29" w:rsidRDefault="4E46220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17E74DB" w:rsidRPr="00545F29" w14:paraId="086D9121" w14:textId="77777777" w:rsidTr="79D45E12">
        <w:tc>
          <w:tcPr>
            <w:tcW w:w="2065" w:type="dxa"/>
          </w:tcPr>
          <w:p w14:paraId="08BCC59D"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3AE60CF" w14:textId="74D04B57" w:rsidR="003B5CA3" w:rsidRPr="00545F29" w:rsidRDefault="003B5CA3" w:rsidP="009B7BC4">
            <w:pPr>
              <w:pStyle w:val="BodyText"/>
              <w:numPr>
                <w:ilvl w:val="0"/>
                <w:numId w:val="183"/>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and DBS-02</w:t>
            </w:r>
          </w:p>
          <w:p w14:paraId="63C4D344" w14:textId="2073EB03" w:rsidR="003B5CA3" w:rsidRPr="00545F29" w:rsidRDefault="54BB3B2E" w:rsidP="009B7BC4">
            <w:pPr>
              <w:pStyle w:val="BodyText"/>
              <w:numPr>
                <w:ilvl w:val="0"/>
                <w:numId w:val="18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is signed into account created in </w:t>
            </w:r>
            <w:r w:rsidR="003B5CA3" w:rsidRPr="00545F29">
              <w:rPr>
                <w:rFonts w:ascii="Times New Roman" w:hAnsi="Times New Roman" w:cs="Times New Roman"/>
                <w:i w:val="0"/>
                <w:sz w:val="24"/>
                <w:szCs w:val="24"/>
              </w:rPr>
              <w:t>D</w:t>
            </w:r>
            <w:r w:rsidR="00D205EA" w:rsidRPr="00545F29">
              <w:rPr>
                <w:rFonts w:ascii="Times New Roman" w:hAnsi="Times New Roman" w:cs="Times New Roman"/>
                <w:i w:val="0"/>
                <w:sz w:val="24"/>
                <w:szCs w:val="24"/>
              </w:rPr>
              <w:t>BS</w:t>
            </w:r>
            <w:r w:rsidRPr="00545F29">
              <w:rPr>
                <w:rFonts w:ascii="Times New Roman" w:hAnsi="Times New Roman" w:cs="Times New Roman"/>
                <w:i w:val="0"/>
                <w:sz w:val="24"/>
                <w:szCs w:val="24"/>
              </w:rPr>
              <w:t>-02.</w:t>
            </w:r>
          </w:p>
          <w:p w14:paraId="16F93AD4" w14:textId="7FD3EAFB" w:rsidR="000B71B0" w:rsidRPr="00545F29" w:rsidRDefault="000B71B0" w:rsidP="009B7BC4">
            <w:pPr>
              <w:pStyle w:val="BodyText"/>
              <w:numPr>
                <w:ilvl w:val="0"/>
                <w:numId w:val="183"/>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362715FC" w14:textId="17934199" w:rsidR="4E46220F" w:rsidRPr="00545F29" w:rsidRDefault="55FCA907" w:rsidP="009B7BC4">
            <w:pPr>
              <w:pStyle w:val="BodyText"/>
              <w:numPr>
                <w:ilvl w:val="0"/>
                <w:numId w:val="183"/>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of TC</w:t>
            </w:r>
            <w:r w:rsidR="3B6466C7" w:rsidRPr="00545F29">
              <w:rPr>
                <w:rFonts w:ascii="Times New Roman" w:hAnsi="Times New Roman" w:cs="Times New Roman"/>
                <w:i w:val="0"/>
                <w:sz w:val="24"/>
                <w:szCs w:val="24"/>
              </w:rPr>
              <w:t>-</w:t>
            </w:r>
            <w:r w:rsidR="2CD4D022" w:rsidRPr="00545F29">
              <w:rPr>
                <w:rFonts w:ascii="Times New Roman" w:hAnsi="Times New Roman" w:cs="Times New Roman"/>
                <w:i w:val="0"/>
                <w:sz w:val="24"/>
                <w:szCs w:val="24"/>
              </w:rPr>
              <w:t>45.</w:t>
            </w:r>
          </w:p>
        </w:tc>
      </w:tr>
      <w:tr w:rsidR="017E74DB" w:rsidRPr="00545F29" w14:paraId="3F6EF68F" w14:textId="77777777" w:rsidTr="79D45E12">
        <w:tc>
          <w:tcPr>
            <w:tcW w:w="2065" w:type="dxa"/>
          </w:tcPr>
          <w:p w14:paraId="229B0D81"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5392100" w14:textId="7742416E" w:rsidR="4761A7BE" w:rsidRPr="00545F29" w:rsidRDefault="4761A7BE" w:rsidP="009B7BC4">
            <w:pPr>
              <w:pStyle w:val="BodyText"/>
              <w:numPr>
                <w:ilvl w:val="0"/>
                <w:numId w:val="18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availability is not saved to the </w:t>
            </w:r>
            <w:r w:rsidR="00D205EA" w:rsidRPr="00545F29">
              <w:rPr>
                <w:rFonts w:ascii="Times New Roman" w:hAnsi="Times New Roman" w:cs="Times New Roman"/>
                <w:i w:val="0"/>
                <w:sz w:val="24"/>
                <w:szCs w:val="24"/>
              </w:rPr>
              <w:t xml:space="preserve">“Availability” collection in the </w:t>
            </w:r>
            <w:r w:rsidRPr="00545F29">
              <w:rPr>
                <w:rFonts w:ascii="Times New Roman" w:hAnsi="Times New Roman" w:cs="Times New Roman"/>
                <w:i w:val="0"/>
                <w:sz w:val="24"/>
                <w:szCs w:val="24"/>
              </w:rPr>
              <w:t>database.</w:t>
            </w:r>
          </w:p>
          <w:p w14:paraId="43470C27" w14:textId="46C2ACF7" w:rsidR="4761A7BE" w:rsidRPr="00545F29" w:rsidRDefault="4761A7BE" w:rsidP="009B7BC4">
            <w:pPr>
              <w:pStyle w:val="BodyText"/>
              <w:numPr>
                <w:ilvl w:val="0"/>
                <w:numId w:val="185"/>
              </w:numPr>
              <w:jc w:val="left"/>
              <w:rPr>
                <w:rFonts w:ascii="Times New Roman" w:hAnsi="Times New Roman" w:cs="Times New Roman"/>
                <w:sz w:val="24"/>
                <w:szCs w:val="24"/>
              </w:rPr>
            </w:pPr>
            <w:r w:rsidRPr="00545F29">
              <w:rPr>
                <w:rFonts w:ascii="Times New Roman" w:hAnsi="Times New Roman" w:cs="Times New Roman"/>
                <w:i w:val="0"/>
                <w:sz w:val="24"/>
                <w:szCs w:val="24"/>
              </w:rPr>
              <w:t>The availability is not displayed on the page.</w:t>
            </w:r>
          </w:p>
        </w:tc>
      </w:tr>
      <w:tr w:rsidR="017E74DB" w:rsidRPr="00545F29" w14:paraId="21B9E77F" w14:textId="77777777" w:rsidTr="79D45E12">
        <w:tc>
          <w:tcPr>
            <w:tcW w:w="2065" w:type="dxa"/>
          </w:tcPr>
          <w:p w14:paraId="6167B401"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281086DC" w14:textId="0E7DC308" w:rsidR="0090432D" w:rsidRPr="00545F29" w:rsidRDefault="0090432D" w:rsidP="0090432D">
            <w:pPr>
              <w:pStyle w:val="BodyText"/>
              <w:numPr>
                <w:ilvl w:val="0"/>
                <w:numId w:val="41"/>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2EB0A6BE" w14:textId="44FC8F41" w:rsidR="4E46220F" w:rsidRPr="00545F29" w:rsidRDefault="697A4461" w:rsidP="00AC164F">
            <w:pPr>
              <w:pStyle w:val="BodyText"/>
              <w:numPr>
                <w:ilvl w:val="0"/>
                <w:numId w:val="41"/>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timeslot for April 20, 2022</w:t>
            </w:r>
            <w:r w:rsidR="55B0BA0F" w:rsidRPr="00545F29">
              <w:rPr>
                <w:rFonts w:ascii="Times New Roman" w:hAnsi="Times New Roman" w:cs="Times New Roman"/>
                <w:i w:val="0"/>
                <w:sz w:val="24"/>
                <w:szCs w:val="24"/>
              </w:rPr>
              <w:t>, at 7:00am.</w:t>
            </w:r>
          </w:p>
          <w:p w14:paraId="4FEFB66E" w14:textId="66B2DCDC" w:rsidR="1F5E708B" w:rsidRPr="00545F29" w:rsidRDefault="55B0BA0F" w:rsidP="00AC164F">
            <w:pPr>
              <w:pStyle w:val="BodyText"/>
              <w:numPr>
                <w:ilvl w:val="0"/>
                <w:numId w:val="4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the “End” input to “04/20/2022 12:00 pm</w:t>
            </w:r>
            <w:r w:rsidR="6E9B65FA" w:rsidRPr="00545F29">
              <w:rPr>
                <w:rFonts w:ascii="Times New Roman" w:hAnsi="Times New Roman" w:cs="Times New Roman"/>
                <w:i w:val="0"/>
                <w:sz w:val="24"/>
                <w:szCs w:val="24"/>
              </w:rPr>
              <w:t>.”</w:t>
            </w:r>
          </w:p>
          <w:p w14:paraId="51DF78FD" w14:textId="39E83663" w:rsidR="321C1C83" w:rsidRPr="00545F29" w:rsidRDefault="321C1C83" w:rsidP="00AC164F">
            <w:pPr>
              <w:pStyle w:val="BodyText"/>
              <w:numPr>
                <w:ilvl w:val="0"/>
                <w:numId w:val="4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r w:rsidR="590DBB68" w:rsidRPr="00545F29">
              <w:rPr>
                <w:rFonts w:ascii="Times New Roman" w:hAnsi="Times New Roman" w:cs="Times New Roman"/>
                <w:i w:val="0"/>
                <w:sz w:val="24"/>
                <w:szCs w:val="24"/>
              </w:rPr>
              <w:t>.</w:t>
            </w:r>
          </w:p>
          <w:p w14:paraId="377A4138" w14:textId="45CED20A" w:rsidR="1C7CE0EF" w:rsidRPr="00545F29" w:rsidRDefault="1C7CE0EF" w:rsidP="00AC164F">
            <w:pPr>
              <w:pStyle w:val="BodyText"/>
              <w:numPr>
                <w:ilvl w:val="0"/>
                <w:numId w:val="4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017E74DB" w:rsidRPr="00545F29" w14:paraId="68FCFDCE" w14:textId="77777777" w:rsidTr="79D45E12">
        <w:tc>
          <w:tcPr>
            <w:tcW w:w="2065" w:type="dxa"/>
          </w:tcPr>
          <w:p w14:paraId="359781FC"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D1270C5" w14:textId="650998F1" w:rsidR="1C7CE0EF" w:rsidRPr="00545F29" w:rsidRDefault="1C7CE0EF" w:rsidP="009B7BC4">
            <w:pPr>
              <w:pStyle w:val="BodyText"/>
              <w:numPr>
                <w:ilvl w:val="0"/>
                <w:numId w:val="18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An alert </w:t>
            </w:r>
            <w:r w:rsidR="657DF8D6" w:rsidRPr="00545F29">
              <w:rPr>
                <w:rFonts w:ascii="Times New Roman" w:hAnsi="Times New Roman" w:cs="Times New Roman"/>
                <w:i w:val="0"/>
                <w:sz w:val="24"/>
                <w:szCs w:val="24"/>
              </w:rPr>
              <w:t xml:space="preserve">that says </w:t>
            </w:r>
            <w:r w:rsidRPr="00545F29">
              <w:rPr>
                <w:rFonts w:ascii="Times New Roman" w:hAnsi="Times New Roman" w:cs="Times New Roman"/>
                <w:i w:val="0"/>
                <w:sz w:val="24"/>
                <w:szCs w:val="24"/>
              </w:rPr>
              <w:t xml:space="preserve">“Oops... </w:t>
            </w:r>
            <w:r w:rsidR="083342F7" w:rsidRPr="00545F29">
              <w:rPr>
                <w:rFonts w:ascii="Times New Roman" w:hAnsi="Times New Roman" w:cs="Times New Roman"/>
                <w:i w:val="0"/>
                <w:sz w:val="24"/>
                <w:szCs w:val="24"/>
              </w:rPr>
              <w:t>Duplicate availability.”</w:t>
            </w:r>
          </w:p>
          <w:p w14:paraId="19712586" w14:textId="3A5C4AAB" w:rsidR="5A4DA87B" w:rsidRPr="00545F29" w:rsidRDefault="5A4DA87B" w:rsidP="009B7BC4">
            <w:pPr>
              <w:pStyle w:val="BodyText"/>
              <w:numPr>
                <w:ilvl w:val="0"/>
                <w:numId w:val="184"/>
              </w:numPr>
              <w:jc w:val="left"/>
              <w:rPr>
                <w:rFonts w:ascii="Times New Roman" w:hAnsi="Times New Roman" w:cs="Times New Roman"/>
                <w:sz w:val="24"/>
                <w:szCs w:val="24"/>
              </w:rPr>
            </w:pPr>
            <w:r w:rsidRPr="00545F29">
              <w:rPr>
                <w:rFonts w:ascii="Times New Roman" w:hAnsi="Times New Roman" w:cs="Times New Roman"/>
                <w:i w:val="0"/>
                <w:sz w:val="24"/>
                <w:szCs w:val="24"/>
              </w:rPr>
              <w:t>The window refreshes the staff availability page.</w:t>
            </w:r>
          </w:p>
        </w:tc>
      </w:tr>
    </w:tbl>
    <w:p w14:paraId="1B270B83" w14:textId="17DF920C"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6DA7C19F" w14:textId="77777777" w:rsidTr="79D45E12">
        <w:tc>
          <w:tcPr>
            <w:tcW w:w="4315" w:type="dxa"/>
            <w:gridSpan w:val="2"/>
            <w:shd w:val="clear" w:color="auto" w:fill="D9D9D9" w:themeFill="background1" w:themeFillShade="D9"/>
          </w:tcPr>
          <w:p w14:paraId="6A0F5D43" w14:textId="41BEDB57" w:rsidR="2A32CB47"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47</w:t>
            </w:r>
          </w:p>
        </w:tc>
        <w:tc>
          <w:tcPr>
            <w:tcW w:w="5035" w:type="dxa"/>
            <w:shd w:val="clear" w:color="auto" w:fill="D9D9D9" w:themeFill="background1" w:themeFillShade="D9"/>
          </w:tcPr>
          <w:p w14:paraId="3F560F92" w14:textId="42E20DA7" w:rsidR="2A32CB47" w:rsidRPr="00545F29" w:rsidRDefault="2A32CB47"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Staff Availability Change: Enter an Overlapping Availability</w:t>
            </w:r>
          </w:p>
        </w:tc>
      </w:tr>
      <w:tr w:rsidR="017E74DB" w:rsidRPr="00545F29" w14:paraId="2B18ED23" w14:textId="77777777" w:rsidTr="79D45E12">
        <w:tc>
          <w:tcPr>
            <w:tcW w:w="4315" w:type="dxa"/>
            <w:gridSpan w:val="2"/>
            <w:shd w:val="clear" w:color="auto" w:fill="D9D9D9" w:themeFill="background1" w:themeFillShade="D9"/>
          </w:tcPr>
          <w:p w14:paraId="749F55FC"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EE5F77B"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2FE6AC4C" w14:textId="77777777" w:rsidTr="79D45E12">
        <w:tc>
          <w:tcPr>
            <w:tcW w:w="4315" w:type="dxa"/>
            <w:gridSpan w:val="2"/>
            <w:shd w:val="clear" w:color="auto" w:fill="D9D9D9" w:themeFill="background1" w:themeFillShade="D9"/>
          </w:tcPr>
          <w:p w14:paraId="5EB203C9" w14:textId="4E61FA7E"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0432D"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F197372" w14:textId="42FBFC2F"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7E0602" w:rsidRPr="00545F29">
              <w:rPr>
                <w:rFonts w:ascii="Times New Roman" w:hAnsi="Times New Roman" w:cs="Times New Roman"/>
                <w:i w:val="0"/>
                <w:sz w:val="24"/>
                <w:szCs w:val="24"/>
              </w:rPr>
              <w:t>4/</w:t>
            </w:r>
            <w:r w:rsidR="0090432D" w:rsidRPr="00545F29">
              <w:rPr>
                <w:rFonts w:ascii="Times New Roman" w:hAnsi="Times New Roman" w:cs="Times New Roman"/>
                <w:i w:val="0"/>
                <w:sz w:val="24"/>
                <w:szCs w:val="24"/>
              </w:rPr>
              <w:t>15</w:t>
            </w:r>
            <w:r w:rsidR="007E0602" w:rsidRPr="00545F29">
              <w:rPr>
                <w:rFonts w:ascii="Times New Roman" w:hAnsi="Times New Roman" w:cs="Times New Roman"/>
                <w:i w:val="0"/>
                <w:sz w:val="24"/>
                <w:szCs w:val="24"/>
              </w:rPr>
              <w:t>/2022</w:t>
            </w:r>
          </w:p>
        </w:tc>
      </w:tr>
      <w:tr w:rsidR="017E74DB" w:rsidRPr="00545F29" w14:paraId="17DE8690" w14:textId="77777777" w:rsidTr="79D45E12">
        <w:tc>
          <w:tcPr>
            <w:tcW w:w="2065" w:type="dxa"/>
          </w:tcPr>
          <w:p w14:paraId="4B908001"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545A30B" w14:textId="70DC5ADF" w:rsidR="2E2B5179" w:rsidRPr="00545F29" w:rsidRDefault="2E2B517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w:t>
            </w:r>
            <w:r w:rsidR="4270CCA3" w:rsidRPr="00545F29">
              <w:rPr>
                <w:rFonts w:ascii="Times New Roman" w:hAnsi="Times New Roman" w:cs="Times New Roman"/>
                <w:i w:val="0"/>
                <w:sz w:val="24"/>
                <w:szCs w:val="24"/>
              </w:rPr>
              <w:t>igh</w:t>
            </w:r>
          </w:p>
        </w:tc>
      </w:tr>
      <w:tr w:rsidR="017E74DB" w:rsidRPr="00545F29" w14:paraId="21F9E56E" w14:textId="77777777" w:rsidTr="79D45E12">
        <w:tc>
          <w:tcPr>
            <w:tcW w:w="2065" w:type="dxa"/>
          </w:tcPr>
          <w:p w14:paraId="621F86FE"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708B232" w14:textId="0516A711" w:rsidR="003B5CA3" w:rsidRPr="00545F29" w:rsidRDefault="003B5CA3" w:rsidP="009B7BC4">
            <w:pPr>
              <w:pStyle w:val="BodyText"/>
              <w:numPr>
                <w:ilvl w:val="0"/>
                <w:numId w:val="186"/>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and DBS-02</w:t>
            </w:r>
          </w:p>
          <w:p w14:paraId="03A91052" w14:textId="368DD68E" w:rsidR="003B5CA3" w:rsidRPr="00545F29" w:rsidRDefault="54BB3B2E" w:rsidP="009B7BC4">
            <w:pPr>
              <w:pStyle w:val="BodyText"/>
              <w:numPr>
                <w:ilvl w:val="0"/>
                <w:numId w:val="186"/>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User is signed into account created in DSB-02.</w:t>
            </w:r>
          </w:p>
          <w:p w14:paraId="2986186D" w14:textId="2DDC1B4A" w:rsidR="000B71B0" w:rsidRPr="00545F29" w:rsidRDefault="000B71B0" w:rsidP="009B7BC4">
            <w:pPr>
              <w:pStyle w:val="BodyText"/>
              <w:numPr>
                <w:ilvl w:val="0"/>
                <w:numId w:val="186"/>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260BA2E2" w14:textId="7B25E445" w:rsidR="769E74A3" w:rsidRPr="00545F29" w:rsidRDefault="2FF2866D" w:rsidP="009B7BC4">
            <w:pPr>
              <w:pStyle w:val="BodyText"/>
              <w:numPr>
                <w:ilvl w:val="0"/>
                <w:numId w:val="18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Perform </w:t>
            </w:r>
            <w:r w:rsidR="55FCA907"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2CD4D022" w:rsidRPr="00545F29">
              <w:rPr>
                <w:rFonts w:ascii="Times New Roman" w:hAnsi="Times New Roman" w:cs="Times New Roman"/>
                <w:i w:val="0"/>
                <w:sz w:val="24"/>
                <w:szCs w:val="24"/>
              </w:rPr>
              <w:t>45</w:t>
            </w:r>
            <w:r w:rsidRPr="00545F29">
              <w:rPr>
                <w:rFonts w:ascii="Times New Roman" w:hAnsi="Times New Roman" w:cs="Times New Roman"/>
                <w:i w:val="0"/>
                <w:sz w:val="24"/>
                <w:szCs w:val="24"/>
              </w:rPr>
              <w:t>.</w:t>
            </w:r>
          </w:p>
        </w:tc>
      </w:tr>
      <w:tr w:rsidR="017E74DB" w:rsidRPr="00545F29" w14:paraId="56224F82" w14:textId="77777777" w:rsidTr="79D45E12">
        <w:tc>
          <w:tcPr>
            <w:tcW w:w="2065" w:type="dxa"/>
          </w:tcPr>
          <w:p w14:paraId="0898CD8D"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168CF471" w14:textId="5236CF89" w:rsidR="2BBB508F" w:rsidRPr="00545F29" w:rsidRDefault="2BBB508F" w:rsidP="009B7BC4">
            <w:pPr>
              <w:pStyle w:val="BodyText"/>
              <w:numPr>
                <w:ilvl w:val="0"/>
                <w:numId w:val="187"/>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availability is not saved to the </w:t>
            </w:r>
            <w:r w:rsidR="00D205EA" w:rsidRPr="00545F29">
              <w:rPr>
                <w:rFonts w:ascii="Times New Roman" w:hAnsi="Times New Roman" w:cs="Times New Roman"/>
                <w:i w:val="0"/>
                <w:sz w:val="24"/>
                <w:szCs w:val="24"/>
              </w:rPr>
              <w:t xml:space="preserve">“Availability” collection in the </w:t>
            </w:r>
            <w:r w:rsidRPr="00545F29">
              <w:rPr>
                <w:rFonts w:ascii="Times New Roman" w:hAnsi="Times New Roman" w:cs="Times New Roman"/>
                <w:i w:val="0"/>
                <w:sz w:val="24"/>
                <w:szCs w:val="24"/>
              </w:rPr>
              <w:t>database.</w:t>
            </w:r>
          </w:p>
          <w:p w14:paraId="07F48446" w14:textId="62F34B21" w:rsidR="2BBB508F" w:rsidRPr="00545F29" w:rsidRDefault="2BBB508F" w:rsidP="009B7BC4">
            <w:pPr>
              <w:pStyle w:val="BodyText"/>
              <w:numPr>
                <w:ilvl w:val="0"/>
                <w:numId w:val="187"/>
              </w:numPr>
              <w:jc w:val="left"/>
              <w:rPr>
                <w:rFonts w:ascii="Times New Roman" w:hAnsi="Times New Roman" w:cs="Times New Roman"/>
                <w:sz w:val="24"/>
                <w:szCs w:val="24"/>
              </w:rPr>
            </w:pPr>
            <w:r w:rsidRPr="00545F29">
              <w:rPr>
                <w:rFonts w:ascii="Times New Roman" w:hAnsi="Times New Roman" w:cs="Times New Roman"/>
                <w:i w:val="0"/>
                <w:sz w:val="24"/>
                <w:szCs w:val="24"/>
              </w:rPr>
              <w:t>The availability is not displayed on the page.</w:t>
            </w:r>
          </w:p>
        </w:tc>
      </w:tr>
      <w:tr w:rsidR="017E74DB" w:rsidRPr="00545F29" w14:paraId="77FA3EC1" w14:textId="77777777" w:rsidTr="79D45E12">
        <w:tc>
          <w:tcPr>
            <w:tcW w:w="2065" w:type="dxa"/>
          </w:tcPr>
          <w:p w14:paraId="0FF7FDF5"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6F0F4D7" w14:textId="77777777" w:rsidR="0090432D" w:rsidRPr="00545F29" w:rsidRDefault="0090432D" w:rsidP="0090432D">
            <w:pPr>
              <w:pStyle w:val="BodyText"/>
              <w:numPr>
                <w:ilvl w:val="0"/>
                <w:numId w:val="42"/>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1C6A26DF" w14:textId="7F3FED7F" w:rsidR="769E74A3" w:rsidRPr="00545F29" w:rsidRDefault="5353B66E" w:rsidP="00AC164F">
            <w:pPr>
              <w:pStyle w:val="BodyText"/>
              <w:numPr>
                <w:ilvl w:val="0"/>
                <w:numId w:val="4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on the timeslot for April 20, 2022, at </w:t>
            </w:r>
            <w:r w:rsidR="1B715603" w:rsidRPr="00545F29">
              <w:rPr>
                <w:rFonts w:ascii="Times New Roman" w:hAnsi="Times New Roman" w:cs="Times New Roman"/>
                <w:i w:val="0"/>
                <w:sz w:val="24"/>
                <w:szCs w:val="24"/>
              </w:rPr>
              <w:t>4:00am.</w:t>
            </w:r>
          </w:p>
          <w:p w14:paraId="1FB2795A" w14:textId="3B8F655D" w:rsidR="0F573092" w:rsidRPr="00545F29" w:rsidRDefault="1B715603" w:rsidP="00AC164F">
            <w:pPr>
              <w:pStyle w:val="BodyText"/>
              <w:numPr>
                <w:ilvl w:val="0"/>
                <w:numId w:val="42"/>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“End” input to “04/20/2022 08:00 am</w:t>
            </w:r>
            <w:r w:rsidR="5A0D0AF6" w:rsidRPr="00545F29">
              <w:rPr>
                <w:rFonts w:ascii="Times New Roman" w:hAnsi="Times New Roman" w:cs="Times New Roman"/>
                <w:i w:val="0"/>
                <w:sz w:val="24"/>
                <w:szCs w:val="24"/>
              </w:rPr>
              <w:t>.”</w:t>
            </w:r>
          </w:p>
          <w:p w14:paraId="7E1B833D" w14:textId="4958B107" w:rsidR="7BBE686F" w:rsidRPr="00545F29" w:rsidRDefault="7BBE686F" w:rsidP="00AC164F">
            <w:pPr>
              <w:pStyle w:val="BodyText"/>
              <w:numPr>
                <w:ilvl w:val="0"/>
                <w:numId w:val="42"/>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p>
          <w:p w14:paraId="62A38A6C" w14:textId="08E2986E" w:rsidR="7BBE686F" w:rsidRPr="00545F29" w:rsidRDefault="7BBE686F" w:rsidP="00AC164F">
            <w:pPr>
              <w:pStyle w:val="BodyText"/>
              <w:numPr>
                <w:ilvl w:val="0"/>
                <w:numId w:val="42"/>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017E74DB" w:rsidRPr="00545F29" w14:paraId="124377D3" w14:textId="77777777" w:rsidTr="79D45E12">
        <w:tc>
          <w:tcPr>
            <w:tcW w:w="2065" w:type="dxa"/>
          </w:tcPr>
          <w:p w14:paraId="6A1364ED"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BB26E9E" w14:textId="11BBD045" w:rsidR="11E2914D" w:rsidRPr="00545F29" w:rsidRDefault="11E2914D" w:rsidP="009B7BC4">
            <w:pPr>
              <w:pStyle w:val="BodyText"/>
              <w:numPr>
                <w:ilvl w:val="0"/>
                <w:numId w:val="188"/>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An alert </w:t>
            </w:r>
            <w:r w:rsidR="26E244F9" w:rsidRPr="00545F29">
              <w:rPr>
                <w:rFonts w:ascii="Times New Roman" w:hAnsi="Times New Roman" w:cs="Times New Roman"/>
                <w:i w:val="0"/>
                <w:sz w:val="24"/>
                <w:szCs w:val="24"/>
              </w:rPr>
              <w:t>that says</w:t>
            </w:r>
            <w:r w:rsidRPr="00545F29">
              <w:rPr>
                <w:rFonts w:ascii="Times New Roman" w:hAnsi="Times New Roman" w:cs="Times New Roman"/>
                <w:i w:val="0"/>
                <w:sz w:val="24"/>
                <w:szCs w:val="24"/>
              </w:rPr>
              <w:t xml:space="preserve"> “Oops... </w:t>
            </w:r>
            <w:r w:rsidR="2E2B5179" w:rsidRPr="00545F29">
              <w:rPr>
                <w:rFonts w:ascii="Times New Roman" w:hAnsi="Times New Roman" w:cs="Times New Roman"/>
                <w:i w:val="0"/>
                <w:sz w:val="24"/>
                <w:szCs w:val="24"/>
              </w:rPr>
              <w:t>Availabilities cannot overlap.”</w:t>
            </w:r>
          </w:p>
          <w:p w14:paraId="4D6D73EF" w14:textId="5CD5775B" w:rsidR="2E2B5179" w:rsidRPr="00545F29" w:rsidRDefault="2E2B5179" w:rsidP="009B7BC4">
            <w:pPr>
              <w:pStyle w:val="BodyText"/>
              <w:numPr>
                <w:ilvl w:val="0"/>
                <w:numId w:val="188"/>
              </w:numPr>
              <w:jc w:val="left"/>
              <w:rPr>
                <w:rFonts w:ascii="Times New Roman" w:hAnsi="Times New Roman" w:cs="Times New Roman"/>
                <w:sz w:val="24"/>
                <w:szCs w:val="24"/>
              </w:rPr>
            </w:pPr>
            <w:r w:rsidRPr="00545F29">
              <w:rPr>
                <w:rFonts w:ascii="Times New Roman" w:hAnsi="Times New Roman" w:cs="Times New Roman"/>
                <w:i w:val="0"/>
                <w:sz w:val="24"/>
                <w:szCs w:val="24"/>
              </w:rPr>
              <w:t>The window refreshes the staff availability page.</w:t>
            </w:r>
          </w:p>
        </w:tc>
      </w:tr>
    </w:tbl>
    <w:p w14:paraId="5126980E" w14:textId="7EB638D3"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6B7B3D99" w14:textId="77777777" w:rsidTr="79D45E12">
        <w:tc>
          <w:tcPr>
            <w:tcW w:w="4315" w:type="dxa"/>
            <w:gridSpan w:val="2"/>
            <w:shd w:val="clear" w:color="auto" w:fill="D9D9D9" w:themeFill="background1" w:themeFillShade="D9"/>
          </w:tcPr>
          <w:p w14:paraId="39BD0EDD" w14:textId="4E38AA3C"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48</w:t>
            </w:r>
          </w:p>
        </w:tc>
        <w:tc>
          <w:tcPr>
            <w:tcW w:w="5035" w:type="dxa"/>
            <w:shd w:val="clear" w:color="auto" w:fill="D9D9D9" w:themeFill="background1" w:themeFillShade="D9"/>
          </w:tcPr>
          <w:p w14:paraId="1C30C6AE" w14:textId="7AA37DBD" w:rsidR="2A32CB47" w:rsidRPr="00545F29" w:rsidRDefault="2A32CB47"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Staff Availability Change: Edit Existing Availability into a Past Date</w:t>
            </w:r>
          </w:p>
        </w:tc>
      </w:tr>
      <w:tr w:rsidR="017E74DB" w:rsidRPr="00545F29" w14:paraId="49F8CCF2" w14:textId="77777777" w:rsidTr="79D45E12">
        <w:tc>
          <w:tcPr>
            <w:tcW w:w="4315" w:type="dxa"/>
            <w:gridSpan w:val="2"/>
            <w:shd w:val="clear" w:color="auto" w:fill="D9D9D9" w:themeFill="background1" w:themeFillShade="D9"/>
          </w:tcPr>
          <w:p w14:paraId="5F898633"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578582D"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1F83B282" w14:textId="77777777" w:rsidTr="79D45E12">
        <w:tc>
          <w:tcPr>
            <w:tcW w:w="4315" w:type="dxa"/>
            <w:gridSpan w:val="2"/>
            <w:shd w:val="clear" w:color="auto" w:fill="D9D9D9" w:themeFill="background1" w:themeFillShade="D9"/>
          </w:tcPr>
          <w:p w14:paraId="6E58C7D4" w14:textId="5525F8C3" w:rsidR="2A32CB47" w:rsidRPr="00545F29" w:rsidRDefault="2ECACA73"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B205A3"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76FBAE6" w14:textId="6F0F4CAA" w:rsidR="2A32CB47" w:rsidRPr="00545F29" w:rsidRDefault="2ECACA73"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B205A3" w:rsidRPr="00545F29">
              <w:rPr>
                <w:rFonts w:ascii="Times New Roman" w:hAnsi="Times New Roman" w:cs="Times New Roman"/>
                <w:i w:val="0"/>
                <w:sz w:val="24"/>
                <w:szCs w:val="24"/>
              </w:rPr>
              <w:t>4/15/2022</w:t>
            </w:r>
          </w:p>
        </w:tc>
      </w:tr>
      <w:tr w:rsidR="017E74DB" w:rsidRPr="00545F29" w14:paraId="5A6BD706" w14:textId="77777777" w:rsidTr="79D45E12">
        <w:tc>
          <w:tcPr>
            <w:tcW w:w="2065" w:type="dxa"/>
          </w:tcPr>
          <w:p w14:paraId="1316D964"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97D7BEB" w14:textId="16F4751D" w:rsidR="4CEC14ED" w:rsidRPr="00545F29" w:rsidRDefault="4CEC14ED"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Low</w:t>
            </w:r>
          </w:p>
        </w:tc>
      </w:tr>
      <w:tr w:rsidR="017E74DB" w:rsidRPr="00545F29" w14:paraId="664D1638" w14:textId="77777777" w:rsidTr="79D45E12">
        <w:tc>
          <w:tcPr>
            <w:tcW w:w="2065" w:type="dxa"/>
          </w:tcPr>
          <w:p w14:paraId="776C13CE"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ACF3617" w14:textId="2CC5236A" w:rsidR="00B3323A" w:rsidRPr="00545F29" w:rsidRDefault="00B3323A" w:rsidP="009B7BC4">
            <w:pPr>
              <w:pStyle w:val="BodyText"/>
              <w:numPr>
                <w:ilvl w:val="0"/>
                <w:numId w:val="189"/>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DBS-02</w:t>
            </w:r>
            <w:r w:rsidR="00885360" w:rsidRPr="00545F29">
              <w:rPr>
                <w:rFonts w:ascii="Times New Roman" w:hAnsi="Times New Roman" w:cs="Times New Roman"/>
                <w:i w:val="0"/>
                <w:sz w:val="24"/>
                <w:szCs w:val="24"/>
              </w:rPr>
              <w:t xml:space="preserve"> and DBS-04</w:t>
            </w:r>
          </w:p>
          <w:p w14:paraId="100BB391" w14:textId="1995C1B0" w:rsidR="00B3323A" w:rsidRPr="00545F29" w:rsidRDefault="6E7C9A8B" w:rsidP="009B7BC4">
            <w:pPr>
              <w:pStyle w:val="BodyText"/>
              <w:numPr>
                <w:ilvl w:val="0"/>
                <w:numId w:val="18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User is signed into </w:t>
            </w:r>
            <w:r w:rsidR="6F7F21C0" w:rsidRPr="00545F29">
              <w:rPr>
                <w:rFonts w:ascii="Times New Roman" w:hAnsi="Times New Roman" w:cs="Times New Roman"/>
                <w:i w:val="0"/>
                <w:sz w:val="24"/>
                <w:szCs w:val="24"/>
              </w:rPr>
              <w:t>account created in DSB-02.</w:t>
            </w:r>
          </w:p>
          <w:p w14:paraId="79E4A1AD" w14:textId="2A70CDD5" w:rsidR="00B3323A" w:rsidRPr="00545F29" w:rsidRDefault="00CA3B62" w:rsidP="009B7BC4">
            <w:pPr>
              <w:pStyle w:val="BodyText"/>
              <w:numPr>
                <w:ilvl w:val="0"/>
                <w:numId w:val="189"/>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017E74DB" w:rsidRPr="00545F29" w14:paraId="5D93153C" w14:textId="77777777" w:rsidTr="79D45E12">
        <w:tc>
          <w:tcPr>
            <w:tcW w:w="2065" w:type="dxa"/>
          </w:tcPr>
          <w:p w14:paraId="56D47CAB"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2B38C7B" w14:textId="01DF64AF" w:rsidR="7CA72845" w:rsidRPr="00545F29" w:rsidRDefault="7CA72845" w:rsidP="009B7BC4">
            <w:pPr>
              <w:pStyle w:val="BodyText"/>
              <w:numPr>
                <w:ilvl w:val="0"/>
                <w:numId w:val="18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existing availability is </w:t>
            </w:r>
            <w:r w:rsidR="72DAD737" w:rsidRPr="00545F29">
              <w:rPr>
                <w:rFonts w:ascii="Times New Roman" w:hAnsi="Times New Roman" w:cs="Times New Roman"/>
                <w:i w:val="0"/>
                <w:sz w:val="24"/>
                <w:szCs w:val="24"/>
              </w:rPr>
              <w:t xml:space="preserve">not updated in the </w:t>
            </w:r>
            <w:r w:rsidR="00D205EA" w:rsidRPr="00545F29">
              <w:rPr>
                <w:rFonts w:ascii="Times New Roman" w:hAnsi="Times New Roman" w:cs="Times New Roman"/>
                <w:i w:val="0"/>
                <w:sz w:val="24"/>
                <w:szCs w:val="24"/>
              </w:rPr>
              <w:t xml:space="preserve">“Availability” collection of the </w:t>
            </w:r>
            <w:r w:rsidR="72DAD737" w:rsidRPr="00545F29">
              <w:rPr>
                <w:rFonts w:ascii="Times New Roman" w:hAnsi="Times New Roman" w:cs="Times New Roman"/>
                <w:i w:val="0"/>
                <w:sz w:val="24"/>
                <w:szCs w:val="24"/>
              </w:rPr>
              <w:t>database.</w:t>
            </w:r>
          </w:p>
          <w:p w14:paraId="366E0D74" w14:textId="56B08C6C" w:rsidR="1843DF2B" w:rsidRPr="00545F29" w:rsidRDefault="1843DF2B" w:rsidP="009B7BC4">
            <w:pPr>
              <w:pStyle w:val="BodyText"/>
              <w:numPr>
                <w:ilvl w:val="0"/>
                <w:numId w:val="189"/>
              </w:numPr>
              <w:jc w:val="left"/>
              <w:rPr>
                <w:rFonts w:ascii="Times New Roman" w:hAnsi="Times New Roman" w:cs="Times New Roman"/>
                <w:sz w:val="24"/>
                <w:szCs w:val="24"/>
              </w:rPr>
            </w:pPr>
            <w:r w:rsidRPr="00545F29">
              <w:rPr>
                <w:rFonts w:ascii="Times New Roman" w:hAnsi="Times New Roman" w:cs="Times New Roman"/>
                <w:i w:val="0"/>
                <w:sz w:val="24"/>
                <w:szCs w:val="24"/>
              </w:rPr>
              <w:t>There are no changes to the availability on the schedule</w:t>
            </w:r>
            <w:r w:rsidR="111385A9" w:rsidRPr="00545F29">
              <w:rPr>
                <w:rFonts w:ascii="Times New Roman" w:hAnsi="Times New Roman" w:cs="Times New Roman"/>
                <w:i w:val="0"/>
                <w:sz w:val="24"/>
                <w:szCs w:val="24"/>
              </w:rPr>
              <w:t>.</w:t>
            </w:r>
          </w:p>
        </w:tc>
      </w:tr>
      <w:tr w:rsidR="017E74DB" w:rsidRPr="00545F29" w14:paraId="044C4B95" w14:textId="77777777" w:rsidTr="79D45E12">
        <w:tc>
          <w:tcPr>
            <w:tcW w:w="2065" w:type="dxa"/>
          </w:tcPr>
          <w:p w14:paraId="2F4619E5"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AC52786" w14:textId="77777777" w:rsidR="00B205A3" w:rsidRPr="00545F29" w:rsidRDefault="00B205A3" w:rsidP="009B7BC4">
            <w:pPr>
              <w:pStyle w:val="BodyText"/>
              <w:numPr>
                <w:ilvl w:val="0"/>
                <w:numId w:val="190"/>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3BDA35F0" w14:textId="3DD28B96" w:rsidR="06B2AC6C" w:rsidRPr="00545F29" w:rsidRDefault="23B439C5" w:rsidP="009B7BC4">
            <w:pPr>
              <w:pStyle w:val="BodyText"/>
              <w:numPr>
                <w:ilvl w:val="0"/>
                <w:numId w:val="190"/>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Click on the existing availability for April 2</w:t>
            </w:r>
            <w:r w:rsidR="00885360"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 </w:t>
            </w:r>
            <w:r w:rsidR="3B90C162" w:rsidRPr="00545F29">
              <w:rPr>
                <w:rFonts w:ascii="Times New Roman" w:hAnsi="Times New Roman" w:cs="Times New Roman"/>
                <w:i w:val="0"/>
                <w:sz w:val="24"/>
                <w:szCs w:val="24"/>
              </w:rPr>
              <w:t xml:space="preserve">2022, from </w:t>
            </w:r>
            <w:r w:rsidR="00885360" w:rsidRPr="00545F29">
              <w:rPr>
                <w:rFonts w:ascii="Times New Roman" w:hAnsi="Times New Roman" w:cs="Times New Roman"/>
                <w:i w:val="0"/>
                <w:sz w:val="24"/>
                <w:szCs w:val="24"/>
              </w:rPr>
              <w:t>8</w:t>
            </w:r>
            <w:r w:rsidR="3B90C162" w:rsidRPr="00545F29">
              <w:rPr>
                <w:rFonts w:ascii="Times New Roman" w:hAnsi="Times New Roman" w:cs="Times New Roman"/>
                <w:i w:val="0"/>
                <w:sz w:val="24"/>
                <w:szCs w:val="24"/>
              </w:rPr>
              <w:t xml:space="preserve">:00am to </w:t>
            </w:r>
            <w:r w:rsidR="00885360" w:rsidRPr="00545F29">
              <w:rPr>
                <w:rFonts w:ascii="Times New Roman" w:hAnsi="Times New Roman" w:cs="Times New Roman"/>
                <w:i w:val="0"/>
                <w:sz w:val="24"/>
                <w:szCs w:val="24"/>
              </w:rPr>
              <w:t>4</w:t>
            </w:r>
            <w:r w:rsidR="3B90C162" w:rsidRPr="00545F29">
              <w:rPr>
                <w:rFonts w:ascii="Times New Roman" w:hAnsi="Times New Roman" w:cs="Times New Roman"/>
                <w:i w:val="0"/>
                <w:sz w:val="24"/>
                <w:szCs w:val="24"/>
              </w:rPr>
              <w:t>:00pm.</w:t>
            </w:r>
          </w:p>
          <w:p w14:paraId="4C4F5070" w14:textId="1DB9CF1B" w:rsidR="4AAC6A02" w:rsidRPr="00545F29" w:rsidRDefault="4AAC6A02" w:rsidP="009B7BC4">
            <w:pPr>
              <w:pStyle w:val="BodyText"/>
              <w:numPr>
                <w:ilvl w:val="0"/>
                <w:numId w:val="19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the “Edit” icon in the top </w:t>
            </w:r>
            <w:r w:rsidR="44FBDB54" w:rsidRPr="00545F29">
              <w:rPr>
                <w:rFonts w:ascii="Times New Roman" w:hAnsi="Times New Roman" w:cs="Times New Roman"/>
                <w:i w:val="0"/>
                <w:sz w:val="24"/>
                <w:szCs w:val="24"/>
              </w:rPr>
              <w:t xml:space="preserve">right of the </w:t>
            </w:r>
            <w:r w:rsidR="46793008" w:rsidRPr="00545F29">
              <w:rPr>
                <w:rFonts w:ascii="Times New Roman" w:hAnsi="Times New Roman" w:cs="Times New Roman"/>
                <w:i w:val="0"/>
                <w:sz w:val="24"/>
                <w:szCs w:val="24"/>
              </w:rPr>
              <w:t>pop-up window.</w:t>
            </w:r>
          </w:p>
          <w:p w14:paraId="610E8C73" w14:textId="63501866" w:rsidR="46793008" w:rsidRPr="00545F29" w:rsidRDefault="06ECD5E9" w:rsidP="009B7BC4">
            <w:pPr>
              <w:pStyle w:val="BodyText"/>
              <w:numPr>
                <w:ilvl w:val="0"/>
                <w:numId w:val="19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Change the “Start” input to </w:t>
            </w:r>
            <w:r w:rsidR="6A7F6A9A" w:rsidRPr="00545F29">
              <w:rPr>
                <w:rFonts w:ascii="Times New Roman" w:hAnsi="Times New Roman" w:cs="Times New Roman"/>
                <w:i w:val="0"/>
                <w:sz w:val="24"/>
                <w:szCs w:val="24"/>
              </w:rPr>
              <w:t>“03/30/2022 07:00am.”</w:t>
            </w:r>
          </w:p>
          <w:p w14:paraId="6E50B28B" w14:textId="4AB32D9D" w:rsidR="014FFD5F" w:rsidRPr="00545F29" w:rsidRDefault="6A7F6A9A" w:rsidP="009B7BC4">
            <w:pPr>
              <w:pStyle w:val="BodyText"/>
              <w:numPr>
                <w:ilvl w:val="0"/>
                <w:numId w:val="19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the “End” input to “03/30/2022 12:00pm.”</w:t>
            </w:r>
          </w:p>
          <w:p w14:paraId="1D5E6C7D" w14:textId="33FC1A4E" w:rsidR="4F75F84F" w:rsidRPr="00545F29" w:rsidRDefault="4F75F84F" w:rsidP="009B7BC4">
            <w:pPr>
              <w:pStyle w:val="BodyText"/>
              <w:numPr>
                <w:ilvl w:val="0"/>
                <w:numId w:val="19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w:t>
            </w:r>
            <w:r w:rsidR="3321292C" w:rsidRPr="00545F29">
              <w:rPr>
                <w:rFonts w:ascii="Times New Roman" w:hAnsi="Times New Roman" w:cs="Times New Roman"/>
                <w:i w:val="0"/>
                <w:sz w:val="24"/>
                <w:szCs w:val="24"/>
              </w:rPr>
              <w:t xml:space="preserve"> “Confirm” button.</w:t>
            </w:r>
          </w:p>
          <w:p w14:paraId="57EB5483" w14:textId="036466F9" w:rsidR="7B50BA33" w:rsidRPr="00545F29" w:rsidRDefault="22D0EE57" w:rsidP="009B7BC4">
            <w:pPr>
              <w:pStyle w:val="BodyText"/>
              <w:numPr>
                <w:ilvl w:val="0"/>
                <w:numId w:val="19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Wait 2 seconds for the alert on the center right of the window to disappear.</w:t>
            </w:r>
          </w:p>
          <w:p w14:paraId="403B7A2A" w14:textId="0311BC18" w:rsidR="7B50BA33" w:rsidRPr="00545F29" w:rsidRDefault="22D0EE57" w:rsidP="009B7BC4">
            <w:pPr>
              <w:pStyle w:val="BodyText"/>
              <w:numPr>
                <w:ilvl w:val="0"/>
                <w:numId w:val="19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“Cancel” button.</w:t>
            </w:r>
          </w:p>
        </w:tc>
      </w:tr>
      <w:tr w:rsidR="017E74DB" w:rsidRPr="00545F29" w14:paraId="06CA86E7" w14:textId="77777777" w:rsidTr="79D45E12">
        <w:tc>
          <w:tcPr>
            <w:tcW w:w="2065" w:type="dxa"/>
          </w:tcPr>
          <w:p w14:paraId="2E627AB0"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27B7B89D" w14:textId="1C364410" w:rsidR="22D0EE57" w:rsidRPr="00545F29" w:rsidRDefault="22D0EE57"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w:t>
            </w:r>
            <w:r w:rsidR="52C5DB42" w:rsidRPr="00545F29">
              <w:rPr>
                <w:rFonts w:ascii="Times New Roman" w:hAnsi="Times New Roman" w:cs="Times New Roman"/>
                <w:i w:val="0"/>
                <w:sz w:val="24"/>
                <w:szCs w:val="24"/>
              </w:rPr>
              <w:t>n alert saying “Oops... Cannot edit an availability from a previous time.”</w:t>
            </w:r>
          </w:p>
        </w:tc>
      </w:tr>
    </w:tbl>
    <w:p w14:paraId="53967D97" w14:textId="7EB638D3"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1E29C598" w14:textId="77777777" w:rsidTr="219C6645">
        <w:tc>
          <w:tcPr>
            <w:tcW w:w="4315" w:type="dxa"/>
            <w:gridSpan w:val="2"/>
            <w:shd w:val="clear" w:color="auto" w:fill="D9D9D9" w:themeFill="background1" w:themeFillShade="D9"/>
          </w:tcPr>
          <w:p w14:paraId="63786143" w14:textId="481C87AE"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49</w:t>
            </w:r>
          </w:p>
        </w:tc>
        <w:tc>
          <w:tcPr>
            <w:tcW w:w="5035" w:type="dxa"/>
            <w:shd w:val="clear" w:color="auto" w:fill="D9D9D9" w:themeFill="background1" w:themeFillShade="D9"/>
          </w:tcPr>
          <w:p w14:paraId="23B77BC3" w14:textId="41AAF0D1" w:rsidR="2A32CB47" w:rsidRPr="00545F29" w:rsidRDefault="2A32CB47"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Availability Change: </w:t>
            </w:r>
            <w:r w:rsidR="6E9D24A4" w:rsidRPr="00545F29">
              <w:rPr>
                <w:rFonts w:ascii="Times New Roman" w:hAnsi="Times New Roman" w:cs="Times New Roman"/>
                <w:i w:val="0"/>
                <w:sz w:val="24"/>
                <w:szCs w:val="24"/>
              </w:rPr>
              <w:t xml:space="preserve">Valid </w:t>
            </w:r>
            <w:r w:rsidR="1A9153D2" w:rsidRPr="00545F29">
              <w:rPr>
                <w:rFonts w:ascii="Times New Roman" w:hAnsi="Times New Roman" w:cs="Times New Roman"/>
                <w:i w:val="0"/>
                <w:sz w:val="24"/>
                <w:szCs w:val="24"/>
              </w:rPr>
              <w:t xml:space="preserve">Edit on an Existing </w:t>
            </w:r>
            <w:r w:rsidR="6E9D24A4" w:rsidRPr="00545F29">
              <w:rPr>
                <w:rFonts w:ascii="Times New Roman" w:hAnsi="Times New Roman" w:cs="Times New Roman"/>
                <w:i w:val="0"/>
                <w:sz w:val="24"/>
                <w:szCs w:val="24"/>
              </w:rPr>
              <w:t>Availability</w:t>
            </w:r>
          </w:p>
        </w:tc>
      </w:tr>
      <w:tr w:rsidR="017E74DB" w:rsidRPr="00545F29" w14:paraId="273B80EE" w14:textId="77777777" w:rsidTr="219C6645">
        <w:tc>
          <w:tcPr>
            <w:tcW w:w="4315" w:type="dxa"/>
            <w:gridSpan w:val="2"/>
            <w:shd w:val="clear" w:color="auto" w:fill="D9D9D9" w:themeFill="background1" w:themeFillShade="D9"/>
          </w:tcPr>
          <w:p w14:paraId="14506F50"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F79A252"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63D8E778" w14:textId="77777777" w:rsidTr="219C6645">
        <w:tc>
          <w:tcPr>
            <w:tcW w:w="4315" w:type="dxa"/>
            <w:gridSpan w:val="2"/>
            <w:shd w:val="clear" w:color="auto" w:fill="D9D9D9" w:themeFill="background1" w:themeFillShade="D9"/>
          </w:tcPr>
          <w:p w14:paraId="0B955EDD" w14:textId="54BA6919"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B205A3"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B1254AE" w14:textId="339A5EF3"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7E0602" w:rsidRPr="00545F29">
              <w:rPr>
                <w:rFonts w:ascii="Times New Roman" w:hAnsi="Times New Roman" w:cs="Times New Roman"/>
                <w:i w:val="0"/>
                <w:sz w:val="24"/>
                <w:szCs w:val="24"/>
              </w:rPr>
              <w:t>4/</w:t>
            </w:r>
            <w:r w:rsidR="00B205A3" w:rsidRPr="00545F29">
              <w:rPr>
                <w:rFonts w:ascii="Times New Roman" w:hAnsi="Times New Roman" w:cs="Times New Roman"/>
                <w:i w:val="0"/>
                <w:sz w:val="24"/>
                <w:szCs w:val="24"/>
              </w:rPr>
              <w:t>15</w:t>
            </w:r>
            <w:r w:rsidR="007E0602" w:rsidRPr="00545F29">
              <w:rPr>
                <w:rFonts w:ascii="Times New Roman" w:hAnsi="Times New Roman" w:cs="Times New Roman"/>
                <w:i w:val="0"/>
                <w:sz w:val="24"/>
                <w:szCs w:val="24"/>
              </w:rPr>
              <w:t>/2022</w:t>
            </w:r>
          </w:p>
        </w:tc>
      </w:tr>
      <w:tr w:rsidR="017E74DB" w:rsidRPr="00545F29" w14:paraId="497A85EF" w14:textId="77777777" w:rsidTr="219C6645">
        <w:tc>
          <w:tcPr>
            <w:tcW w:w="2065" w:type="dxa"/>
          </w:tcPr>
          <w:p w14:paraId="64EF56F8"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2FD988E" w14:textId="1006E95A" w:rsidR="577FD0A3" w:rsidRPr="00545F29" w:rsidRDefault="577FD0A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17E74DB" w:rsidRPr="00545F29" w14:paraId="33B5EC05" w14:textId="77777777" w:rsidTr="219C6645">
        <w:tc>
          <w:tcPr>
            <w:tcW w:w="2065" w:type="dxa"/>
          </w:tcPr>
          <w:p w14:paraId="04DBECCE"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D1DDC21" w14:textId="77777777" w:rsidR="0019648B" w:rsidRPr="00545F29" w:rsidRDefault="002D4086" w:rsidP="009B7BC4">
            <w:pPr>
              <w:pStyle w:val="BodyText"/>
              <w:numPr>
                <w:ilvl w:val="0"/>
                <w:numId w:val="191"/>
              </w:numPr>
              <w:jc w:val="left"/>
              <w:rPr>
                <w:rFonts w:ascii="Times New Roman" w:hAnsi="Times New Roman" w:cs="Times New Roman"/>
                <w:sz w:val="24"/>
                <w:szCs w:val="24"/>
              </w:rPr>
            </w:pPr>
            <w:r w:rsidRPr="00545F29">
              <w:rPr>
                <w:rFonts w:ascii="Times New Roman" w:hAnsi="Times New Roman" w:cs="Times New Roman"/>
                <w:i w:val="0"/>
                <w:sz w:val="24"/>
                <w:szCs w:val="24"/>
              </w:rPr>
              <w:t>DBS-00</w:t>
            </w:r>
            <w:r w:rsidR="000B6F2F"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w:t>
            </w:r>
            <w:r w:rsidR="006C777F" w:rsidRPr="00545F29">
              <w:rPr>
                <w:rFonts w:ascii="Times New Roman" w:hAnsi="Times New Roman" w:cs="Times New Roman"/>
                <w:i w:val="0"/>
                <w:sz w:val="24"/>
                <w:szCs w:val="24"/>
              </w:rPr>
              <w:t>2</w:t>
            </w:r>
            <w:r w:rsidR="00BE5601" w:rsidRPr="00545F29">
              <w:rPr>
                <w:rFonts w:ascii="Times New Roman" w:hAnsi="Times New Roman" w:cs="Times New Roman"/>
                <w:i w:val="0"/>
                <w:sz w:val="24"/>
                <w:szCs w:val="24"/>
              </w:rPr>
              <w:t>, and DBS-04</w:t>
            </w:r>
          </w:p>
          <w:p w14:paraId="405018A3" w14:textId="750D5FB7" w:rsidR="577FD0A3" w:rsidRPr="00545F29" w:rsidRDefault="00B205A3" w:rsidP="009B7BC4">
            <w:pPr>
              <w:pStyle w:val="BodyText"/>
              <w:numPr>
                <w:ilvl w:val="0"/>
                <w:numId w:val="191"/>
              </w:numPr>
              <w:jc w:val="left"/>
              <w:rPr>
                <w:rFonts w:ascii="Times New Roman" w:hAnsi="Times New Roman" w:cs="Times New Roman"/>
                <w:sz w:val="24"/>
                <w:szCs w:val="24"/>
              </w:rPr>
            </w:pPr>
            <w:r w:rsidRPr="00545F29">
              <w:rPr>
                <w:rFonts w:ascii="Times New Roman" w:hAnsi="Times New Roman" w:cs="Times New Roman"/>
                <w:i w:val="0"/>
                <w:sz w:val="24"/>
                <w:szCs w:val="24"/>
              </w:rPr>
              <w:t>Firestore is open in another window.</w:t>
            </w:r>
          </w:p>
        </w:tc>
      </w:tr>
      <w:tr w:rsidR="017E74DB" w:rsidRPr="00545F29" w14:paraId="75E98C1E" w14:textId="77777777" w:rsidTr="219C6645">
        <w:tc>
          <w:tcPr>
            <w:tcW w:w="2065" w:type="dxa"/>
          </w:tcPr>
          <w:p w14:paraId="43E50D94"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4CBD125" w14:textId="3768309F" w:rsidR="448AC94D" w:rsidRPr="00545F29" w:rsidRDefault="448AC94D"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availability is updated in the </w:t>
            </w:r>
            <w:r w:rsidR="000C025F" w:rsidRPr="00545F29">
              <w:rPr>
                <w:rFonts w:ascii="Times New Roman" w:hAnsi="Times New Roman" w:cs="Times New Roman"/>
                <w:i w:val="0"/>
                <w:sz w:val="24"/>
                <w:szCs w:val="24"/>
              </w:rPr>
              <w:t xml:space="preserve">“Availability” collection of the </w:t>
            </w:r>
            <w:r w:rsidRPr="00545F29">
              <w:rPr>
                <w:rFonts w:ascii="Times New Roman" w:hAnsi="Times New Roman" w:cs="Times New Roman"/>
                <w:i w:val="0"/>
                <w:sz w:val="24"/>
                <w:szCs w:val="24"/>
              </w:rPr>
              <w:t>database.</w:t>
            </w:r>
          </w:p>
        </w:tc>
      </w:tr>
      <w:tr w:rsidR="017E74DB" w:rsidRPr="00545F29" w14:paraId="4AF483B5" w14:textId="77777777" w:rsidTr="219C6645">
        <w:tc>
          <w:tcPr>
            <w:tcW w:w="2065" w:type="dxa"/>
          </w:tcPr>
          <w:p w14:paraId="37E044E4"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8FD088C" w14:textId="77777777" w:rsidR="00B205A3" w:rsidRPr="00545F29" w:rsidRDefault="00B205A3" w:rsidP="00B205A3">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1E6FC977" w14:textId="45E9B5B3" w:rsidR="09C180C2" w:rsidRPr="00545F29" w:rsidRDefault="6B395F4B" w:rsidP="00AC164F">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existing availability for April 2</w:t>
            </w:r>
            <w:r w:rsidR="007D636D"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 2022, from </w:t>
            </w:r>
            <w:r w:rsidR="007D636D"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:00am to </w:t>
            </w:r>
            <w:r w:rsidR="007D636D" w:rsidRPr="00545F29">
              <w:rPr>
                <w:rFonts w:ascii="Times New Roman" w:hAnsi="Times New Roman" w:cs="Times New Roman"/>
                <w:i w:val="0"/>
                <w:sz w:val="24"/>
                <w:szCs w:val="24"/>
              </w:rPr>
              <w:t>4</w:t>
            </w:r>
            <w:r w:rsidRPr="00545F29">
              <w:rPr>
                <w:rFonts w:ascii="Times New Roman" w:hAnsi="Times New Roman" w:cs="Times New Roman"/>
                <w:i w:val="0"/>
                <w:sz w:val="24"/>
                <w:szCs w:val="24"/>
              </w:rPr>
              <w:t>:00pm.</w:t>
            </w:r>
          </w:p>
          <w:p w14:paraId="09B8AB39" w14:textId="1FBE75D8" w:rsidR="09C180C2" w:rsidRPr="00545F29" w:rsidRDefault="09C180C2" w:rsidP="00AC164F">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the “Edit” </w:t>
            </w:r>
            <w:r w:rsidR="034D1DC6" w:rsidRPr="00545F29">
              <w:rPr>
                <w:rFonts w:ascii="Times New Roman" w:hAnsi="Times New Roman" w:cs="Times New Roman"/>
                <w:i w:val="0"/>
                <w:sz w:val="24"/>
                <w:szCs w:val="24"/>
              </w:rPr>
              <w:t>icon in the top right of the pop-up window.</w:t>
            </w:r>
          </w:p>
          <w:p w14:paraId="2209DD70" w14:textId="5572B6FB" w:rsidR="034D1DC6" w:rsidRPr="00545F29" w:rsidRDefault="6450C33D" w:rsidP="00AC164F">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“Start” input to “04/2</w:t>
            </w:r>
            <w:r w:rsidR="007D636D" w:rsidRPr="00545F29">
              <w:rPr>
                <w:rFonts w:ascii="Times New Roman" w:hAnsi="Times New Roman" w:cs="Times New Roman"/>
                <w:i w:val="0"/>
                <w:sz w:val="24"/>
                <w:szCs w:val="24"/>
              </w:rPr>
              <w:t>8</w:t>
            </w:r>
            <w:r w:rsidRPr="00545F29">
              <w:rPr>
                <w:rFonts w:ascii="Times New Roman" w:hAnsi="Times New Roman" w:cs="Times New Roman"/>
                <w:i w:val="0"/>
                <w:sz w:val="24"/>
                <w:szCs w:val="24"/>
              </w:rPr>
              <w:t>/2022 0</w:t>
            </w:r>
            <w:r w:rsidR="042FA4A1" w:rsidRPr="00545F29">
              <w:rPr>
                <w:rFonts w:ascii="Times New Roman" w:hAnsi="Times New Roman" w:cs="Times New Roman"/>
                <w:i w:val="0"/>
                <w:sz w:val="24"/>
                <w:szCs w:val="24"/>
              </w:rPr>
              <w:t>8:00 am.”</w:t>
            </w:r>
          </w:p>
          <w:p w14:paraId="2C76395D" w14:textId="54CFBFDF" w:rsidR="49ADF4EC" w:rsidRPr="00545F29" w:rsidRDefault="49ADF4EC" w:rsidP="00AC164F">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“End” input to ”04/2</w:t>
            </w:r>
            <w:r w:rsidR="007D636D" w:rsidRPr="00545F29">
              <w:rPr>
                <w:rFonts w:ascii="Times New Roman" w:hAnsi="Times New Roman" w:cs="Times New Roman"/>
                <w:i w:val="0"/>
                <w:sz w:val="24"/>
                <w:szCs w:val="24"/>
              </w:rPr>
              <w:t>8</w:t>
            </w:r>
            <w:r w:rsidRPr="00545F29">
              <w:rPr>
                <w:rFonts w:ascii="Times New Roman" w:hAnsi="Times New Roman" w:cs="Times New Roman"/>
                <w:i w:val="0"/>
                <w:sz w:val="24"/>
                <w:szCs w:val="24"/>
              </w:rPr>
              <w:t>/2022 01:00 pm.”</w:t>
            </w:r>
          </w:p>
          <w:p w14:paraId="1C65260D" w14:textId="462C7621" w:rsidR="49ADF4EC" w:rsidRPr="00545F29" w:rsidRDefault="49ADF4EC" w:rsidP="00AC164F">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Click the “Confirm” button.</w:t>
            </w:r>
          </w:p>
          <w:p w14:paraId="1C098700" w14:textId="30C87380" w:rsidR="2C02D781" w:rsidRPr="00545F29" w:rsidRDefault="2C02D781" w:rsidP="00AC164F">
            <w:pPr>
              <w:pStyle w:val="BodyText"/>
              <w:numPr>
                <w:ilvl w:val="0"/>
                <w:numId w:val="43"/>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2 seconds for the “</w:t>
            </w:r>
            <w:r w:rsidR="74C926DB" w:rsidRPr="00545F29">
              <w:rPr>
                <w:rFonts w:ascii="Times New Roman" w:hAnsi="Times New Roman" w:cs="Times New Roman"/>
                <w:i w:val="0"/>
                <w:sz w:val="24"/>
                <w:szCs w:val="24"/>
              </w:rPr>
              <w:t>Success” message to disappear.</w:t>
            </w:r>
          </w:p>
        </w:tc>
      </w:tr>
      <w:tr w:rsidR="017E74DB" w:rsidRPr="00545F29" w14:paraId="0DCC1349" w14:textId="77777777" w:rsidTr="219C6645">
        <w:tc>
          <w:tcPr>
            <w:tcW w:w="2065" w:type="dxa"/>
          </w:tcPr>
          <w:p w14:paraId="3AE3B1B1"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17853564" w14:textId="581D9461" w:rsidR="310EE3FD" w:rsidRPr="00545F29" w:rsidRDefault="72CA6C4D" w:rsidP="009B7BC4">
            <w:pPr>
              <w:pStyle w:val="BodyText"/>
              <w:numPr>
                <w:ilvl w:val="0"/>
                <w:numId w:val="192"/>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“Success! Availability has been saved” appears for 2 seconds.</w:t>
            </w:r>
          </w:p>
          <w:p w14:paraId="09742DA4" w14:textId="0A1C5CA6" w:rsidR="15DD1B75" w:rsidRPr="00545F29" w:rsidRDefault="15DD1B75" w:rsidP="009B7BC4">
            <w:pPr>
              <w:pStyle w:val="BodyText"/>
              <w:numPr>
                <w:ilvl w:val="0"/>
                <w:numId w:val="19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window refreshes the staff availability page.</w:t>
            </w:r>
          </w:p>
          <w:p w14:paraId="59F79A66" w14:textId="5D663C75" w:rsidR="488ACAE3" w:rsidRPr="00545F29" w:rsidRDefault="3D2858A9" w:rsidP="009B7BC4">
            <w:pPr>
              <w:pStyle w:val="BodyText"/>
              <w:numPr>
                <w:ilvl w:val="0"/>
                <w:numId w:val="192"/>
              </w:numPr>
              <w:jc w:val="left"/>
              <w:rPr>
                <w:rFonts w:ascii="Times New Roman" w:hAnsi="Times New Roman" w:cs="Times New Roman"/>
                <w:sz w:val="24"/>
                <w:szCs w:val="24"/>
              </w:rPr>
            </w:pPr>
            <w:r w:rsidRPr="00545F29">
              <w:rPr>
                <w:rFonts w:ascii="Times New Roman" w:hAnsi="Times New Roman" w:cs="Times New Roman"/>
                <w:i w:val="0"/>
                <w:sz w:val="24"/>
                <w:szCs w:val="24"/>
              </w:rPr>
              <w:t>The updated availability on April 2</w:t>
            </w:r>
            <w:r w:rsidR="007D636D" w:rsidRPr="00545F29">
              <w:rPr>
                <w:rFonts w:ascii="Times New Roman" w:hAnsi="Times New Roman" w:cs="Times New Roman"/>
                <w:i w:val="0"/>
                <w:sz w:val="24"/>
                <w:szCs w:val="24"/>
              </w:rPr>
              <w:t>8</w:t>
            </w:r>
            <w:r w:rsidRPr="00545F29">
              <w:rPr>
                <w:rFonts w:ascii="Times New Roman" w:hAnsi="Times New Roman" w:cs="Times New Roman"/>
                <w:i w:val="0"/>
                <w:sz w:val="24"/>
                <w:szCs w:val="24"/>
              </w:rPr>
              <w:t>, 2022</w:t>
            </w:r>
            <w:r w:rsidR="73B569E6" w:rsidRPr="00545F29">
              <w:rPr>
                <w:rFonts w:ascii="Times New Roman" w:hAnsi="Times New Roman" w:cs="Times New Roman"/>
                <w:i w:val="0"/>
                <w:sz w:val="24"/>
                <w:szCs w:val="24"/>
              </w:rPr>
              <w:t>, will have</w:t>
            </w:r>
            <w:r w:rsidRPr="00545F29">
              <w:rPr>
                <w:rFonts w:ascii="Times New Roman" w:hAnsi="Times New Roman" w:cs="Times New Roman"/>
                <w:i w:val="0"/>
                <w:sz w:val="24"/>
                <w:szCs w:val="24"/>
              </w:rPr>
              <w:t xml:space="preserve"> the title “08:00 AM – </w:t>
            </w:r>
            <w:r w:rsidR="73B569E6" w:rsidRPr="00545F29">
              <w:rPr>
                <w:rFonts w:ascii="Times New Roman" w:hAnsi="Times New Roman" w:cs="Times New Roman"/>
                <w:i w:val="0"/>
                <w:sz w:val="24"/>
                <w:szCs w:val="24"/>
              </w:rPr>
              <w:t>0</w:t>
            </w:r>
            <w:r w:rsidR="007D636D" w:rsidRPr="00545F29">
              <w:rPr>
                <w:rFonts w:ascii="Times New Roman" w:hAnsi="Times New Roman" w:cs="Times New Roman"/>
                <w:i w:val="0"/>
                <w:sz w:val="24"/>
                <w:szCs w:val="24"/>
              </w:rPr>
              <w:t>4</w:t>
            </w:r>
            <w:r w:rsidR="73B569E6" w:rsidRPr="00545F29">
              <w:rPr>
                <w:rFonts w:ascii="Times New Roman" w:hAnsi="Times New Roman" w:cs="Times New Roman"/>
                <w:i w:val="0"/>
                <w:sz w:val="24"/>
                <w:szCs w:val="24"/>
              </w:rPr>
              <w:t>:00 PM.”</w:t>
            </w:r>
          </w:p>
        </w:tc>
      </w:tr>
    </w:tbl>
    <w:p w14:paraId="37089EBF" w14:textId="17DF920C"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38E3EC18" w14:textId="77777777" w:rsidTr="79D45E12">
        <w:tc>
          <w:tcPr>
            <w:tcW w:w="4315" w:type="dxa"/>
            <w:gridSpan w:val="2"/>
            <w:shd w:val="clear" w:color="auto" w:fill="D9D9D9" w:themeFill="background1" w:themeFillShade="D9"/>
          </w:tcPr>
          <w:p w14:paraId="785C0CD9" w14:textId="6AEA00A7"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50</w:t>
            </w:r>
          </w:p>
        </w:tc>
        <w:tc>
          <w:tcPr>
            <w:tcW w:w="5035" w:type="dxa"/>
            <w:shd w:val="clear" w:color="auto" w:fill="D9D9D9" w:themeFill="background1" w:themeFillShade="D9"/>
          </w:tcPr>
          <w:p w14:paraId="1B39A975" w14:textId="050E4A40" w:rsidR="2A32CB47" w:rsidRPr="00545F29" w:rsidRDefault="2A32CB47"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Availability Change: </w:t>
            </w:r>
            <w:r w:rsidR="3C6390C2" w:rsidRPr="00545F29">
              <w:rPr>
                <w:rFonts w:ascii="Times New Roman" w:hAnsi="Times New Roman" w:cs="Times New Roman"/>
                <w:i w:val="0"/>
                <w:sz w:val="24"/>
                <w:szCs w:val="24"/>
              </w:rPr>
              <w:t>Overlapping Edit on an Existing Availability</w:t>
            </w:r>
          </w:p>
        </w:tc>
      </w:tr>
      <w:tr w:rsidR="017E74DB" w:rsidRPr="00545F29" w14:paraId="32A3C0BD" w14:textId="77777777" w:rsidTr="79D45E12">
        <w:tc>
          <w:tcPr>
            <w:tcW w:w="4315" w:type="dxa"/>
            <w:gridSpan w:val="2"/>
            <w:shd w:val="clear" w:color="auto" w:fill="D9D9D9" w:themeFill="background1" w:themeFillShade="D9"/>
          </w:tcPr>
          <w:p w14:paraId="4FED5156"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485B8A3"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487B2183" w14:textId="77777777" w:rsidTr="79D45E12">
        <w:tc>
          <w:tcPr>
            <w:tcW w:w="4315" w:type="dxa"/>
            <w:gridSpan w:val="2"/>
            <w:shd w:val="clear" w:color="auto" w:fill="D9D9D9" w:themeFill="background1" w:themeFillShade="D9"/>
          </w:tcPr>
          <w:p w14:paraId="1D242D9F" w14:textId="5C2E0A20"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1472B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5C897B6" w14:textId="30D4CAF9"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27158" w:rsidRPr="00545F29">
              <w:rPr>
                <w:rFonts w:ascii="Times New Roman" w:hAnsi="Times New Roman" w:cs="Times New Roman"/>
                <w:i w:val="0"/>
                <w:sz w:val="24"/>
                <w:szCs w:val="24"/>
              </w:rPr>
              <w:t>4/</w:t>
            </w:r>
            <w:r w:rsidR="001472B0" w:rsidRPr="00545F29">
              <w:rPr>
                <w:rFonts w:ascii="Times New Roman" w:hAnsi="Times New Roman" w:cs="Times New Roman"/>
                <w:i w:val="0"/>
                <w:sz w:val="24"/>
                <w:szCs w:val="24"/>
              </w:rPr>
              <w:t>15</w:t>
            </w:r>
            <w:r w:rsidR="00327158" w:rsidRPr="00545F29">
              <w:rPr>
                <w:rFonts w:ascii="Times New Roman" w:hAnsi="Times New Roman" w:cs="Times New Roman"/>
                <w:i w:val="0"/>
                <w:sz w:val="24"/>
                <w:szCs w:val="24"/>
              </w:rPr>
              <w:t>/2022</w:t>
            </w:r>
          </w:p>
        </w:tc>
      </w:tr>
      <w:tr w:rsidR="017E74DB" w:rsidRPr="00545F29" w14:paraId="38F9BC17" w14:textId="77777777" w:rsidTr="79D45E12">
        <w:tc>
          <w:tcPr>
            <w:tcW w:w="2065" w:type="dxa"/>
          </w:tcPr>
          <w:p w14:paraId="6C1CABF6"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39CD568" w14:textId="753A4102" w:rsidR="190E1C2F" w:rsidRPr="00545F29" w:rsidRDefault="190E1C2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17E74DB" w:rsidRPr="00545F29" w14:paraId="779B3EAC" w14:textId="77777777" w:rsidTr="79D45E12">
        <w:tc>
          <w:tcPr>
            <w:tcW w:w="2065" w:type="dxa"/>
          </w:tcPr>
          <w:p w14:paraId="7965E6E2"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77C916A" w14:textId="0E2B1B22" w:rsidR="009B05D7" w:rsidRPr="00545F29" w:rsidRDefault="009B05D7" w:rsidP="009B7BC4">
            <w:pPr>
              <w:pStyle w:val="BodyText"/>
              <w:numPr>
                <w:ilvl w:val="0"/>
                <w:numId w:val="193"/>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DBS-02</w:t>
            </w:r>
            <w:r w:rsidR="005F1A5D" w:rsidRPr="00545F29">
              <w:rPr>
                <w:rFonts w:ascii="Times New Roman" w:hAnsi="Times New Roman" w:cs="Times New Roman"/>
                <w:i w:val="0"/>
                <w:sz w:val="24"/>
                <w:szCs w:val="24"/>
              </w:rPr>
              <w:t xml:space="preserve"> and DBS-04</w:t>
            </w:r>
          </w:p>
          <w:p w14:paraId="6AFFD800" w14:textId="77777777" w:rsidR="009B05D7" w:rsidRPr="00545F29" w:rsidRDefault="314DD2DB" w:rsidP="009B7BC4">
            <w:pPr>
              <w:pStyle w:val="BodyText"/>
              <w:numPr>
                <w:ilvl w:val="0"/>
                <w:numId w:val="19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 is signed into account </w:t>
            </w:r>
            <w:r w:rsidR="6E7C9A8B" w:rsidRPr="00545F29">
              <w:rPr>
                <w:rFonts w:ascii="Times New Roman" w:hAnsi="Times New Roman" w:cs="Times New Roman"/>
                <w:i w:val="0"/>
                <w:sz w:val="24"/>
                <w:szCs w:val="24"/>
              </w:rPr>
              <w:t>created</w:t>
            </w:r>
            <w:r w:rsidRPr="00545F29">
              <w:rPr>
                <w:rFonts w:ascii="Times New Roman" w:hAnsi="Times New Roman" w:cs="Times New Roman"/>
                <w:i w:val="0"/>
                <w:sz w:val="24"/>
                <w:szCs w:val="24"/>
              </w:rPr>
              <w:t xml:space="preserve"> in DBS-02</w:t>
            </w:r>
            <w:r w:rsidR="001472B0" w:rsidRPr="00545F29">
              <w:rPr>
                <w:rFonts w:ascii="Times New Roman" w:hAnsi="Times New Roman" w:cs="Times New Roman"/>
                <w:i w:val="0"/>
                <w:sz w:val="24"/>
                <w:szCs w:val="24"/>
              </w:rPr>
              <w:t>.</w:t>
            </w:r>
          </w:p>
          <w:p w14:paraId="53FC0AA6" w14:textId="0F8AF8BC" w:rsidR="009B05D7" w:rsidRPr="00545F29" w:rsidRDefault="00A34BB7" w:rsidP="009B7BC4">
            <w:pPr>
              <w:pStyle w:val="BodyText"/>
              <w:numPr>
                <w:ilvl w:val="0"/>
                <w:numId w:val="193"/>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r w:rsidR="6E7C9A8B" w:rsidRPr="00545F29">
              <w:rPr>
                <w:rFonts w:ascii="Times New Roman" w:hAnsi="Times New Roman" w:cs="Times New Roman"/>
                <w:i w:val="0"/>
                <w:sz w:val="24"/>
                <w:szCs w:val="24"/>
              </w:rPr>
              <w:t>.</w:t>
            </w:r>
          </w:p>
        </w:tc>
      </w:tr>
      <w:tr w:rsidR="017E74DB" w:rsidRPr="00545F29" w14:paraId="04881B7C" w14:textId="77777777" w:rsidTr="79D45E12">
        <w:tc>
          <w:tcPr>
            <w:tcW w:w="2065" w:type="dxa"/>
          </w:tcPr>
          <w:p w14:paraId="28FF8F17"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6DC6194" w14:textId="67EA3141" w:rsidR="495A1679" w:rsidRPr="00545F29" w:rsidRDefault="495A1679" w:rsidP="009B7BC4">
            <w:pPr>
              <w:pStyle w:val="BodyText"/>
              <w:numPr>
                <w:ilvl w:val="0"/>
                <w:numId w:val="19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existing availability is </w:t>
            </w:r>
            <w:r w:rsidR="450DE411" w:rsidRPr="00545F29">
              <w:rPr>
                <w:rFonts w:ascii="Times New Roman" w:hAnsi="Times New Roman" w:cs="Times New Roman"/>
                <w:i w:val="0"/>
                <w:sz w:val="24"/>
                <w:szCs w:val="24"/>
              </w:rPr>
              <w:t xml:space="preserve">not updated in the </w:t>
            </w:r>
            <w:r w:rsidR="00274D16" w:rsidRPr="00545F29">
              <w:rPr>
                <w:rFonts w:ascii="Times New Roman" w:hAnsi="Times New Roman" w:cs="Times New Roman"/>
                <w:i w:val="0"/>
                <w:sz w:val="24"/>
                <w:szCs w:val="24"/>
              </w:rPr>
              <w:t xml:space="preserve">“Availability” collection of the </w:t>
            </w:r>
            <w:r w:rsidR="450DE411" w:rsidRPr="00545F29">
              <w:rPr>
                <w:rFonts w:ascii="Times New Roman" w:hAnsi="Times New Roman" w:cs="Times New Roman"/>
                <w:i w:val="0"/>
                <w:sz w:val="24"/>
                <w:szCs w:val="24"/>
              </w:rPr>
              <w:t>database.</w:t>
            </w:r>
          </w:p>
          <w:p w14:paraId="48E11874" w14:textId="1B7B5EF8" w:rsidR="60527090" w:rsidRPr="00545F29" w:rsidRDefault="60527090" w:rsidP="009B7BC4">
            <w:pPr>
              <w:pStyle w:val="BodyText"/>
              <w:numPr>
                <w:ilvl w:val="0"/>
                <w:numId w:val="193"/>
              </w:numPr>
              <w:jc w:val="left"/>
              <w:rPr>
                <w:rFonts w:ascii="Times New Roman" w:hAnsi="Times New Roman" w:cs="Times New Roman"/>
                <w:sz w:val="24"/>
                <w:szCs w:val="24"/>
              </w:rPr>
            </w:pPr>
            <w:r w:rsidRPr="00545F29">
              <w:rPr>
                <w:rFonts w:ascii="Times New Roman" w:hAnsi="Times New Roman" w:cs="Times New Roman"/>
                <w:i w:val="0"/>
                <w:sz w:val="24"/>
                <w:szCs w:val="24"/>
              </w:rPr>
              <w:t>There are no changes to the availability on the schedule</w:t>
            </w:r>
            <w:r w:rsidR="16A05E6A" w:rsidRPr="00545F29">
              <w:rPr>
                <w:rFonts w:ascii="Times New Roman" w:hAnsi="Times New Roman" w:cs="Times New Roman"/>
                <w:i w:val="0"/>
                <w:sz w:val="24"/>
                <w:szCs w:val="24"/>
              </w:rPr>
              <w:t>.</w:t>
            </w:r>
          </w:p>
        </w:tc>
      </w:tr>
      <w:tr w:rsidR="017E74DB" w:rsidRPr="00545F29" w14:paraId="23807325" w14:textId="77777777" w:rsidTr="79D45E12">
        <w:tc>
          <w:tcPr>
            <w:tcW w:w="2065" w:type="dxa"/>
          </w:tcPr>
          <w:p w14:paraId="52431560"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69CEB64" w14:textId="77777777" w:rsidR="001472B0" w:rsidRPr="00545F29" w:rsidRDefault="001472B0" w:rsidP="001472B0">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323A1D08" w14:textId="2CDEB6FC" w:rsidR="0C21A67B" w:rsidRPr="00545F29" w:rsidRDefault="0C21A67B" w:rsidP="00AC164F">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existing availability for April 2</w:t>
            </w:r>
            <w:r w:rsidR="00CE6385"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 2022, from </w:t>
            </w:r>
            <w:r w:rsidR="00CE6385" w:rsidRPr="00545F29">
              <w:rPr>
                <w:rFonts w:ascii="Times New Roman" w:hAnsi="Times New Roman" w:cs="Times New Roman"/>
                <w:i w:val="0"/>
                <w:sz w:val="24"/>
                <w:szCs w:val="24"/>
              </w:rPr>
              <w:t>8</w:t>
            </w:r>
            <w:r w:rsidRPr="00545F29">
              <w:rPr>
                <w:rFonts w:ascii="Times New Roman" w:hAnsi="Times New Roman" w:cs="Times New Roman"/>
                <w:i w:val="0"/>
                <w:sz w:val="24"/>
                <w:szCs w:val="24"/>
              </w:rPr>
              <w:t>:00</w:t>
            </w:r>
            <w:r w:rsidR="00CE6385" w:rsidRPr="00545F29">
              <w:rPr>
                <w:rFonts w:ascii="Times New Roman" w:hAnsi="Times New Roman" w:cs="Times New Roman"/>
                <w:i w:val="0"/>
                <w:sz w:val="24"/>
                <w:szCs w:val="24"/>
              </w:rPr>
              <w:t>a</w:t>
            </w:r>
            <w:r w:rsidRPr="00545F29">
              <w:rPr>
                <w:rFonts w:ascii="Times New Roman" w:hAnsi="Times New Roman" w:cs="Times New Roman"/>
                <w:i w:val="0"/>
                <w:sz w:val="24"/>
                <w:szCs w:val="24"/>
              </w:rPr>
              <w:t xml:space="preserve">m to </w:t>
            </w:r>
            <w:r w:rsidR="00CE6385" w:rsidRPr="00545F29">
              <w:rPr>
                <w:rFonts w:ascii="Times New Roman" w:hAnsi="Times New Roman" w:cs="Times New Roman"/>
                <w:i w:val="0"/>
                <w:sz w:val="24"/>
                <w:szCs w:val="24"/>
              </w:rPr>
              <w:t>4</w:t>
            </w:r>
            <w:r w:rsidRPr="00545F29">
              <w:rPr>
                <w:rFonts w:ascii="Times New Roman" w:hAnsi="Times New Roman" w:cs="Times New Roman"/>
                <w:i w:val="0"/>
                <w:sz w:val="24"/>
                <w:szCs w:val="24"/>
              </w:rPr>
              <w:t>:00pm.</w:t>
            </w:r>
          </w:p>
          <w:p w14:paraId="6D3390C0" w14:textId="6385FFD1" w:rsidR="0C21A67B" w:rsidRPr="00545F29" w:rsidRDefault="0C21A67B" w:rsidP="00AC164F">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the “Edit” </w:t>
            </w:r>
            <w:r w:rsidR="5F03A552" w:rsidRPr="00545F29">
              <w:rPr>
                <w:rFonts w:ascii="Times New Roman" w:hAnsi="Times New Roman" w:cs="Times New Roman"/>
                <w:i w:val="0"/>
                <w:sz w:val="24"/>
                <w:szCs w:val="24"/>
              </w:rPr>
              <w:t>icon in the top right of the pop-up window.</w:t>
            </w:r>
          </w:p>
          <w:p w14:paraId="6922953E" w14:textId="6FF27F17" w:rsidR="5F03A552" w:rsidRPr="00545F29" w:rsidRDefault="5F03A552" w:rsidP="00AC164F">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w:t>
            </w:r>
            <w:r w:rsidR="00CE6385" w:rsidRPr="00545F29">
              <w:rPr>
                <w:rFonts w:ascii="Times New Roman" w:hAnsi="Times New Roman" w:cs="Times New Roman"/>
                <w:i w:val="0"/>
                <w:sz w:val="24"/>
                <w:szCs w:val="24"/>
              </w:rPr>
              <w:t>End</w:t>
            </w:r>
            <w:r w:rsidRPr="00545F29">
              <w:rPr>
                <w:rFonts w:ascii="Times New Roman" w:hAnsi="Times New Roman" w:cs="Times New Roman"/>
                <w:i w:val="0"/>
                <w:sz w:val="24"/>
                <w:szCs w:val="24"/>
              </w:rPr>
              <w:t>” input to “04/2</w:t>
            </w:r>
            <w:r w:rsidR="00CE6385" w:rsidRPr="00545F29">
              <w:rPr>
                <w:rFonts w:ascii="Times New Roman" w:hAnsi="Times New Roman" w:cs="Times New Roman"/>
                <w:i w:val="0"/>
                <w:sz w:val="24"/>
                <w:szCs w:val="24"/>
              </w:rPr>
              <w:t>8</w:t>
            </w:r>
            <w:r w:rsidRPr="00545F29">
              <w:rPr>
                <w:rFonts w:ascii="Times New Roman" w:hAnsi="Times New Roman" w:cs="Times New Roman"/>
                <w:i w:val="0"/>
                <w:sz w:val="24"/>
                <w:szCs w:val="24"/>
              </w:rPr>
              <w:t>/2022 0</w:t>
            </w:r>
            <w:r w:rsidR="00CE6385" w:rsidRPr="00545F29">
              <w:rPr>
                <w:rFonts w:ascii="Times New Roman" w:hAnsi="Times New Roman" w:cs="Times New Roman"/>
                <w:i w:val="0"/>
                <w:sz w:val="24"/>
                <w:szCs w:val="24"/>
              </w:rPr>
              <w:t>6</w:t>
            </w:r>
            <w:r w:rsidR="19718ED0" w:rsidRPr="00545F29">
              <w:rPr>
                <w:rFonts w:ascii="Times New Roman" w:hAnsi="Times New Roman" w:cs="Times New Roman"/>
                <w:i w:val="0"/>
                <w:sz w:val="24"/>
                <w:szCs w:val="24"/>
              </w:rPr>
              <w:t>:</w:t>
            </w:r>
            <w:r w:rsidR="00CE6385" w:rsidRPr="00545F29">
              <w:rPr>
                <w:rFonts w:ascii="Times New Roman" w:hAnsi="Times New Roman" w:cs="Times New Roman"/>
                <w:i w:val="0"/>
                <w:sz w:val="24"/>
                <w:szCs w:val="24"/>
              </w:rPr>
              <w:t>00</w:t>
            </w:r>
            <w:r w:rsidR="19718ED0" w:rsidRPr="00545F29">
              <w:rPr>
                <w:rFonts w:ascii="Times New Roman" w:hAnsi="Times New Roman" w:cs="Times New Roman"/>
                <w:i w:val="0"/>
                <w:sz w:val="24"/>
                <w:szCs w:val="24"/>
              </w:rPr>
              <w:t xml:space="preserve"> </w:t>
            </w:r>
            <w:r w:rsidR="00CE6385" w:rsidRPr="00545F29">
              <w:rPr>
                <w:rFonts w:ascii="Times New Roman" w:hAnsi="Times New Roman" w:cs="Times New Roman"/>
                <w:i w:val="0"/>
                <w:sz w:val="24"/>
                <w:szCs w:val="24"/>
              </w:rPr>
              <w:t>p</w:t>
            </w:r>
            <w:r w:rsidR="19718ED0" w:rsidRPr="00545F29">
              <w:rPr>
                <w:rFonts w:ascii="Times New Roman" w:hAnsi="Times New Roman" w:cs="Times New Roman"/>
                <w:i w:val="0"/>
                <w:sz w:val="24"/>
                <w:szCs w:val="24"/>
              </w:rPr>
              <w:t>m.”</w:t>
            </w:r>
          </w:p>
          <w:p w14:paraId="487A79B7" w14:textId="4ED04A4B" w:rsidR="0B8C1AB1" w:rsidRPr="00545F29" w:rsidRDefault="0B8C1AB1" w:rsidP="00AC164F">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p>
          <w:p w14:paraId="085F587A" w14:textId="78E5DF68" w:rsidR="7B50BA33" w:rsidRPr="00545F29" w:rsidRDefault="7B50BA33" w:rsidP="00AC164F">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2 seconds for the alert on the center right of the window to disappear.</w:t>
            </w:r>
          </w:p>
          <w:p w14:paraId="7F4081F0" w14:textId="37AFCCED" w:rsidR="7B50BA33" w:rsidRPr="00545F29" w:rsidRDefault="7B50BA33" w:rsidP="00AC164F">
            <w:pPr>
              <w:pStyle w:val="BodyText"/>
              <w:numPr>
                <w:ilvl w:val="0"/>
                <w:numId w:val="44"/>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Click the “Cancel” button.</w:t>
            </w:r>
          </w:p>
        </w:tc>
      </w:tr>
      <w:tr w:rsidR="017E74DB" w:rsidRPr="00545F29" w14:paraId="56C16748" w14:textId="77777777" w:rsidTr="79D45E12">
        <w:tc>
          <w:tcPr>
            <w:tcW w:w="2065" w:type="dxa"/>
          </w:tcPr>
          <w:p w14:paraId="011B7F5A"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71F9DF4A" w14:textId="6701475D" w:rsidR="6772D143" w:rsidRPr="00545F29" w:rsidRDefault="6772D14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w:t>
            </w:r>
            <w:r w:rsidR="15E7724E" w:rsidRPr="00545F29">
              <w:rPr>
                <w:rFonts w:ascii="Times New Roman" w:hAnsi="Times New Roman" w:cs="Times New Roman"/>
                <w:i w:val="0"/>
                <w:sz w:val="24"/>
                <w:szCs w:val="24"/>
              </w:rPr>
              <w:t>n alert saying “Oops... Availabilities cannot overlap.”</w:t>
            </w:r>
          </w:p>
        </w:tc>
      </w:tr>
    </w:tbl>
    <w:p w14:paraId="59801507" w14:textId="41C09E2D"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4A369076" w14:textId="77777777" w:rsidTr="79D45E12">
        <w:tc>
          <w:tcPr>
            <w:tcW w:w="4315" w:type="dxa"/>
            <w:gridSpan w:val="2"/>
            <w:shd w:val="clear" w:color="auto" w:fill="D9D9D9" w:themeFill="background1" w:themeFillShade="D9"/>
          </w:tcPr>
          <w:p w14:paraId="7B69811E" w14:textId="7BC054F4" w:rsidR="315D46FA" w:rsidRPr="00545F29" w:rsidRDefault="315D46F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51</w:t>
            </w:r>
          </w:p>
        </w:tc>
        <w:tc>
          <w:tcPr>
            <w:tcW w:w="5035" w:type="dxa"/>
            <w:shd w:val="clear" w:color="auto" w:fill="D9D9D9" w:themeFill="background1" w:themeFillShade="D9"/>
          </w:tcPr>
          <w:p w14:paraId="3A6A9AF0" w14:textId="02F03CFF" w:rsidR="315D46FA" w:rsidRPr="00545F29" w:rsidRDefault="5E35564F"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Availability Change: </w:t>
            </w:r>
            <w:r w:rsidR="59A934ED" w:rsidRPr="00545F29">
              <w:rPr>
                <w:rFonts w:ascii="Times New Roman" w:hAnsi="Times New Roman" w:cs="Times New Roman"/>
                <w:i w:val="0"/>
                <w:sz w:val="24"/>
                <w:szCs w:val="24"/>
              </w:rPr>
              <w:t>Edit an Existing Availability to a Duplicate</w:t>
            </w:r>
          </w:p>
        </w:tc>
      </w:tr>
      <w:tr w:rsidR="017E74DB" w:rsidRPr="00545F29" w14:paraId="21A447DF" w14:textId="77777777" w:rsidTr="79D45E12">
        <w:tc>
          <w:tcPr>
            <w:tcW w:w="4315" w:type="dxa"/>
            <w:gridSpan w:val="2"/>
            <w:shd w:val="clear" w:color="auto" w:fill="D9D9D9" w:themeFill="background1" w:themeFillShade="D9"/>
          </w:tcPr>
          <w:p w14:paraId="2A4C9923" w14:textId="62C9ED85" w:rsidR="315D46FA" w:rsidRPr="00545F29" w:rsidRDefault="315D46F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CECA534" w14:textId="5E46E364" w:rsidR="315D46FA" w:rsidRPr="00545F29" w:rsidRDefault="315D46F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23A7E50A" w14:textId="77777777" w:rsidTr="79D45E12">
        <w:tc>
          <w:tcPr>
            <w:tcW w:w="4315" w:type="dxa"/>
            <w:gridSpan w:val="2"/>
            <w:shd w:val="clear" w:color="auto" w:fill="D9D9D9" w:themeFill="background1" w:themeFillShade="D9"/>
          </w:tcPr>
          <w:p w14:paraId="5385B4EB" w14:textId="019E42A6" w:rsidR="315D46FA" w:rsidRPr="00545F29" w:rsidRDefault="315D46F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A34BB7"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CDBC736" w14:textId="574421AE" w:rsidR="315D46FA" w:rsidRPr="00545F29" w:rsidRDefault="315D46F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27158" w:rsidRPr="00545F29">
              <w:rPr>
                <w:rFonts w:ascii="Times New Roman" w:hAnsi="Times New Roman" w:cs="Times New Roman"/>
                <w:i w:val="0"/>
                <w:sz w:val="24"/>
                <w:szCs w:val="24"/>
              </w:rPr>
              <w:t>4/</w:t>
            </w:r>
            <w:r w:rsidR="00A34BB7" w:rsidRPr="00545F29">
              <w:rPr>
                <w:rFonts w:ascii="Times New Roman" w:hAnsi="Times New Roman" w:cs="Times New Roman"/>
                <w:i w:val="0"/>
                <w:sz w:val="24"/>
                <w:szCs w:val="24"/>
              </w:rPr>
              <w:t>15</w:t>
            </w:r>
            <w:r w:rsidR="00327158" w:rsidRPr="00545F29">
              <w:rPr>
                <w:rFonts w:ascii="Times New Roman" w:hAnsi="Times New Roman" w:cs="Times New Roman"/>
                <w:i w:val="0"/>
                <w:sz w:val="24"/>
                <w:szCs w:val="24"/>
              </w:rPr>
              <w:t>/2022</w:t>
            </w:r>
          </w:p>
        </w:tc>
      </w:tr>
      <w:tr w:rsidR="017E74DB" w:rsidRPr="00545F29" w14:paraId="7DF27A18" w14:textId="77777777" w:rsidTr="79D45E12">
        <w:tc>
          <w:tcPr>
            <w:tcW w:w="2065" w:type="dxa"/>
          </w:tcPr>
          <w:p w14:paraId="2EEA240C" w14:textId="77777777" w:rsidR="315D46FA" w:rsidRPr="00545F29" w:rsidRDefault="315D46F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FE35EE2" w14:textId="753A4102" w:rsidR="4FD6B68A" w:rsidRPr="00545F29" w:rsidRDefault="4FD6B68A"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17E74DB" w:rsidRPr="00545F29" w14:paraId="0A0E4E23" w14:textId="77777777" w:rsidTr="79D45E12">
        <w:tc>
          <w:tcPr>
            <w:tcW w:w="2065" w:type="dxa"/>
          </w:tcPr>
          <w:p w14:paraId="7DEA0EC1" w14:textId="77777777" w:rsidR="315D46FA" w:rsidRPr="00545F29" w:rsidRDefault="315D46F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00186EA" w14:textId="203AE335" w:rsidR="00865509" w:rsidRPr="00545F29" w:rsidRDefault="00865509" w:rsidP="009B7BC4">
            <w:pPr>
              <w:pStyle w:val="BodyText"/>
              <w:numPr>
                <w:ilvl w:val="0"/>
                <w:numId w:val="194"/>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w:t>
            </w:r>
            <w:r w:rsidR="00651E68" w:rsidRPr="00545F29">
              <w:rPr>
                <w:rFonts w:ascii="Times New Roman" w:hAnsi="Times New Roman" w:cs="Times New Roman"/>
                <w:i w:val="0"/>
                <w:sz w:val="24"/>
                <w:szCs w:val="24"/>
              </w:rPr>
              <w:t>, DBS-02 and DBS-04</w:t>
            </w:r>
          </w:p>
          <w:p w14:paraId="1E25F09D" w14:textId="77777777" w:rsidR="00927FD6" w:rsidRPr="00545F29" w:rsidRDefault="314DD2DB" w:rsidP="009B7BC4">
            <w:pPr>
              <w:pStyle w:val="BodyText"/>
              <w:numPr>
                <w:ilvl w:val="0"/>
                <w:numId w:val="194"/>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w:t>
            </w:r>
            <w:r w:rsidR="53E93266" w:rsidRPr="00545F29">
              <w:rPr>
                <w:rFonts w:ascii="Times New Roman" w:hAnsi="Times New Roman" w:cs="Times New Roman"/>
                <w:i w:val="0"/>
                <w:sz w:val="24"/>
                <w:szCs w:val="24"/>
              </w:rPr>
              <w:t xml:space="preserve"> into </w:t>
            </w:r>
            <w:r w:rsidR="3D9EEF8D" w:rsidRPr="00545F29">
              <w:rPr>
                <w:rFonts w:ascii="Times New Roman" w:hAnsi="Times New Roman" w:cs="Times New Roman"/>
                <w:i w:val="0"/>
                <w:sz w:val="24"/>
                <w:szCs w:val="24"/>
              </w:rPr>
              <w:t xml:space="preserve">the </w:t>
            </w:r>
            <w:r w:rsidR="53E93266" w:rsidRPr="00545F29">
              <w:rPr>
                <w:rFonts w:ascii="Times New Roman" w:hAnsi="Times New Roman" w:cs="Times New Roman"/>
                <w:i w:val="0"/>
                <w:sz w:val="24"/>
                <w:szCs w:val="24"/>
              </w:rPr>
              <w:t>account created in DBS-02</w:t>
            </w:r>
            <w:r w:rsidR="00A34BB7" w:rsidRPr="00545F29">
              <w:rPr>
                <w:rFonts w:ascii="Times New Roman" w:hAnsi="Times New Roman" w:cs="Times New Roman"/>
                <w:i w:val="0"/>
                <w:sz w:val="24"/>
                <w:szCs w:val="24"/>
              </w:rPr>
              <w:t>.</w:t>
            </w:r>
          </w:p>
          <w:p w14:paraId="36112B6A" w14:textId="3DFEA92C" w:rsidR="00927FD6" w:rsidRPr="00545F29" w:rsidRDefault="00A34BB7" w:rsidP="009B7BC4">
            <w:pPr>
              <w:pStyle w:val="BodyText"/>
              <w:numPr>
                <w:ilvl w:val="0"/>
                <w:numId w:val="194"/>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r w:rsidR="64787A9C" w:rsidRPr="00545F29">
              <w:rPr>
                <w:rFonts w:ascii="Times New Roman" w:hAnsi="Times New Roman" w:cs="Times New Roman"/>
                <w:i w:val="0"/>
                <w:sz w:val="24"/>
                <w:szCs w:val="24"/>
              </w:rPr>
              <w:t>.</w:t>
            </w:r>
          </w:p>
        </w:tc>
      </w:tr>
      <w:tr w:rsidR="017E74DB" w:rsidRPr="00545F29" w14:paraId="0F569D56" w14:textId="77777777" w:rsidTr="79D45E12">
        <w:tc>
          <w:tcPr>
            <w:tcW w:w="2065" w:type="dxa"/>
          </w:tcPr>
          <w:p w14:paraId="56F23E00" w14:textId="77777777" w:rsidR="315D46FA" w:rsidRPr="00545F29" w:rsidRDefault="315D46F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71DF645" w14:textId="41EFDC93" w:rsidR="48DE0089" w:rsidRPr="00545F29" w:rsidRDefault="48DE0089" w:rsidP="009B7BC4">
            <w:pPr>
              <w:pStyle w:val="BodyText"/>
              <w:numPr>
                <w:ilvl w:val="0"/>
                <w:numId w:val="19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existing availability is </w:t>
            </w:r>
            <w:r w:rsidR="7A6E6B10" w:rsidRPr="00545F29">
              <w:rPr>
                <w:rFonts w:ascii="Times New Roman" w:hAnsi="Times New Roman" w:cs="Times New Roman"/>
                <w:i w:val="0"/>
                <w:sz w:val="24"/>
                <w:szCs w:val="24"/>
              </w:rPr>
              <w:t xml:space="preserve">not updated in the </w:t>
            </w:r>
            <w:r w:rsidR="00F06605" w:rsidRPr="00545F29">
              <w:rPr>
                <w:rFonts w:ascii="Times New Roman" w:hAnsi="Times New Roman" w:cs="Times New Roman"/>
                <w:i w:val="0"/>
                <w:sz w:val="24"/>
                <w:szCs w:val="24"/>
              </w:rPr>
              <w:t xml:space="preserve">“Availability” collection of the </w:t>
            </w:r>
            <w:r w:rsidR="7A6E6B10" w:rsidRPr="00545F29">
              <w:rPr>
                <w:rFonts w:ascii="Times New Roman" w:hAnsi="Times New Roman" w:cs="Times New Roman"/>
                <w:i w:val="0"/>
                <w:sz w:val="24"/>
                <w:szCs w:val="24"/>
              </w:rPr>
              <w:t>database.</w:t>
            </w:r>
          </w:p>
          <w:p w14:paraId="594007C2" w14:textId="183E235A" w:rsidR="426C98FD" w:rsidRPr="00545F29" w:rsidRDefault="426C98FD" w:rsidP="009B7BC4">
            <w:pPr>
              <w:pStyle w:val="BodyText"/>
              <w:numPr>
                <w:ilvl w:val="0"/>
                <w:numId w:val="194"/>
              </w:numPr>
              <w:jc w:val="left"/>
              <w:rPr>
                <w:rFonts w:ascii="Times New Roman" w:hAnsi="Times New Roman" w:cs="Times New Roman"/>
                <w:sz w:val="24"/>
                <w:szCs w:val="24"/>
              </w:rPr>
            </w:pPr>
            <w:r w:rsidRPr="00545F29">
              <w:rPr>
                <w:rFonts w:ascii="Times New Roman" w:hAnsi="Times New Roman" w:cs="Times New Roman"/>
                <w:i w:val="0"/>
                <w:sz w:val="24"/>
                <w:szCs w:val="24"/>
              </w:rPr>
              <w:t>There are no changes to the availability on the schedule</w:t>
            </w:r>
            <w:r w:rsidR="73C11BCC" w:rsidRPr="00545F29">
              <w:rPr>
                <w:rFonts w:ascii="Times New Roman" w:hAnsi="Times New Roman" w:cs="Times New Roman"/>
                <w:i w:val="0"/>
                <w:sz w:val="24"/>
                <w:szCs w:val="24"/>
              </w:rPr>
              <w:t>.</w:t>
            </w:r>
          </w:p>
        </w:tc>
      </w:tr>
      <w:tr w:rsidR="017E74DB" w:rsidRPr="00545F29" w14:paraId="39977939" w14:textId="77777777" w:rsidTr="79D45E12">
        <w:tc>
          <w:tcPr>
            <w:tcW w:w="2065" w:type="dxa"/>
          </w:tcPr>
          <w:p w14:paraId="4C76C6D2" w14:textId="77777777" w:rsidR="315D46FA" w:rsidRPr="00545F29" w:rsidRDefault="315D46F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D09ABA9" w14:textId="77777777" w:rsidR="00A34BB7" w:rsidRPr="00545F29" w:rsidRDefault="00A34BB7" w:rsidP="00A34BB7">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741CD902" w14:textId="46070F19" w:rsidR="27070C23" w:rsidRPr="00545F29" w:rsidRDefault="27070C23"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existing availability for April 2</w:t>
            </w:r>
            <w:r w:rsidR="00423357"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 2022, from </w:t>
            </w:r>
            <w:r w:rsidR="00423357" w:rsidRPr="00545F29">
              <w:rPr>
                <w:rFonts w:ascii="Times New Roman" w:hAnsi="Times New Roman" w:cs="Times New Roman"/>
                <w:i w:val="0"/>
                <w:sz w:val="24"/>
                <w:szCs w:val="24"/>
              </w:rPr>
              <w:t>8</w:t>
            </w:r>
            <w:r w:rsidRPr="00545F29">
              <w:rPr>
                <w:rFonts w:ascii="Times New Roman" w:hAnsi="Times New Roman" w:cs="Times New Roman"/>
                <w:i w:val="0"/>
                <w:sz w:val="24"/>
                <w:szCs w:val="24"/>
              </w:rPr>
              <w:t>:00</w:t>
            </w:r>
            <w:r w:rsidR="00423357" w:rsidRPr="00545F29">
              <w:rPr>
                <w:rFonts w:ascii="Times New Roman" w:hAnsi="Times New Roman" w:cs="Times New Roman"/>
                <w:i w:val="0"/>
                <w:sz w:val="24"/>
                <w:szCs w:val="24"/>
              </w:rPr>
              <w:t>a</w:t>
            </w:r>
            <w:r w:rsidRPr="00545F29">
              <w:rPr>
                <w:rFonts w:ascii="Times New Roman" w:hAnsi="Times New Roman" w:cs="Times New Roman"/>
                <w:i w:val="0"/>
                <w:sz w:val="24"/>
                <w:szCs w:val="24"/>
              </w:rPr>
              <w:t xml:space="preserve">m to </w:t>
            </w:r>
            <w:r w:rsidR="00423357" w:rsidRPr="00545F29">
              <w:rPr>
                <w:rFonts w:ascii="Times New Roman" w:hAnsi="Times New Roman" w:cs="Times New Roman"/>
                <w:i w:val="0"/>
                <w:sz w:val="24"/>
                <w:szCs w:val="24"/>
              </w:rPr>
              <w:t>4</w:t>
            </w:r>
            <w:r w:rsidRPr="00545F29">
              <w:rPr>
                <w:rFonts w:ascii="Times New Roman" w:hAnsi="Times New Roman" w:cs="Times New Roman"/>
                <w:i w:val="0"/>
                <w:sz w:val="24"/>
                <w:szCs w:val="24"/>
              </w:rPr>
              <w:t>:00pm.</w:t>
            </w:r>
          </w:p>
          <w:p w14:paraId="749A1412" w14:textId="5BA9B236" w:rsidR="27070C23" w:rsidRPr="00545F29" w:rsidRDefault="27070C23"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the “Edit” </w:t>
            </w:r>
            <w:r w:rsidR="7C88023C" w:rsidRPr="00545F29">
              <w:rPr>
                <w:rFonts w:ascii="Times New Roman" w:hAnsi="Times New Roman" w:cs="Times New Roman"/>
                <w:i w:val="0"/>
                <w:sz w:val="24"/>
                <w:szCs w:val="24"/>
              </w:rPr>
              <w:t>icon in the top right of the pop-up window.</w:t>
            </w:r>
          </w:p>
          <w:p w14:paraId="2BF20EBE" w14:textId="67502405" w:rsidR="00423357" w:rsidRPr="00545F29" w:rsidRDefault="7C88023C"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“Start” input to “04/2</w:t>
            </w:r>
            <w:r w:rsidR="00423357"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/2022 </w:t>
            </w:r>
            <w:r w:rsidR="2B41B602" w:rsidRPr="00545F29">
              <w:rPr>
                <w:rFonts w:ascii="Times New Roman" w:hAnsi="Times New Roman" w:cs="Times New Roman"/>
                <w:i w:val="0"/>
                <w:sz w:val="24"/>
                <w:szCs w:val="24"/>
              </w:rPr>
              <w:t>0</w:t>
            </w:r>
            <w:r w:rsidR="00423357" w:rsidRPr="00545F29">
              <w:rPr>
                <w:rFonts w:ascii="Times New Roman" w:hAnsi="Times New Roman" w:cs="Times New Roman"/>
                <w:i w:val="0"/>
                <w:sz w:val="24"/>
                <w:szCs w:val="24"/>
              </w:rPr>
              <w:t>5</w:t>
            </w:r>
            <w:r w:rsidR="57036EB3" w:rsidRPr="00545F29">
              <w:rPr>
                <w:rFonts w:ascii="Times New Roman" w:hAnsi="Times New Roman" w:cs="Times New Roman"/>
                <w:i w:val="0"/>
                <w:sz w:val="24"/>
                <w:szCs w:val="24"/>
              </w:rPr>
              <w:t>:00</w:t>
            </w:r>
            <w:r w:rsidR="26FF6977" w:rsidRPr="00545F29">
              <w:rPr>
                <w:rFonts w:ascii="Times New Roman" w:hAnsi="Times New Roman" w:cs="Times New Roman"/>
                <w:i w:val="0"/>
                <w:sz w:val="24"/>
                <w:szCs w:val="24"/>
              </w:rPr>
              <w:t xml:space="preserve"> </w:t>
            </w:r>
            <w:r w:rsidR="00423357" w:rsidRPr="00545F29">
              <w:rPr>
                <w:rFonts w:ascii="Times New Roman" w:hAnsi="Times New Roman" w:cs="Times New Roman"/>
                <w:i w:val="0"/>
                <w:sz w:val="24"/>
                <w:szCs w:val="24"/>
              </w:rPr>
              <w:t>p</w:t>
            </w:r>
            <w:r w:rsidR="26FF6977" w:rsidRPr="00545F29">
              <w:rPr>
                <w:rFonts w:ascii="Times New Roman" w:hAnsi="Times New Roman" w:cs="Times New Roman"/>
                <w:i w:val="0"/>
                <w:sz w:val="24"/>
                <w:szCs w:val="24"/>
              </w:rPr>
              <w:t>m.”</w:t>
            </w:r>
          </w:p>
          <w:p w14:paraId="6C75DEE6" w14:textId="3FAC4C34" w:rsidR="51CDC92C" w:rsidRPr="00545F29" w:rsidRDefault="20E93D6C"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“End” input to “04/2</w:t>
            </w:r>
            <w:r w:rsidR="00423357" w:rsidRPr="00545F29">
              <w:rPr>
                <w:rFonts w:ascii="Times New Roman" w:hAnsi="Times New Roman" w:cs="Times New Roman"/>
                <w:i w:val="0"/>
                <w:sz w:val="24"/>
                <w:szCs w:val="24"/>
              </w:rPr>
              <w:t>8</w:t>
            </w:r>
            <w:r w:rsidRPr="00545F29">
              <w:rPr>
                <w:rFonts w:ascii="Times New Roman" w:hAnsi="Times New Roman" w:cs="Times New Roman"/>
                <w:i w:val="0"/>
                <w:sz w:val="24"/>
                <w:szCs w:val="24"/>
              </w:rPr>
              <w:t>/</w:t>
            </w:r>
            <w:r w:rsidR="48B014C0" w:rsidRPr="00545F29">
              <w:rPr>
                <w:rFonts w:ascii="Times New Roman" w:hAnsi="Times New Roman" w:cs="Times New Roman"/>
                <w:i w:val="0"/>
                <w:sz w:val="24"/>
                <w:szCs w:val="24"/>
              </w:rPr>
              <w:t xml:space="preserve">2022 </w:t>
            </w:r>
            <w:r w:rsidR="00423357" w:rsidRPr="00545F29">
              <w:rPr>
                <w:rFonts w:ascii="Times New Roman" w:hAnsi="Times New Roman" w:cs="Times New Roman"/>
                <w:i w:val="0"/>
                <w:sz w:val="24"/>
                <w:szCs w:val="24"/>
              </w:rPr>
              <w:t>10</w:t>
            </w:r>
            <w:r w:rsidR="48B014C0" w:rsidRPr="00545F29">
              <w:rPr>
                <w:rFonts w:ascii="Times New Roman" w:hAnsi="Times New Roman" w:cs="Times New Roman"/>
                <w:i w:val="0"/>
                <w:sz w:val="24"/>
                <w:szCs w:val="24"/>
              </w:rPr>
              <w:t xml:space="preserve">:00 </w:t>
            </w:r>
            <w:r w:rsidR="00423357" w:rsidRPr="00545F29">
              <w:rPr>
                <w:rFonts w:ascii="Times New Roman" w:hAnsi="Times New Roman" w:cs="Times New Roman"/>
                <w:i w:val="0"/>
                <w:sz w:val="24"/>
                <w:szCs w:val="24"/>
              </w:rPr>
              <w:t>p</w:t>
            </w:r>
            <w:r w:rsidR="48B014C0" w:rsidRPr="00545F29">
              <w:rPr>
                <w:rFonts w:ascii="Times New Roman" w:hAnsi="Times New Roman" w:cs="Times New Roman"/>
                <w:i w:val="0"/>
                <w:sz w:val="24"/>
                <w:szCs w:val="24"/>
              </w:rPr>
              <w:t>m.”</w:t>
            </w:r>
          </w:p>
          <w:p w14:paraId="12AE0496" w14:textId="28C0EA2B" w:rsidR="362F4E91" w:rsidRPr="00545F29" w:rsidRDefault="362F4E91"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p>
          <w:p w14:paraId="6A4F02A8" w14:textId="54749ACD" w:rsidR="341C5D62" w:rsidRPr="00545F29" w:rsidRDefault="341C5D62"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2 seconds for the alert on the center right of the window to disappear.</w:t>
            </w:r>
          </w:p>
          <w:p w14:paraId="5AF564D8" w14:textId="0F41C20B" w:rsidR="341C5D62" w:rsidRPr="00545F29" w:rsidRDefault="341C5D62" w:rsidP="00AC164F">
            <w:pPr>
              <w:pStyle w:val="BodyText"/>
              <w:numPr>
                <w:ilvl w:val="0"/>
                <w:numId w:val="45"/>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“Cancel” button.</w:t>
            </w:r>
          </w:p>
        </w:tc>
      </w:tr>
      <w:tr w:rsidR="017E74DB" w:rsidRPr="00545F29" w14:paraId="5A32A85A" w14:textId="77777777" w:rsidTr="79D45E12">
        <w:tc>
          <w:tcPr>
            <w:tcW w:w="2065" w:type="dxa"/>
          </w:tcPr>
          <w:p w14:paraId="5869EB81" w14:textId="77777777" w:rsidR="315D46FA" w:rsidRPr="00545F29" w:rsidRDefault="315D46F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AADA072" w14:textId="6588FBA2" w:rsidR="4944BFB8" w:rsidRPr="00545F29" w:rsidRDefault="4944BFB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w:t>
            </w:r>
            <w:r w:rsidR="5BE04E68" w:rsidRPr="00545F29">
              <w:rPr>
                <w:rFonts w:ascii="Times New Roman" w:hAnsi="Times New Roman" w:cs="Times New Roman"/>
                <w:i w:val="0"/>
                <w:sz w:val="24"/>
                <w:szCs w:val="24"/>
              </w:rPr>
              <w:t>n alert saying “Oops... Duplicate Availability.”</w:t>
            </w:r>
          </w:p>
        </w:tc>
      </w:tr>
    </w:tbl>
    <w:p w14:paraId="7872FACE" w14:textId="41C09E2D" w:rsidR="0083232E" w:rsidRPr="00545F29" w:rsidRDefault="0083232E"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5D8495CB" w14:textId="77777777" w:rsidTr="219C6645">
        <w:tc>
          <w:tcPr>
            <w:tcW w:w="4315" w:type="dxa"/>
            <w:gridSpan w:val="2"/>
            <w:shd w:val="clear" w:color="auto" w:fill="D9D9D9" w:themeFill="background1" w:themeFillShade="D9"/>
          </w:tcPr>
          <w:p w14:paraId="2E188828" w14:textId="4B115A22"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52</w:t>
            </w:r>
          </w:p>
        </w:tc>
        <w:tc>
          <w:tcPr>
            <w:tcW w:w="5035" w:type="dxa"/>
            <w:shd w:val="clear" w:color="auto" w:fill="D9D9D9" w:themeFill="background1" w:themeFillShade="D9"/>
          </w:tcPr>
          <w:p w14:paraId="0D75F258" w14:textId="3ED27117" w:rsidR="2A32CB47" w:rsidRPr="00545F29" w:rsidRDefault="2A32CB47" w:rsidP="00AC164F">
            <w:pPr>
              <w:pStyle w:val="BodyText"/>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Availability Change: </w:t>
            </w:r>
            <w:r w:rsidR="78056979" w:rsidRPr="00545F29">
              <w:rPr>
                <w:rFonts w:ascii="Times New Roman" w:hAnsi="Times New Roman" w:cs="Times New Roman"/>
                <w:i w:val="0"/>
                <w:sz w:val="24"/>
                <w:szCs w:val="24"/>
              </w:rPr>
              <w:t>Delete Availability</w:t>
            </w:r>
          </w:p>
        </w:tc>
      </w:tr>
      <w:tr w:rsidR="017E74DB" w:rsidRPr="00545F29" w14:paraId="045C729A" w14:textId="77777777" w:rsidTr="219C6645">
        <w:tc>
          <w:tcPr>
            <w:tcW w:w="4315" w:type="dxa"/>
            <w:gridSpan w:val="2"/>
            <w:shd w:val="clear" w:color="auto" w:fill="D9D9D9" w:themeFill="background1" w:themeFillShade="D9"/>
          </w:tcPr>
          <w:p w14:paraId="0CE9605F"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55086B8" w14:textId="5E46E364"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17E74DB" w:rsidRPr="00545F29" w14:paraId="23D04D6D" w14:textId="77777777" w:rsidTr="219C6645">
        <w:tc>
          <w:tcPr>
            <w:tcW w:w="4315" w:type="dxa"/>
            <w:gridSpan w:val="2"/>
            <w:shd w:val="clear" w:color="auto" w:fill="D9D9D9" w:themeFill="background1" w:themeFillShade="D9"/>
          </w:tcPr>
          <w:p w14:paraId="029536FB" w14:textId="7500FB4B"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42208E"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5D5BEA8" w14:textId="17559923"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27158" w:rsidRPr="00545F29">
              <w:rPr>
                <w:rFonts w:ascii="Times New Roman" w:hAnsi="Times New Roman" w:cs="Times New Roman"/>
                <w:i w:val="0"/>
                <w:sz w:val="24"/>
                <w:szCs w:val="24"/>
              </w:rPr>
              <w:t>4/</w:t>
            </w:r>
            <w:r w:rsidR="0042208E" w:rsidRPr="00545F29">
              <w:rPr>
                <w:rFonts w:ascii="Times New Roman" w:hAnsi="Times New Roman" w:cs="Times New Roman"/>
                <w:i w:val="0"/>
                <w:sz w:val="24"/>
                <w:szCs w:val="24"/>
              </w:rPr>
              <w:t>15</w:t>
            </w:r>
            <w:r w:rsidR="00327158" w:rsidRPr="00545F29">
              <w:rPr>
                <w:rFonts w:ascii="Times New Roman" w:hAnsi="Times New Roman" w:cs="Times New Roman"/>
                <w:i w:val="0"/>
                <w:sz w:val="24"/>
                <w:szCs w:val="24"/>
              </w:rPr>
              <w:t>/2022</w:t>
            </w:r>
          </w:p>
        </w:tc>
      </w:tr>
      <w:tr w:rsidR="017E74DB" w:rsidRPr="00545F29" w14:paraId="5A48AE8E" w14:textId="77777777" w:rsidTr="219C6645">
        <w:tc>
          <w:tcPr>
            <w:tcW w:w="2065" w:type="dxa"/>
          </w:tcPr>
          <w:p w14:paraId="3F413E17"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5040690" w14:textId="7553AEA1" w:rsidR="0BC7ADC9" w:rsidRPr="00545F29" w:rsidRDefault="0BC7ADC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17E74DB" w:rsidRPr="00545F29" w14:paraId="24CA52D9" w14:textId="77777777" w:rsidTr="219C6645">
        <w:tc>
          <w:tcPr>
            <w:tcW w:w="2065" w:type="dxa"/>
          </w:tcPr>
          <w:p w14:paraId="657491BB"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EDAA4D7" w14:textId="746D4D49" w:rsidR="008008D0" w:rsidRPr="00545F29" w:rsidRDefault="008008D0" w:rsidP="009B7BC4">
            <w:pPr>
              <w:pStyle w:val="BodyText"/>
              <w:numPr>
                <w:ilvl w:val="0"/>
                <w:numId w:val="196"/>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DBS-01</w:t>
            </w:r>
            <w:r w:rsidR="004F40A0"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DBS-02</w:t>
            </w:r>
            <w:r w:rsidR="00A34BB7" w:rsidRPr="00545F29">
              <w:rPr>
                <w:rFonts w:ascii="Times New Roman" w:hAnsi="Times New Roman" w:cs="Times New Roman"/>
                <w:i w:val="0"/>
                <w:sz w:val="24"/>
                <w:szCs w:val="24"/>
              </w:rPr>
              <w:t xml:space="preserve"> and</w:t>
            </w:r>
            <w:r w:rsidR="00423357" w:rsidRPr="00545F29">
              <w:rPr>
                <w:rFonts w:ascii="Times New Roman" w:hAnsi="Times New Roman" w:cs="Times New Roman"/>
                <w:i w:val="0"/>
                <w:sz w:val="24"/>
                <w:szCs w:val="24"/>
              </w:rPr>
              <w:t xml:space="preserve"> DBS-04</w:t>
            </w:r>
          </w:p>
          <w:p w14:paraId="3775627D" w14:textId="6479995D" w:rsidR="01525389" w:rsidRPr="00545F29" w:rsidRDefault="00A34BB7" w:rsidP="009B7BC4">
            <w:pPr>
              <w:pStyle w:val="BodyText"/>
              <w:numPr>
                <w:ilvl w:val="0"/>
                <w:numId w:val="196"/>
              </w:numPr>
              <w:jc w:val="left"/>
              <w:rPr>
                <w:rFonts w:ascii="Times New Roman" w:hAnsi="Times New Roman" w:cs="Times New Roman"/>
                <w:sz w:val="24"/>
                <w:szCs w:val="24"/>
              </w:rPr>
            </w:pPr>
            <w:r w:rsidRPr="00545F29">
              <w:rPr>
                <w:rFonts w:ascii="Times New Roman" w:hAnsi="Times New Roman" w:cs="Times New Roman"/>
                <w:i w:val="0"/>
                <w:sz w:val="24"/>
                <w:szCs w:val="24"/>
              </w:rPr>
              <w:t>Firestore is open in another window.</w:t>
            </w:r>
          </w:p>
        </w:tc>
      </w:tr>
      <w:tr w:rsidR="017E74DB" w:rsidRPr="00545F29" w14:paraId="518F6654" w14:textId="77777777" w:rsidTr="219C6645">
        <w:tc>
          <w:tcPr>
            <w:tcW w:w="2065" w:type="dxa"/>
          </w:tcPr>
          <w:p w14:paraId="664F4457"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38B83A5" w14:textId="131DC444" w:rsidR="01525389" w:rsidRPr="00545F29" w:rsidRDefault="0152538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existing availability is removed from the </w:t>
            </w:r>
            <w:r w:rsidR="0042208E" w:rsidRPr="00545F29">
              <w:rPr>
                <w:rFonts w:ascii="Times New Roman" w:hAnsi="Times New Roman" w:cs="Times New Roman"/>
                <w:i w:val="0"/>
                <w:sz w:val="24"/>
                <w:szCs w:val="24"/>
              </w:rPr>
              <w:t xml:space="preserve">“Availability” collection </w:t>
            </w:r>
            <w:r w:rsidR="00944588" w:rsidRPr="00545F29">
              <w:rPr>
                <w:rFonts w:ascii="Times New Roman" w:hAnsi="Times New Roman" w:cs="Times New Roman"/>
                <w:i w:val="0"/>
                <w:sz w:val="24"/>
                <w:szCs w:val="24"/>
              </w:rPr>
              <w:t>of</w:t>
            </w:r>
            <w:r w:rsidR="0042208E" w:rsidRPr="00545F29">
              <w:rPr>
                <w:rFonts w:ascii="Times New Roman" w:hAnsi="Times New Roman" w:cs="Times New Roman"/>
                <w:i w:val="0"/>
                <w:sz w:val="24"/>
                <w:szCs w:val="24"/>
              </w:rPr>
              <w:t xml:space="preserve"> the </w:t>
            </w:r>
            <w:r w:rsidRPr="00545F29">
              <w:rPr>
                <w:rFonts w:ascii="Times New Roman" w:hAnsi="Times New Roman" w:cs="Times New Roman"/>
                <w:i w:val="0"/>
                <w:sz w:val="24"/>
                <w:szCs w:val="24"/>
              </w:rPr>
              <w:t>database.</w:t>
            </w:r>
          </w:p>
        </w:tc>
      </w:tr>
      <w:tr w:rsidR="017E74DB" w:rsidRPr="00545F29" w14:paraId="509BF7DE" w14:textId="77777777" w:rsidTr="219C6645">
        <w:tc>
          <w:tcPr>
            <w:tcW w:w="2065" w:type="dxa"/>
          </w:tcPr>
          <w:p w14:paraId="514E4A87"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6450C79" w14:textId="77777777" w:rsidR="00CF70FD" w:rsidRPr="00545F29" w:rsidRDefault="00CF70FD" w:rsidP="00CF70FD">
            <w:pPr>
              <w:pStyle w:val="BodyText"/>
              <w:numPr>
                <w:ilvl w:val="0"/>
                <w:numId w:val="46"/>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“Availability” page by clicking the “Availability” tab in the sidebar.</w:t>
            </w:r>
          </w:p>
          <w:p w14:paraId="7FEA451C" w14:textId="7D9086B2" w:rsidR="7FEDF742" w:rsidRPr="00545F29" w:rsidRDefault="3EFE3AB8" w:rsidP="00AC164F">
            <w:pPr>
              <w:pStyle w:val="BodyText"/>
              <w:numPr>
                <w:ilvl w:val="0"/>
                <w:numId w:val="46"/>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existing availability for April 2</w:t>
            </w:r>
            <w:r w:rsidR="00807BF1"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 2022, from </w:t>
            </w:r>
            <w:r w:rsidR="00807BF1"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:00am to </w:t>
            </w:r>
            <w:r w:rsidR="00807BF1" w:rsidRPr="00545F29">
              <w:rPr>
                <w:rFonts w:ascii="Times New Roman" w:hAnsi="Times New Roman" w:cs="Times New Roman"/>
                <w:i w:val="0"/>
                <w:sz w:val="24"/>
                <w:szCs w:val="24"/>
              </w:rPr>
              <w:t>4</w:t>
            </w:r>
            <w:r w:rsidRPr="00545F29">
              <w:rPr>
                <w:rFonts w:ascii="Times New Roman" w:hAnsi="Times New Roman" w:cs="Times New Roman"/>
                <w:i w:val="0"/>
                <w:sz w:val="24"/>
                <w:szCs w:val="24"/>
              </w:rPr>
              <w:t>:00pm.</w:t>
            </w:r>
          </w:p>
          <w:p w14:paraId="3F27943C" w14:textId="3984B86D" w:rsidR="6626BF77" w:rsidRPr="00545F29" w:rsidRDefault="6626BF77" w:rsidP="00AC164F">
            <w:pPr>
              <w:pStyle w:val="BodyText"/>
              <w:numPr>
                <w:ilvl w:val="0"/>
                <w:numId w:val="46"/>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“Delete” icon in the top right of the pop-up window.</w:t>
            </w:r>
          </w:p>
          <w:p w14:paraId="4A8E06BA" w14:textId="26119AD0" w:rsidR="6626BF77" w:rsidRPr="00545F29" w:rsidRDefault="6626BF77" w:rsidP="00AC164F">
            <w:pPr>
              <w:pStyle w:val="BodyText"/>
              <w:numPr>
                <w:ilvl w:val="0"/>
                <w:numId w:val="4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on the “Delete” </w:t>
            </w:r>
            <w:r w:rsidR="6AAF9EF4" w:rsidRPr="00545F29">
              <w:rPr>
                <w:rFonts w:ascii="Times New Roman" w:hAnsi="Times New Roman" w:cs="Times New Roman"/>
                <w:i w:val="0"/>
                <w:sz w:val="24"/>
                <w:szCs w:val="24"/>
              </w:rPr>
              <w:t>button to confirm the deletion.</w:t>
            </w:r>
          </w:p>
          <w:p w14:paraId="34CEFF29" w14:textId="063C5DAF" w:rsidR="435451D4" w:rsidRPr="00545F29" w:rsidRDefault="435451D4" w:rsidP="00AC164F">
            <w:pPr>
              <w:pStyle w:val="BodyText"/>
              <w:numPr>
                <w:ilvl w:val="0"/>
                <w:numId w:val="46"/>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2 seconds for the “</w:t>
            </w:r>
            <w:r w:rsidR="541D83D9" w:rsidRPr="00545F29">
              <w:rPr>
                <w:rFonts w:ascii="Times New Roman" w:hAnsi="Times New Roman" w:cs="Times New Roman"/>
                <w:i w:val="0"/>
                <w:sz w:val="24"/>
                <w:szCs w:val="24"/>
              </w:rPr>
              <w:t>Success” message to disappear.</w:t>
            </w:r>
          </w:p>
        </w:tc>
      </w:tr>
      <w:tr w:rsidR="017E74DB" w:rsidRPr="00545F29" w14:paraId="49AFEC36" w14:textId="77777777" w:rsidTr="219C6645">
        <w:tc>
          <w:tcPr>
            <w:tcW w:w="2065" w:type="dxa"/>
          </w:tcPr>
          <w:p w14:paraId="0A07E492"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848ABAC" w14:textId="0710E427" w:rsidR="61DF2B63" w:rsidRPr="00545F29" w:rsidRDefault="72CA6C4D" w:rsidP="009B7BC4">
            <w:pPr>
              <w:pStyle w:val="BodyText"/>
              <w:numPr>
                <w:ilvl w:val="0"/>
                <w:numId w:val="195"/>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“Success! Availability has been deleted” appears for 2 seconds.</w:t>
            </w:r>
            <w:r w:rsidR="19856E80" w:rsidRPr="00545F29">
              <w:rPr>
                <w:rFonts w:ascii="Times New Roman" w:hAnsi="Times New Roman" w:cs="Times New Roman"/>
                <w:i w:val="0"/>
                <w:sz w:val="24"/>
                <w:szCs w:val="24"/>
              </w:rPr>
              <w:t xml:space="preserve"> </w:t>
            </w:r>
          </w:p>
          <w:p w14:paraId="7911B7D7" w14:textId="2040512E" w:rsidR="49F247AA" w:rsidRPr="00545F29" w:rsidRDefault="49F247AA" w:rsidP="009B7BC4">
            <w:pPr>
              <w:pStyle w:val="BodyText"/>
              <w:numPr>
                <w:ilvl w:val="0"/>
                <w:numId w:val="195"/>
              </w:numPr>
              <w:jc w:val="left"/>
              <w:rPr>
                <w:rFonts w:ascii="Times New Roman" w:hAnsi="Times New Roman" w:cs="Times New Roman"/>
                <w:sz w:val="24"/>
                <w:szCs w:val="24"/>
              </w:rPr>
            </w:pPr>
            <w:r w:rsidRPr="00545F29">
              <w:rPr>
                <w:rFonts w:ascii="Times New Roman" w:hAnsi="Times New Roman" w:cs="Times New Roman"/>
                <w:i w:val="0"/>
                <w:sz w:val="24"/>
                <w:szCs w:val="24"/>
              </w:rPr>
              <w:t>The window refreshes the staff availability page.</w:t>
            </w:r>
          </w:p>
          <w:p w14:paraId="0091EBD1" w14:textId="4C4D3844" w:rsidR="61DF2B63" w:rsidRPr="00545F29" w:rsidRDefault="6B5309FE" w:rsidP="009B7BC4">
            <w:pPr>
              <w:pStyle w:val="BodyText"/>
              <w:numPr>
                <w:ilvl w:val="0"/>
                <w:numId w:val="19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existing availability disappears from the schedule.</w:t>
            </w:r>
          </w:p>
        </w:tc>
      </w:tr>
    </w:tbl>
    <w:p w14:paraId="3C1B497F" w14:textId="07E5B77B" w:rsidR="0083232E" w:rsidRPr="00545F29" w:rsidRDefault="0083232E" w:rsidP="00AC164F">
      <w:pPr>
        <w:spacing w:line="360" w:lineRule="auto"/>
        <w:rPr>
          <w:rFonts w:ascii="Times New Roman" w:hAnsi="Times New Roman" w:cs="Times New Roman"/>
        </w:rPr>
      </w:pPr>
    </w:p>
    <w:p w14:paraId="21EA9B86" w14:textId="732AD8BA" w:rsidR="4AED23D6" w:rsidRPr="00545F29" w:rsidRDefault="00636F21" w:rsidP="00AC164F">
      <w:pPr>
        <w:pStyle w:val="Heading2"/>
        <w:spacing w:line="360" w:lineRule="auto"/>
        <w:rPr>
          <w:rFonts w:ascii="Times New Roman" w:eastAsia="Calibri" w:hAnsi="Times New Roman" w:cs="Times New Roman"/>
          <w:szCs w:val="24"/>
        </w:rPr>
      </w:pPr>
      <w:bookmarkStart w:id="70" w:name="_Toc101099328"/>
      <w:r w:rsidRPr="00545F29">
        <w:rPr>
          <w:rFonts w:ascii="Times New Roman" w:eastAsia="Courier New" w:hAnsi="Times New Roman" w:cs="Times New Roman"/>
        </w:rPr>
        <w:t>6</w:t>
      </w:r>
      <w:r w:rsidR="00061439" w:rsidRPr="00545F29">
        <w:rPr>
          <w:rFonts w:ascii="Times New Roman" w:eastAsia="Courier New" w:hAnsi="Times New Roman" w:cs="Times New Roman"/>
        </w:rPr>
        <w:t>.</w:t>
      </w:r>
      <w:r w:rsidRPr="00545F29">
        <w:rPr>
          <w:rFonts w:ascii="Times New Roman" w:eastAsia="Courier New" w:hAnsi="Times New Roman" w:cs="Times New Roman"/>
        </w:rPr>
        <w:t>1</w:t>
      </w:r>
      <w:r w:rsidR="00396C29" w:rsidRPr="00545F29">
        <w:rPr>
          <w:rFonts w:ascii="Times New Roman" w:eastAsia="Courier New" w:hAnsi="Times New Roman" w:cs="Times New Roman"/>
        </w:rPr>
        <w:t>4</w:t>
      </w:r>
      <w:r w:rsidR="00061439" w:rsidRPr="00545F29">
        <w:rPr>
          <w:rFonts w:ascii="Times New Roman" w:eastAsia="Courier New" w:hAnsi="Times New Roman" w:cs="Times New Roman"/>
        </w:rPr>
        <w:t xml:space="preserve"> </w:t>
      </w:r>
      <w:r w:rsidR="17F8900D" w:rsidRPr="00545F29">
        <w:rPr>
          <w:rFonts w:ascii="Times New Roman" w:eastAsia="Courier New" w:hAnsi="Times New Roman" w:cs="Times New Roman"/>
        </w:rPr>
        <w:t>Team Availability</w:t>
      </w:r>
      <w:bookmarkEnd w:id="70"/>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4D4B2BEA" w14:textId="77777777" w:rsidTr="79D45E12">
        <w:tc>
          <w:tcPr>
            <w:tcW w:w="4315" w:type="dxa"/>
            <w:gridSpan w:val="2"/>
            <w:shd w:val="clear" w:color="auto" w:fill="D9D9D9" w:themeFill="background1" w:themeFillShade="D9"/>
          </w:tcPr>
          <w:p w14:paraId="58D4750C" w14:textId="47FC7E12"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53</w:t>
            </w:r>
          </w:p>
        </w:tc>
        <w:tc>
          <w:tcPr>
            <w:tcW w:w="5035" w:type="dxa"/>
            <w:shd w:val="clear" w:color="auto" w:fill="D9D9D9" w:themeFill="background1" w:themeFillShade="D9"/>
          </w:tcPr>
          <w:p w14:paraId="68F02337" w14:textId="1C4CC7EA"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Team Availability: Employee with 0 Availabilities</w:t>
            </w:r>
          </w:p>
        </w:tc>
      </w:tr>
      <w:tr w:rsidR="3E6165F3" w:rsidRPr="00545F29" w14:paraId="66F975CA" w14:textId="77777777" w:rsidTr="79D45E12">
        <w:tc>
          <w:tcPr>
            <w:tcW w:w="4315" w:type="dxa"/>
            <w:gridSpan w:val="2"/>
            <w:shd w:val="clear" w:color="auto" w:fill="D9D9D9" w:themeFill="background1" w:themeFillShade="D9"/>
          </w:tcPr>
          <w:p w14:paraId="5C265BD2"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1509037" w14:textId="77777777"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3E6165F3" w:rsidRPr="00545F29" w14:paraId="53A691ED" w14:textId="77777777" w:rsidTr="79D45E12">
        <w:tc>
          <w:tcPr>
            <w:tcW w:w="4315" w:type="dxa"/>
            <w:gridSpan w:val="2"/>
            <w:shd w:val="clear" w:color="auto" w:fill="D9D9D9" w:themeFill="background1" w:themeFillShade="D9"/>
          </w:tcPr>
          <w:p w14:paraId="6B22E513" w14:textId="6D27AE6A"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9F3A0C"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DC969B2" w14:textId="73B5938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327158" w:rsidRPr="00545F29">
              <w:rPr>
                <w:rFonts w:ascii="Times New Roman" w:hAnsi="Times New Roman" w:cs="Times New Roman"/>
                <w:i w:val="0"/>
                <w:sz w:val="24"/>
                <w:szCs w:val="24"/>
              </w:rPr>
              <w:t>4/</w:t>
            </w:r>
            <w:r w:rsidR="009F3A0C" w:rsidRPr="00545F29">
              <w:rPr>
                <w:rFonts w:ascii="Times New Roman" w:hAnsi="Times New Roman" w:cs="Times New Roman"/>
                <w:i w:val="0"/>
                <w:sz w:val="24"/>
                <w:szCs w:val="24"/>
              </w:rPr>
              <w:t>15</w:t>
            </w:r>
            <w:r w:rsidR="00327158" w:rsidRPr="00545F29">
              <w:rPr>
                <w:rFonts w:ascii="Times New Roman" w:hAnsi="Times New Roman" w:cs="Times New Roman"/>
                <w:i w:val="0"/>
                <w:sz w:val="24"/>
                <w:szCs w:val="24"/>
              </w:rPr>
              <w:t>/2022</w:t>
            </w:r>
          </w:p>
        </w:tc>
      </w:tr>
      <w:tr w:rsidR="3E6165F3" w:rsidRPr="00545F29" w14:paraId="1B173D8F" w14:textId="77777777" w:rsidTr="79D45E12">
        <w:tc>
          <w:tcPr>
            <w:tcW w:w="2065" w:type="dxa"/>
          </w:tcPr>
          <w:p w14:paraId="4FFEB2AC"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5A58AB4" w14:textId="1D6A7C90"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3E6165F3" w:rsidRPr="00545F29" w14:paraId="71E303F3" w14:textId="77777777" w:rsidTr="79D45E12">
        <w:tc>
          <w:tcPr>
            <w:tcW w:w="2065" w:type="dxa"/>
          </w:tcPr>
          <w:p w14:paraId="12A57D5F"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C6D0AA5" w14:textId="6809D96E" w:rsidR="00F80EBC" w:rsidRPr="00545F29" w:rsidRDefault="00F80EBC" w:rsidP="009B7BC4">
            <w:pPr>
              <w:pStyle w:val="BodyText"/>
              <w:numPr>
                <w:ilvl w:val="0"/>
                <w:numId w:val="197"/>
              </w:numPr>
              <w:jc w:val="left"/>
              <w:rPr>
                <w:rFonts w:ascii="Times New Roman" w:hAnsi="Times New Roman" w:cs="Times New Roman"/>
                <w:sz w:val="24"/>
                <w:szCs w:val="24"/>
              </w:rPr>
            </w:pPr>
            <w:r w:rsidRPr="00545F29">
              <w:rPr>
                <w:rFonts w:ascii="Times New Roman" w:hAnsi="Times New Roman" w:cs="Times New Roman"/>
                <w:i w:val="0"/>
                <w:sz w:val="24"/>
                <w:szCs w:val="24"/>
              </w:rPr>
              <w:t>DBS-00</w:t>
            </w:r>
            <w:r w:rsidR="004F40A0" w:rsidRPr="00545F29">
              <w:rPr>
                <w:rFonts w:ascii="Times New Roman" w:hAnsi="Times New Roman" w:cs="Times New Roman"/>
                <w:sz w:val="24"/>
                <w:szCs w:val="24"/>
              </w:rPr>
              <w:t xml:space="preserve">, </w:t>
            </w:r>
            <w:r w:rsidRPr="00545F29">
              <w:rPr>
                <w:rFonts w:ascii="Times New Roman" w:hAnsi="Times New Roman" w:cs="Times New Roman"/>
                <w:i w:val="0"/>
                <w:sz w:val="24"/>
                <w:szCs w:val="24"/>
              </w:rPr>
              <w:t>DBS-01</w:t>
            </w:r>
            <w:r w:rsidR="0042208E" w:rsidRPr="00545F29">
              <w:rPr>
                <w:rFonts w:ascii="Times New Roman" w:hAnsi="Times New Roman" w:cs="Times New Roman"/>
                <w:i w:val="0"/>
                <w:sz w:val="24"/>
                <w:szCs w:val="24"/>
              </w:rPr>
              <w:t xml:space="preserve"> and</w:t>
            </w:r>
            <w:r w:rsidR="004F40A0"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DBS-02</w:t>
            </w:r>
          </w:p>
          <w:p w14:paraId="29C9566E" w14:textId="1A5784FF" w:rsidR="00F80EBC" w:rsidRPr="00545F29" w:rsidRDefault="0042208E" w:rsidP="009B7BC4">
            <w:pPr>
              <w:pStyle w:val="BodyText"/>
              <w:numPr>
                <w:ilvl w:val="0"/>
                <w:numId w:val="197"/>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The u</w:t>
            </w:r>
            <w:r w:rsidR="00F80EBC" w:rsidRPr="00545F29">
              <w:rPr>
                <w:rFonts w:ascii="Times New Roman" w:hAnsi="Times New Roman" w:cs="Times New Roman"/>
                <w:i w:val="0"/>
                <w:sz w:val="24"/>
                <w:szCs w:val="24"/>
              </w:rPr>
              <w:t>ser</w:t>
            </w:r>
            <w:r w:rsidR="5F7802AD" w:rsidRPr="00545F29">
              <w:rPr>
                <w:rFonts w:ascii="Times New Roman" w:hAnsi="Times New Roman" w:cs="Times New Roman"/>
                <w:i w:val="0"/>
                <w:sz w:val="24"/>
                <w:szCs w:val="24"/>
              </w:rPr>
              <w:t xml:space="preserve"> is signed into</w:t>
            </w:r>
            <w:r w:rsidR="4E9AFF70" w:rsidRPr="00545F29">
              <w:rPr>
                <w:rFonts w:ascii="Times New Roman" w:hAnsi="Times New Roman" w:cs="Times New Roman"/>
                <w:i w:val="0"/>
                <w:sz w:val="24"/>
                <w:szCs w:val="24"/>
              </w:rPr>
              <w:t xml:space="preserve"> the account created in DBS-01.</w:t>
            </w:r>
          </w:p>
        </w:tc>
      </w:tr>
      <w:tr w:rsidR="3E6165F3" w:rsidRPr="00545F29" w14:paraId="52217923" w14:textId="77777777" w:rsidTr="79D45E12">
        <w:tc>
          <w:tcPr>
            <w:tcW w:w="2065" w:type="dxa"/>
          </w:tcPr>
          <w:p w14:paraId="12FBA2FB"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101A3676" w14:textId="7C17D724"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3E6165F3" w:rsidRPr="00545F29" w14:paraId="40A3F059" w14:textId="77777777" w:rsidTr="79D45E12">
        <w:tc>
          <w:tcPr>
            <w:tcW w:w="2065" w:type="dxa"/>
          </w:tcPr>
          <w:p w14:paraId="17A834D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86E49FD" w14:textId="221E951D" w:rsidR="0042208E" w:rsidRPr="00545F29" w:rsidRDefault="0042208E" w:rsidP="009B7BC4">
            <w:pPr>
              <w:pStyle w:val="BodyText"/>
              <w:numPr>
                <w:ilvl w:val="0"/>
                <w:numId w:val="263"/>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Navigate to the “Team Availability” page by clicking the “Team” tab </w:t>
            </w:r>
            <w:r w:rsidR="00E67F91" w:rsidRPr="00545F29">
              <w:rPr>
                <w:rFonts w:ascii="Times New Roman" w:hAnsi="Times New Roman" w:cs="Times New Roman"/>
                <w:i w:val="0"/>
                <w:sz w:val="24"/>
                <w:szCs w:val="24"/>
              </w:rPr>
              <w:t xml:space="preserve">and then clicking the “Team Availability” button </w:t>
            </w:r>
            <w:r w:rsidRPr="00545F29">
              <w:rPr>
                <w:rFonts w:ascii="Times New Roman" w:hAnsi="Times New Roman" w:cs="Times New Roman"/>
                <w:i w:val="0"/>
                <w:sz w:val="24"/>
                <w:szCs w:val="24"/>
              </w:rPr>
              <w:t>on the sideba</w:t>
            </w:r>
            <w:r w:rsidR="00E67F91" w:rsidRPr="00545F29">
              <w:rPr>
                <w:rFonts w:ascii="Times New Roman" w:hAnsi="Times New Roman" w:cs="Times New Roman"/>
                <w:i w:val="0"/>
                <w:sz w:val="24"/>
                <w:szCs w:val="24"/>
              </w:rPr>
              <w:t>r</w:t>
            </w:r>
            <w:r w:rsidR="00CF6E9A" w:rsidRPr="00545F29">
              <w:rPr>
                <w:rFonts w:ascii="Times New Roman" w:hAnsi="Times New Roman" w:cs="Times New Roman"/>
                <w:i w:val="0"/>
                <w:sz w:val="24"/>
                <w:szCs w:val="24"/>
              </w:rPr>
              <w:t>.</w:t>
            </w:r>
          </w:p>
          <w:p w14:paraId="4663614D" w14:textId="18816E39" w:rsidR="3E6165F3" w:rsidRPr="00545F29" w:rsidRDefault="7C65C6F7" w:rsidP="009B7BC4">
            <w:pPr>
              <w:pStyle w:val="BodyText"/>
              <w:numPr>
                <w:ilvl w:val="0"/>
                <w:numId w:val="263"/>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"View” button to the right of the name “Dave Smith.”</w:t>
            </w:r>
          </w:p>
        </w:tc>
      </w:tr>
      <w:tr w:rsidR="3E6165F3" w:rsidRPr="00545F29" w14:paraId="708E43E1" w14:textId="77777777" w:rsidTr="79D45E12">
        <w:tc>
          <w:tcPr>
            <w:tcW w:w="2065" w:type="dxa"/>
          </w:tcPr>
          <w:p w14:paraId="27D1937C"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C9E3E30" w14:textId="14B85FC7"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 popup window is shown that includes the text “No availabilities.”</w:t>
            </w:r>
          </w:p>
        </w:tc>
      </w:tr>
    </w:tbl>
    <w:p w14:paraId="3AA94D30" w14:textId="11C8DBCF"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6A276C18" w14:textId="77777777" w:rsidTr="79D45E12">
        <w:tc>
          <w:tcPr>
            <w:tcW w:w="4315" w:type="dxa"/>
            <w:gridSpan w:val="2"/>
            <w:shd w:val="clear" w:color="auto" w:fill="D9D9D9" w:themeFill="background1" w:themeFillShade="D9"/>
          </w:tcPr>
          <w:p w14:paraId="13E6C763" w14:textId="1B7BCA05"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54</w:t>
            </w:r>
          </w:p>
        </w:tc>
        <w:tc>
          <w:tcPr>
            <w:tcW w:w="5035" w:type="dxa"/>
            <w:shd w:val="clear" w:color="auto" w:fill="D9D9D9" w:themeFill="background1" w:themeFillShade="D9"/>
          </w:tcPr>
          <w:p w14:paraId="2C036F85" w14:textId="70A61A32"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Team Availability: Employee with 1 Availability</w:t>
            </w:r>
          </w:p>
        </w:tc>
      </w:tr>
      <w:tr w:rsidR="3E6165F3" w:rsidRPr="00545F29" w14:paraId="740AD08A" w14:textId="77777777" w:rsidTr="79D45E12">
        <w:tc>
          <w:tcPr>
            <w:tcW w:w="4315" w:type="dxa"/>
            <w:gridSpan w:val="2"/>
            <w:shd w:val="clear" w:color="auto" w:fill="D9D9D9" w:themeFill="background1" w:themeFillShade="D9"/>
          </w:tcPr>
          <w:p w14:paraId="1A7A81B8"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3505CB6" w14:textId="77777777"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3E6165F3" w:rsidRPr="00545F29" w14:paraId="03605BDA" w14:textId="77777777" w:rsidTr="79D45E12">
        <w:tc>
          <w:tcPr>
            <w:tcW w:w="4315" w:type="dxa"/>
            <w:gridSpan w:val="2"/>
            <w:shd w:val="clear" w:color="auto" w:fill="D9D9D9" w:themeFill="background1" w:themeFillShade="D9"/>
          </w:tcPr>
          <w:p w14:paraId="0C4BE650" w14:textId="595A09C6"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BF4BC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3E14E87" w14:textId="24892817"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4F16A1" w:rsidRPr="00545F29">
              <w:rPr>
                <w:rFonts w:ascii="Times New Roman" w:hAnsi="Times New Roman" w:cs="Times New Roman"/>
                <w:i w:val="0"/>
                <w:sz w:val="24"/>
                <w:szCs w:val="24"/>
              </w:rPr>
              <w:t>4/</w:t>
            </w:r>
            <w:r w:rsidR="00BF4BC8" w:rsidRPr="00545F29">
              <w:rPr>
                <w:rFonts w:ascii="Times New Roman" w:hAnsi="Times New Roman" w:cs="Times New Roman"/>
                <w:i w:val="0"/>
                <w:sz w:val="24"/>
                <w:szCs w:val="24"/>
              </w:rPr>
              <w:t>15</w:t>
            </w:r>
            <w:r w:rsidR="004F16A1" w:rsidRPr="00545F29">
              <w:rPr>
                <w:rFonts w:ascii="Times New Roman" w:hAnsi="Times New Roman" w:cs="Times New Roman"/>
                <w:i w:val="0"/>
                <w:sz w:val="24"/>
                <w:szCs w:val="24"/>
              </w:rPr>
              <w:t>/2022</w:t>
            </w:r>
          </w:p>
        </w:tc>
      </w:tr>
      <w:tr w:rsidR="3E6165F3" w:rsidRPr="00545F29" w14:paraId="3BC38E7A" w14:textId="77777777" w:rsidTr="79D45E12">
        <w:tc>
          <w:tcPr>
            <w:tcW w:w="2065" w:type="dxa"/>
          </w:tcPr>
          <w:p w14:paraId="2C095CDA"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2212740" w14:textId="72872A32"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3E6165F3" w:rsidRPr="00545F29" w14:paraId="23B02CC1" w14:textId="77777777" w:rsidTr="79D45E12">
        <w:tc>
          <w:tcPr>
            <w:tcW w:w="2065" w:type="dxa"/>
          </w:tcPr>
          <w:p w14:paraId="30C03FC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D56FD9A" w14:textId="206C4B1C" w:rsidR="004F16A1" w:rsidRPr="00545F29" w:rsidRDefault="004F16A1" w:rsidP="009B7BC4">
            <w:pPr>
              <w:pStyle w:val="BodyText"/>
              <w:numPr>
                <w:ilvl w:val="0"/>
                <w:numId w:val="19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w:t>
            </w:r>
            <w:r w:rsidR="00E71F20" w:rsidRPr="00545F29">
              <w:rPr>
                <w:rFonts w:ascii="Times New Roman" w:hAnsi="Times New Roman" w:cs="Times New Roman"/>
                <w:i w:val="0"/>
                <w:sz w:val="24"/>
                <w:szCs w:val="24"/>
              </w:rPr>
              <w:t>, DBS-02 and DBS-0</w:t>
            </w:r>
            <w:r w:rsidR="00772C3A" w:rsidRPr="00545F29">
              <w:rPr>
                <w:rFonts w:ascii="Times New Roman" w:hAnsi="Times New Roman" w:cs="Times New Roman"/>
                <w:i w:val="0"/>
                <w:sz w:val="24"/>
                <w:szCs w:val="24"/>
              </w:rPr>
              <w:t>6</w:t>
            </w:r>
          </w:p>
          <w:p w14:paraId="09F1D9B7" w14:textId="21DB15D9" w:rsidR="3E6165F3" w:rsidRPr="00545F29" w:rsidRDefault="00BF4BC8" w:rsidP="009B7BC4">
            <w:pPr>
              <w:pStyle w:val="BodyText"/>
              <w:numPr>
                <w:ilvl w:val="0"/>
                <w:numId w:val="198"/>
              </w:numPr>
              <w:jc w:val="left"/>
              <w:rPr>
                <w:rFonts w:ascii="Times New Roman" w:hAnsi="Times New Roman" w:cs="Times New Roman"/>
                <w:sz w:val="24"/>
                <w:szCs w:val="24"/>
              </w:rPr>
            </w:pPr>
            <w:r w:rsidRPr="00545F29">
              <w:rPr>
                <w:rFonts w:ascii="Times New Roman" w:hAnsi="Times New Roman" w:cs="Times New Roman"/>
                <w:i w:val="0"/>
                <w:sz w:val="24"/>
                <w:szCs w:val="24"/>
              </w:rPr>
              <w:t>The u</w:t>
            </w:r>
            <w:r w:rsidR="00F27F68" w:rsidRPr="00545F29">
              <w:rPr>
                <w:rFonts w:ascii="Times New Roman" w:hAnsi="Times New Roman" w:cs="Times New Roman"/>
                <w:i w:val="0"/>
                <w:sz w:val="24"/>
                <w:szCs w:val="24"/>
              </w:rPr>
              <w:t>ser</w:t>
            </w:r>
            <w:r w:rsidR="3BC1AD96" w:rsidRPr="00545F29">
              <w:rPr>
                <w:rFonts w:ascii="Times New Roman" w:hAnsi="Times New Roman" w:cs="Times New Roman"/>
                <w:i w:val="0"/>
                <w:sz w:val="24"/>
                <w:szCs w:val="24"/>
              </w:rPr>
              <w:t xml:space="preserve"> is signed into account created in DBS-01.</w:t>
            </w:r>
          </w:p>
        </w:tc>
      </w:tr>
      <w:tr w:rsidR="3E6165F3" w:rsidRPr="00545F29" w14:paraId="4C571B04" w14:textId="77777777" w:rsidTr="79D45E12">
        <w:tc>
          <w:tcPr>
            <w:tcW w:w="2065" w:type="dxa"/>
          </w:tcPr>
          <w:p w14:paraId="6CFAD990"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EEF03DD" w14:textId="3EF1E186"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3E6165F3" w:rsidRPr="00545F29" w14:paraId="48C7D03D" w14:textId="77777777" w:rsidTr="79D45E12">
        <w:tc>
          <w:tcPr>
            <w:tcW w:w="2065" w:type="dxa"/>
          </w:tcPr>
          <w:p w14:paraId="016F5507"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AFA0004" w14:textId="77777777" w:rsidR="00CF6E9A" w:rsidRPr="00545F29" w:rsidRDefault="00CF6E9A" w:rsidP="009B7BC4">
            <w:pPr>
              <w:pStyle w:val="BodyText"/>
              <w:numPr>
                <w:ilvl w:val="0"/>
                <w:numId w:val="264"/>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“Team Availability” page by clicking the “Team” tab and then clicking the “Team Availability” button on the sidebar.</w:t>
            </w:r>
          </w:p>
          <w:p w14:paraId="57F3E7F4" w14:textId="1B45B225" w:rsidR="3E6165F3" w:rsidRPr="00545F29" w:rsidRDefault="7C65C6F7" w:rsidP="009B7BC4">
            <w:pPr>
              <w:pStyle w:val="BodyText"/>
              <w:numPr>
                <w:ilvl w:val="0"/>
                <w:numId w:val="264"/>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“View” button to the right of the name “Dave Smith.”</w:t>
            </w:r>
          </w:p>
        </w:tc>
      </w:tr>
      <w:tr w:rsidR="3E6165F3" w:rsidRPr="00545F29" w14:paraId="5C93AB62" w14:textId="77777777" w:rsidTr="79D45E12">
        <w:tc>
          <w:tcPr>
            <w:tcW w:w="2065" w:type="dxa"/>
          </w:tcPr>
          <w:p w14:paraId="5968602C"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2408FC2" w14:textId="215EEF03" w:rsidR="3E6165F3" w:rsidRPr="00545F29" w:rsidRDefault="7C65C6F7"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 popup window is shown that includes the text “April 2</w:t>
            </w:r>
            <w:r w:rsidR="00FB2F26" w:rsidRPr="00545F29">
              <w:rPr>
                <w:rFonts w:ascii="Times New Roman" w:hAnsi="Times New Roman" w:cs="Times New Roman"/>
                <w:i w:val="0"/>
                <w:sz w:val="24"/>
                <w:szCs w:val="24"/>
              </w:rPr>
              <w:t>8</w:t>
            </w:r>
            <w:r w:rsidRPr="00545F29">
              <w:rPr>
                <w:rFonts w:ascii="Times New Roman" w:hAnsi="Times New Roman" w:cs="Times New Roman"/>
                <w:i w:val="0"/>
                <w:sz w:val="24"/>
                <w:szCs w:val="24"/>
              </w:rPr>
              <w:t>: 0</w:t>
            </w:r>
            <w:r w:rsidR="00FB2F26" w:rsidRPr="00545F29">
              <w:rPr>
                <w:rFonts w:ascii="Times New Roman" w:hAnsi="Times New Roman" w:cs="Times New Roman"/>
                <w:i w:val="0"/>
                <w:sz w:val="24"/>
                <w:szCs w:val="24"/>
              </w:rPr>
              <w:t>8</w:t>
            </w:r>
            <w:r w:rsidRPr="00545F29">
              <w:rPr>
                <w:rFonts w:ascii="Times New Roman" w:hAnsi="Times New Roman" w:cs="Times New Roman"/>
                <w:i w:val="0"/>
                <w:sz w:val="24"/>
                <w:szCs w:val="24"/>
              </w:rPr>
              <w:t xml:space="preserve">:00 AM to </w:t>
            </w:r>
            <w:r w:rsidR="00FB2F26" w:rsidRPr="00545F29">
              <w:rPr>
                <w:rFonts w:ascii="Times New Roman" w:hAnsi="Times New Roman" w:cs="Times New Roman"/>
                <w:i w:val="0"/>
                <w:sz w:val="24"/>
                <w:szCs w:val="24"/>
              </w:rPr>
              <w:t>4</w:t>
            </w:r>
            <w:r w:rsidRPr="00545F29">
              <w:rPr>
                <w:rFonts w:ascii="Times New Roman" w:hAnsi="Times New Roman" w:cs="Times New Roman"/>
                <w:i w:val="0"/>
                <w:sz w:val="24"/>
                <w:szCs w:val="24"/>
              </w:rPr>
              <w:t>:00 PM.”</w:t>
            </w:r>
          </w:p>
        </w:tc>
      </w:tr>
    </w:tbl>
    <w:p w14:paraId="270B9C1A" w14:textId="11C8DBCF"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7BA56BDD" w14:textId="77777777" w:rsidTr="79D45E12">
        <w:tc>
          <w:tcPr>
            <w:tcW w:w="4315" w:type="dxa"/>
            <w:gridSpan w:val="2"/>
            <w:shd w:val="clear" w:color="auto" w:fill="D9D9D9" w:themeFill="background1" w:themeFillShade="D9"/>
          </w:tcPr>
          <w:p w14:paraId="02D40B01" w14:textId="3D9604EA"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55</w:t>
            </w:r>
          </w:p>
        </w:tc>
        <w:tc>
          <w:tcPr>
            <w:tcW w:w="5035" w:type="dxa"/>
            <w:shd w:val="clear" w:color="auto" w:fill="D9D9D9" w:themeFill="background1" w:themeFillShade="D9"/>
          </w:tcPr>
          <w:p w14:paraId="6AF56120" w14:textId="1A8A431E" w:rsidR="0089405B" w:rsidRPr="00545F29" w:rsidRDefault="6E83063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Team Availability: Employee with More than 7 Availabilities</w:t>
            </w:r>
          </w:p>
        </w:tc>
      </w:tr>
      <w:tr w:rsidR="3E6165F3" w:rsidRPr="00545F29" w14:paraId="70678517" w14:textId="77777777" w:rsidTr="79D45E12">
        <w:tc>
          <w:tcPr>
            <w:tcW w:w="4315" w:type="dxa"/>
            <w:gridSpan w:val="2"/>
            <w:shd w:val="clear" w:color="auto" w:fill="D9D9D9" w:themeFill="background1" w:themeFillShade="D9"/>
          </w:tcPr>
          <w:p w14:paraId="0D52E026"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336F9B4" w14:textId="77777777"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3E6165F3" w:rsidRPr="00545F29" w14:paraId="2E8392E6" w14:textId="77777777" w:rsidTr="79D45E12">
        <w:tc>
          <w:tcPr>
            <w:tcW w:w="4315" w:type="dxa"/>
            <w:gridSpan w:val="2"/>
            <w:shd w:val="clear" w:color="auto" w:fill="D9D9D9" w:themeFill="background1" w:themeFillShade="D9"/>
          </w:tcPr>
          <w:p w14:paraId="17A411FF" w14:textId="5F7B7A6D"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BF4BC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6925C02" w14:textId="1085E02C"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4F16A1" w:rsidRPr="00545F29">
              <w:rPr>
                <w:rFonts w:ascii="Times New Roman" w:hAnsi="Times New Roman" w:cs="Times New Roman"/>
                <w:i w:val="0"/>
                <w:sz w:val="24"/>
                <w:szCs w:val="24"/>
              </w:rPr>
              <w:t>4/</w:t>
            </w:r>
            <w:r w:rsidR="00BF4BC8" w:rsidRPr="00545F29">
              <w:rPr>
                <w:rFonts w:ascii="Times New Roman" w:hAnsi="Times New Roman" w:cs="Times New Roman"/>
                <w:i w:val="0"/>
                <w:sz w:val="24"/>
                <w:szCs w:val="24"/>
              </w:rPr>
              <w:t>15</w:t>
            </w:r>
            <w:r w:rsidR="004F16A1" w:rsidRPr="00545F29">
              <w:rPr>
                <w:rFonts w:ascii="Times New Roman" w:hAnsi="Times New Roman" w:cs="Times New Roman"/>
                <w:i w:val="0"/>
                <w:sz w:val="24"/>
                <w:szCs w:val="24"/>
              </w:rPr>
              <w:t>/2022</w:t>
            </w:r>
          </w:p>
        </w:tc>
      </w:tr>
      <w:tr w:rsidR="3E6165F3" w:rsidRPr="00545F29" w14:paraId="5A9D49BF" w14:textId="77777777" w:rsidTr="79D45E12">
        <w:tc>
          <w:tcPr>
            <w:tcW w:w="2065" w:type="dxa"/>
          </w:tcPr>
          <w:p w14:paraId="2C8A811C"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AC2BB2A" w14:textId="30FDD7B7"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3E6165F3" w:rsidRPr="00545F29" w14:paraId="7CC48436" w14:textId="77777777" w:rsidTr="79D45E12">
        <w:tc>
          <w:tcPr>
            <w:tcW w:w="2065" w:type="dxa"/>
          </w:tcPr>
          <w:p w14:paraId="384B3ECF"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Preconditions</w:t>
            </w:r>
          </w:p>
        </w:tc>
        <w:tc>
          <w:tcPr>
            <w:tcW w:w="7285" w:type="dxa"/>
            <w:gridSpan w:val="2"/>
          </w:tcPr>
          <w:p w14:paraId="35DB2350" w14:textId="74B00993" w:rsidR="004F16A1" w:rsidRPr="00545F29" w:rsidRDefault="30F4E8E7" w:rsidP="009B7BC4">
            <w:pPr>
              <w:pStyle w:val="BodyText"/>
              <w:numPr>
                <w:ilvl w:val="0"/>
                <w:numId w:val="19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DBS-00, DBS-01, </w:t>
            </w:r>
            <w:r w:rsidR="1AE5B762" w:rsidRPr="00545F29">
              <w:rPr>
                <w:rFonts w:ascii="Times New Roman" w:hAnsi="Times New Roman" w:cs="Times New Roman"/>
                <w:i w:val="0"/>
                <w:sz w:val="24"/>
                <w:szCs w:val="24"/>
              </w:rPr>
              <w:t xml:space="preserve">DBS-02 </w:t>
            </w:r>
            <w:r w:rsidRPr="00545F29">
              <w:rPr>
                <w:rFonts w:ascii="Times New Roman" w:hAnsi="Times New Roman" w:cs="Times New Roman"/>
                <w:i w:val="0"/>
                <w:sz w:val="24"/>
                <w:szCs w:val="24"/>
              </w:rPr>
              <w:t>and DBS-0</w:t>
            </w:r>
            <w:r w:rsidR="1AE5B762" w:rsidRPr="00545F29">
              <w:rPr>
                <w:rFonts w:ascii="Times New Roman" w:hAnsi="Times New Roman" w:cs="Times New Roman"/>
                <w:i w:val="0"/>
                <w:sz w:val="24"/>
                <w:szCs w:val="24"/>
              </w:rPr>
              <w:t>7</w:t>
            </w:r>
          </w:p>
          <w:p w14:paraId="3B783853" w14:textId="0224652A" w:rsidR="3E6165F3" w:rsidRPr="00545F29" w:rsidRDefault="00BF4BC8" w:rsidP="009B7BC4">
            <w:pPr>
              <w:pStyle w:val="BodyText"/>
              <w:numPr>
                <w:ilvl w:val="0"/>
                <w:numId w:val="19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w:t>
            </w:r>
            <w:r w:rsidR="004F16A1" w:rsidRPr="00545F29">
              <w:rPr>
                <w:rFonts w:ascii="Times New Roman" w:hAnsi="Times New Roman" w:cs="Times New Roman"/>
                <w:i w:val="0"/>
                <w:sz w:val="24"/>
                <w:szCs w:val="24"/>
              </w:rPr>
              <w:t>ser</w:t>
            </w:r>
            <w:r w:rsidR="30F4E8E7" w:rsidRPr="00545F29">
              <w:rPr>
                <w:rFonts w:ascii="Times New Roman" w:hAnsi="Times New Roman" w:cs="Times New Roman"/>
                <w:i w:val="0"/>
                <w:sz w:val="24"/>
                <w:szCs w:val="24"/>
              </w:rPr>
              <w:t xml:space="preserve"> is signed into the account created in DBS-01.</w:t>
            </w:r>
          </w:p>
        </w:tc>
      </w:tr>
      <w:tr w:rsidR="3E6165F3" w:rsidRPr="00545F29" w14:paraId="040C3FC8" w14:textId="77777777" w:rsidTr="79D45E12">
        <w:tc>
          <w:tcPr>
            <w:tcW w:w="2065" w:type="dxa"/>
          </w:tcPr>
          <w:p w14:paraId="38A87DA2"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41A3515" w14:textId="44BD9F14"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3E6165F3" w:rsidRPr="00545F29" w14:paraId="224E2DA4" w14:textId="77777777" w:rsidTr="79D45E12">
        <w:tc>
          <w:tcPr>
            <w:tcW w:w="2065" w:type="dxa"/>
          </w:tcPr>
          <w:p w14:paraId="25C05DDC"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170CD98" w14:textId="77777777" w:rsidR="00CF6E9A" w:rsidRPr="00545F29" w:rsidRDefault="00CF6E9A" w:rsidP="009B7BC4">
            <w:pPr>
              <w:pStyle w:val="BodyText"/>
              <w:numPr>
                <w:ilvl w:val="0"/>
                <w:numId w:val="265"/>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“Team Availability” page by clicking the “Team” tab and then clicking the “Team Availability” button on the sidebar.</w:t>
            </w:r>
          </w:p>
          <w:p w14:paraId="04900F92" w14:textId="6F3FE841" w:rsidR="3E6165F3" w:rsidRPr="00545F29" w:rsidRDefault="7C65C6F7" w:rsidP="009B7BC4">
            <w:pPr>
              <w:pStyle w:val="BodyText"/>
              <w:numPr>
                <w:ilvl w:val="0"/>
                <w:numId w:val="265"/>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“View” button to the right of the name “Dave Smith.”</w:t>
            </w:r>
          </w:p>
        </w:tc>
      </w:tr>
      <w:tr w:rsidR="3E6165F3" w:rsidRPr="00545F29" w14:paraId="733BEC69" w14:textId="77777777" w:rsidTr="79D45E12">
        <w:tc>
          <w:tcPr>
            <w:tcW w:w="2065" w:type="dxa"/>
          </w:tcPr>
          <w:p w14:paraId="7A947E77"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493B708" w14:textId="390F9292" w:rsidR="3E6165F3" w:rsidRPr="00545F29" w:rsidRDefault="3E6165F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 popup window with the following text is shown:</w:t>
            </w:r>
          </w:p>
          <w:p w14:paraId="6AA387CC" w14:textId="15C23142" w:rsidR="3E6165F3" w:rsidRPr="00545F29" w:rsidRDefault="7C65C6F7" w:rsidP="009B7BC4">
            <w:pPr>
              <w:pStyle w:val="BodyText"/>
              <w:numPr>
                <w:ilvl w:val="0"/>
                <w:numId w:val="20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20: 07:00 AM to 12:00 PM</w:t>
            </w:r>
          </w:p>
          <w:p w14:paraId="60A626CF" w14:textId="36236ED2" w:rsidR="3E6165F3" w:rsidRPr="00545F29" w:rsidRDefault="3E6165F3" w:rsidP="009B7BC4">
            <w:pPr>
              <w:pStyle w:val="BodyText"/>
              <w:numPr>
                <w:ilvl w:val="0"/>
                <w:numId w:val="20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21: 10:00 AM to 12:00 PM</w:t>
            </w:r>
          </w:p>
          <w:p w14:paraId="2A44BEE7" w14:textId="2E1B675E" w:rsidR="3E6165F3" w:rsidRPr="00545F29" w:rsidRDefault="3E6165F3" w:rsidP="009B7BC4">
            <w:pPr>
              <w:pStyle w:val="BodyText"/>
              <w:numPr>
                <w:ilvl w:val="0"/>
                <w:numId w:val="20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April 22: 01:00 PM to 07:00 PM </w:t>
            </w:r>
          </w:p>
          <w:p w14:paraId="3DD9A305" w14:textId="79225876" w:rsidR="3E6165F3" w:rsidRPr="00545F29" w:rsidRDefault="7C65C6F7" w:rsidP="009B7BC4">
            <w:pPr>
              <w:pStyle w:val="BodyText"/>
              <w:numPr>
                <w:ilvl w:val="0"/>
                <w:numId w:val="20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23: 02:00 PM to 10:00 PM</w:t>
            </w:r>
          </w:p>
          <w:p w14:paraId="2C9E2AAA" w14:textId="63C81DBF" w:rsidR="3E6165F3" w:rsidRPr="00545F29" w:rsidRDefault="3E6165F3" w:rsidP="009B7BC4">
            <w:pPr>
              <w:pStyle w:val="BodyText"/>
              <w:numPr>
                <w:ilvl w:val="0"/>
                <w:numId w:val="20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24: 10:00 AM to 02:00 PM</w:t>
            </w:r>
          </w:p>
          <w:p w14:paraId="13F128B2" w14:textId="371D9A70" w:rsidR="3E6165F3" w:rsidRPr="00545F29" w:rsidRDefault="3E6165F3" w:rsidP="009B7BC4">
            <w:pPr>
              <w:pStyle w:val="BodyText"/>
              <w:numPr>
                <w:ilvl w:val="0"/>
                <w:numId w:val="20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25: 06:30 AM to 09:00 AM</w:t>
            </w:r>
          </w:p>
        </w:tc>
      </w:tr>
    </w:tbl>
    <w:p w14:paraId="2441BA93" w14:textId="20FDD9AC" w:rsidR="00AE5021" w:rsidRPr="00545F29" w:rsidRDefault="00AE5021" w:rsidP="00AC164F">
      <w:pPr>
        <w:pStyle w:val="Heading2"/>
        <w:spacing w:line="360" w:lineRule="auto"/>
        <w:rPr>
          <w:rFonts w:ascii="Times New Roman" w:hAnsi="Times New Roman" w:cs="Times New Roman"/>
          <w:szCs w:val="28"/>
        </w:rPr>
      </w:pPr>
    </w:p>
    <w:p w14:paraId="6C95DDB9" w14:textId="3C8A4319" w:rsidR="4AED23D6" w:rsidRPr="00545F29" w:rsidRDefault="00636F21" w:rsidP="00AC164F">
      <w:pPr>
        <w:pStyle w:val="Heading2"/>
        <w:spacing w:line="360" w:lineRule="auto"/>
        <w:rPr>
          <w:rFonts w:ascii="Times New Roman" w:eastAsia="Calibri" w:hAnsi="Times New Roman" w:cs="Times New Roman"/>
          <w:szCs w:val="24"/>
        </w:rPr>
      </w:pPr>
      <w:bookmarkStart w:id="71" w:name="_Toc101099329"/>
      <w:r w:rsidRPr="00545F29">
        <w:rPr>
          <w:rFonts w:ascii="Times New Roman" w:eastAsia="Courier New" w:hAnsi="Times New Roman" w:cs="Times New Roman"/>
        </w:rPr>
        <w:t>6</w:t>
      </w:r>
      <w:r w:rsidR="00061439" w:rsidRPr="00545F29">
        <w:rPr>
          <w:rFonts w:ascii="Times New Roman" w:eastAsia="Courier New" w:hAnsi="Times New Roman" w:cs="Times New Roman"/>
        </w:rPr>
        <w:t>.</w:t>
      </w:r>
      <w:r w:rsidRPr="00545F29">
        <w:rPr>
          <w:rFonts w:ascii="Times New Roman" w:eastAsia="Courier New" w:hAnsi="Times New Roman" w:cs="Times New Roman"/>
        </w:rPr>
        <w:t>1</w:t>
      </w:r>
      <w:r w:rsidR="00396C29" w:rsidRPr="00545F29">
        <w:rPr>
          <w:rFonts w:ascii="Times New Roman" w:eastAsia="Courier New" w:hAnsi="Times New Roman" w:cs="Times New Roman"/>
        </w:rPr>
        <w:t>5</w:t>
      </w:r>
      <w:r w:rsidR="00061439" w:rsidRPr="00545F29">
        <w:rPr>
          <w:rFonts w:ascii="Times New Roman" w:eastAsia="Courier New" w:hAnsi="Times New Roman" w:cs="Times New Roman"/>
        </w:rPr>
        <w:t xml:space="preserve"> </w:t>
      </w:r>
      <w:r w:rsidR="7C65C6F7" w:rsidRPr="00545F29">
        <w:rPr>
          <w:rFonts w:ascii="Times New Roman" w:eastAsia="Courier New" w:hAnsi="Times New Roman" w:cs="Times New Roman"/>
        </w:rPr>
        <w:t>Schedule Creation</w:t>
      </w:r>
      <w:bookmarkEnd w:id="71"/>
    </w:p>
    <w:tbl>
      <w:tblPr>
        <w:tblStyle w:val="TableGrid"/>
        <w:tblW w:w="0" w:type="auto"/>
        <w:tblInd w:w="0" w:type="dxa"/>
        <w:tblLook w:val="04A0" w:firstRow="1" w:lastRow="0" w:firstColumn="1" w:lastColumn="0" w:noHBand="0" w:noVBand="1"/>
      </w:tblPr>
      <w:tblGrid>
        <w:gridCol w:w="2065"/>
        <w:gridCol w:w="2250"/>
        <w:gridCol w:w="5035"/>
      </w:tblGrid>
      <w:tr w:rsidR="2AA80C65" w:rsidRPr="00545F29" w14:paraId="4A1DE346" w14:textId="77777777" w:rsidTr="79D45E12">
        <w:tc>
          <w:tcPr>
            <w:tcW w:w="4315" w:type="dxa"/>
            <w:gridSpan w:val="2"/>
            <w:shd w:val="clear" w:color="auto" w:fill="D9D9D9" w:themeFill="background1" w:themeFillShade="D9"/>
          </w:tcPr>
          <w:p w14:paraId="327CC3F1" w14:textId="416C6DAC"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56</w:t>
            </w:r>
          </w:p>
        </w:tc>
        <w:tc>
          <w:tcPr>
            <w:tcW w:w="5035" w:type="dxa"/>
            <w:shd w:val="clear" w:color="auto" w:fill="D9D9D9" w:themeFill="background1" w:themeFillShade="D9"/>
          </w:tcPr>
          <w:p w14:paraId="74C49426" w14:textId="44CCF85D"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Empty Employee Field</w:t>
            </w:r>
          </w:p>
        </w:tc>
      </w:tr>
      <w:tr w:rsidR="2AA80C65" w:rsidRPr="00545F29" w14:paraId="3DD7C210" w14:textId="77777777" w:rsidTr="79D45E12">
        <w:tc>
          <w:tcPr>
            <w:tcW w:w="4315" w:type="dxa"/>
            <w:gridSpan w:val="2"/>
            <w:shd w:val="clear" w:color="auto" w:fill="D9D9D9" w:themeFill="background1" w:themeFillShade="D9"/>
          </w:tcPr>
          <w:p w14:paraId="0FC08E0E"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D081167"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AA80C65" w:rsidRPr="00545F29" w14:paraId="5FA1A8B3" w14:textId="77777777" w:rsidTr="79D45E12">
        <w:tc>
          <w:tcPr>
            <w:tcW w:w="4315" w:type="dxa"/>
            <w:gridSpan w:val="2"/>
            <w:shd w:val="clear" w:color="auto" w:fill="D9D9D9" w:themeFill="background1" w:themeFillShade="D9"/>
          </w:tcPr>
          <w:p w14:paraId="5CF19BE2" w14:textId="6F6DDFF0"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22063A"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A55E1A7" w14:textId="2550FDEA"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F27F68" w:rsidRPr="00545F29">
              <w:rPr>
                <w:rFonts w:ascii="Times New Roman" w:hAnsi="Times New Roman" w:cs="Times New Roman"/>
                <w:i w:val="0"/>
                <w:sz w:val="24"/>
                <w:szCs w:val="24"/>
              </w:rPr>
              <w:t>4/</w:t>
            </w:r>
            <w:r w:rsidR="0022063A" w:rsidRPr="00545F29">
              <w:rPr>
                <w:rFonts w:ascii="Times New Roman" w:hAnsi="Times New Roman" w:cs="Times New Roman"/>
                <w:i w:val="0"/>
                <w:sz w:val="24"/>
                <w:szCs w:val="24"/>
              </w:rPr>
              <w:t>15</w:t>
            </w:r>
            <w:r w:rsidR="00F27F68" w:rsidRPr="00545F29">
              <w:rPr>
                <w:rFonts w:ascii="Times New Roman" w:hAnsi="Times New Roman" w:cs="Times New Roman"/>
                <w:i w:val="0"/>
                <w:sz w:val="24"/>
                <w:szCs w:val="24"/>
              </w:rPr>
              <w:t>/2022</w:t>
            </w:r>
          </w:p>
        </w:tc>
      </w:tr>
      <w:tr w:rsidR="2AA80C65" w:rsidRPr="00545F29" w14:paraId="07FFD5C6" w14:textId="77777777" w:rsidTr="79D45E12">
        <w:tc>
          <w:tcPr>
            <w:tcW w:w="2065" w:type="dxa"/>
          </w:tcPr>
          <w:p w14:paraId="60970808"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28E3C0D" w14:textId="483D3D5F" w:rsidR="2AA80C65"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AA80C65" w:rsidRPr="00545F29" w14:paraId="6FC0375C" w14:textId="77777777" w:rsidTr="79D45E12">
        <w:tc>
          <w:tcPr>
            <w:tcW w:w="2065" w:type="dxa"/>
          </w:tcPr>
          <w:p w14:paraId="655D3D11"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0E00485" w14:textId="4ABDF772" w:rsidR="00F27F68" w:rsidRPr="00545F29" w:rsidRDefault="00F27F68" w:rsidP="009B7BC4">
            <w:pPr>
              <w:pStyle w:val="BodyText"/>
              <w:numPr>
                <w:ilvl w:val="0"/>
                <w:numId w:val="201"/>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w:t>
            </w:r>
            <w:r w:rsidR="0022063A" w:rsidRPr="00545F29">
              <w:rPr>
                <w:rFonts w:ascii="Times New Roman" w:hAnsi="Times New Roman" w:cs="Times New Roman"/>
                <w:i w:val="0"/>
                <w:sz w:val="24"/>
                <w:szCs w:val="24"/>
              </w:rPr>
              <w:t xml:space="preserve"> and</w:t>
            </w:r>
            <w:r w:rsidR="00852876"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 xml:space="preserve">DBS-01 </w:t>
            </w:r>
          </w:p>
          <w:p w14:paraId="3D351955" w14:textId="27CE4DC2" w:rsidR="3AAAE5BA" w:rsidRPr="00545F29" w:rsidRDefault="0022063A" w:rsidP="009B7BC4">
            <w:pPr>
              <w:pStyle w:val="BodyText"/>
              <w:numPr>
                <w:ilvl w:val="0"/>
                <w:numId w:val="20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w:t>
            </w:r>
            <w:r w:rsidR="00F27F68" w:rsidRPr="00545F29">
              <w:rPr>
                <w:rFonts w:ascii="Times New Roman" w:hAnsi="Times New Roman" w:cs="Times New Roman"/>
                <w:i w:val="0"/>
                <w:sz w:val="24"/>
                <w:szCs w:val="24"/>
              </w:rPr>
              <w:t>ser</w:t>
            </w:r>
            <w:r w:rsidR="3BC1AD96" w:rsidRPr="00545F29">
              <w:rPr>
                <w:rFonts w:ascii="Times New Roman" w:hAnsi="Times New Roman" w:cs="Times New Roman"/>
                <w:i w:val="0"/>
                <w:sz w:val="24"/>
                <w:szCs w:val="24"/>
              </w:rPr>
              <w:t xml:space="preserve"> is signed into account created in DBS-01.</w:t>
            </w:r>
          </w:p>
        </w:tc>
      </w:tr>
      <w:tr w:rsidR="2AA80C65" w:rsidRPr="00545F29" w14:paraId="6A7DA8B0" w14:textId="77777777" w:rsidTr="79D45E12">
        <w:tc>
          <w:tcPr>
            <w:tcW w:w="2065" w:type="dxa"/>
          </w:tcPr>
          <w:p w14:paraId="01F9808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DAB63B7" w14:textId="1347F210" w:rsidR="51D9EB2B" w:rsidRPr="00545F29" w:rsidRDefault="51D9EB2B"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w:t>
            </w:r>
            <w:r w:rsidR="2AA80C65" w:rsidRPr="00545F29">
              <w:rPr>
                <w:rFonts w:ascii="Times New Roman" w:hAnsi="Times New Roman" w:cs="Times New Roman"/>
                <w:i w:val="0"/>
                <w:sz w:val="24"/>
                <w:szCs w:val="24"/>
              </w:rPr>
              <w:t>form is not submitted.</w:t>
            </w:r>
          </w:p>
        </w:tc>
      </w:tr>
      <w:tr w:rsidR="2AA80C65" w:rsidRPr="00545F29" w14:paraId="3D8169CD" w14:textId="77777777" w:rsidTr="79D45E12">
        <w:tc>
          <w:tcPr>
            <w:tcW w:w="2065" w:type="dxa"/>
          </w:tcPr>
          <w:p w14:paraId="7B22BFA8"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08076B8" w14:textId="476B320B" w:rsidR="0022063A" w:rsidRPr="00545F29" w:rsidRDefault="0022063A" w:rsidP="00AC164F">
            <w:pPr>
              <w:pStyle w:val="BodyText"/>
              <w:numPr>
                <w:ilvl w:val="0"/>
                <w:numId w:val="47"/>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w:t>
            </w:r>
            <w:r w:rsidR="00BD4E99" w:rsidRPr="00545F29">
              <w:rPr>
                <w:rFonts w:ascii="Times New Roman" w:hAnsi="Times New Roman" w:cs="Times New Roman"/>
                <w:i w:val="0"/>
                <w:sz w:val="24"/>
                <w:szCs w:val="24"/>
              </w:rPr>
              <w:t>e</w:t>
            </w:r>
            <w:r w:rsidRPr="00545F29">
              <w:rPr>
                <w:rFonts w:ascii="Times New Roman" w:hAnsi="Times New Roman" w:cs="Times New Roman"/>
                <w:i w:val="0"/>
                <w:sz w:val="24"/>
                <w:szCs w:val="24"/>
              </w:rPr>
              <w:t>” page by clicking the “Schedule” tab in the sidebar.</w:t>
            </w:r>
          </w:p>
          <w:p w14:paraId="4054D589" w14:textId="2F29C53D" w:rsidR="45D26E73" w:rsidRPr="00545F29" w:rsidRDefault="34EC42BC" w:rsidP="00AC164F">
            <w:pPr>
              <w:pStyle w:val="BodyText"/>
              <w:numPr>
                <w:ilvl w:val="0"/>
                <w:numId w:val="47"/>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timeslot for April 19, 2022, at 7:00am.</w:t>
            </w:r>
          </w:p>
          <w:p w14:paraId="11FB2777" w14:textId="68469C7A" w:rsidR="6CE5D90D" w:rsidRPr="00545F29" w:rsidRDefault="6CE5D90D" w:rsidP="00AC164F">
            <w:pPr>
              <w:pStyle w:val="BodyText"/>
              <w:numPr>
                <w:ilvl w:val="0"/>
                <w:numId w:val="47"/>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r w:rsidR="1221D18D" w:rsidRPr="00545F29">
              <w:rPr>
                <w:rFonts w:ascii="Times New Roman" w:hAnsi="Times New Roman" w:cs="Times New Roman"/>
                <w:i w:val="0"/>
                <w:sz w:val="24"/>
                <w:szCs w:val="24"/>
              </w:rPr>
              <w:t>.</w:t>
            </w:r>
          </w:p>
        </w:tc>
      </w:tr>
      <w:tr w:rsidR="2AA80C65" w:rsidRPr="00545F29" w14:paraId="07A3CF84" w14:textId="77777777" w:rsidTr="79D45E12">
        <w:tc>
          <w:tcPr>
            <w:tcW w:w="2065" w:type="dxa"/>
          </w:tcPr>
          <w:p w14:paraId="5DAFCCF5"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7DA4B845" w14:textId="0DDB78D7" w:rsidR="41221FB8" w:rsidRPr="00545F29" w:rsidRDefault="2AA80C65"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The employee dropdown is highlighted in red, and the word “Required” is shown under the input.</w:t>
            </w:r>
          </w:p>
        </w:tc>
      </w:tr>
    </w:tbl>
    <w:p w14:paraId="521D32CF" w14:textId="63FA1A21" w:rsidR="2AA80C65" w:rsidRPr="00545F29" w:rsidRDefault="2AA80C65"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3E6165F3" w:rsidRPr="00545F29" w14:paraId="4A8491DE" w14:textId="77777777" w:rsidTr="79D45E12">
        <w:tc>
          <w:tcPr>
            <w:tcW w:w="4315" w:type="dxa"/>
            <w:gridSpan w:val="2"/>
            <w:shd w:val="clear" w:color="auto" w:fill="D9D9D9" w:themeFill="background1" w:themeFillShade="D9"/>
          </w:tcPr>
          <w:p w14:paraId="59E669C2" w14:textId="028D76B1"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57</w:t>
            </w:r>
          </w:p>
        </w:tc>
        <w:tc>
          <w:tcPr>
            <w:tcW w:w="5035" w:type="dxa"/>
            <w:shd w:val="clear" w:color="auto" w:fill="D9D9D9" w:themeFill="background1" w:themeFillShade="D9"/>
          </w:tcPr>
          <w:p w14:paraId="00B36885" w14:textId="0A4998B7"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Schedule a Shift on a Past Date</w:t>
            </w:r>
          </w:p>
        </w:tc>
      </w:tr>
      <w:tr w:rsidR="3E6165F3" w:rsidRPr="00545F29" w14:paraId="4B795165" w14:textId="77777777" w:rsidTr="79D45E12">
        <w:tc>
          <w:tcPr>
            <w:tcW w:w="4315" w:type="dxa"/>
            <w:gridSpan w:val="2"/>
            <w:shd w:val="clear" w:color="auto" w:fill="D9D9D9" w:themeFill="background1" w:themeFillShade="D9"/>
          </w:tcPr>
          <w:p w14:paraId="451BD320"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D4EDF6F"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3E6165F3" w:rsidRPr="00545F29" w14:paraId="6F3E7A83" w14:textId="77777777" w:rsidTr="79D45E12">
        <w:tc>
          <w:tcPr>
            <w:tcW w:w="4315" w:type="dxa"/>
            <w:gridSpan w:val="2"/>
            <w:shd w:val="clear" w:color="auto" w:fill="D9D9D9" w:themeFill="background1" w:themeFillShade="D9"/>
          </w:tcPr>
          <w:p w14:paraId="1B02A921" w14:textId="45D22BC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643E06"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7BA118B" w14:textId="19A36001"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74199C" w:rsidRPr="00545F29">
              <w:rPr>
                <w:rFonts w:ascii="Times New Roman" w:hAnsi="Times New Roman" w:cs="Times New Roman"/>
                <w:i w:val="0"/>
                <w:sz w:val="24"/>
                <w:szCs w:val="24"/>
              </w:rPr>
              <w:t>4/</w:t>
            </w:r>
            <w:r w:rsidR="00643E06" w:rsidRPr="00545F29">
              <w:rPr>
                <w:rFonts w:ascii="Times New Roman" w:hAnsi="Times New Roman" w:cs="Times New Roman"/>
                <w:i w:val="0"/>
                <w:sz w:val="24"/>
                <w:szCs w:val="24"/>
              </w:rPr>
              <w:t>15</w:t>
            </w:r>
            <w:r w:rsidR="0074199C" w:rsidRPr="00545F29">
              <w:rPr>
                <w:rFonts w:ascii="Times New Roman" w:hAnsi="Times New Roman" w:cs="Times New Roman"/>
                <w:i w:val="0"/>
                <w:sz w:val="24"/>
                <w:szCs w:val="24"/>
              </w:rPr>
              <w:t>/2022</w:t>
            </w:r>
          </w:p>
        </w:tc>
      </w:tr>
      <w:tr w:rsidR="3E6165F3" w:rsidRPr="00545F29" w14:paraId="023E3EA1" w14:textId="77777777" w:rsidTr="79D45E12">
        <w:tc>
          <w:tcPr>
            <w:tcW w:w="2065" w:type="dxa"/>
          </w:tcPr>
          <w:p w14:paraId="18812D89"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24AE2FF" w14:textId="1B8FECCE" w:rsidR="3E6165F3" w:rsidRPr="00545F29" w:rsidRDefault="1EAD7DD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3E6165F3" w:rsidRPr="00545F29" w14:paraId="730BE8BD" w14:textId="77777777" w:rsidTr="79D45E12">
        <w:tc>
          <w:tcPr>
            <w:tcW w:w="2065" w:type="dxa"/>
          </w:tcPr>
          <w:p w14:paraId="62F08AF9"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5ACD87D" w14:textId="7026676B" w:rsidR="0074199C" w:rsidRPr="00545F29" w:rsidRDefault="603BD25B" w:rsidP="009B7BC4">
            <w:pPr>
              <w:pStyle w:val="BodyText"/>
              <w:numPr>
                <w:ilvl w:val="0"/>
                <w:numId w:val="202"/>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and DBS-02</w:t>
            </w:r>
          </w:p>
          <w:p w14:paraId="2C9CD85B" w14:textId="77777777" w:rsidR="3E6165F3" w:rsidRPr="00545F29" w:rsidRDefault="00643E06" w:rsidP="009B7BC4">
            <w:pPr>
              <w:pStyle w:val="BodyText"/>
              <w:numPr>
                <w:ilvl w:val="0"/>
                <w:numId w:val="20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w:t>
            </w:r>
            <w:r w:rsidR="0074199C" w:rsidRPr="00545F29">
              <w:rPr>
                <w:rFonts w:ascii="Times New Roman" w:hAnsi="Times New Roman" w:cs="Times New Roman"/>
                <w:i w:val="0"/>
                <w:sz w:val="24"/>
                <w:szCs w:val="24"/>
              </w:rPr>
              <w:t>ser</w:t>
            </w:r>
            <w:r w:rsidR="05CFD4DB" w:rsidRPr="00545F29">
              <w:rPr>
                <w:rFonts w:ascii="Times New Roman" w:hAnsi="Times New Roman" w:cs="Times New Roman"/>
                <w:i w:val="0"/>
                <w:sz w:val="24"/>
                <w:szCs w:val="24"/>
              </w:rPr>
              <w:t xml:space="preserve"> is signed </w:t>
            </w:r>
            <w:r w:rsidR="603BD25B" w:rsidRPr="00545F29">
              <w:rPr>
                <w:rFonts w:ascii="Times New Roman" w:hAnsi="Times New Roman" w:cs="Times New Roman"/>
                <w:i w:val="0"/>
                <w:sz w:val="24"/>
                <w:szCs w:val="24"/>
              </w:rPr>
              <w:t xml:space="preserve">into account created </w:t>
            </w:r>
            <w:r w:rsidR="05CFD4DB" w:rsidRPr="00545F29">
              <w:rPr>
                <w:rFonts w:ascii="Times New Roman" w:hAnsi="Times New Roman" w:cs="Times New Roman"/>
                <w:i w:val="0"/>
                <w:sz w:val="24"/>
                <w:szCs w:val="24"/>
              </w:rPr>
              <w:t xml:space="preserve">in </w:t>
            </w:r>
            <w:r w:rsidR="603BD25B" w:rsidRPr="00545F29">
              <w:rPr>
                <w:rFonts w:ascii="Times New Roman" w:hAnsi="Times New Roman" w:cs="Times New Roman"/>
                <w:i w:val="0"/>
                <w:sz w:val="24"/>
                <w:szCs w:val="24"/>
              </w:rPr>
              <w:t>DBS-01</w:t>
            </w:r>
            <w:r w:rsidRPr="00545F29">
              <w:rPr>
                <w:rFonts w:ascii="Times New Roman" w:hAnsi="Times New Roman" w:cs="Times New Roman"/>
                <w:i w:val="0"/>
                <w:sz w:val="24"/>
                <w:szCs w:val="24"/>
              </w:rPr>
              <w:t>.</w:t>
            </w:r>
          </w:p>
          <w:p w14:paraId="5D2EDBE4" w14:textId="591D3B9A" w:rsidR="3E6165F3" w:rsidRPr="00545F29" w:rsidRDefault="00ED6CEF" w:rsidP="009B7BC4">
            <w:pPr>
              <w:pStyle w:val="BodyText"/>
              <w:numPr>
                <w:ilvl w:val="0"/>
                <w:numId w:val="202"/>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r w:rsidR="603BD25B" w:rsidRPr="00545F29">
              <w:rPr>
                <w:rFonts w:ascii="Times New Roman" w:hAnsi="Times New Roman" w:cs="Times New Roman"/>
                <w:i w:val="0"/>
                <w:sz w:val="24"/>
                <w:szCs w:val="24"/>
              </w:rPr>
              <w:t>.</w:t>
            </w:r>
          </w:p>
        </w:tc>
      </w:tr>
      <w:tr w:rsidR="3E6165F3" w:rsidRPr="00545F29" w14:paraId="20CAB54D" w14:textId="77777777" w:rsidTr="79D45E12">
        <w:tc>
          <w:tcPr>
            <w:tcW w:w="2065" w:type="dxa"/>
          </w:tcPr>
          <w:p w14:paraId="53AE740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EABFFB6" w14:textId="10C72EAE" w:rsidR="3E6165F3" w:rsidRPr="00545F29" w:rsidRDefault="7F23E6D6" w:rsidP="009B7BC4">
            <w:pPr>
              <w:pStyle w:val="BodyText"/>
              <w:numPr>
                <w:ilvl w:val="0"/>
                <w:numId w:val="20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shif</w:t>
            </w:r>
            <w:r w:rsidR="009D08A2" w:rsidRPr="00545F29">
              <w:rPr>
                <w:rFonts w:ascii="Times New Roman" w:hAnsi="Times New Roman" w:cs="Times New Roman"/>
                <w:i w:val="0"/>
                <w:sz w:val="24"/>
                <w:szCs w:val="24"/>
              </w:rPr>
              <w:t>t</w:t>
            </w:r>
            <w:r w:rsidRPr="00545F29">
              <w:rPr>
                <w:rFonts w:ascii="Times New Roman" w:hAnsi="Times New Roman" w:cs="Times New Roman"/>
                <w:i w:val="0"/>
                <w:sz w:val="24"/>
                <w:szCs w:val="24"/>
              </w:rPr>
              <w:t xml:space="preserve"> is not saved to the </w:t>
            </w:r>
            <w:r w:rsidR="00ED6CEF" w:rsidRPr="00545F29">
              <w:rPr>
                <w:rFonts w:ascii="Times New Roman" w:hAnsi="Times New Roman" w:cs="Times New Roman"/>
                <w:i w:val="0"/>
                <w:sz w:val="24"/>
                <w:szCs w:val="24"/>
              </w:rPr>
              <w:t xml:space="preserve">“Schedules” collection </w:t>
            </w:r>
            <w:r w:rsidR="008978BD" w:rsidRPr="00545F29">
              <w:rPr>
                <w:rFonts w:ascii="Times New Roman" w:hAnsi="Times New Roman" w:cs="Times New Roman"/>
                <w:i w:val="0"/>
                <w:sz w:val="24"/>
                <w:szCs w:val="24"/>
              </w:rPr>
              <w:t>of</w:t>
            </w:r>
            <w:r w:rsidR="00ED6CEF" w:rsidRPr="00545F29">
              <w:rPr>
                <w:rFonts w:ascii="Times New Roman" w:hAnsi="Times New Roman" w:cs="Times New Roman"/>
                <w:i w:val="0"/>
                <w:sz w:val="24"/>
                <w:szCs w:val="24"/>
              </w:rPr>
              <w:t xml:space="preserve"> the </w:t>
            </w:r>
            <w:r w:rsidRPr="00545F29">
              <w:rPr>
                <w:rFonts w:ascii="Times New Roman" w:hAnsi="Times New Roman" w:cs="Times New Roman"/>
                <w:i w:val="0"/>
                <w:sz w:val="24"/>
                <w:szCs w:val="24"/>
              </w:rPr>
              <w:t>database.</w:t>
            </w:r>
          </w:p>
          <w:p w14:paraId="56B32AD0" w14:textId="6CF2CA7B" w:rsidR="3E6165F3" w:rsidRPr="00545F29" w:rsidRDefault="00B0D946" w:rsidP="009B7BC4">
            <w:pPr>
              <w:pStyle w:val="BodyText"/>
              <w:numPr>
                <w:ilvl w:val="0"/>
                <w:numId w:val="20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shift is not shown on the schedule.</w:t>
            </w:r>
          </w:p>
        </w:tc>
      </w:tr>
      <w:tr w:rsidR="3E6165F3" w:rsidRPr="00545F29" w14:paraId="6E3B517C" w14:textId="77777777" w:rsidTr="79D45E12">
        <w:tc>
          <w:tcPr>
            <w:tcW w:w="2065" w:type="dxa"/>
          </w:tcPr>
          <w:p w14:paraId="3004088A"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0B7419C" w14:textId="54609BB0" w:rsidR="00643E06" w:rsidRPr="00545F29" w:rsidRDefault="00643E06" w:rsidP="00643E06">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w:t>
            </w:r>
            <w:r w:rsidR="00BD4E99" w:rsidRPr="00545F29">
              <w:rPr>
                <w:rFonts w:ascii="Times New Roman" w:hAnsi="Times New Roman" w:cs="Times New Roman"/>
                <w:i w:val="0"/>
                <w:sz w:val="24"/>
                <w:szCs w:val="24"/>
              </w:rPr>
              <w:t>e</w:t>
            </w:r>
            <w:r w:rsidRPr="00545F29">
              <w:rPr>
                <w:rFonts w:ascii="Times New Roman" w:hAnsi="Times New Roman" w:cs="Times New Roman"/>
                <w:i w:val="0"/>
                <w:sz w:val="24"/>
                <w:szCs w:val="24"/>
              </w:rPr>
              <w:t>” page by clicking the “Schedule” tab in the sidebar.</w:t>
            </w:r>
          </w:p>
          <w:p w14:paraId="2FF85555" w14:textId="1FD204B6" w:rsidR="3E6165F3" w:rsidRPr="00545F29" w:rsidRDefault="25DB329A" w:rsidP="00AC164F">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w:t>
            </w:r>
            <w:r w:rsidR="2B981B4A" w:rsidRPr="00545F29">
              <w:rPr>
                <w:rFonts w:ascii="Times New Roman" w:hAnsi="Times New Roman" w:cs="Times New Roman"/>
                <w:i w:val="0"/>
                <w:sz w:val="24"/>
                <w:szCs w:val="24"/>
              </w:rPr>
              <w:t xml:space="preserve"> the “</w:t>
            </w:r>
            <w:r w:rsidR="0074199C" w:rsidRPr="00545F29">
              <w:rPr>
                <w:rFonts w:ascii="Times New Roman" w:hAnsi="Times New Roman" w:cs="Times New Roman"/>
                <w:i w:val="0"/>
                <w:sz w:val="24"/>
                <w:szCs w:val="24"/>
              </w:rPr>
              <w:t>Cashier</w:t>
            </w:r>
            <w:r w:rsidR="2B981B4A" w:rsidRPr="00545F29">
              <w:rPr>
                <w:rFonts w:ascii="Times New Roman" w:hAnsi="Times New Roman" w:cs="Times New Roman"/>
                <w:i w:val="0"/>
                <w:sz w:val="24"/>
                <w:szCs w:val="24"/>
              </w:rPr>
              <w:t>” tab on the schedule.</w:t>
            </w:r>
          </w:p>
          <w:p w14:paraId="50B873F9" w14:textId="210529A8" w:rsidR="3E6165F3" w:rsidRPr="00545F29" w:rsidRDefault="54C1A259" w:rsidP="00AC164F">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timeslot for April 19, 2022, at 7:00am.</w:t>
            </w:r>
          </w:p>
          <w:p w14:paraId="08C11077" w14:textId="396968FD" w:rsidR="3E6165F3" w:rsidRPr="00545F29" w:rsidRDefault="187E2052" w:rsidP="00AC164F">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“End” input to “04/19/2022 02:00 pm.”</w:t>
            </w:r>
          </w:p>
          <w:p w14:paraId="02DCC0C6" w14:textId="27C406A0" w:rsidR="3E6165F3" w:rsidRPr="00545F29" w:rsidRDefault="44951A7F" w:rsidP="00AC164F">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In the “Employee” dropdown, select “Dave Smith (</w:t>
            </w:r>
            <w:r w:rsidR="0074199C" w:rsidRPr="00545F29">
              <w:rPr>
                <w:rFonts w:ascii="Times New Roman" w:hAnsi="Times New Roman" w:cs="Times New Roman"/>
                <w:i w:val="0"/>
                <w:sz w:val="24"/>
                <w:szCs w:val="24"/>
              </w:rPr>
              <w:t>Cashier</w:t>
            </w:r>
            <w:r w:rsidRPr="00545F29">
              <w:rPr>
                <w:rFonts w:ascii="Times New Roman" w:hAnsi="Times New Roman" w:cs="Times New Roman"/>
                <w:i w:val="0"/>
                <w:sz w:val="24"/>
                <w:szCs w:val="24"/>
              </w:rPr>
              <w:t>).”</w:t>
            </w:r>
          </w:p>
          <w:p w14:paraId="65743314" w14:textId="6AD9CE0D" w:rsidR="7AF0C86C" w:rsidRPr="00545F29" w:rsidRDefault="44951A7F" w:rsidP="00AC164F">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r w:rsidR="5786B8F8" w:rsidRPr="00545F29">
              <w:rPr>
                <w:rFonts w:ascii="Times New Roman" w:hAnsi="Times New Roman" w:cs="Times New Roman"/>
                <w:i w:val="0"/>
                <w:sz w:val="24"/>
                <w:szCs w:val="24"/>
              </w:rPr>
              <w:t>.</w:t>
            </w:r>
          </w:p>
          <w:p w14:paraId="35E03E24" w14:textId="34FBEE75" w:rsidR="3E6165F3" w:rsidRPr="00545F29" w:rsidRDefault="5786B8F8" w:rsidP="00AC164F">
            <w:pPr>
              <w:pStyle w:val="BodyText"/>
              <w:numPr>
                <w:ilvl w:val="0"/>
                <w:numId w:val="48"/>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“OK” button on the alert.</w:t>
            </w:r>
          </w:p>
        </w:tc>
      </w:tr>
      <w:tr w:rsidR="3E6165F3" w:rsidRPr="00545F29" w14:paraId="0F4D1CF0" w14:textId="77777777" w:rsidTr="79D45E12">
        <w:tc>
          <w:tcPr>
            <w:tcW w:w="2065" w:type="dxa"/>
          </w:tcPr>
          <w:p w14:paraId="58535A1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10E0490" w14:textId="00D4FE54" w:rsidR="3E6165F3" w:rsidRPr="00545F29" w:rsidRDefault="44F23DAC" w:rsidP="009B7BC4">
            <w:pPr>
              <w:pStyle w:val="BodyText"/>
              <w:numPr>
                <w:ilvl w:val="0"/>
                <w:numId w:val="203"/>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“Oops... Cannot schedule a shift for a previous time.”</w:t>
            </w:r>
          </w:p>
          <w:p w14:paraId="1990D373" w14:textId="2BC39A34" w:rsidR="3E6165F3" w:rsidRPr="00545F29" w:rsidRDefault="5786B8F8" w:rsidP="009B7BC4">
            <w:pPr>
              <w:pStyle w:val="BodyText"/>
              <w:numPr>
                <w:ilvl w:val="0"/>
                <w:numId w:val="203"/>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window refreshes the schedule page.</w:t>
            </w:r>
          </w:p>
        </w:tc>
      </w:tr>
    </w:tbl>
    <w:p w14:paraId="2EEA3F18"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219C6645" w:rsidRPr="00545F29" w14:paraId="28B32343" w14:textId="77777777" w:rsidTr="79D45E12">
        <w:tc>
          <w:tcPr>
            <w:tcW w:w="4315" w:type="dxa"/>
            <w:gridSpan w:val="2"/>
            <w:shd w:val="clear" w:color="auto" w:fill="D9D9D9" w:themeFill="background1" w:themeFillShade="D9"/>
          </w:tcPr>
          <w:p w14:paraId="4A5100CF" w14:textId="25939366" w:rsidR="7E4B460F"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p>
        </w:tc>
        <w:tc>
          <w:tcPr>
            <w:tcW w:w="5035" w:type="dxa"/>
            <w:shd w:val="clear" w:color="auto" w:fill="D9D9D9" w:themeFill="background1" w:themeFillShade="D9"/>
          </w:tcPr>
          <w:p w14:paraId="53716740" w14:textId="2E56A4C4" w:rsidR="6E83063D" w:rsidRPr="00545F29" w:rsidRDefault="0635597F" w:rsidP="7B7562D4">
            <w:pPr>
              <w:pStyle w:val="BodyText"/>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Test Case Name: </w:t>
            </w:r>
            <w:r w:rsidRPr="00545F29">
              <w:rPr>
                <w:rFonts w:ascii="Times New Roman" w:hAnsi="Times New Roman" w:cs="Times New Roman"/>
                <w:i w:val="0"/>
                <w:sz w:val="24"/>
                <w:szCs w:val="24"/>
              </w:rPr>
              <w:t>Schedule Creation: Schedule an Employee that is Available</w:t>
            </w:r>
          </w:p>
        </w:tc>
      </w:tr>
      <w:tr w:rsidR="219C6645" w:rsidRPr="00545F29" w14:paraId="1111E5B0" w14:textId="77777777" w:rsidTr="79D45E12">
        <w:tc>
          <w:tcPr>
            <w:tcW w:w="4315" w:type="dxa"/>
            <w:gridSpan w:val="2"/>
            <w:shd w:val="clear" w:color="auto" w:fill="D9D9D9" w:themeFill="background1" w:themeFillShade="D9"/>
          </w:tcPr>
          <w:p w14:paraId="459465AE" w14:textId="62C9ED85" w:rsidR="6E83063D" w:rsidRPr="00545F29" w:rsidRDefault="6E83063D"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E35BFB0" w14:textId="5E46E364" w:rsidR="6E83063D" w:rsidRPr="00545F29" w:rsidRDefault="6E83063D"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19C6645" w:rsidRPr="00545F29" w14:paraId="283520BF" w14:textId="77777777" w:rsidTr="79D45E12">
        <w:tc>
          <w:tcPr>
            <w:tcW w:w="4315" w:type="dxa"/>
            <w:gridSpan w:val="2"/>
            <w:shd w:val="clear" w:color="auto" w:fill="D9D9D9" w:themeFill="background1" w:themeFillShade="D9"/>
          </w:tcPr>
          <w:p w14:paraId="7751AF7A" w14:textId="249C3ECF" w:rsidR="6E83063D" w:rsidRPr="00545F29" w:rsidRDefault="15E80BD7"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ED6CE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2FB7DC3" w14:textId="757CF2E5" w:rsidR="6E83063D" w:rsidRPr="00545F29" w:rsidRDefault="15E80BD7"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ED6CEF" w:rsidRPr="00545F29">
              <w:rPr>
                <w:rFonts w:ascii="Times New Roman" w:hAnsi="Times New Roman" w:cs="Times New Roman"/>
                <w:i w:val="0"/>
                <w:sz w:val="24"/>
                <w:szCs w:val="24"/>
              </w:rPr>
              <w:t>4/15/2022</w:t>
            </w:r>
          </w:p>
        </w:tc>
      </w:tr>
      <w:tr w:rsidR="219C6645" w:rsidRPr="00545F29" w14:paraId="6DD98670" w14:textId="77777777" w:rsidTr="79D45E12">
        <w:tc>
          <w:tcPr>
            <w:tcW w:w="2065" w:type="dxa"/>
          </w:tcPr>
          <w:p w14:paraId="4B1AB09E" w14:textId="77777777" w:rsidR="6E83063D" w:rsidRPr="00545F29" w:rsidRDefault="6E83063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23A6C52" w14:textId="585BD5D6" w:rsidR="2AA80C65"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19C6645" w:rsidRPr="00545F29" w14:paraId="737396F6" w14:textId="77777777" w:rsidTr="79D45E12">
        <w:tc>
          <w:tcPr>
            <w:tcW w:w="2065" w:type="dxa"/>
          </w:tcPr>
          <w:p w14:paraId="6CF22DB1" w14:textId="77777777" w:rsidR="6E83063D" w:rsidRPr="00545F29" w:rsidRDefault="6E83063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313F178" w14:textId="6143D605" w:rsidR="0074199C" w:rsidRPr="00545F29" w:rsidRDefault="603BD25B" w:rsidP="009B7BC4">
            <w:pPr>
              <w:pStyle w:val="BodyText"/>
              <w:numPr>
                <w:ilvl w:val="0"/>
                <w:numId w:val="204"/>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and DBS-02</w:t>
            </w:r>
          </w:p>
          <w:p w14:paraId="52D7C9E3" w14:textId="67B0D7CF" w:rsidR="00ED6CEF" w:rsidRPr="00545F29" w:rsidRDefault="00ED6CEF" w:rsidP="009B7BC4">
            <w:pPr>
              <w:pStyle w:val="BodyText"/>
              <w:numPr>
                <w:ilvl w:val="0"/>
                <w:numId w:val="204"/>
              </w:numPr>
              <w:jc w:val="left"/>
              <w:rPr>
                <w:rFonts w:ascii="Times New Roman" w:hAnsi="Times New Roman" w:cs="Times New Roman"/>
                <w:sz w:val="24"/>
                <w:szCs w:val="24"/>
              </w:rPr>
            </w:pPr>
            <w:r w:rsidRPr="00545F29">
              <w:rPr>
                <w:rFonts w:ascii="Times New Roman" w:hAnsi="Times New Roman" w:cs="Times New Roman"/>
                <w:i w:val="0"/>
                <w:sz w:val="24"/>
                <w:szCs w:val="24"/>
              </w:rPr>
              <w:t>The user is signed into account created in DBS-01.</w:t>
            </w:r>
          </w:p>
          <w:p w14:paraId="3E235CDC" w14:textId="62123489" w:rsidR="47CB0C2E" w:rsidRPr="00545F29" w:rsidRDefault="4D40DF9C" w:rsidP="009B7BC4">
            <w:pPr>
              <w:pStyle w:val="BodyText"/>
              <w:numPr>
                <w:ilvl w:val="0"/>
                <w:numId w:val="204"/>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Perform </w:t>
            </w:r>
            <w:r w:rsidR="55FCA907" w:rsidRPr="00545F29">
              <w:rPr>
                <w:rFonts w:ascii="Times New Roman" w:hAnsi="Times New Roman" w:cs="Times New Roman"/>
                <w:i w:val="0"/>
                <w:sz w:val="24"/>
                <w:szCs w:val="24"/>
              </w:rPr>
              <w:t xml:space="preserve">steps of </w:t>
            </w:r>
            <w:r w:rsidR="0D2FBFD0" w:rsidRPr="00545F29">
              <w:rPr>
                <w:rFonts w:ascii="Times New Roman" w:hAnsi="Times New Roman" w:cs="Times New Roman"/>
                <w:i w:val="0"/>
                <w:sz w:val="24"/>
                <w:szCs w:val="24"/>
              </w:rPr>
              <w:t>TC-</w:t>
            </w:r>
            <w:r w:rsidR="2CD4D022" w:rsidRPr="00545F29">
              <w:rPr>
                <w:rFonts w:ascii="Times New Roman" w:hAnsi="Times New Roman" w:cs="Times New Roman"/>
                <w:i w:val="0"/>
                <w:sz w:val="24"/>
                <w:szCs w:val="24"/>
              </w:rPr>
              <w:t>45.</w:t>
            </w:r>
          </w:p>
          <w:p w14:paraId="51D0BD42" w14:textId="79C33897" w:rsidR="47CB0C2E" w:rsidRPr="00545F29" w:rsidRDefault="00ED6CEF" w:rsidP="009B7BC4">
            <w:pPr>
              <w:pStyle w:val="BodyText"/>
              <w:numPr>
                <w:ilvl w:val="0"/>
                <w:numId w:val="204"/>
              </w:numPr>
              <w:jc w:val="left"/>
              <w:rPr>
                <w:rFonts w:ascii="Times New Roman" w:hAnsi="Times New Roman" w:cs="Times New Roman"/>
                <w:i w:val="0"/>
                <w:sz w:val="24"/>
                <w:szCs w:val="24"/>
              </w:rPr>
            </w:pPr>
            <w:r w:rsidRPr="00545F29">
              <w:rPr>
                <w:rFonts w:ascii="Times New Roman" w:hAnsi="Times New Roman" w:cs="Times New Roman"/>
                <w:i w:val="0"/>
                <w:iCs/>
                <w:sz w:val="24"/>
                <w:szCs w:val="24"/>
              </w:rPr>
              <w:t>Firestore is open in another window.</w:t>
            </w:r>
          </w:p>
        </w:tc>
      </w:tr>
      <w:tr w:rsidR="219C6645" w:rsidRPr="00545F29" w14:paraId="604A052C" w14:textId="77777777" w:rsidTr="79D45E12">
        <w:tc>
          <w:tcPr>
            <w:tcW w:w="2065" w:type="dxa"/>
          </w:tcPr>
          <w:p w14:paraId="6839817C" w14:textId="77777777" w:rsidR="6E83063D" w:rsidRPr="00545F29" w:rsidRDefault="6E83063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19819FD" w14:textId="42F02C55" w:rsidR="2AA80C65"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shift is added to the </w:t>
            </w:r>
            <w:r w:rsidR="008978BD" w:rsidRPr="00545F29">
              <w:rPr>
                <w:rFonts w:ascii="Times New Roman" w:hAnsi="Times New Roman" w:cs="Times New Roman"/>
                <w:i w:val="0"/>
                <w:sz w:val="24"/>
                <w:szCs w:val="24"/>
              </w:rPr>
              <w:t xml:space="preserve">“Schedules” collection of the </w:t>
            </w:r>
            <w:r w:rsidRPr="00545F29">
              <w:rPr>
                <w:rFonts w:ascii="Times New Roman" w:hAnsi="Times New Roman" w:cs="Times New Roman"/>
                <w:i w:val="0"/>
                <w:sz w:val="24"/>
                <w:szCs w:val="24"/>
              </w:rPr>
              <w:t>database.</w:t>
            </w:r>
          </w:p>
        </w:tc>
      </w:tr>
      <w:tr w:rsidR="219C6645" w:rsidRPr="00545F29" w14:paraId="367760DA" w14:textId="77777777" w:rsidTr="79D45E12">
        <w:tc>
          <w:tcPr>
            <w:tcW w:w="2065" w:type="dxa"/>
          </w:tcPr>
          <w:p w14:paraId="47CA5468" w14:textId="77777777" w:rsidR="6E83063D" w:rsidRPr="00545F29" w:rsidRDefault="6E83063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2CAA6B68" w14:textId="19419119" w:rsidR="00ED6CEF" w:rsidRPr="00545F29" w:rsidRDefault="00ED6CEF" w:rsidP="00ED6CEF">
            <w:pPr>
              <w:pStyle w:val="BodyText"/>
              <w:numPr>
                <w:ilvl w:val="0"/>
                <w:numId w:val="49"/>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1E451EF5" w14:textId="23632955" w:rsidR="7A26F6B9" w:rsidRPr="00545F29" w:rsidRDefault="7A26F6B9" w:rsidP="00AC164F">
            <w:pPr>
              <w:pStyle w:val="BodyText"/>
              <w:numPr>
                <w:ilvl w:val="0"/>
                <w:numId w:val="49"/>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“Tech Support” tab on the schedule.</w:t>
            </w:r>
          </w:p>
          <w:p w14:paraId="4ADDE790" w14:textId="2BF3994B" w:rsidR="7A26F6B9" w:rsidRPr="00545F29" w:rsidRDefault="7A26F6B9" w:rsidP="00AC164F">
            <w:pPr>
              <w:pStyle w:val="BodyText"/>
              <w:numPr>
                <w:ilvl w:val="0"/>
                <w:numId w:val="49"/>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timeslot for April 20, 2022, at 8:00am.</w:t>
            </w:r>
          </w:p>
          <w:p w14:paraId="41616062" w14:textId="7B18F5C7" w:rsidR="7A26F6B9" w:rsidRPr="00545F29" w:rsidRDefault="7A26F6B9" w:rsidP="00AC164F">
            <w:pPr>
              <w:pStyle w:val="BodyText"/>
              <w:numPr>
                <w:ilvl w:val="0"/>
                <w:numId w:val="49"/>
              </w:numPr>
              <w:jc w:val="left"/>
              <w:rPr>
                <w:rFonts w:ascii="Times New Roman" w:hAnsi="Times New Roman" w:cs="Times New Roman"/>
                <w:i w:val="0"/>
                <w:sz w:val="24"/>
                <w:szCs w:val="24"/>
              </w:rPr>
            </w:pPr>
            <w:r w:rsidRPr="00545F29">
              <w:rPr>
                <w:rFonts w:ascii="Times New Roman" w:hAnsi="Times New Roman" w:cs="Times New Roman"/>
                <w:i w:val="0"/>
                <w:sz w:val="24"/>
                <w:szCs w:val="24"/>
              </w:rPr>
              <w:t>In the “Employee” dropdown, select “Dave Smith (Tech Support).”</w:t>
            </w:r>
          </w:p>
          <w:p w14:paraId="2DBD34C2" w14:textId="09A415CF" w:rsidR="7A26F6B9" w:rsidRPr="00545F29" w:rsidRDefault="7A26F6B9" w:rsidP="00AC164F">
            <w:pPr>
              <w:pStyle w:val="BodyText"/>
              <w:numPr>
                <w:ilvl w:val="0"/>
                <w:numId w:val="49"/>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“Confirm” button.</w:t>
            </w:r>
          </w:p>
          <w:p w14:paraId="10D011BD" w14:textId="7C8EECAB" w:rsidR="7A26F6B9" w:rsidRPr="00545F29" w:rsidRDefault="7A26F6B9" w:rsidP="00AC164F">
            <w:pPr>
              <w:pStyle w:val="BodyText"/>
              <w:numPr>
                <w:ilvl w:val="0"/>
                <w:numId w:val="49"/>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2 seconds for the “Success” message to disappear.</w:t>
            </w:r>
          </w:p>
        </w:tc>
      </w:tr>
      <w:tr w:rsidR="219C6645" w:rsidRPr="00545F29" w14:paraId="14323B24" w14:textId="77777777" w:rsidTr="79D45E12">
        <w:tc>
          <w:tcPr>
            <w:tcW w:w="2065" w:type="dxa"/>
          </w:tcPr>
          <w:p w14:paraId="630E87DC" w14:textId="77777777" w:rsidR="6E83063D" w:rsidRPr="00545F29" w:rsidRDefault="6E83063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7736B67" w14:textId="560C5F9C" w:rsidR="2AA80C65" w:rsidRPr="00545F29" w:rsidRDefault="2AA80C65" w:rsidP="009B7BC4">
            <w:pPr>
              <w:pStyle w:val="BodyText"/>
              <w:numPr>
                <w:ilvl w:val="0"/>
                <w:numId w:val="205"/>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“Success! Shift has been saved.”</w:t>
            </w:r>
          </w:p>
          <w:p w14:paraId="3EB9AA06" w14:textId="46419ED0" w:rsidR="2AA80C65" w:rsidRPr="00545F29" w:rsidRDefault="2AA80C65" w:rsidP="009B7BC4">
            <w:pPr>
              <w:pStyle w:val="BodyText"/>
              <w:numPr>
                <w:ilvl w:val="0"/>
                <w:numId w:val="205"/>
              </w:numPr>
              <w:jc w:val="left"/>
              <w:rPr>
                <w:rFonts w:ascii="Times New Roman" w:hAnsi="Times New Roman" w:cs="Times New Roman"/>
                <w:sz w:val="24"/>
                <w:szCs w:val="24"/>
              </w:rPr>
            </w:pPr>
            <w:r w:rsidRPr="00545F29">
              <w:rPr>
                <w:rFonts w:ascii="Times New Roman" w:hAnsi="Times New Roman" w:cs="Times New Roman"/>
                <w:i w:val="0"/>
                <w:sz w:val="24"/>
                <w:szCs w:val="24"/>
              </w:rPr>
              <w:t>The window refreshes the schedule page.</w:t>
            </w:r>
          </w:p>
          <w:p w14:paraId="5B336407" w14:textId="5C881452" w:rsidR="2AA80C65" w:rsidRPr="00545F29" w:rsidRDefault="2AA80C65" w:rsidP="009B7BC4">
            <w:pPr>
              <w:pStyle w:val="BodyText"/>
              <w:numPr>
                <w:ilvl w:val="0"/>
                <w:numId w:val="205"/>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newly added </w:t>
            </w:r>
            <w:r w:rsidR="22389181" w:rsidRPr="00545F29">
              <w:rPr>
                <w:rFonts w:ascii="Times New Roman" w:hAnsi="Times New Roman" w:cs="Times New Roman"/>
                <w:i w:val="0"/>
                <w:sz w:val="24"/>
                <w:szCs w:val="24"/>
              </w:rPr>
              <w:t>shift</w:t>
            </w:r>
            <w:r w:rsidRPr="00545F29">
              <w:rPr>
                <w:rFonts w:ascii="Times New Roman" w:hAnsi="Times New Roman" w:cs="Times New Roman"/>
                <w:i w:val="0"/>
                <w:sz w:val="24"/>
                <w:szCs w:val="24"/>
              </w:rPr>
              <w:t xml:space="preserve"> is shown in the “Tech Support” tab on April 20, 2022.</w:t>
            </w:r>
          </w:p>
        </w:tc>
      </w:tr>
    </w:tbl>
    <w:p w14:paraId="7772AC31" w14:textId="1B70FEFB" w:rsidR="219C6645" w:rsidRPr="00545F29" w:rsidRDefault="219C6645"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6A790A1F" w14:textId="77777777" w:rsidTr="79D45E12">
        <w:tc>
          <w:tcPr>
            <w:tcW w:w="4315" w:type="dxa"/>
            <w:gridSpan w:val="2"/>
            <w:shd w:val="clear" w:color="auto" w:fill="D9D9D9" w:themeFill="background1" w:themeFillShade="D9"/>
          </w:tcPr>
          <w:p w14:paraId="111D2DE8" w14:textId="49C75813" w:rsidR="0089405B"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59</w:t>
            </w:r>
          </w:p>
        </w:tc>
        <w:tc>
          <w:tcPr>
            <w:tcW w:w="5035" w:type="dxa"/>
            <w:shd w:val="clear" w:color="auto" w:fill="D9D9D9" w:themeFill="background1" w:themeFillShade="D9"/>
          </w:tcPr>
          <w:p w14:paraId="2E1D92BD" w14:textId="76928744"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Schedule a Duplicate Shift</w:t>
            </w:r>
          </w:p>
        </w:tc>
      </w:tr>
      <w:tr w:rsidR="69022F7F" w:rsidRPr="00545F29" w14:paraId="0E8EB15A" w14:textId="77777777" w:rsidTr="79D45E12">
        <w:tc>
          <w:tcPr>
            <w:tcW w:w="4315" w:type="dxa"/>
            <w:gridSpan w:val="2"/>
            <w:shd w:val="clear" w:color="auto" w:fill="D9D9D9" w:themeFill="background1" w:themeFillShade="D9"/>
          </w:tcPr>
          <w:p w14:paraId="046B79F2"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A08CCA3"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5196ADEB" w14:textId="77777777" w:rsidTr="79D45E12">
        <w:tc>
          <w:tcPr>
            <w:tcW w:w="4315" w:type="dxa"/>
            <w:gridSpan w:val="2"/>
            <w:shd w:val="clear" w:color="auto" w:fill="D9D9D9" w:themeFill="background1" w:themeFillShade="D9"/>
          </w:tcPr>
          <w:p w14:paraId="5EA074D7" w14:textId="1757B422"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865DB9" w:rsidRPr="00545F29">
              <w:rPr>
                <w:rFonts w:ascii="Times New Roman" w:hAnsi="Times New Roman" w:cs="Times New Roman"/>
                <w:i w:val="0"/>
                <w:sz w:val="24"/>
                <w:szCs w:val="24"/>
              </w:rPr>
              <w:t>Matt Korte</w:t>
            </w:r>
          </w:p>
        </w:tc>
        <w:tc>
          <w:tcPr>
            <w:tcW w:w="5035" w:type="dxa"/>
            <w:shd w:val="clear" w:color="auto" w:fill="D9D9D9" w:themeFill="background1" w:themeFillShade="D9"/>
          </w:tcPr>
          <w:p w14:paraId="06DE45AA" w14:textId="005E1D57"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865DB9" w:rsidRPr="00545F29">
              <w:rPr>
                <w:rFonts w:ascii="Times New Roman" w:hAnsi="Times New Roman" w:cs="Times New Roman"/>
                <w:i w:val="0"/>
                <w:sz w:val="24"/>
                <w:szCs w:val="24"/>
              </w:rPr>
              <w:t>4/</w:t>
            </w:r>
            <w:r w:rsidR="00EB73A4" w:rsidRPr="00545F29">
              <w:rPr>
                <w:rFonts w:ascii="Times New Roman" w:hAnsi="Times New Roman" w:cs="Times New Roman"/>
                <w:i w:val="0"/>
                <w:sz w:val="24"/>
                <w:szCs w:val="24"/>
              </w:rPr>
              <w:t>15</w:t>
            </w:r>
            <w:r w:rsidR="00865DB9" w:rsidRPr="00545F29">
              <w:rPr>
                <w:rFonts w:ascii="Times New Roman" w:hAnsi="Times New Roman" w:cs="Times New Roman"/>
                <w:i w:val="0"/>
                <w:sz w:val="24"/>
                <w:szCs w:val="24"/>
              </w:rPr>
              <w:t>/2022</w:t>
            </w:r>
          </w:p>
        </w:tc>
      </w:tr>
      <w:tr w:rsidR="69022F7F" w:rsidRPr="00545F29" w14:paraId="620DE718" w14:textId="77777777" w:rsidTr="79D45E12">
        <w:tc>
          <w:tcPr>
            <w:tcW w:w="2065" w:type="dxa"/>
          </w:tcPr>
          <w:p w14:paraId="7008013D"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9E75DE3" w14:textId="229319B2" w:rsidR="69022F7F" w:rsidRPr="00545F29" w:rsidRDefault="5786B8F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69022F7F" w:rsidRPr="00545F29" w14:paraId="71BE60BA" w14:textId="77777777" w:rsidTr="79D45E12">
        <w:tc>
          <w:tcPr>
            <w:tcW w:w="2065" w:type="dxa"/>
          </w:tcPr>
          <w:p w14:paraId="03E78372"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5F13987" w14:textId="77777777" w:rsidR="00ED6CEF" w:rsidRPr="00545F29" w:rsidRDefault="71E7C85F" w:rsidP="009B7BC4">
            <w:pPr>
              <w:pStyle w:val="BodyText"/>
              <w:numPr>
                <w:ilvl w:val="0"/>
                <w:numId w:val="206"/>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and DBS-02</w:t>
            </w:r>
          </w:p>
          <w:p w14:paraId="6EE41DF2" w14:textId="2A63AB4A" w:rsidR="00865DB9" w:rsidRPr="00545F29" w:rsidRDefault="00ED6CEF" w:rsidP="009B7BC4">
            <w:pPr>
              <w:pStyle w:val="BodyText"/>
              <w:numPr>
                <w:ilvl w:val="0"/>
                <w:numId w:val="206"/>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 into account created in DBS-01</w:t>
            </w:r>
            <w:r w:rsidR="71E7C85F" w:rsidRPr="00545F29">
              <w:rPr>
                <w:rFonts w:ascii="Times New Roman" w:hAnsi="Times New Roman" w:cs="Times New Roman"/>
                <w:i w:val="0"/>
                <w:sz w:val="24"/>
                <w:szCs w:val="24"/>
              </w:rPr>
              <w:t>.</w:t>
            </w:r>
          </w:p>
          <w:p w14:paraId="293A5907" w14:textId="583C0DB6" w:rsidR="00865DB9" w:rsidRPr="00545F29" w:rsidRDefault="4CFA033A" w:rsidP="009B7BC4">
            <w:pPr>
              <w:pStyle w:val="BodyText"/>
              <w:numPr>
                <w:ilvl w:val="0"/>
                <w:numId w:val="206"/>
              </w:numPr>
              <w:jc w:val="left"/>
              <w:rPr>
                <w:rFonts w:ascii="Times New Roman" w:hAnsi="Times New Roman" w:cs="Times New Roman"/>
                <w:sz w:val="24"/>
                <w:szCs w:val="24"/>
              </w:rPr>
            </w:pPr>
            <w:r w:rsidRPr="00545F29">
              <w:rPr>
                <w:rFonts w:ascii="Times New Roman" w:hAnsi="Times New Roman" w:cs="Times New Roman"/>
                <w:i w:val="0"/>
                <w:sz w:val="24"/>
                <w:szCs w:val="24"/>
              </w:rPr>
              <w:lastRenderedPageBreak/>
              <w:t xml:space="preserve">Perform </w:t>
            </w:r>
            <w:r w:rsidR="71E7C85F"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2CD4D022" w:rsidRPr="00545F29">
              <w:rPr>
                <w:rFonts w:ascii="Times New Roman" w:hAnsi="Times New Roman" w:cs="Times New Roman"/>
                <w:i w:val="0"/>
                <w:sz w:val="24"/>
                <w:szCs w:val="24"/>
              </w:rPr>
              <w:t>45.</w:t>
            </w:r>
          </w:p>
          <w:p w14:paraId="6A0B473F" w14:textId="27B93EA8" w:rsidR="69022F7F" w:rsidRPr="00545F29" w:rsidRDefault="00ED6CEF" w:rsidP="009B7BC4">
            <w:pPr>
              <w:pStyle w:val="BodyText"/>
              <w:numPr>
                <w:ilvl w:val="0"/>
                <w:numId w:val="206"/>
              </w:numPr>
              <w:jc w:val="left"/>
              <w:rPr>
                <w:rFonts w:ascii="Times New Roman" w:hAnsi="Times New Roman" w:cs="Times New Roman"/>
                <w:sz w:val="24"/>
                <w:szCs w:val="24"/>
              </w:rPr>
            </w:pPr>
            <w:r w:rsidRPr="00545F29">
              <w:rPr>
                <w:rFonts w:ascii="Times New Roman" w:hAnsi="Times New Roman" w:cs="Times New Roman"/>
                <w:i w:val="0"/>
                <w:iCs/>
                <w:sz w:val="24"/>
                <w:szCs w:val="24"/>
              </w:rPr>
              <w:t>Firestore is open in another window.</w:t>
            </w:r>
          </w:p>
        </w:tc>
      </w:tr>
      <w:tr w:rsidR="69022F7F" w:rsidRPr="00545F29" w14:paraId="719B2096" w14:textId="77777777" w:rsidTr="79D45E12">
        <w:tc>
          <w:tcPr>
            <w:tcW w:w="2065" w:type="dxa"/>
          </w:tcPr>
          <w:p w14:paraId="17D1CBB7"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Postconditions</w:t>
            </w:r>
          </w:p>
        </w:tc>
        <w:tc>
          <w:tcPr>
            <w:tcW w:w="7285" w:type="dxa"/>
            <w:gridSpan w:val="2"/>
          </w:tcPr>
          <w:p w14:paraId="7AADCB2B" w14:textId="4F70A236" w:rsidR="69022F7F" w:rsidRPr="00545F29" w:rsidRDefault="426A323C" w:rsidP="009B7BC4">
            <w:pPr>
              <w:pStyle w:val="BodyText"/>
              <w:numPr>
                <w:ilvl w:val="0"/>
                <w:numId w:val="20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shift is not saved to the </w:t>
            </w:r>
            <w:r w:rsidR="00ED6CEF" w:rsidRPr="00545F29">
              <w:rPr>
                <w:rFonts w:ascii="Times New Roman" w:hAnsi="Times New Roman" w:cs="Times New Roman"/>
                <w:i w:val="0"/>
                <w:sz w:val="24"/>
                <w:szCs w:val="24"/>
              </w:rPr>
              <w:t xml:space="preserve">“Schedules” collection </w:t>
            </w:r>
            <w:r w:rsidR="00A04822" w:rsidRPr="00545F29">
              <w:rPr>
                <w:rFonts w:ascii="Times New Roman" w:hAnsi="Times New Roman" w:cs="Times New Roman"/>
                <w:i w:val="0"/>
                <w:sz w:val="24"/>
                <w:szCs w:val="24"/>
              </w:rPr>
              <w:t>of</w:t>
            </w:r>
            <w:r w:rsidR="00ED6CEF"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the database.</w:t>
            </w:r>
          </w:p>
          <w:p w14:paraId="3A2272A0" w14:textId="2B48ADC5" w:rsidR="69022F7F" w:rsidRPr="00545F29" w:rsidRDefault="426A323C" w:rsidP="009B7BC4">
            <w:pPr>
              <w:pStyle w:val="BodyText"/>
              <w:numPr>
                <w:ilvl w:val="0"/>
                <w:numId w:val="206"/>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w:t>
            </w:r>
            <w:r w:rsidR="5A4DC70A" w:rsidRPr="00545F29">
              <w:rPr>
                <w:rFonts w:ascii="Times New Roman" w:hAnsi="Times New Roman" w:cs="Times New Roman"/>
                <w:i w:val="0"/>
                <w:sz w:val="24"/>
                <w:szCs w:val="24"/>
              </w:rPr>
              <w:t xml:space="preserve">newly added </w:t>
            </w:r>
            <w:r w:rsidRPr="00545F29">
              <w:rPr>
                <w:rFonts w:ascii="Times New Roman" w:hAnsi="Times New Roman" w:cs="Times New Roman"/>
                <w:i w:val="0"/>
                <w:sz w:val="24"/>
                <w:szCs w:val="24"/>
              </w:rPr>
              <w:t>shift does not show up on the schedule page.</w:t>
            </w:r>
          </w:p>
        </w:tc>
      </w:tr>
      <w:tr w:rsidR="69022F7F" w:rsidRPr="00545F29" w14:paraId="2A665193" w14:textId="77777777" w:rsidTr="79D45E12">
        <w:tc>
          <w:tcPr>
            <w:tcW w:w="2065" w:type="dxa"/>
          </w:tcPr>
          <w:p w14:paraId="67B248EB"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57F3027" w14:textId="03681D9D" w:rsidR="00ED6CEF" w:rsidRPr="00545F29" w:rsidRDefault="00ED6CEF" w:rsidP="00ED6CEF">
            <w:pPr>
              <w:pStyle w:val="BodyText"/>
              <w:numPr>
                <w:ilvl w:val="0"/>
                <w:numId w:val="50"/>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2C7C6C42" w14:textId="69A5C4AB" w:rsidR="69022F7F" w:rsidRPr="00545F29" w:rsidRDefault="5DE87E4B" w:rsidP="00AC164F">
            <w:pPr>
              <w:pStyle w:val="BodyText"/>
              <w:numPr>
                <w:ilvl w:val="0"/>
                <w:numId w:val="50"/>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“Tech Support” tab on the schedule.</w:t>
            </w:r>
          </w:p>
          <w:p w14:paraId="68E4CD09" w14:textId="761BF41A" w:rsidR="69022F7F" w:rsidRPr="00545F29" w:rsidRDefault="7DA5924B" w:rsidP="00AC164F">
            <w:pPr>
              <w:pStyle w:val="BodyText"/>
              <w:numPr>
                <w:ilvl w:val="0"/>
                <w:numId w:val="5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on the timeslot for April </w:t>
            </w:r>
            <w:r w:rsidR="55F6E404" w:rsidRPr="00545F29">
              <w:rPr>
                <w:rFonts w:ascii="Times New Roman" w:hAnsi="Times New Roman" w:cs="Times New Roman"/>
                <w:i w:val="0"/>
                <w:sz w:val="24"/>
                <w:szCs w:val="24"/>
              </w:rPr>
              <w:t>19, 2022, at 8:00am.</w:t>
            </w:r>
          </w:p>
          <w:p w14:paraId="002EF779" w14:textId="52862877" w:rsidR="69022F7F" w:rsidRPr="00545F29" w:rsidRDefault="3505B2CD" w:rsidP="00AC164F">
            <w:pPr>
              <w:pStyle w:val="BodyText"/>
              <w:numPr>
                <w:ilvl w:val="0"/>
                <w:numId w:val="5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In the “Employee” dropdown, select “Dave Smith (Tech Support).”</w:t>
            </w:r>
          </w:p>
          <w:p w14:paraId="20E2451A" w14:textId="269E3249" w:rsidR="69022F7F" w:rsidRPr="00545F29" w:rsidRDefault="3505B2CD" w:rsidP="00AC164F">
            <w:pPr>
              <w:pStyle w:val="BodyText"/>
              <w:numPr>
                <w:ilvl w:val="0"/>
                <w:numId w:val="5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p>
          <w:p w14:paraId="313AAA7F" w14:textId="539E9776" w:rsidR="69022F7F" w:rsidRPr="00545F29" w:rsidRDefault="3505B2CD" w:rsidP="00AC164F">
            <w:pPr>
              <w:pStyle w:val="BodyText"/>
              <w:numPr>
                <w:ilvl w:val="0"/>
                <w:numId w:val="5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69022F7F" w:rsidRPr="00545F29" w14:paraId="12BF5151" w14:textId="77777777" w:rsidTr="79D45E12">
        <w:tc>
          <w:tcPr>
            <w:tcW w:w="2065" w:type="dxa"/>
          </w:tcPr>
          <w:p w14:paraId="4F0BD99A"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82C36B1" w14:textId="0D4F804A" w:rsidR="69022F7F" w:rsidRPr="00545F29" w:rsidRDefault="3505B2CD" w:rsidP="009B7BC4">
            <w:pPr>
              <w:pStyle w:val="BodyText"/>
              <w:numPr>
                <w:ilvl w:val="0"/>
                <w:numId w:val="207"/>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“Oops... Duplicate shift.”</w:t>
            </w:r>
          </w:p>
          <w:p w14:paraId="0065740A" w14:textId="01E9CDF0" w:rsidR="69022F7F" w:rsidRPr="00545F29" w:rsidRDefault="3505B2CD" w:rsidP="009B7BC4">
            <w:pPr>
              <w:pStyle w:val="BodyText"/>
              <w:numPr>
                <w:ilvl w:val="0"/>
                <w:numId w:val="20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The window refreshes the </w:t>
            </w:r>
            <w:r w:rsidR="310C2E3A" w:rsidRPr="00545F29">
              <w:rPr>
                <w:rFonts w:ascii="Times New Roman" w:hAnsi="Times New Roman" w:cs="Times New Roman"/>
                <w:i w:val="0"/>
                <w:sz w:val="24"/>
                <w:szCs w:val="24"/>
              </w:rPr>
              <w:t xml:space="preserve">schedule </w:t>
            </w:r>
            <w:r w:rsidRPr="00545F29">
              <w:rPr>
                <w:rFonts w:ascii="Times New Roman" w:hAnsi="Times New Roman" w:cs="Times New Roman"/>
                <w:i w:val="0"/>
                <w:sz w:val="24"/>
                <w:szCs w:val="24"/>
              </w:rPr>
              <w:t>page.</w:t>
            </w:r>
          </w:p>
        </w:tc>
      </w:tr>
    </w:tbl>
    <w:p w14:paraId="2DDB7B59"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330E0132" w14:textId="77777777" w:rsidTr="79D45E12">
        <w:tc>
          <w:tcPr>
            <w:tcW w:w="4315" w:type="dxa"/>
            <w:gridSpan w:val="2"/>
            <w:shd w:val="clear" w:color="auto" w:fill="D9D9D9" w:themeFill="background1" w:themeFillShade="D9"/>
          </w:tcPr>
          <w:p w14:paraId="76F79D92" w14:textId="11FD73B3" w:rsidR="0089405B"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60</w:t>
            </w:r>
          </w:p>
        </w:tc>
        <w:tc>
          <w:tcPr>
            <w:tcW w:w="5035" w:type="dxa"/>
            <w:shd w:val="clear" w:color="auto" w:fill="D9D9D9" w:themeFill="background1" w:themeFillShade="D9"/>
          </w:tcPr>
          <w:p w14:paraId="32F83109" w14:textId="678D86E0"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Schedule Creation: </w:t>
            </w:r>
            <w:r w:rsidR="2361701E" w:rsidRPr="00545F29">
              <w:rPr>
                <w:rFonts w:ascii="Times New Roman" w:hAnsi="Times New Roman" w:cs="Times New Roman"/>
                <w:i w:val="0"/>
                <w:sz w:val="24"/>
                <w:szCs w:val="24"/>
              </w:rPr>
              <w:t>Schedule an Overlapping Shift</w:t>
            </w:r>
          </w:p>
        </w:tc>
      </w:tr>
      <w:tr w:rsidR="69022F7F" w:rsidRPr="00545F29" w14:paraId="0C525CC0" w14:textId="77777777" w:rsidTr="79D45E12">
        <w:tc>
          <w:tcPr>
            <w:tcW w:w="4315" w:type="dxa"/>
            <w:gridSpan w:val="2"/>
            <w:shd w:val="clear" w:color="auto" w:fill="D9D9D9" w:themeFill="background1" w:themeFillShade="D9"/>
          </w:tcPr>
          <w:p w14:paraId="72A4FBDC"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81258B1"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50E32091" w14:textId="77777777" w:rsidTr="79D45E12">
        <w:tc>
          <w:tcPr>
            <w:tcW w:w="4315" w:type="dxa"/>
            <w:gridSpan w:val="2"/>
            <w:shd w:val="clear" w:color="auto" w:fill="D9D9D9" w:themeFill="background1" w:themeFillShade="D9"/>
          </w:tcPr>
          <w:p w14:paraId="7EE7639A" w14:textId="5361967D"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5AA730A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430D19A" w14:textId="3C6414E6"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EB73A4"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69022F7F" w:rsidRPr="00545F29" w14:paraId="127A6B51" w14:textId="77777777" w:rsidTr="79D45E12">
        <w:tc>
          <w:tcPr>
            <w:tcW w:w="2065" w:type="dxa"/>
          </w:tcPr>
          <w:p w14:paraId="10E6E63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B704592" w14:textId="7B8868BD" w:rsidR="69022F7F" w:rsidRPr="00545F29" w:rsidRDefault="19DB3AA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69022F7F" w:rsidRPr="00545F29" w14:paraId="614FDFC8" w14:textId="77777777" w:rsidTr="79D45E12">
        <w:tc>
          <w:tcPr>
            <w:tcW w:w="2065" w:type="dxa"/>
          </w:tcPr>
          <w:p w14:paraId="610B51F1"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5FB62E7" w14:textId="77777777" w:rsidR="00EB73A4" w:rsidRPr="00545F29" w:rsidRDefault="00EB73A4" w:rsidP="009B7BC4">
            <w:pPr>
              <w:pStyle w:val="BodyText"/>
              <w:numPr>
                <w:ilvl w:val="0"/>
                <w:numId w:val="208"/>
              </w:numPr>
              <w:jc w:val="left"/>
              <w:rPr>
                <w:rFonts w:ascii="Times New Roman" w:hAnsi="Times New Roman" w:cs="Times New Roman"/>
                <w:i w:val="0"/>
                <w:sz w:val="24"/>
                <w:szCs w:val="24"/>
              </w:rPr>
            </w:pPr>
            <w:r w:rsidRPr="00545F29">
              <w:rPr>
                <w:rFonts w:ascii="Times New Roman" w:hAnsi="Times New Roman" w:cs="Times New Roman"/>
                <w:i w:val="0"/>
                <w:sz w:val="24"/>
                <w:szCs w:val="24"/>
              </w:rPr>
              <w:t>DBS-00, DBS-01, and DBS-02</w:t>
            </w:r>
          </w:p>
          <w:p w14:paraId="3F9640C6" w14:textId="77777777" w:rsidR="00EB73A4" w:rsidRPr="00545F29" w:rsidRDefault="00EB73A4" w:rsidP="009B7BC4">
            <w:pPr>
              <w:pStyle w:val="BodyText"/>
              <w:numPr>
                <w:ilvl w:val="0"/>
                <w:numId w:val="20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signed into account created in DBS-01.</w:t>
            </w:r>
          </w:p>
          <w:p w14:paraId="70432A05" w14:textId="77777777" w:rsidR="69022F7F" w:rsidRPr="00545F29" w:rsidRDefault="3756B24D" w:rsidP="009B7BC4">
            <w:pPr>
              <w:pStyle w:val="BodyText"/>
              <w:numPr>
                <w:ilvl w:val="0"/>
                <w:numId w:val="20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r w:rsidRPr="00545F29">
              <w:rPr>
                <w:rFonts w:ascii="Times New Roman" w:hAnsi="Times New Roman" w:cs="Times New Roman"/>
                <w:i w:val="0"/>
                <w:sz w:val="24"/>
                <w:szCs w:val="24"/>
              </w:rPr>
              <w:t>.</w:t>
            </w:r>
          </w:p>
          <w:p w14:paraId="48F3018D" w14:textId="63268F2C" w:rsidR="69022F7F" w:rsidRPr="00545F29" w:rsidRDefault="00EB73A4" w:rsidP="009B7BC4">
            <w:pPr>
              <w:pStyle w:val="BodyText"/>
              <w:numPr>
                <w:ilvl w:val="0"/>
                <w:numId w:val="208"/>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Firestore is open in another window.</w:t>
            </w:r>
          </w:p>
        </w:tc>
      </w:tr>
      <w:tr w:rsidR="69022F7F" w:rsidRPr="00545F29" w14:paraId="5E0F4D00" w14:textId="77777777" w:rsidTr="79D45E12">
        <w:tc>
          <w:tcPr>
            <w:tcW w:w="2065" w:type="dxa"/>
          </w:tcPr>
          <w:p w14:paraId="1C6A4DD0"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FE3A802" w14:textId="265D4531" w:rsidR="69022F7F" w:rsidRPr="00545F29" w:rsidRDefault="3180C8EF" w:rsidP="009B7BC4">
            <w:pPr>
              <w:pStyle w:val="BodyText"/>
              <w:numPr>
                <w:ilvl w:val="0"/>
                <w:numId w:val="20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shift is not saved to the </w:t>
            </w:r>
            <w:r w:rsidR="00ED6CEF" w:rsidRPr="00545F29">
              <w:rPr>
                <w:rFonts w:ascii="Times New Roman" w:hAnsi="Times New Roman" w:cs="Times New Roman"/>
                <w:i w:val="0"/>
                <w:sz w:val="24"/>
                <w:szCs w:val="24"/>
              </w:rPr>
              <w:t xml:space="preserve">“Schedules” collection </w:t>
            </w:r>
            <w:r w:rsidR="00A04822" w:rsidRPr="00545F29">
              <w:rPr>
                <w:rFonts w:ascii="Times New Roman" w:hAnsi="Times New Roman" w:cs="Times New Roman"/>
                <w:i w:val="0"/>
                <w:sz w:val="24"/>
                <w:szCs w:val="24"/>
              </w:rPr>
              <w:t>of</w:t>
            </w:r>
            <w:r w:rsidRPr="00545F29">
              <w:rPr>
                <w:rFonts w:ascii="Times New Roman" w:hAnsi="Times New Roman" w:cs="Times New Roman"/>
                <w:i w:val="0"/>
                <w:sz w:val="24"/>
                <w:szCs w:val="24"/>
              </w:rPr>
              <w:t xml:space="preserve"> the database.</w:t>
            </w:r>
          </w:p>
          <w:p w14:paraId="24932746" w14:textId="21A983A8" w:rsidR="69022F7F" w:rsidRPr="00545F29" w:rsidRDefault="3180C8EF" w:rsidP="009B7BC4">
            <w:pPr>
              <w:pStyle w:val="BodyText"/>
              <w:numPr>
                <w:ilvl w:val="0"/>
                <w:numId w:val="20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 xml:space="preserve">The </w:t>
            </w:r>
            <w:r w:rsidR="58D96485" w:rsidRPr="00545F29">
              <w:rPr>
                <w:rFonts w:ascii="Times New Roman" w:hAnsi="Times New Roman" w:cs="Times New Roman"/>
                <w:i w:val="0"/>
                <w:sz w:val="24"/>
                <w:szCs w:val="24"/>
              </w:rPr>
              <w:t>newly added shift does not show up on the schedule page.</w:t>
            </w:r>
          </w:p>
        </w:tc>
      </w:tr>
      <w:tr w:rsidR="69022F7F" w:rsidRPr="00545F29" w14:paraId="109EB87C" w14:textId="77777777" w:rsidTr="79D45E12">
        <w:tc>
          <w:tcPr>
            <w:tcW w:w="2065" w:type="dxa"/>
          </w:tcPr>
          <w:p w14:paraId="4C3F7DED"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Test Steps</w:t>
            </w:r>
          </w:p>
        </w:tc>
        <w:tc>
          <w:tcPr>
            <w:tcW w:w="7285" w:type="dxa"/>
            <w:gridSpan w:val="2"/>
          </w:tcPr>
          <w:p w14:paraId="107FC506" w14:textId="4C44C5FC" w:rsidR="00EB73A4" w:rsidRPr="00545F29" w:rsidRDefault="00EB73A4" w:rsidP="00EB73A4">
            <w:pPr>
              <w:pStyle w:val="BodyText"/>
              <w:numPr>
                <w:ilvl w:val="0"/>
                <w:numId w:val="58"/>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6930538C" w14:textId="1F4FDA3F" w:rsidR="69022F7F" w:rsidRPr="00545F29" w:rsidRDefault="179B982D" w:rsidP="00AC164F">
            <w:pPr>
              <w:pStyle w:val="BodyText"/>
              <w:numPr>
                <w:ilvl w:val="0"/>
                <w:numId w:val="5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“Tech Support” tab on the schedule.</w:t>
            </w:r>
          </w:p>
          <w:p w14:paraId="208D57CA" w14:textId="11E14F61" w:rsidR="69022F7F" w:rsidRPr="00545F29" w:rsidRDefault="179B982D" w:rsidP="00AC164F">
            <w:pPr>
              <w:pStyle w:val="BodyText"/>
              <w:numPr>
                <w:ilvl w:val="0"/>
                <w:numId w:val="5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timeslot for April 19, 2022, at 6:00am.</w:t>
            </w:r>
          </w:p>
          <w:p w14:paraId="03EA970F" w14:textId="056EC6CE" w:rsidR="69022F7F" w:rsidRPr="00545F29" w:rsidRDefault="4AB387A6" w:rsidP="00AC164F">
            <w:pPr>
              <w:pStyle w:val="BodyText"/>
              <w:numPr>
                <w:ilvl w:val="0"/>
                <w:numId w:val="5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Change the “End” input to “04/19/2022 </w:t>
            </w:r>
            <w:r w:rsidR="1AEEF05D" w:rsidRPr="00545F29">
              <w:rPr>
                <w:rFonts w:ascii="Times New Roman" w:hAnsi="Times New Roman" w:cs="Times New Roman"/>
                <w:i w:val="0"/>
                <w:sz w:val="24"/>
                <w:szCs w:val="24"/>
              </w:rPr>
              <w:t>08:30</w:t>
            </w:r>
            <w:r w:rsidR="405017A8" w:rsidRPr="00545F29">
              <w:rPr>
                <w:rFonts w:ascii="Times New Roman" w:hAnsi="Times New Roman" w:cs="Times New Roman"/>
                <w:i w:val="0"/>
                <w:sz w:val="24"/>
                <w:szCs w:val="24"/>
              </w:rPr>
              <w:t xml:space="preserve"> am.”</w:t>
            </w:r>
          </w:p>
          <w:p w14:paraId="2C07BF86" w14:textId="6371E738" w:rsidR="69022F7F" w:rsidRPr="00545F29" w:rsidRDefault="179B982D" w:rsidP="00AC164F">
            <w:pPr>
              <w:pStyle w:val="BodyText"/>
              <w:numPr>
                <w:ilvl w:val="0"/>
                <w:numId w:val="5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In the “Employee” dropdown, select “Dave Smith (Tech Support).”</w:t>
            </w:r>
          </w:p>
          <w:p w14:paraId="15406DB5" w14:textId="25F9F7C1" w:rsidR="69022F7F" w:rsidRPr="00545F29" w:rsidRDefault="179B982D" w:rsidP="00AC164F">
            <w:pPr>
              <w:pStyle w:val="BodyText"/>
              <w:numPr>
                <w:ilvl w:val="0"/>
                <w:numId w:val="5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p>
          <w:p w14:paraId="7AB8416D" w14:textId="31237BFA" w:rsidR="69022F7F" w:rsidRPr="00545F29" w:rsidRDefault="179B982D" w:rsidP="00AC164F">
            <w:pPr>
              <w:pStyle w:val="BodyText"/>
              <w:numPr>
                <w:ilvl w:val="0"/>
                <w:numId w:val="5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69022F7F" w:rsidRPr="00545F29" w14:paraId="6EA9E806" w14:textId="77777777" w:rsidTr="79D45E12">
        <w:tc>
          <w:tcPr>
            <w:tcW w:w="2065" w:type="dxa"/>
          </w:tcPr>
          <w:p w14:paraId="46CA37D8"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48554F7" w14:textId="6A2702D8" w:rsidR="69022F7F" w:rsidRPr="00545F29" w:rsidRDefault="21F6269A" w:rsidP="009B7BC4">
            <w:pPr>
              <w:pStyle w:val="BodyText"/>
              <w:numPr>
                <w:ilvl w:val="0"/>
                <w:numId w:val="20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“Oops... Overlapping shift.”</w:t>
            </w:r>
          </w:p>
          <w:p w14:paraId="70F53F0D" w14:textId="362AB90F" w:rsidR="69022F7F" w:rsidRPr="00545F29" w:rsidRDefault="21F6269A" w:rsidP="009B7BC4">
            <w:pPr>
              <w:pStyle w:val="BodyText"/>
              <w:numPr>
                <w:ilvl w:val="0"/>
                <w:numId w:val="20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window refreshes the schedule page.</w:t>
            </w:r>
          </w:p>
        </w:tc>
      </w:tr>
    </w:tbl>
    <w:p w14:paraId="6B53F18F"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5F259BD0" w14:textId="77777777" w:rsidTr="219C6645">
        <w:tc>
          <w:tcPr>
            <w:tcW w:w="4315" w:type="dxa"/>
            <w:gridSpan w:val="2"/>
            <w:shd w:val="clear" w:color="auto" w:fill="D9D9D9" w:themeFill="background1" w:themeFillShade="D9"/>
          </w:tcPr>
          <w:p w14:paraId="246EA8C5" w14:textId="5A9BC512" w:rsidR="0089405B"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61</w:t>
            </w:r>
          </w:p>
        </w:tc>
        <w:tc>
          <w:tcPr>
            <w:tcW w:w="5035" w:type="dxa"/>
            <w:shd w:val="clear" w:color="auto" w:fill="D9D9D9" w:themeFill="background1" w:themeFillShade="D9"/>
          </w:tcPr>
          <w:p w14:paraId="44EE1A50" w14:textId="7F7C3F77"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Schedule an Employee that is Unavailable</w:t>
            </w:r>
          </w:p>
        </w:tc>
      </w:tr>
      <w:tr w:rsidR="69022F7F" w:rsidRPr="00545F29" w14:paraId="23893131" w14:textId="77777777" w:rsidTr="219C6645">
        <w:tc>
          <w:tcPr>
            <w:tcW w:w="4315" w:type="dxa"/>
            <w:gridSpan w:val="2"/>
            <w:shd w:val="clear" w:color="auto" w:fill="D9D9D9" w:themeFill="background1" w:themeFillShade="D9"/>
          </w:tcPr>
          <w:p w14:paraId="284E2F83"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E66645D"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4058488B" w14:textId="77777777" w:rsidTr="219C6645">
        <w:tc>
          <w:tcPr>
            <w:tcW w:w="4315" w:type="dxa"/>
            <w:gridSpan w:val="2"/>
            <w:shd w:val="clear" w:color="auto" w:fill="D9D9D9" w:themeFill="background1" w:themeFillShade="D9"/>
          </w:tcPr>
          <w:p w14:paraId="052C9ADC" w14:textId="4595FBB5"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01B7FA6" w14:textId="53C085CB"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E829A1"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69022F7F" w:rsidRPr="00545F29" w14:paraId="43CADBB4" w14:textId="77777777" w:rsidTr="219C6645">
        <w:tc>
          <w:tcPr>
            <w:tcW w:w="2065" w:type="dxa"/>
          </w:tcPr>
          <w:p w14:paraId="750EDE7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D1A0148" w14:textId="1855B734" w:rsidR="69022F7F" w:rsidRPr="00545F29" w:rsidRDefault="2820712F"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69022F7F" w:rsidRPr="00545F29" w14:paraId="0FA8E706" w14:textId="77777777" w:rsidTr="219C6645">
        <w:tc>
          <w:tcPr>
            <w:tcW w:w="2065" w:type="dxa"/>
          </w:tcPr>
          <w:p w14:paraId="3FFE6319"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A32C715" w14:textId="370E4E0F" w:rsidR="00DB122D" w:rsidRPr="00545F29" w:rsidRDefault="00DB122D" w:rsidP="009B7BC4">
            <w:pPr>
              <w:pStyle w:val="BodyText"/>
              <w:numPr>
                <w:ilvl w:val="0"/>
                <w:numId w:val="21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DBS-00, DBS-01, DBS-02</w:t>
            </w:r>
          </w:p>
          <w:p w14:paraId="4E761A9A" w14:textId="51F2BF24" w:rsidR="0063385D" w:rsidRPr="00545F29" w:rsidRDefault="0063385D" w:rsidP="009B7BC4">
            <w:pPr>
              <w:pStyle w:val="BodyText"/>
              <w:numPr>
                <w:ilvl w:val="0"/>
                <w:numId w:val="21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signed into account created in DBS-01.</w:t>
            </w:r>
          </w:p>
          <w:p w14:paraId="298876A4" w14:textId="6A88F1EB" w:rsidR="69022F7F" w:rsidRPr="00545F29" w:rsidRDefault="47CB0C2E" w:rsidP="009B7BC4">
            <w:pPr>
              <w:pStyle w:val="BodyText"/>
              <w:numPr>
                <w:ilvl w:val="0"/>
                <w:numId w:val="21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7E4B460F"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45</w:t>
            </w:r>
            <w:r w:rsidR="7E4B460F" w:rsidRPr="00545F29">
              <w:rPr>
                <w:rFonts w:ascii="Times New Roman" w:hAnsi="Times New Roman" w:cs="Times New Roman"/>
                <w:i w:val="0"/>
                <w:sz w:val="24"/>
                <w:szCs w:val="24"/>
              </w:rPr>
              <w:t>.</w:t>
            </w:r>
          </w:p>
          <w:p w14:paraId="6848143E" w14:textId="70129051" w:rsidR="00DB122D" w:rsidRPr="00545F29" w:rsidRDefault="00E829A1" w:rsidP="009B7BC4">
            <w:pPr>
              <w:pStyle w:val="BodyText"/>
              <w:numPr>
                <w:ilvl w:val="0"/>
                <w:numId w:val="21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69022F7F" w:rsidRPr="00545F29" w14:paraId="33E13FB8" w14:textId="77777777" w:rsidTr="219C6645">
        <w:tc>
          <w:tcPr>
            <w:tcW w:w="2065" w:type="dxa"/>
          </w:tcPr>
          <w:p w14:paraId="7D21AB17"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E89ACFB" w14:textId="4032A49F"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shift is added to the </w:t>
            </w:r>
            <w:r w:rsidR="00E829A1" w:rsidRPr="00545F29">
              <w:rPr>
                <w:rFonts w:ascii="Times New Roman" w:hAnsi="Times New Roman" w:cs="Times New Roman"/>
                <w:i w:val="0"/>
                <w:sz w:val="24"/>
                <w:szCs w:val="24"/>
              </w:rPr>
              <w:t xml:space="preserve">“Schedules” collection </w:t>
            </w:r>
            <w:r w:rsidR="00A04822" w:rsidRPr="00545F29">
              <w:rPr>
                <w:rFonts w:ascii="Times New Roman" w:hAnsi="Times New Roman" w:cs="Times New Roman"/>
                <w:i w:val="0"/>
                <w:sz w:val="24"/>
                <w:szCs w:val="24"/>
              </w:rPr>
              <w:t>of</w:t>
            </w:r>
            <w:r w:rsidR="00E829A1" w:rsidRPr="00545F29">
              <w:rPr>
                <w:rFonts w:ascii="Times New Roman" w:hAnsi="Times New Roman" w:cs="Times New Roman"/>
                <w:i w:val="0"/>
                <w:sz w:val="24"/>
                <w:szCs w:val="24"/>
              </w:rPr>
              <w:t xml:space="preserve"> the </w:t>
            </w:r>
            <w:r w:rsidRPr="00545F29">
              <w:rPr>
                <w:rFonts w:ascii="Times New Roman" w:hAnsi="Times New Roman" w:cs="Times New Roman"/>
                <w:i w:val="0"/>
                <w:sz w:val="24"/>
                <w:szCs w:val="24"/>
              </w:rPr>
              <w:t>database.</w:t>
            </w:r>
          </w:p>
        </w:tc>
      </w:tr>
      <w:tr w:rsidR="69022F7F" w:rsidRPr="00545F29" w14:paraId="2C8B4BBE" w14:textId="77777777" w:rsidTr="219C6645">
        <w:tc>
          <w:tcPr>
            <w:tcW w:w="2065" w:type="dxa"/>
          </w:tcPr>
          <w:p w14:paraId="0334567C"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F5E4E6E" w14:textId="056C25FF" w:rsidR="00E829A1" w:rsidRPr="00545F29" w:rsidRDefault="00E829A1" w:rsidP="00E829A1">
            <w:pPr>
              <w:pStyle w:val="BodyText"/>
              <w:numPr>
                <w:ilvl w:val="0"/>
                <w:numId w:val="57"/>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21393010" w14:textId="1B0C24BB" w:rsidR="69022F7F" w:rsidRPr="00545F29" w:rsidRDefault="24FEF6AB" w:rsidP="00AC164F">
            <w:pPr>
              <w:pStyle w:val="BodyText"/>
              <w:numPr>
                <w:ilvl w:val="0"/>
                <w:numId w:val="5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“Tech Support” tab on the schedule.</w:t>
            </w:r>
          </w:p>
          <w:p w14:paraId="35AD24D4" w14:textId="0ABA52A0" w:rsidR="69022F7F" w:rsidRPr="00545F29" w:rsidRDefault="7A26F6B9" w:rsidP="00AC164F">
            <w:pPr>
              <w:pStyle w:val="BodyText"/>
              <w:numPr>
                <w:ilvl w:val="0"/>
                <w:numId w:val="5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timeslot for April 20, 2022, at 2:00pm.</w:t>
            </w:r>
          </w:p>
          <w:p w14:paraId="538B210D" w14:textId="16F4DBA8" w:rsidR="69022F7F" w:rsidRPr="00545F29" w:rsidRDefault="7A26F6B9" w:rsidP="00AC164F">
            <w:pPr>
              <w:pStyle w:val="BodyText"/>
              <w:numPr>
                <w:ilvl w:val="0"/>
                <w:numId w:val="5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In the “Employee” dropdown, select “Dave Smith (Tech Support).”</w:t>
            </w:r>
          </w:p>
          <w:p w14:paraId="4FC0C140" w14:textId="253BD319" w:rsidR="69022F7F" w:rsidRPr="00545F29" w:rsidRDefault="7A26F6B9" w:rsidP="00AC164F">
            <w:pPr>
              <w:pStyle w:val="BodyText"/>
              <w:numPr>
                <w:ilvl w:val="0"/>
                <w:numId w:val="5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p>
          <w:p w14:paraId="6135515D" w14:textId="02729CDC" w:rsidR="69022F7F" w:rsidRPr="00545F29" w:rsidRDefault="7A26F6B9" w:rsidP="00AC164F">
            <w:pPr>
              <w:pStyle w:val="BodyText"/>
              <w:numPr>
                <w:ilvl w:val="0"/>
                <w:numId w:val="5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"Schedule anyway” button.</w:t>
            </w:r>
          </w:p>
          <w:p w14:paraId="21B7D8D7" w14:textId="0D945241" w:rsidR="69022F7F" w:rsidRPr="00545F29" w:rsidRDefault="2AA80C65" w:rsidP="00AC164F">
            <w:pPr>
              <w:pStyle w:val="BodyText"/>
              <w:numPr>
                <w:ilvl w:val="0"/>
                <w:numId w:val="5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Wait 2 seconds for the “Success” message to disappear.</w:t>
            </w:r>
          </w:p>
        </w:tc>
      </w:tr>
      <w:tr w:rsidR="69022F7F" w:rsidRPr="00545F29" w14:paraId="3F8AE160" w14:textId="77777777" w:rsidTr="219C6645">
        <w:tc>
          <w:tcPr>
            <w:tcW w:w="2065" w:type="dxa"/>
          </w:tcPr>
          <w:p w14:paraId="312412F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5F045068" w14:textId="6986660B" w:rsidR="69022F7F" w:rsidRPr="00545F29" w:rsidRDefault="2AA80C65" w:rsidP="009B7BC4">
            <w:pPr>
              <w:pStyle w:val="BodyText"/>
              <w:numPr>
                <w:ilvl w:val="0"/>
                <w:numId w:val="211"/>
              </w:numPr>
              <w:jc w:val="left"/>
              <w:rPr>
                <w:rFonts w:ascii="Times New Roman" w:eastAsiaTheme="minorEastAsia" w:hAnsi="Times New Roman" w:cs="Times New Roman"/>
                <w:i w:val="0"/>
                <w:color w:val="000000" w:themeColor="text1"/>
                <w:sz w:val="24"/>
                <w:szCs w:val="24"/>
              </w:rPr>
            </w:pPr>
            <w:r w:rsidRPr="00545F29">
              <w:rPr>
                <w:rFonts w:ascii="Times New Roman" w:hAnsi="Times New Roman" w:cs="Times New Roman"/>
                <w:i w:val="0"/>
                <w:color w:val="000000" w:themeColor="text1"/>
                <w:sz w:val="24"/>
                <w:szCs w:val="24"/>
              </w:rPr>
              <w:t>An alert that says “Are you sure? Dave Smith is only available on April 20 from 07:00 AM to 12:00 PM.”</w:t>
            </w:r>
          </w:p>
          <w:p w14:paraId="496A2036" w14:textId="01C407AB" w:rsidR="69022F7F" w:rsidRPr="00545F29" w:rsidRDefault="2AA80C65" w:rsidP="009B7BC4">
            <w:pPr>
              <w:pStyle w:val="BodyText"/>
              <w:numPr>
                <w:ilvl w:val="0"/>
                <w:numId w:val="211"/>
              </w:numPr>
              <w:jc w:val="left"/>
              <w:rPr>
                <w:rFonts w:ascii="Times New Roman" w:eastAsiaTheme="minorEastAsia" w:hAnsi="Times New Roman" w:cs="Times New Roman"/>
                <w:i w:val="0"/>
                <w:color w:val="000000" w:themeColor="text1"/>
                <w:sz w:val="24"/>
                <w:szCs w:val="24"/>
              </w:rPr>
            </w:pPr>
            <w:r w:rsidRPr="00545F29">
              <w:rPr>
                <w:rFonts w:ascii="Times New Roman" w:hAnsi="Times New Roman" w:cs="Times New Roman"/>
                <w:i w:val="0"/>
                <w:color w:val="000000" w:themeColor="text1"/>
                <w:sz w:val="24"/>
                <w:szCs w:val="24"/>
              </w:rPr>
              <w:t>An alert that says “Success! Shift has been saved.”</w:t>
            </w:r>
          </w:p>
          <w:p w14:paraId="00AFDD45" w14:textId="07DA74EE" w:rsidR="00F72CCA" w:rsidRPr="00545F29" w:rsidRDefault="2AA80C65" w:rsidP="009B7BC4">
            <w:pPr>
              <w:pStyle w:val="BodyText"/>
              <w:numPr>
                <w:ilvl w:val="0"/>
                <w:numId w:val="211"/>
              </w:numPr>
              <w:jc w:val="left"/>
              <w:rPr>
                <w:ins w:id="72" w:author="{7AA017D9-EB1E-43E0-8496-8F54AE8A23EE}" w:date="2022-04-05T13:18:00Z"/>
                <w:rFonts w:ascii="Times New Roman" w:eastAsiaTheme="minorEastAsia" w:hAnsi="Times New Roman" w:cs="Times New Roman"/>
                <w:i w:val="0"/>
                <w:color w:val="000000" w:themeColor="text1"/>
                <w:sz w:val="24"/>
                <w:szCs w:val="24"/>
              </w:rPr>
            </w:pPr>
            <w:r w:rsidRPr="00545F29">
              <w:rPr>
                <w:rFonts w:ascii="Times New Roman" w:hAnsi="Times New Roman" w:cs="Times New Roman"/>
                <w:i w:val="0"/>
                <w:color w:val="000000" w:themeColor="text1"/>
                <w:sz w:val="24"/>
                <w:szCs w:val="24"/>
              </w:rPr>
              <w:t>The window refreshes the schedule page.</w:t>
            </w:r>
          </w:p>
          <w:p w14:paraId="290C871B" w14:textId="4A760F5A" w:rsidR="69022F7F" w:rsidRPr="00545F29" w:rsidRDefault="2AA80C65" w:rsidP="009B7BC4">
            <w:pPr>
              <w:pStyle w:val="BodyText"/>
              <w:numPr>
                <w:ilvl w:val="0"/>
                <w:numId w:val="211"/>
              </w:numPr>
              <w:jc w:val="left"/>
              <w:rPr>
                <w:rFonts w:ascii="Times New Roman" w:eastAsiaTheme="minorEastAsia" w:hAnsi="Times New Roman" w:cs="Times New Roman"/>
                <w:i w:val="0"/>
                <w:color w:val="000000" w:themeColor="text1"/>
                <w:sz w:val="24"/>
                <w:szCs w:val="24"/>
              </w:rPr>
            </w:pPr>
            <w:r w:rsidRPr="00545F29">
              <w:rPr>
                <w:rFonts w:ascii="Times New Roman" w:hAnsi="Times New Roman" w:cs="Times New Roman"/>
                <w:i w:val="0"/>
                <w:color w:val="000000" w:themeColor="text1"/>
                <w:sz w:val="24"/>
                <w:szCs w:val="24"/>
              </w:rPr>
              <w:t xml:space="preserve">The newly added </w:t>
            </w:r>
            <w:r w:rsidR="22389181" w:rsidRPr="00545F29">
              <w:rPr>
                <w:rFonts w:ascii="Times New Roman" w:hAnsi="Times New Roman" w:cs="Times New Roman"/>
                <w:i w:val="0"/>
                <w:color w:val="000000" w:themeColor="text1"/>
                <w:sz w:val="24"/>
                <w:szCs w:val="24"/>
              </w:rPr>
              <w:t>shift</w:t>
            </w:r>
            <w:r w:rsidRPr="00545F29">
              <w:rPr>
                <w:rFonts w:ascii="Times New Roman" w:hAnsi="Times New Roman" w:cs="Times New Roman"/>
                <w:i w:val="0"/>
                <w:color w:val="000000" w:themeColor="text1"/>
                <w:sz w:val="24"/>
                <w:szCs w:val="24"/>
              </w:rPr>
              <w:t xml:space="preserve"> is shown in the “Tech Support” tab on April 20, 2022.</w:t>
            </w:r>
          </w:p>
        </w:tc>
      </w:tr>
    </w:tbl>
    <w:p w14:paraId="782B4BFB"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2AA80C65" w:rsidRPr="00545F29" w14:paraId="4BC98BDF" w14:textId="77777777" w:rsidTr="79D45E12">
        <w:tc>
          <w:tcPr>
            <w:tcW w:w="4315" w:type="dxa"/>
            <w:gridSpan w:val="2"/>
            <w:shd w:val="clear" w:color="auto" w:fill="D9D9D9" w:themeFill="background1" w:themeFillShade="D9"/>
          </w:tcPr>
          <w:p w14:paraId="65DC3003" w14:textId="2CA1FC2F" w:rsidR="0089405B" w:rsidRPr="00545F29" w:rsidRDefault="7E4B460F"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62</w:t>
            </w:r>
          </w:p>
        </w:tc>
        <w:tc>
          <w:tcPr>
            <w:tcW w:w="5035" w:type="dxa"/>
            <w:shd w:val="clear" w:color="auto" w:fill="D9D9D9" w:themeFill="background1" w:themeFillShade="D9"/>
          </w:tcPr>
          <w:p w14:paraId="68298D4C" w14:textId="57B1BC3E"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Cancel the Schedule for an Employee that is Unavailable</w:t>
            </w:r>
          </w:p>
        </w:tc>
      </w:tr>
      <w:tr w:rsidR="2AA80C65" w:rsidRPr="00545F29" w14:paraId="459023CF" w14:textId="77777777" w:rsidTr="79D45E12">
        <w:tc>
          <w:tcPr>
            <w:tcW w:w="4315" w:type="dxa"/>
            <w:gridSpan w:val="2"/>
            <w:shd w:val="clear" w:color="auto" w:fill="D9D9D9" w:themeFill="background1" w:themeFillShade="D9"/>
          </w:tcPr>
          <w:p w14:paraId="57108F30"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0FA667A"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AA80C65" w:rsidRPr="00545F29" w14:paraId="1CD756A3" w14:textId="77777777" w:rsidTr="79D45E12">
        <w:tc>
          <w:tcPr>
            <w:tcW w:w="4315" w:type="dxa"/>
            <w:gridSpan w:val="2"/>
            <w:shd w:val="clear" w:color="auto" w:fill="D9D9D9" w:themeFill="background1" w:themeFillShade="D9"/>
          </w:tcPr>
          <w:p w14:paraId="4B8FAA79" w14:textId="077C7133"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8A90E20" w14:textId="74D14C57"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63385D"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2AA80C65" w:rsidRPr="00545F29" w14:paraId="136C2161" w14:textId="77777777" w:rsidTr="79D45E12">
        <w:tc>
          <w:tcPr>
            <w:tcW w:w="2065" w:type="dxa"/>
          </w:tcPr>
          <w:p w14:paraId="7CA1E78F"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994C905" w14:textId="1855B734" w:rsidR="5D765709" w:rsidRPr="00545F29" w:rsidRDefault="5D76570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AA80C65" w:rsidRPr="00545F29" w14:paraId="229AB4E1" w14:textId="77777777" w:rsidTr="79D45E12">
        <w:tc>
          <w:tcPr>
            <w:tcW w:w="2065" w:type="dxa"/>
          </w:tcPr>
          <w:p w14:paraId="0585B49B"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2A42993" w14:textId="77777777" w:rsidR="0063385D" w:rsidRPr="00545F29" w:rsidRDefault="0063385D"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DBS-00, DBS-01, DBS-02</w:t>
            </w:r>
          </w:p>
          <w:p w14:paraId="7EDBD214" w14:textId="77777777" w:rsidR="0063385D" w:rsidRPr="00545F29" w:rsidRDefault="0063385D"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signed into account created in DBS-01.</w:t>
            </w:r>
          </w:p>
          <w:p w14:paraId="2B32F4FF" w14:textId="32C42467" w:rsidR="52829CD3" w:rsidRPr="00545F29" w:rsidRDefault="52829CD3"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employee named “Dave Smith” is in the organization with the role “Tech Support.”</w:t>
            </w:r>
          </w:p>
          <w:p w14:paraId="798F461A" w14:textId="41FF47D7" w:rsidR="00FF3937" w:rsidRPr="00545F29" w:rsidRDefault="00FF3937"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Firestore is open in another window.</w:t>
            </w:r>
          </w:p>
          <w:p w14:paraId="54494E5B" w14:textId="2DA2C25C" w:rsidR="7C908A44" w:rsidRPr="00545F29" w:rsidRDefault="47CB0C2E"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7E4B460F"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45</w:t>
            </w:r>
            <w:r w:rsidR="7E4B460F" w:rsidRPr="00545F29">
              <w:rPr>
                <w:rFonts w:ascii="Times New Roman" w:hAnsi="Times New Roman" w:cs="Times New Roman"/>
                <w:i w:val="0"/>
                <w:sz w:val="24"/>
                <w:szCs w:val="24"/>
              </w:rPr>
              <w:t>.</w:t>
            </w:r>
          </w:p>
        </w:tc>
      </w:tr>
      <w:tr w:rsidR="2AA80C65" w:rsidRPr="00545F29" w14:paraId="1CE452F0" w14:textId="77777777" w:rsidTr="79D45E12">
        <w:tc>
          <w:tcPr>
            <w:tcW w:w="2065" w:type="dxa"/>
          </w:tcPr>
          <w:p w14:paraId="28A33FA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EFCC1DA" w14:textId="675EB9EF" w:rsidR="2AA80C65" w:rsidRPr="00545F29" w:rsidRDefault="2AA80C65"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shift is not added to the </w:t>
            </w:r>
            <w:r w:rsidR="00FF3937" w:rsidRPr="00545F29">
              <w:rPr>
                <w:rFonts w:ascii="Times New Roman" w:hAnsi="Times New Roman" w:cs="Times New Roman"/>
                <w:i w:val="0"/>
                <w:sz w:val="24"/>
                <w:szCs w:val="24"/>
              </w:rPr>
              <w:t xml:space="preserve">“Schedules” collection </w:t>
            </w:r>
            <w:r w:rsidR="00A61E3A" w:rsidRPr="00545F29">
              <w:rPr>
                <w:rFonts w:ascii="Times New Roman" w:hAnsi="Times New Roman" w:cs="Times New Roman"/>
                <w:i w:val="0"/>
                <w:sz w:val="24"/>
                <w:szCs w:val="24"/>
              </w:rPr>
              <w:t>of</w:t>
            </w:r>
            <w:r w:rsidR="00FF3937" w:rsidRPr="00545F29">
              <w:rPr>
                <w:rFonts w:ascii="Times New Roman" w:hAnsi="Times New Roman" w:cs="Times New Roman"/>
                <w:i w:val="0"/>
                <w:sz w:val="24"/>
                <w:szCs w:val="24"/>
              </w:rPr>
              <w:t xml:space="preserve"> the </w:t>
            </w:r>
            <w:r w:rsidRPr="00545F29">
              <w:rPr>
                <w:rFonts w:ascii="Times New Roman" w:hAnsi="Times New Roman" w:cs="Times New Roman"/>
                <w:i w:val="0"/>
                <w:sz w:val="24"/>
                <w:szCs w:val="24"/>
              </w:rPr>
              <w:t>database.</w:t>
            </w:r>
          </w:p>
          <w:p w14:paraId="6EAC671F" w14:textId="172DA0B2" w:rsidR="2AA80C65" w:rsidRPr="00545F29" w:rsidRDefault="2AA80C65" w:rsidP="009B7BC4">
            <w:pPr>
              <w:pStyle w:val="BodyText"/>
              <w:numPr>
                <w:ilvl w:val="0"/>
                <w:numId w:val="21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shift does not show up on the schedule page.</w:t>
            </w:r>
          </w:p>
        </w:tc>
      </w:tr>
      <w:tr w:rsidR="2AA80C65" w:rsidRPr="00545F29" w14:paraId="2BDB041E" w14:textId="77777777" w:rsidTr="79D45E12">
        <w:tc>
          <w:tcPr>
            <w:tcW w:w="2065" w:type="dxa"/>
          </w:tcPr>
          <w:p w14:paraId="709A7489"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Test Steps</w:t>
            </w:r>
          </w:p>
        </w:tc>
        <w:tc>
          <w:tcPr>
            <w:tcW w:w="7285" w:type="dxa"/>
            <w:gridSpan w:val="2"/>
          </w:tcPr>
          <w:p w14:paraId="52F0822E" w14:textId="63BD64D2" w:rsidR="00FF3937" w:rsidRPr="00545F29" w:rsidRDefault="00FF3937" w:rsidP="00FF3937">
            <w:pPr>
              <w:pStyle w:val="BodyText"/>
              <w:numPr>
                <w:ilvl w:val="0"/>
                <w:numId w:val="56"/>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w:t>
            </w:r>
            <w:r w:rsidR="00BD4E99" w:rsidRPr="00545F29">
              <w:rPr>
                <w:rFonts w:ascii="Times New Roman" w:hAnsi="Times New Roman" w:cs="Times New Roman"/>
                <w:i w:val="0"/>
                <w:sz w:val="24"/>
                <w:szCs w:val="24"/>
              </w:rPr>
              <w:t>e</w:t>
            </w:r>
            <w:r w:rsidRPr="00545F29">
              <w:rPr>
                <w:rFonts w:ascii="Times New Roman" w:hAnsi="Times New Roman" w:cs="Times New Roman"/>
                <w:i w:val="0"/>
                <w:sz w:val="24"/>
                <w:szCs w:val="24"/>
              </w:rPr>
              <w:t>” page by clicking the “Schedule” tab in the sidebar.</w:t>
            </w:r>
          </w:p>
          <w:p w14:paraId="7263796A" w14:textId="66E74638" w:rsidR="24FEF6AB" w:rsidRPr="00545F29" w:rsidRDefault="24FEF6AB" w:rsidP="00AC164F">
            <w:pPr>
              <w:pStyle w:val="BodyText"/>
              <w:numPr>
                <w:ilvl w:val="0"/>
                <w:numId w:val="5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“Tech Support” tab on the schedule.</w:t>
            </w:r>
          </w:p>
          <w:p w14:paraId="5441791C" w14:textId="5DC741D3" w:rsidR="24FEF6AB" w:rsidRPr="00545F29" w:rsidRDefault="7A26F6B9" w:rsidP="00AC164F">
            <w:pPr>
              <w:pStyle w:val="BodyText"/>
              <w:numPr>
                <w:ilvl w:val="0"/>
                <w:numId w:val="5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timeslot for April 20, 2022, at 4:00am.</w:t>
            </w:r>
          </w:p>
          <w:p w14:paraId="6FCF7275" w14:textId="02898E43" w:rsidR="24FEF6AB" w:rsidRPr="00545F29" w:rsidRDefault="7A26F6B9" w:rsidP="00AC164F">
            <w:pPr>
              <w:pStyle w:val="BodyText"/>
              <w:numPr>
                <w:ilvl w:val="0"/>
                <w:numId w:val="5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In the “Employee” dropdown, select “Dave Smith (Tech Support).”</w:t>
            </w:r>
          </w:p>
          <w:p w14:paraId="7E089DBB" w14:textId="4B3B3C21" w:rsidR="24FEF6AB" w:rsidRPr="00545F29" w:rsidRDefault="7A26F6B9" w:rsidP="00AC164F">
            <w:pPr>
              <w:pStyle w:val="BodyText"/>
              <w:numPr>
                <w:ilvl w:val="0"/>
                <w:numId w:val="5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p>
          <w:p w14:paraId="25039356" w14:textId="73F56AAD" w:rsidR="24FEF6AB" w:rsidRPr="00545F29" w:rsidRDefault="7A26F6B9" w:rsidP="00AC164F">
            <w:pPr>
              <w:pStyle w:val="BodyText"/>
              <w:numPr>
                <w:ilvl w:val="0"/>
                <w:numId w:val="5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"Cancel” button.</w:t>
            </w:r>
          </w:p>
        </w:tc>
      </w:tr>
      <w:tr w:rsidR="2AA80C65" w:rsidRPr="00545F29" w14:paraId="41ADADB8" w14:textId="77777777" w:rsidTr="79D45E12">
        <w:tc>
          <w:tcPr>
            <w:tcW w:w="2065" w:type="dxa"/>
          </w:tcPr>
          <w:p w14:paraId="0A41B09E"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4EF5DB8" w14:textId="47435340" w:rsidR="2AA80C65" w:rsidRPr="00545F29" w:rsidRDefault="2AA80C65" w:rsidP="009B7BC4">
            <w:pPr>
              <w:pStyle w:val="BodyText"/>
              <w:numPr>
                <w:ilvl w:val="0"/>
                <w:numId w:val="21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“Are you sure? Dave Smith is only available on April 20 from 07:00 AM to 12:00 PM.”</w:t>
            </w:r>
          </w:p>
          <w:p w14:paraId="2863A0BE" w14:textId="3E9CBF0A" w:rsidR="2AA80C65" w:rsidRPr="00545F29" w:rsidRDefault="2AA80C65" w:rsidP="009B7BC4">
            <w:pPr>
              <w:pStyle w:val="BodyText"/>
              <w:numPr>
                <w:ilvl w:val="0"/>
                <w:numId w:val="21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window refreshes the schedule page.</w:t>
            </w:r>
          </w:p>
        </w:tc>
      </w:tr>
    </w:tbl>
    <w:p w14:paraId="06C9A67B" w14:textId="4844A57D" w:rsidR="2AA80C65" w:rsidRPr="00545F29" w:rsidRDefault="2AA80C65"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4F9E1229" w:rsidRPr="00545F29" w14:paraId="73046D2A" w14:textId="77777777" w:rsidTr="219C6645">
        <w:tc>
          <w:tcPr>
            <w:tcW w:w="4315" w:type="dxa"/>
            <w:gridSpan w:val="2"/>
            <w:shd w:val="clear" w:color="auto" w:fill="D9D9D9" w:themeFill="background1" w:themeFillShade="D9"/>
          </w:tcPr>
          <w:p w14:paraId="767327DA" w14:textId="414F0AB4" w:rsidR="61FCF439" w:rsidRPr="00545F29" w:rsidRDefault="341F7390"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63</w:t>
            </w:r>
          </w:p>
        </w:tc>
        <w:tc>
          <w:tcPr>
            <w:tcW w:w="5035" w:type="dxa"/>
            <w:shd w:val="clear" w:color="auto" w:fill="D9D9D9" w:themeFill="background1" w:themeFillShade="D9"/>
          </w:tcPr>
          <w:p w14:paraId="4957030F" w14:textId="3A45F7F7" w:rsidR="61FCF439" w:rsidRPr="00545F29" w:rsidRDefault="61FCF43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Schedule Two Employees for the Same Time</w:t>
            </w:r>
          </w:p>
        </w:tc>
      </w:tr>
      <w:tr w:rsidR="4F9E1229" w:rsidRPr="00545F29" w14:paraId="272EAA56" w14:textId="77777777" w:rsidTr="219C6645">
        <w:tc>
          <w:tcPr>
            <w:tcW w:w="4315" w:type="dxa"/>
            <w:gridSpan w:val="2"/>
            <w:shd w:val="clear" w:color="auto" w:fill="D9D9D9" w:themeFill="background1" w:themeFillShade="D9"/>
          </w:tcPr>
          <w:p w14:paraId="5BF162A7" w14:textId="62C9ED85" w:rsidR="61FCF439" w:rsidRPr="00545F29" w:rsidRDefault="61FCF43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4F915E2" w14:textId="5E46E364" w:rsidR="61FCF439" w:rsidRPr="00545F29" w:rsidRDefault="61FCF439"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4F9E1229" w:rsidRPr="00545F29" w14:paraId="39D9450E" w14:textId="77777777" w:rsidTr="219C6645">
        <w:tc>
          <w:tcPr>
            <w:tcW w:w="4315" w:type="dxa"/>
            <w:gridSpan w:val="2"/>
            <w:shd w:val="clear" w:color="auto" w:fill="D9D9D9" w:themeFill="background1" w:themeFillShade="D9"/>
          </w:tcPr>
          <w:p w14:paraId="25D0C8BE" w14:textId="2777CAC3" w:rsidR="61FCF439" w:rsidRPr="00545F29" w:rsidRDefault="61FCF43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EC0F7EE" w14:textId="170516E4" w:rsidR="61FCF439" w:rsidRPr="00545F29" w:rsidRDefault="61FCF439"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63385D"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4F9E1229" w:rsidRPr="00545F29" w14:paraId="37547D02" w14:textId="77777777" w:rsidTr="219C6645">
        <w:tc>
          <w:tcPr>
            <w:tcW w:w="2065" w:type="dxa"/>
          </w:tcPr>
          <w:p w14:paraId="18BB5A0E" w14:textId="77777777" w:rsidR="61FCF439" w:rsidRPr="00545F29" w:rsidRDefault="61FCF43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6E4DEB9" w14:textId="23C87A2C" w:rsidR="2BDF2B44" w:rsidRPr="00545F29" w:rsidRDefault="2BDF2B44"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4F9E1229" w:rsidRPr="00545F29" w14:paraId="3317134A" w14:textId="77777777" w:rsidTr="219C6645">
        <w:tc>
          <w:tcPr>
            <w:tcW w:w="2065" w:type="dxa"/>
          </w:tcPr>
          <w:p w14:paraId="704E660C" w14:textId="77777777" w:rsidR="61FCF439" w:rsidRPr="00545F29" w:rsidRDefault="61FCF43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9B191DC" w14:textId="77777777" w:rsidR="0063385D" w:rsidRPr="00545F29" w:rsidRDefault="0063385D" w:rsidP="009B7BC4">
            <w:pPr>
              <w:pStyle w:val="BodyText"/>
              <w:numPr>
                <w:ilvl w:val="0"/>
                <w:numId w:val="21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DBS-00, DBS-01, DBS-02</w:t>
            </w:r>
          </w:p>
          <w:p w14:paraId="3C357CE3" w14:textId="77777777" w:rsidR="0063385D" w:rsidRPr="00545F29" w:rsidRDefault="0063385D" w:rsidP="009B7BC4">
            <w:pPr>
              <w:pStyle w:val="BodyText"/>
              <w:numPr>
                <w:ilvl w:val="0"/>
                <w:numId w:val="21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signed into account created in DBS-01.</w:t>
            </w:r>
          </w:p>
          <w:p w14:paraId="30EBD0D7" w14:textId="674DA055" w:rsidR="2BDF2B44" w:rsidRPr="00545F29" w:rsidRDefault="565B659A" w:rsidP="009B7BC4">
            <w:pPr>
              <w:pStyle w:val="BodyText"/>
              <w:numPr>
                <w:ilvl w:val="0"/>
                <w:numId w:val="21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r w:rsidRPr="00545F29">
              <w:rPr>
                <w:rFonts w:ascii="Times New Roman" w:hAnsi="Times New Roman" w:cs="Times New Roman"/>
                <w:i w:val="0"/>
                <w:sz w:val="24"/>
                <w:szCs w:val="24"/>
              </w:rPr>
              <w:t>.</w:t>
            </w:r>
          </w:p>
          <w:p w14:paraId="4C590D2A" w14:textId="77777777" w:rsidR="2BDF2B44" w:rsidRPr="00545F29" w:rsidRDefault="6F70E38F" w:rsidP="009B7BC4">
            <w:pPr>
              <w:pStyle w:val="BodyText"/>
              <w:numPr>
                <w:ilvl w:val="0"/>
                <w:numId w:val="21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employee named “Michael Thomas” is in the organization with the role “Tech Support.”</w:t>
            </w:r>
          </w:p>
          <w:p w14:paraId="711B3E3D" w14:textId="31BBE6D4" w:rsidR="2BDF2B44" w:rsidRPr="00545F29" w:rsidRDefault="0063385D" w:rsidP="009B7BC4">
            <w:pPr>
              <w:pStyle w:val="BodyText"/>
              <w:numPr>
                <w:ilvl w:val="0"/>
                <w:numId w:val="21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4F9E1229" w:rsidRPr="00545F29" w14:paraId="282F7E59" w14:textId="77777777" w:rsidTr="219C6645">
        <w:tc>
          <w:tcPr>
            <w:tcW w:w="2065" w:type="dxa"/>
          </w:tcPr>
          <w:p w14:paraId="4CD97580" w14:textId="77777777" w:rsidR="61FCF439" w:rsidRPr="00545F29" w:rsidRDefault="61FCF43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7181966" w14:textId="3A42C29B" w:rsidR="4F9E1229" w:rsidRPr="00545F29" w:rsidRDefault="4F9E122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shift is added to</w:t>
            </w:r>
            <w:r w:rsidR="2BDF2B44" w:rsidRPr="00545F29">
              <w:rPr>
                <w:rFonts w:ascii="Times New Roman" w:hAnsi="Times New Roman" w:cs="Times New Roman"/>
                <w:i w:val="0"/>
                <w:sz w:val="24"/>
                <w:szCs w:val="24"/>
              </w:rPr>
              <w:t xml:space="preserve"> the </w:t>
            </w:r>
            <w:r w:rsidR="0063385D" w:rsidRPr="00545F29">
              <w:rPr>
                <w:rFonts w:ascii="Times New Roman" w:hAnsi="Times New Roman" w:cs="Times New Roman"/>
                <w:i w:val="0"/>
                <w:sz w:val="24"/>
                <w:szCs w:val="24"/>
              </w:rPr>
              <w:t xml:space="preserve">“Schedules” collection </w:t>
            </w:r>
            <w:r w:rsidR="00A61E3A" w:rsidRPr="00545F29">
              <w:rPr>
                <w:rFonts w:ascii="Times New Roman" w:hAnsi="Times New Roman" w:cs="Times New Roman"/>
                <w:i w:val="0"/>
                <w:sz w:val="24"/>
                <w:szCs w:val="24"/>
              </w:rPr>
              <w:t>of</w:t>
            </w:r>
            <w:r w:rsidR="0063385D" w:rsidRPr="00545F29">
              <w:rPr>
                <w:rFonts w:ascii="Times New Roman" w:hAnsi="Times New Roman" w:cs="Times New Roman"/>
                <w:i w:val="0"/>
                <w:sz w:val="24"/>
                <w:szCs w:val="24"/>
              </w:rPr>
              <w:t xml:space="preserve"> the </w:t>
            </w:r>
            <w:r w:rsidR="2BDF2B44" w:rsidRPr="00545F29">
              <w:rPr>
                <w:rFonts w:ascii="Times New Roman" w:hAnsi="Times New Roman" w:cs="Times New Roman"/>
                <w:i w:val="0"/>
                <w:sz w:val="24"/>
                <w:szCs w:val="24"/>
              </w:rPr>
              <w:t>database.</w:t>
            </w:r>
          </w:p>
        </w:tc>
      </w:tr>
      <w:tr w:rsidR="4F9E1229" w:rsidRPr="00545F29" w14:paraId="53AC3E5C" w14:textId="77777777" w:rsidTr="219C6645">
        <w:tc>
          <w:tcPr>
            <w:tcW w:w="2065" w:type="dxa"/>
          </w:tcPr>
          <w:p w14:paraId="5FA4F8B9" w14:textId="77777777" w:rsidR="61FCF439" w:rsidRPr="00545F29" w:rsidRDefault="61FCF43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94BEEBD" w14:textId="6986B105" w:rsidR="0063385D" w:rsidRPr="00545F29" w:rsidRDefault="0063385D" w:rsidP="0063385D">
            <w:pPr>
              <w:pStyle w:val="BodyText"/>
              <w:numPr>
                <w:ilvl w:val="0"/>
                <w:numId w:val="55"/>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5232AE4A" w14:textId="666AD037" w:rsidR="033123E6" w:rsidRPr="00545F29" w:rsidRDefault="033123E6" w:rsidP="00AC164F">
            <w:pPr>
              <w:pStyle w:val="BodyText"/>
              <w:numPr>
                <w:ilvl w:val="0"/>
                <w:numId w:val="5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“Tech Support” tab on the schedule.</w:t>
            </w:r>
          </w:p>
          <w:p w14:paraId="38809CAD" w14:textId="2B2B026C" w:rsidR="033123E6" w:rsidRPr="00545F29" w:rsidRDefault="4B479E93" w:rsidP="00AC164F">
            <w:pPr>
              <w:pStyle w:val="BodyText"/>
              <w:numPr>
                <w:ilvl w:val="0"/>
                <w:numId w:val="5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Click on the timeslot for April 20, 2022, at 8:00am.</w:t>
            </w:r>
          </w:p>
          <w:p w14:paraId="589E286D" w14:textId="6517E9AB" w:rsidR="033123E6" w:rsidRPr="00545F29" w:rsidRDefault="4B479E93" w:rsidP="00AC164F">
            <w:pPr>
              <w:pStyle w:val="BodyText"/>
              <w:numPr>
                <w:ilvl w:val="0"/>
                <w:numId w:val="5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In the “Employee” dropdown, select “Michael Thomas (Tech Support).”</w:t>
            </w:r>
          </w:p>
          <w:p w14:paraId="2BF9D5AF" w14:textId="1EEE3699" w:rsidR="033123E6" w:rsidRPr="00545F29" w:rsidRDefault="4B479E93" w:rsidP="00AC164F">
            <w:pPr>
              <w:pStyle w:val="BodyText"/>
              <w:numPr>
                <w:ilvl w:val="0"/>
                <w:numId w:val="5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"Schedule anyway” button.</w:t>
            </w:r>
          </w:p>
          <w:p w14:paraId="5B5F2EF2" w14:textId="35DD2D4B" w:rsidR="2BDF2B44" w:rsidRPr="00545F29" w:rsidRDefault="183763FC" w:rsidP="00AC164F">
            <w:pPr>
              <w:pStyle w:val="BodyText"/>
              <w:numPr>
                <w:ilvl w:val="0"/>
                <w:numId w:val="5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Wait 2 seconds for the “Success” message to disappear.</w:t>
            </w:r>
          </w:p>
        </w:tc>
      </w:tr>
      <w:tr w:rsidR="4F9E1229" w:rsidRPr="00545F29" w14:paraId="00DD1053" w14:textId="77777777" w:rsidTr="219C6645">
        <w:tc>
          <w:tcPr>
            <w:tcW w:w="2065" w:type="dxa"/>
          </w:tcPr>
          <w:p w14:paraId="1C7CE4ED" w14:textId="77777777" w:rsidR="61FCF439" w:rsidRPr="00545F29" w:rsidRDefault="61FCF439"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79939273" w14:textId="2F86200F" w:rsidR="2BDF2B44" w:rsidRPr="00545F29" w:rsidRDefault="2BDF2B44" w:rsidP="009B7BC4">
            <w:pPr>
              <w:pStyle w:val="BodyText"/>
              <w:numPr>
                <w:ilvl w:val="0"/>
                <w:numId w:val="21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“Are you sure? Michael Thomas does not have any availabilities set for this date.”</w:t>
            </w:r>
          </w:p>
          <w:p w14:paraId="7C2286DF" w14:textId="31EB3A65" w:rsidR="2BDF2B44" w:rsidRPr="00545F29" w:rsidRDefault="2BDF2B44" w:rsidP="009B7BC4">
            <w:pPr>
              <w:pStyle w:val="BodyText"/>
              <w:numPr>
                <w:ilvl w:val="0"/>
                <w:numId w:val="21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“Success! Shift has been saved.”</w:t>
            </w:r>
          </w:p>
          <w:p w14:paraId="4336F50C" w14:textId="2DBDB250" w:rsidR="2BDF2B44" w:rsidRPr="00545F29" w:rsidRDefault="2BDF2B44" w:rsidP="009B7BC4">
            <w:pPr>
              <w:pStyle w:val="BodyText"/>
              <w:numPr>
                <w:ilvl w:val="0"/>
                <w:numId w:val="21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window refreshes the schedule page.</w:t>
            </w:r>
          </w:p>
          <w:p w14:paraId="3C3684E1" w14:textId="7E1E07FE" w:rsidR="2BDF2B44" w:rsidRPr="00545F29" w:rsidRDefault="183763FC" w:rsidP="009B7BC4">
            <w:pPr>
              <w:pStyle w:val="BodyText"/>
              <w:numPr>
                <w:ilvl w:val="0"/>
                <w:numId w:val="21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newly added </w:t>
            </w:r>
            <w:r w:rsidR="55FBE2BA" w:rsidRPr="00545F29">
              <w:rPr>
                <w:rFonts w:ascii="Times New Roman" w:hAnsi="Times New Roman" w:cs="Times New Roman"/>
                <w:i w:val="0"/>
                <w:sz w:val="24"/>
                <w:szCs w:val="24"/>
              </w:rPr>
              <w:t>shift</w:t>
            </w:r>
            <w:r w:rsidRPr="00545F29">
              <w:rPr>
                <w:rFonts w:ascii="Times New Roman" w:hAnsi="Times New Roman" w:cs="Times New Roman"/>
                <w:i w:val="0"/>
                <w:sz w:val="24"/>
                <w:szCs w:val="24"/>
              </w:rPr>
              <w:t xml:space="preserve"> is shown in the “Tech Support” tab on April 20, 2022.</w:t>
            </w:r>
          </w:p>
        </w:tc>
      </w:tr>
    </w:tbl>
    <w:p w14:paraId="52EC351F" w14:textId="3C198FF6" w:rsidR="4F9E1229" w:rsidRPr="00545F29" w:rsidRDefault="4F9E1229"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0AD8BCD1" w14:textId="77777777" w:rsidTr="219C6645">
        <w:tc>
          <w:tcPr>
            <w:tcW w:w="4315" w:type="dxa"/>
            <w:gridSpan w:val="2"/>
            <w:shd w:val="clear" w:color="auto" w:fill="D9D9D9" w:themeFill="background1" w:themeFillShade="D9"/>
          </w:tcPr>
          <w:p w14:paraId="0D78EDEC" w14:textId="3C055A30"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64</w:t>
            </w:r>
          </w:p>
        </w:tc>
        <w:tc>
          <w:tcPr>
            <w:tcW w:w="5035" w:type="dxa"/>
            <w:shd w:val="clear" w:color="auto" w:fill="D9D9D9" w:themeFill="background1" w:themeFillShade="D9"/>
          </w:tcPr>
          <w:p w14:paraId="2EF10299" w14:textId="5CFE71F5" w:rsidR="0089405B" w:rsidRPr="00545F29" w:rsidRDefault="6E83063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Edit Shift to a Past Date</w:t>
            </w:r>
          </w:p>
        </w:tc>
      </w:tr>
      <w:tr w:rsidR="69022F7F" w:rsidRPr="00545F29" w14:paraId="59625C98" w14:textId="77777777" w:rsidTr="219C6645">
        <w:tc>
          <w:tcPr>
            <w:tcW w:w="4315" w:type="dxa"/>
            <w:gridSpan w:val="2"/>
            <w:shd w:val="clear" w:color="auto" w:fill="D9D9D9" w:themeFill="background1" w:themeFillShade="D9"/>
          </w:tcPr>
          <w:p w14:paraId="524821F7"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5C5E771"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093B01D3" w14:textId="77777777" w:rsidTr="219C6645">
        <w:tc>
          <w:tcPr>
            <w:tcW w:w="4315" w:type="dxa"/>
            <w:gridSpan w:val="2"/>
            <w:shd w:val="clear" w:color="auto" w:fill="D9D9D9" w:themeFill="background1" w:themeFillShade="D9"/>
          </w:tcPr>
          <w:p w14:paraId="05FAA9BF" w14:textId="28F3501B"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D0554AE" w14:textId="07867AE8"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63385D"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69022F7F" w:rsidRPr="00545F29" w14:paraId="109AD017" w14:textId="77777777" w:rsidTr="219C6645">
        <w:tc>
          <w:tcPr>
            <w:tcW w:w="2065" w:type="dxa"/>
          </w:tcPr>
          <w:p w14:paraId="76FCE7E3"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131E41E" w14:textId="358DBBC9"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69022F7F" w:rsidRPr="00545F29" w14:paraId="402B00C6" w14:textId="77777777" w:rsidTr="219C6645">
        <w:tc>
          <w:tcPr>
            <w:tcW w:w="2065" w:type="dxa"/>
          </w:tcPr>
          <w:p w14:paraId="4D4F2D3A"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1A5423E" w14:textId="5F25A252" w:rsidR="0063385D" w:rsidRPr="00545F29" w:rsidRDefault="00DA5445" w:rsidP="009B7BC4">
            <w:pPr>
              <w:pStyle w:val="BodyText"/>
              <w:numPr>
                <w:ilvl w:val="0"/>
                <w:numId w:val="26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DBS-00, </w:t>
            </w:r>
            <w:r w:rsidR="0063385D" w:rsidRPr="00545F29">
              <w:rPr>
                <w:rFonts w:ascii="Times New Roman" w:hAnsi="Times New Roman" w:cs="Times New Roman"/>
                <w:i w:val="0"/>
                <w:sz w:val="24"/>
                <w:szCs w:val="24"/>
              </w:rPr>
              <w:t>DBS-01</w:t>
            </w:r>
            <w:r w:rsidRPr="00545F29">
              <w:rPr>
                <w:rFonts w:ascii="Times New Roman" w:hAnsi="Times New Roman" w:cs="Times New Roman"/>
                <w:i w:val="0"/>
                <w:sz w:val="24"/>
                <w:szCs w:val="24"/>
              </w:rPr>
              <w:t xml:space="preserve"> and</w:t>
            </w:r>
            <w:r w:rsidR="0063385D" w:rsidRPr="00545F29">
              <w:rPr>
                <w:rFonts w:ascii="Times New Roman" w:hAnsi="Times New Roman" w:cs="Times New Roman"/>
                <w:i w:val="0"/>
                <w:sz w:val="24"/>
                <w:szCs w:val="24"/>
              </w:rPr>
              <w:t xml:space="preserve"> DBS-02</w:t>
            </w:r>
          </w:p>
          <w:p w14:paraId="3BEAFEAB" w14:textId="77777777" w:rsidR="0063385D" w:rsidRPr="00545F29" w:rsidRDefault="0063385D" w:rsidP="009B7BC4">
            <w:pPr>
              <w:pStyle w:val="BodyText"/>
              <w:numPr>
                <w:ilvl w:val="0"/>
                <w:numId w:val="26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signed into account created in DBS-01.</w:t>
            </w:r>
          </w:p>
          <w:p w14:paraId="1ADC6716" w14:textId="77777777" w:rsidR="69022F7F" w:rsidRPr="00545F29" w:rsidRDefault="219C6645" w:rsidP="009B7BC4">
            <w:pPr>
              <w:pStyle w:val="BodyText"/>
              <w:numPr>
                <w:ilvl w:val="0"/>
                <w:numId w:val="26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r w:rsidRPr="00545F29">
              <w:rPr>
                <w:rFonts w:ascii="Times New Roman" w:hAnsi="Times New Roman" w:cs="Times New Roman"/>
                <w:i w:val="0"/>
                <w:sz w:val="24"/>
                <w:szCs w:val="24"/>
              </w:rPr>
              <w:t>.</w:t>
            </w:r>
          </w:p>
          <w:p w14:paraId="534BC4E3" w14:textId="11D1DF56" w:rsidR="69022F7F" w:rsidRPr="00545F29" w:rsidRDefault="0063385D" w:rsidP="009B7BC4">
            <w:pPr>
              <w:pStyle w:val="BodyText"/>
              <w:numPr>
                <w:ilvl w:val="0"/>
                <w:numId w:val="266"/>
              </w:numPr>
              <w:jc w:val="left"/>
              <w:rPr>
                <w:rFonts w:ascii="Times New Roman" w:hAnsi="Times New Roman" w:cs="Times New Roman"/>
                <w:sz w:val="24"/>
                <w:szCs w:val="24"/>
              </w:rPr>
            </w:pPr>
            <w:r w:rsidRPr="00545F29">
              <w:rPr>
                <w:rFonts w:ascii="Times New Roman" w:hAnsi="Times New Roman" w:cs="Times New Roman"/>
                <w:i w:val="0"/>
                <w:sz w:val="24"/>
                <w:szCs w:val="24"/>
              </w:rPr>
              <w:t>Firestore is open in another window.</w:t>
            </w:r>
          </w:p>
        </w:tc>
      </w:tr>
      <w:tr w:rsidR="69022F7F" w:rsidRPr="00545F29" w14:paraId="1241CB6E" w14:textId="77777777" w:rsidTr="219C6645">
        <w:tc>
          <w:tcPr>
            <w:tcW w:w="2065" w:type="dxa"/>
          </w:tcPr>
          <w:p w14:paraId="6D047CD9"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D1F5358" w14:textId="6925015A" w:rsidR="69022F7F" w:rsidRPr="00545F29" w:rsidRDefault="2AA80C65" w:rsidP="009B7BC4">
            <w:pPr>
              <w:pStyle w:val="BodyText"/>
              <w:numPr>
                <w:ilvl w:val="0"/>
                <w:numId w:val="21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shift is not updated in the </w:t>
            </w:r>
            <w:r w:rsidR="0063385D" w:rsidRPr="00545F29">
              <w:rPr>
                <w:rFonts w:ascii="Times New Roman" w:hAnsi="Times New Roman" w:cs="Times New Roman"/>
                <w:i w:val="0"/>
                <w:sz w:val="24"/>
                <w:szCs w:val="24"/>
              </w:rPr>
              <w:t xml:space="preserve">“Schedules” collection </w:t>
            </w:r>
            <w:r w:rsidR="00DA5445" w:rsidRPr="00545F29">
              <w:rPr>
                <w:rFonts w:ascii="Times New Roman" w:hAnsi="Times New Roman" w:cs="Times New Roman"/>
                <w:i w:val="0"/>
                <w:sz w:val="24"/>
                <w:szCs w:val="24"/>
              </w:rPr>
              <w:t>of</w:t>
            </w:r>
            <w:r w:rsidR="0063385D" w:rsidRPr="00545F29">
              <w:rPr>
                <w:rFonts w:ascii="Times New Roman" w:hAnsi="Times New Roman" w:cs="Times New Roman"/>
                <w:i w:val="0"/>
                <w:sz w:val="24"/>
                <w:szCs w:val="24"/>
              </w:rPr>
              <w:t xml:space="preserve"> the </w:t>
            </w:r>
            <w:r w:rsidRPr="00545F29">
              <w:rPr>
                <w:rFonts w:ascii="Times New Roman" w:hAnsi="Times New Roman" w:cs="Times New Roman"/>
                <w:i w:val="0"/>
                <w:sz w:val="24"/>
                <w:szCs w:val="24"/>
              </w:rPr>
              <w:t>database.</w:t>
            </w:r>
          </w:p>
          <w:p w14:paraId="215E1EA9" w14:textId="3510D406" w:rsidR="69022F7F" w:rsidRPr="00545F29" w:rsidRDefault="2AA80C65" w:rsidP="009B7BC4">
            <w:pPr>
              <w:pStyle w:val="BodyText"/>
              <w:numPr>
                <w:ilvl w:val="0"/>
                <w:numId w:val="21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There are no changes to the existing shift on the schedule.</w:t>
            </w:r>
          </w:p>
        </w:tc>
      </w:tr>
      <w:tr w:rsidR="69022F7F" w:rsidRPr="00545F29" w14:paraId="576B67CC" w14:textId="77777777" w:rsidTr="219C6645">
        <w:tc>
          <w:tcPr>
            <w:tcW w:w="2065" w:type="dxa"/>
          </w:tcPr>
          <w:p w14:paraId="5C9FE6EF"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06AD649" w14:textId="14BBEDCE" w:rsidR="0063385D" w:rsidRPr="00545F29" w:rsidRDefault="0063385D" w:rsidP="0063385D">
            <w:pPr>
              <w:pStyle w:val="BodyText"/>
              <w:numPr>
                <w:ilvl w:val="0"/>
                <w:numId w:val="54"/>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3DE2F140" w14:textId="07AD13E5" w:rsidR="69022F7F" w:rsidRPr="00545F29" w:rsidRDefault="42EC7AB1"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Click on the existing shift for April 20, 2022, from 8:00am to 9:00am.</w:t>
            </w:r>
          </w:p>
          <w:p w14:paraId="4AD24302" w14:textId="65AB7B04" w:rsidR="69022F7F" w:rsidRPr="00545F29" w:rsidRDefault="42EC7AB1"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the “Edit” </w:t>
            </w:r>
            <w:r w:rsidR="60433B3E" w:rsidRPr="00545F29">
              <w:rPr>
                <w:rFonts w:ascii="Times New Roman" w:hAnsi="Times New Roman" w:cs="Times New Roman"/>
                <w:i w:val="0"/>
                <w:sz w:val="24"/>
                <w:szCs w:val="24"/>
              </w:rPr>
              <w:t>icon in the top right of the pop-up window.</w:t>
            </w:r>
          </w:p>
          <w:p w14:paraId="790A61E0" w14:textId="1BF4F616" w:rsidR="69022F7F" w:rsidRPr="00545F29" w:rsidRDefault="60433B3E"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Change the “Start” input to “03/31/2022 </w:t>
            </w:r>
            <w:r w:rsidR="477B7E19" w:rsidRPr="00545F29">
              <w:rPr>
                <w:rFonts w:ascii="Times New Roman" w:hAnsi="Times New Roman" w:cs="Times New Roman"/>
                <w:i w:val="0"/>
                <w:sz w:val="24"/>
                <w:szCs w:val="24"/>
              </w:rPr>
              <w:t>08</w:t>
            </w:r>
            <w:r w:rsidR="160BE23B" w:rsidRPr="00545F29">
              <w:rPr>
                <w:rFonts w:ascii="Times New Roman" w:hAnsi="Times New Roman" w:cs="Times New Roman"/>
                <w:i w:val="0"/>
                <w:sz w:val="24"/>
                <w:szCs w:val="24"/>
              </w:rPr>
              <w:t>:00</w:t>
            </w:r>
            <w:r w:rsidR="6A6CC219" w:rsidRPr="00545F29">
              <w:rPr>
                <w:rFonts w:ascii="Times New Roman" w:hAnsi="Times New Roman" w:cs="Times New Roman"/>
                <w:i w:val="0"/>
                <w:sz w:val="24"/>
                <w:szCs w:val="24"/>
              </w:rPr>
              <w:t xml:space="preserve"> am.”</w:t>
            </w:r>
          </w:p>
          <w:p w14:paraId="1717B1E6" w14:textId="6CCCF399" w:rsidR="69022F7F" w:rsidRPr="00545F29" w:rsidRDefault="4B17A145"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the “End” input to “03/31/</w:t>
            </w:r>
            <w:r w:rsidR="5743848A" w:rsidRPr="00545F29">
              <w:rPr>
                <w:rFonts w:ascii="Times New Roman" w:hAnsi="Times New Roman" w:cs="Times New Roman"/>
                <w:i w:val="0"/>
                <w:sz w:val="24"/>
                <w:szCs w:val="24"/>
              </w:rPr>
              <w:t>2022 09:00 am.”</w:t>
            </w:r>
          </w:p>
          <w:p w14:paraId="4A54246E" w14:textId="12AE8FBA" w:rsidR="69022F7F" w:rsidRPr="00545F29" w:rsidRDefault="47FD3D91"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p>
          <w:p w14:paraId="727BE292" w14:textId="50B158D6" w:rsidR="69022F7F" w:rsidRPr="00545F29" w:rsidRDefault="146D7FBF"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Wait 2 seconds for the alert on the center right of the window to disappear.</w:t>
            </w:r>
          </w:p>
          <w:p w14:paraId="48028966" w14:textId="43D0C303" w:rsidR="69022F7F" w:rsidRPr="00545F29" w:rsidRDefault="146D7FBF" w:rsidP="00AC164F">
            <w:pPr>
              <w:pStyle w:val="BodyText"/>
              <w:numPr>
                <w:ilvl w:val="0"/>
                <w:numId w:val="5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“Cancel” button.</w:t>
            </w:r>
          </w:p>
        </w:tc>
      </w:tr>
      <w:tr w:rsidR="69022F7F" w:rsidRPr="00545F29" w14:paraId="485A7549" w14:textId="77777777" w:rsidTr="219C6645">
        <w:tc>
          <w:tcPr>
            <w:tcW w:w="2065" w:type="dxa"/>
          </w:tcPr>
          <w:p w14:paraId="58FE4CD0"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0686B762" w14:textId="0A75CE6D"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“Cannot edit a shift that has already happened.”</w:t>
            </w:r>
          </w:p>
        </w:tc>
      </w:tr>
    </w:tbl>
    <w:p w14:paraId="44E3219B"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0C460341" w14:textId="77777777" w:rsidTr="219C6645">
        <w:tc>
          <w:tcPr>
            <w:tcW w:w="4315" w:type="dxa"/>
            <w:gridSpan w:val="2"/>
            <w:shd w:val="clear" w:color="auto" w:fill="D9D9D9" w:themeFill="background1" w:themeFillShade="D9"/>
          </w:tcPr>
          <w:p w14:paraId="1AA23948" w14:textId="0A6A5E49"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65</w:t>
            </w:r>
          </w:p>
        </w:tc>
        <w:tc>
          <w:tcPr>
            <w:tcW w:w="5035" w:type="dxa"/>
            <w:shd w:val="clear" w:color="auto" w:fill="D9D9D9" w:themeFill="background1" w:themeFillShade="D9"/>
          </w:tcPr>
          <w:p w14:paraId="261EC2E6" w14:textId="0124DDB5" w:rsidR="0089405B" w:rsidRPr="00545F29" w:rsidRDefault="6E83063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Overlapping Edit to an Existing Shift</w:t>
            </w:r>
          </w:p>
        </w:tc>
      </w:tr>
      <w:tr w:rsidR="69022F7F" w:rsidRPr="00545F29" w14:paraId="7A6C3F25" w14:textId="77777777" w:rsidTr="219C6645">
        <w:tc>
          <w:tcPr>
            <w:tcW w:w="4315" w:type="dxa"/>
            <w:gridSpan w:val="2"/>
            <w:shd w:val="clear" w:color="auto" w:fill="D9D9D9" w:themeFill="background1" w:themeFillShade="D9"/>
          </w:tcPr>
          <w:p w14:paraId="13F34F65"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B84972C"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5FE0826D" w14:textId="77777777" w:rsidTr="219C6645">
        <w:tc>
          <w:tcPr>
            <w:tcW w:w="4315" w:type="dxa"/>
            <w:gridSpan w:val="2"/>
            <w:shd w:val="clear" w:color="auto" w:fill="D9D9D9" w:themeFill="background1" w:themeFillShade="D9"/>
          </w:tcPr>
          <w:p w14:paraId="25A25F50" w14:textId="4CB0512B"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F7CAE2B" w14:textId="7FA78AE9"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63385D"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69022F7F" w:rsidRPr="00545F29" w14:paraId="4BF16D7E" w14:textId="77777777" w:rsidTr="219C6645">
        <w:tc>
          <w:tcPr>
            <w:tcW w:w="2065" w:type="dxa"/>
          </w:tcPr>
          <w:p w14:paraId="1D934233"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C09051C" w14:textId="123390EB"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69022F7F" w:rsidRPr="00545F29" w14:paraId="15E8D6F4" w14:textId="77777777" w:rsidTr="219C6645">
        <w:tc>
          <w:tcPr>
            <w:tcW w:w="2065" w:type="dxa"/>
          </w:tcPr>
          <w:p w14:paraId="40AC8239"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2630716" w14:textId="4F4784B0" w:rsidR="00043F06" w:rsidRPr="00545F29" w:rsidRDefault="00043F06" w:rsidP="009B7BC4">
            <w:pPr>
              <w:pStyle w:val="BodyText"/>
              <w:numPr>
                <w:ilvl w:val="0"/>
                <w:numId w:val="218"/>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DBS-00, DBS-01</w:t>
            </w:r>
            <w:r w:rsidR="0063385D" w:rsidRPr="00545F29">
              <w:rPr>
                <w:rFonts w:ascii="Times New Roman" w:eastAsiaTheme="minorEastAsia" w:hAnsi="Times New Roman" w:cs="Times New Roman"/>
                <w:i w:val="0"/>
                <w:sz w:val="24"/>
                <w:szCs w:val="24"/>
              </w:rPr>
              <w:t xml:space="preserve"> and</w:t>
            </w:r>
            <w:r w:rsidRPr="00545F29">
              <w:rPr>
                <w:rFonts w:ascii="Times New Roman" w:eastAsiaTheme="minorEastAsia" w:hAnsi="Times New Roman" w:cs="Times New Roman"/>
                <w:i w:val="0"/>
                <w:sz w:val="24"/>
                <w:szCs w:val="24"/>
              </w:rPr>
              <w:t xml:space="preserve"> DBS-02 </w:t>
            </w:r>
          </w:p>
          <w:p w14:paraId="2FDFC0DD" w14:textId="2B2771B2" w:rsidR="219C6645" w:rsidRPr="00545F29" w:rsidRDefault="0063385D" w:rsidP="009B7BC4">
            <w:pPr>
              <w:pStyle w:val="BodyText"/>
              <w:numPr>
                <w:ilvl w:val="0"/>
                <w:numId w:val="21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w:t>
            </w:r>
            <w:r w:rsidR="219C6645" w:rsidRPr="00545F29">
              <w:rPr>
                <w:rFonts w:ascii="Times New Roman" w:hAnsi="Times New Roman" w:cs="Times New Roman"/>
                <w:i w:val="0"/>
                <w:sz w:val="24"/>
                <w:szCs w:val="24"/>
              </w:rPr>
              <w:t>igned in</w:t>
            </w:r>
            <w:r w:rsidR="00043F06" w:rsidRPr="00545F29">
              <w:rPr>
                <w:rFonts w:ascii="Times New Roman" w:hAnsi="Times New Roman" w:cs="Times New Roman"/>
                <w:i w:val="0"/>
                <w:sz w:val="24"/>
                <w:szCs w:val="24"/>
              </w:rPr>
              <w:t>to account created in DBS-01</w:t>
            </w:r>
            <w:r w:rsidR="00D752F4" w:rsidRPr="00545F29">
              <w:rPr>
                <w:rFonts w:ascii="Times New Roman" w:hAnsi="Times New Roman" w:cs="Times New Roman"/>
                <w:i w:val="0"/>
                <w:sz w:val="24"/>
                <w:szCs w:val="24"/>
              </w:rPr>
              <w:t>.</w:t>
            </w:r>
          </w:p>
          <w:p w14:paraId="59C0C0FB" w14:textId="52D43F16" w:rsidR="219C6645" w:rsidRPr="00545F29" w:rsidRDefault="219C6645" w:rsidP="009B7BC4">
            <w:pPr>
              <w:pStyle w:val="BodyText"/>
              <w:numPr>
                <w:ilvl w:val="0"/>
                <w:numId w:val="21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There is a shift scheduled for Dave Smith with the role “</w:t>
            </w:r>
            <w:r w:rsidR="00043F06" w:rsidRPr="00545F29">
              <w:rPr>
                <w:rFonts w:ascii="Times New Roman" w:hAnsi="Times New Roman" w:cs="Times New Roman"/>
                <w:i w:val="0"/>
                <w:sz w:val="24"/>
                <w:szCs w:val="24"/>
              </w:rPr>
              <w:t>Cashier</w:t>
            </w:r>
            <w:r w:rsidRPr="00545F29">
              <w:rPr>
                <w:rFonts w:ascii="Times New Roman" w:hAnsi="Times New Roman" w:cs="Times New Roman"/>
                <w:i w:val="0"/>
                <w:sz w:val="24"/>
                <w:szCs w:val="24"/>
              </w:rPr>
              <w:t>” on April 19, 2022, from 7:00am to 8:00am.</w:t>
            </w:r>
          </w:p>
          <w:p w14:paraId="1A2BDB08" w14:textId="6372146B" w:rsidR="69022F7F" w:rsidRPr="00545F29" w:rsidRDefault="2AA80C65" w:rsidP="009B7BC4">
            <w:pPr>
              <w:pStyle w:val="BodyText"/>
              <w:numPr>
                <w:ilvl w:val="0"/>
                <w:numId w:val="21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There is another shift scheduled for Dave Smith with the role “</w:t>
            </w:r>
            <w:r w:rsidR="00043F06" w:rsidRPr="00545F29">
              <w:rPr>
                <w:rFonts w:ascii="Times New Roman" w:hAnsi="Times New Roman" w:cs="Times New Roman"/>
                <w:i w:val="0"/>
                <w:sz w:val="24"/>
                <w:szCs w:val="24"/>
              </w:rPr>
              <w:t>Cashier</w:t>
            </w:r>
            <w:r w:rsidRPr="00545F29">
              <w:rPr>
                <w:rFonts w:ascii="Times New Roman" w:hAnsi="Times New Roman" w:cs="Times New Roman"/>
                <w:i w:val="0"/>
                <w:sz w:val="24"/>
                <w:szCs w:val="24"/>
              </w:rPr>
              <w:t>” on April 19, 2022, from 2:00pm to 3:00pm.</w:t>
            </w:r>
          </w:p>
        </w:tc>
      </w:tr>
      <w:tr w:rsidR="69022F7F" w:rsidRPr="00545F29" w14:paraId="77859C16" w14:textId="77777777" w:rsidTr="219C6645">
        <w:tc>
          <w:tcPr>
            <w:tcW w:w="2065" w:type="dxa"/>
          </w:tcPr>
          <w:p w14:paraId="7FD260CB"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1D4690B" w14:textId="09FDB832" w:rsidR="69022F7F" w:rsidRPr="00545F29" w:rsidRDefault="2AA80C65" w:rsidP="009B7BC4">
            <w:pPr>
              <w:pStyle w:val="BodyText"/>
              <w:numPr>
                <w:ilvl w:val="0"/>
                <w:numId w:val="21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shift is not updated in the </w:t>
            </w:r>
            <w:r w:rsidR="0063385D" w:rsidRPr="00545F29">
              <w:rPr>
                <w:rFonts w:ascii="Times New Roman" w:hAnsi="Times New Roman" w:cs="Times New Roman"/>
                <w:i w:val="0"/>
                <w:sz w:val="24"/>
                <w:szCs w:val="24"/>
              </w:rPr>
              <w:t xml:space="preserve">“Schedules” collection </w:t>
            </w:r>
            <w:r w:rsidR="00AB4790" w:rsidRPr="00545F29">
              <w:rPr>
                <w:rFonts w:ascii="Times New Roman" w:hAnsi="Times New Roman" w:cs="Times New Roman"/>
                <w:i w:val="0"/>
                <w:sz w:val="24"/>
                <w:szCs w:val="24"/>
              </w:rPr>
              <w:t>of</w:t>
            </w:r>
            <w:r w:rsidR="0063385D" w:rsidRPr="00545F29">
              <w:rPr>
                <w:rFonts w:ascii="Times New Roman" w:hAnsi="Times New Roman" w:cs="Times New Roman"/>
                <w:i w:val="0"/>
                <w:sz w:val="24"/>
                <w:szCs w:val="24"/>
              </w:rPr>
              <w:t xml:space="preserve"> the </w:t>
            </w:r>
            <w:r w:rsidRPr="00545F29">
              <w:rPr>
                <w:rFonts w:ascii="Times New Roman" w:hAnsi="Times New Roman" w:cs="Times New Roman"/>
                <w:i w:val="0"/>
                <w:sz w:val="24"/>
                <w:szCs w:val="24"/>
              </w:rPr>
              <w:t>database.</w:t>
            </w:r>
          </w:p>
          <w:p w14:paraId="1FEC7567" w14:textId="4B38C145" w:rsidR="69022F7F" w:rsidRPr="00545F29" w:rsidRDefault="2AA80C65" w:rsidP="009B7BC4">
            <w:pPr>
              <w:pStyle w:val="BodyText"/>
              <w:numPr>
                <w:ilvl w:val="0"/>
                <w:numId w:val="21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There are no changes to the existing shift on the schedule.</w:t>
            </w:r>
          </w:p>
        </w:tc>
      </w:tr>
      <w:tr w:rsidR="69022F7F" w:rsidRPr="00545F29" w14:paraId="03096360" w14:textId="77777777" w:rsidTr="219C6645">
        <w:tc>
          <w:tcPr>
            <w:tcW w:w="2065" w:type="dxa"/>
          </w:tcPr>
          <w:p w14:paraId="6D59F358"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9890E58" w14:textId="089EC0E5" w:rsidR="0063385D" w:rsidRPr="00545F29" w:rsidRDefault="0063385D" w:rsidP="0063385D">
            <w:pPr>
              <w:pStyle w:val="BodyText"/>
              <w:numPr>
                <w:ilvl w:val="0"/>
                <w:numId w:val="51"/>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3C86D150" w14:textId="1FB06792" w:rsidR="69022F7F" w:rsidRPr="00545F29" w:rsidRDefault="42EC7AB1" w:rsidP="00AC164F">
            <w:pPr>
              <w:pStyle w:val="BodyText"/>
              <w:numPr>
                <w:ilvl w:val="0"/>
                <w:numId w:val="5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Click on the existing shift for April 19, 2022, from 7:00am to 8:00am.</w:t>
            </w:r>
          </w:p>
          <w:p w14:paraId="1EDA1707" w14:textId="00CD845E" w:rsidR="69022F7F" w:rsidRPr="00545F29" w:rsidRDefault="42EC7AB1" w:rsidP="00AC164F">
            <w:pPr>
              <w:pStyle w:val="BodyText"/>
              <w:numPr>
                <w:ilvl w:val="0"/>
                <w:numId w:val="5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the “Edit” </w:t>
            </w:r>
            <w:r w:rsidR="60433B3E" w:rsidRPr="00545F29">
              <w:rPr>
                <w:rFonts w:ascii="Times New Roman" w:hAnsi="Times New Roman" w:cs="Times New Roman"/>
                <w:i w:val="0"/>
                <w:sz w:val="24"/>
                <w:szCs w:val="24"/>
              </w:rPr>
              <w:t>icon in the top right of the pop-up window.</w:t>
            </w:r>
          </w:p>
          <w:p w14:paraId="38C8D569" w14:textId="7F807A5F" w:rsidR="69022F7F" w:rsidRPr="00545F29" w:rsidRDefault="4B17A145" w:rsidP="00AC164F">
            <w:pPr>
              <w:pStyle w:val="BodyText"/>
              <w:numPr>
                <w:ilvl w:val="0"/>
                <w:numId w:val="5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the “End” input to “04/19/</w:t>
            </w:r>
            <w:r w:rsidR="5743848A" w:rsidRPr="00545F29">
              <w:rPr>
                <w:rFonts w:ascii="Times New Roman" w:hAnsi="Times New Roman" w:cs="Times New Roman"/>
                <w:i w:val="0"/>
                <w:sz w:val="24"/>
                <w:szCs w:val="24"/>
              </w:rPr>
              <w:t>2022 02:30 pm.”</w:t>
            </w:r>
          </w:p>
          <w:p w14:paraId="5A34C6F0" w14:textId="154C1ACE" w:rsidR="69022F7F" w:rsidRPr="00545F29" w:rsidRDefault="47FD3D91" w:rsidP="00AC164F">
            <w:pPr>
              <w:pStyle w:val="BodyText"/>
              <w:numPr>
                <w:ilvl w:val="0"/>
                <w:numId w:val="5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“Confirm” button.</w:t>
            </w:r>
          </w:p>
          <w:p w14:paraId="46B4865F" w14:textId="77553A97" w:rsidR="69022F7F" w:rsidRPr="00545F29" w:rsidRDefault="146D7FBF" w:rsidP="00AC164F">
            <w:pPr>
              <w:pStyle w:val="BodyText"/>
              <w:numPr>
                <w:ilvl w:val="0"/>
                <w:numId w:val="5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Wait 2 seconds for the alert on the center right of the window to disappear.</w:t>
            </w:r>
          </w:p>
          <w:p w14:paraId="5FD7BC8D" w14:textId="2F5BA41E" w:rsidR="69022F7F" w:rsidRPr="00545F29" w:rsidRDefault="146D7FBF" w:rsidP="00AC164F">
            <w:pPr>
              <w:pStyle w:val="BodyText"/>
              <w:numPr>
                <w:ilvl w:val="0"/>
                <w:numId w:val="5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“Cancel” button.</w:t>
            </w:r>
          </w:p>
        </w:tc>
      </w:tr>
      <w:tr w:rsidR="69022F7F" w:rsidRPr="00545F29" w14:paraId="32B53D59" w14:textId="77777777" w:rsidTr="219C6645">
        <w:tc>
          <w:tcPr>
            <w:tcW w:w="2065" w:type="dxa"/>
          </w:tcPr>
          <w:p w14:paraId="1F97D44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66B43B12" w14:textId="30953974"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“Oops... Overlapping Shift.”</w:t>
            </w:r>
          </w:p>
        </w:tc>
      </w:tr>
    </w:tbl>
    <w:p w14:paraId="0DAEA48B"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6AB5E9BB" w14:textId="77777777" w:rsidTr="219C6645">
        <w:tc>
          <w:tcPr>
            <w:tcW w:w="4315" w:type="dxa"/>
            <w:gridSpan w:val="2"/>
            <w:shd w:val="clear" w:color="auto" w:fill="D9D9D9" w:themeFill="background1" w:themeFillShade="D9"/>
          </w:tcPr>
          <w:p w14:paraId="0C689E55" w14:textId="04883280"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66</w:t>
            </w:r>
          </w:p>
        </w:tc>
        <w:tc>
          <w:tcPr>
            <w:tcW w:w="5035" w:type="dxa"/>
            <w:shd w:val="clear" w:color="auto" w:fill="D9D9D9" w:themeFill="background1" w:themeFillShade="D9"/>
          </w:tcPr>
          <w:p w14:paraId="27F9CDB6" w14:textId="307E3CA3" w:rsidR="0089405B" w:rsidRPr="00545F29" w:rsidRDefault="6E83063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Schedule Creation: Valid Edit to an Existing Shift</w:t>
            </w:r>
          </w:p>
        </w:tc>
      </w:tr>
      <w:tr w:rsidR="69022F7F" w:rsidRPr="00545F29" w14:paraId="2D444914" w14:textId="77777777" w:rsidTr="219C6645">
        <w:tc>
          <w:tcPr>
            <w:tcW w:w="4315" w:type="dxa"/>
            <w:gridSpan w:val="2"/>
            <w:shd w:val="clear" w:color="auto" w:fill="D9D9D9" w:themeFill="background1" w:themeFillShade="D9"/>
          </w:tcPr>
          <w:p w14:paraId="19D3C9E6"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83FA5C1"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4AFF1EE8" w14:textId="77777777" w:rsidTr="219C6645">
        <w:tc>
          <w:tcPr>
            <w:tcW w:w="4315" w:type="dxa"/>
            <w:gridSpan w:val="2"/>
            <w:shd w:val="clear" w:color="auto" w:fill="D9D9D9" w:themeFill="background1" w:themeFillShade="D9"/>
          </w:tcPr>
          <w:p w14:paraId="462A2371" w14:textId="36766613"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54B31FB" w14:textId="58EABFAE"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015B51"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69022F7F" w:rsidRPr="00545F29" w14:paraId="0F7A2384" w14:textId="77777777" w:rsidTr="219C6645">
        <w:tc>
          <w:tcPr>
            <w:tcW w:w="2065" w:type="dxa"/>
          </w:tcPr>
          <w:p w14:paraId="3C6F58CA"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A46B236" w14:textId="7110FFC1"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69022F7F" w:rsidRPr="00545F29" w14:paraId="0E9E6EC0" w14:textId="77777777" w:rsidTr="219C6645">
        <w:tc>
          <w:tcPr>
            <w:tcW w:w="2065" w:type="dxa"/>
          </w:tcPr>
          <w:p w14:paraId="724770F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35080D1" w14:textId="48573BDC" w:rsidR="00DD37D3" w:rsidRPr="00545F29" w:rsidRDefault="00DD37D3" w:rsidP="009B7BC4">
            <w:pPr>
              <w:pStyle w:val="BodyText"/>
              <w:numPr>
                <w:ilvl w:val="0"/>
                <w:numId w:val="219"/>
              </w:numPr>
              <w:jc w:val="left"/>
              <w:rPr>
                <w:rFonts w:ascii="Times New Roman" w:hAnsi="Times New Roman" w:cs="Times New Roman"/>
                <w:sz w:val="24"/>
                <w:szCs w:val="24"/>
              </w:rPr>
            </w:pPr>
            <w:r w:rsidRPr="00545F29">
              <w:rPr>
                <w:rFonts w:ascii="Times New Roman" w:hAnsi="Times New Roman" w:cs="Times New Roman"/>
                <w:i w:val="0"/>
                <w:sz w:val="24"/>
                <w:szCs w:val="24"/>
              </w:rPr>
              <w:t>DBS-</w:t>
            </w:r>
            <w:r w:rsidR="00AB4790" w:rsidRPr="00545F29">
              <w:rPr>
                <w:rFonts w:ascii="Times New Roman" w:hAnsi="Times New Roman" w:cs="Times New Roman"/>
                <w:i w:val="0"/>
                <w:sz w:val="24"/>
                <w:szCs w:val="24"/>
              </w:rPr>
              <w:t>00</w:t>
            </w:r>
            <w:r w:rsidRPr="00545F29">
              <w:rPr>
                <w:rFonts w:ascii="Times New Roman" w:hAnsi="Times New Roman" w:cs="Times New Roman"/>
                <w:i w:val="0"/>
                <w:sz w:val="24"/>
                <w:szCs w:val="24"/>
              </w:rPr>
              <w:t>, DBS-01</w:t>
            </w:r>
            <w:r w:rsidR="00015B51" w:rsidRPr="00545F29">
              <w:rPr>
                <w:rFonts w:ascii="Times New Roman" w:hAnsi="Times New Roman" w:cs="Times New Roman"/>
                <w:i w:val="0"/>
                <w:sz w:val="24"/>
                <w:szCs w:val="24"/>
              </w:rPr>
              <w:t xml:space="preserve"> and </w:t>
            </w:r>
            <w:r w:rsidRPr="00545F29">
              <w:rPr>
                <w:rFonts w:ascii="Times New Roman" w:hAnsi="Times New Roman" w:cs="Times New Roman"/>
                <w:i w:val="0"/>
                <w:sz w:val="24"/>
                <w:szCs w:val="24"/>
              </w:rPr>
              <w:t>DBS-02</w:t>
            </w:r>
          </w:p>
          <w:p w14:paraId="4EB652B5" w14:textId="3C992B42" w:rsidR="69022F7F" w:rsidRPr="00545F29" w:rsidRDefault="219C6645" w:rsidP="009B7BC4">
            <w:pPr>
              <w:pStyle w:val="BodyText"/>
              <w:numPr>
                <w:ilvl w:val="0"/>
                <w:numId w:val="219"/>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r w:rsidRPr="00545F29">
              <w:rPr>
                <w:rFonts w:ascii="Times New Roman" w:hAnsi="Times New Roman" w:cs="Times New Roman"/>
                <w:i w:val="0"/>
                <w:sz w:val="24"/>
                <w:szCs w:val="24"/>
              </w:rPr>
              <w:t>.</w:t>
            </w:r>
          </w:p>
          <w:p w14:paraId="27CCC5D0" w14:textId="2FB9AC23" w:rsidR="00423E60" w:rsidRPr="00545F29" w:rsidRDefault="00BD44AE" w:rsidP="009B7BC4">
            <w:pPr>
              <w:pStyle w:val="BodyText"/>
              <w:numPr>
                <w:ilvl w:val="0"/>
                <w:numId w:val="219"/>
              </w:numPr>
              <w:jc w:val="left"/>
              <w:rPr>
                <w:rFonts w:ascii="Times New Roman" w:hAnsi="Times New Roman" w:cs="Times New Roman"/>
                <w:sz w:val="24"/>
                <w:szCs w:val="24"/>
              </w:rPr>
            </w:pPr>
            <w:r w:rsidRPr="00545F29">
              <w:rPr>
                <w:rFonts w:ascii="Times New Roman" w:hAnsi="Times New Roman" w:cs="Times New Roman"/>
                <w:i w:val="0"/>
                <w:sz w:val="24"/>
                <w:szCs w:val="24"/>
              </w:rPr>
              <w:t>The user is s</w:t>
            </w:r>
            <w:r w:rsidR="00423E60" w:rsidRPr="00545F29">
              <w:rPr>
                <w:rFonts w:ascii="Times New Roman" w:hAnsi="Times New Roman" w:cs="Times New Roman"/>
                <w:i w:val="0"/>
                <w:sz w:val="24"/>
                <w:szCs w:val="24"/>
              </w:rPr>
              <w:t>igned into account created in</w:t>
            </w:r>
            <w:r w:rsidR="00043F06" w:rsidRPr="00545F29">
              <w:rPr>
                <w:rFonts w:ascii="Times New Roman" w:hAnsi="Times New Roman" w:cs="Times New Roman"/>
                <w:i w:val="0"/>
                <w:sz w:val="24"/>
                <w:szCs w:val="24"/>
              </w:rPr>
              <w:t>to account created in DBS-01</w:t>
            </w:r>
            <w:r w:rsidRPr="00545F29">
              <w:rPr>
                <w:rFonts w:ascii="Times New Roman" w:hAnsi="Times New Roman" w:cs="Times New Roman"/>
                <w:i w:val="0"/>
                <w:sz w:val="24"/>
                <w:szCs w:val="24"/>
              </w:rPr>
              <w:t>.</w:t>
            </w:r>
          </w:p>
        </w:tc>
      </w:tr>
      <w:tr w:rsidR="69022F7F" w:rsidRPr="00545F29" w14:paraId="732E8612" w14:textId="77777777" w:rsidTr="219C6645">
        <w:tc>
          <w:tcPr>
            <w:tcW w:w="2065" w:type="dxa"/>
          </w:tcPr>
          <w:p w14:paraId="3CB04B77"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BEA1FA0" w14:textId="546188DB"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shift is updated in the </w:t>
            </w:r>
            <w:r w:rsidR="00015B51" w:rsidRPr="00545F29">
              <w:rPr>
                <w:rFonts w:ascii="Times New Roman" w:hAnsi="Times New Roman" w:cs="Times New Roman"/>
                <w:i w:val="0"/>
                <w:sz w:val="24"/>
                <w:szCs w:val="24"/>
              </w:rPr>
              <w:t xml:space="preserve">“Schedules” collection </w:t>
            </w:r>
            <w:r w:rsidR="00CF5847" w:rsidRPr="00545F29">
              <w:rPr>
                <w:rFonts w:ascii="Times New Roman" w:hAnsi="Times New Roman" w:cs="Times New Roman"/>
                <w:i w:val="0"/>
                <w:sz w:val="24"/>
                <w:szCs w:val="24"/>
              </w:rPr>
              <w:t>of</w:t>
            </w:r>
            <w:r w:rsidR="00015B51" w:rsidRPr="00545F29">
              <w:rPr>
                <w:rFonts w:ascii="Times New Roman" w:hAnsi="Times New Roman" w:cs="Times New Roman"/>
                <w:i w:val="0"/>
                <w:sz w:val="24"/>
                <w:szCs w:val="24"/>
              </w:rPr>
              <w:t xml:space="preserve"> the</w:t>
            </w:r>
            <w:r w:rsidRPr="00545F29">
              <w:rPr>
                <w:rFonts w:ascii="Times New Roman" w:hAnsi="Times New Roman" w:cs="Times New Roman"/>
                <w:i w:val="0"/>
                <w:sz w:val="24"/>
                <w:szCs w:val="24"/>
              </w:rPr>
              <w:t xml:space="preserve"> database.</w:t>
            </w:r>
          </w:p>
        </w:tc>
      </w:tr>
      <w:tr w:rsidR="69022F7F" w:rsidRPr="00545F29" w14:paraId="09B5BE8C" w14:textId="77777777" w:rsidTr="219C6645">
        <w:tc>
          <w:tcPr>
            <w:tcW w:w="2065" w:type="dxa"/>
          </w:tcPr>
          <w:p w14:paraId="57CB2151"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4357DCA" w14:textId="4D5AC87D" w:rsidR="00015B51" w:rsidRPr="00545F29" w:rsidRDefault="00015B51" w:rsidP="00015B51">
            <w:pPr>
              <w:pStyle w:val="BodyText"/>
              <w:numPr>
                <w:ilvl w:val="0"/>
                <w:numId w:val="52"/>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5D4F4A54" w14:textId="739BEE8E" w:rsidR="69022F7F" w:rsidRPr="00545F29" w:rsidRDefault="42EC7AB1" w:rsidP="00AC164F">
            <w:pPr>
              <w:pStyle w:val="BodyText"/>
              <w:numPr>
                <w:ilvl w:val="0"/>
                <w:numId w:val="5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existing shift for April 20, 2022, from 8:00am to 9:00am.</w:t>
            </w:r>
          </w:p>
          <w:p w14:paraId="40F3AC50" w14:textId="371301AE" w:rsidR="69022F7F" w:rsidRPr="00545F29" w:rsidRDefault="42EC7AB1" w:rsidP="00AC164F">
            <w:pPr>
              <w:pStyle w:val="BodyText"/>
              <w:numPr>
                <w:ilvl w:val="0"/>
                <w:numId w:val="5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the “Edit” </w:t>
            </w:r>
            <w:r w:rsidR="60433B3E" w:rsidRPr="00545F29">
              <w:rPr>
                <w:rFonts w:ascii="Times New Roman" w:hAnsi="Times New Roman" w:cs="Times New Roman"/>
                <w:i w:val="0"/>
                <w:sz w:val="24"/>
                <w:szCs w:val="24"/>
              </w:rPr>
              <w:t>icon in the top right of the pop-up window.</w:t>
            </w:r>
          </w:p>
          <w:p w14:paraId="007FA94C" w14:textId="37BB8226" w:rsidR="69022F7F" w:rsidRPr="00545F29" w:rsidRDefault="2AA80C65" w:rsidP="00AC164F">
            <w:pPr>
              <w:pStyle w:val="BodyText"/>
              <w:numPr>
                <w:ilvl w:val="0"/>
                <w:numId w:val="5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the “Start” input to “04/22/2022 11:00 am.”</w:t>
            </w:r>
          </w:p>
          <w:p w14:paraId="64F820BA" w14:textId="551717AF" w:rsidR="69022F7F" w:rsidRPr="00545F29" w:rsidRDefault="4B17A145" w:rsidP="00AC164F">
            <w:pPr>
              <w:pStyle w:val="BodyText"/>
              <w:numPr>
                <w:ilvl w:val="0"/>
                <w:numId w:val="5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Change the “End” input to “04/22/</w:t>
            </w:r>
            <w:r w:rsidR="5743848A" w:rsidRPr="00545F29">
              <w:rPr>
                <w:rFonts w:ascii="Times New Roman" w:hAnsi="Times New Roman" w:cs="Times New Roman"/>
                <w:i w:val="0"/>
                <w:sz w:val="24"/>
                <w:szCs w:val="24"/>
              </w:rPr>
              <w:t>2022 06:30 pm.”</w:t>
            </w:r>
          </w:p>
          <w:p w14:paraId="2721FEFE" w14:textId="00428A77" w:rsidR="69022F7F" w:rsidRPr="00545F29" w:rsidRDefault="47FD3D91" w:rsidP="00AC164F">
            <w:pPr>
              <w:pStyle w:val="BodyText"/>
              <w:numPr>
                <w:ilvl w:val="0"/>
                <w:numId w:val="5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lastRenderedPageBreak/>
              <w:t>Click the “Confirm” button.</w:t>
            </w:r>
          </w:p>
          <w:p w14:paraId="5DBDD685" w14:textId="27EA4B96" w:rsidR="69022F7F" w:rsidRPr="00545F29" w:rsidRDefault="146D7FBF" w:rsidP="00AC164F">
            <w:pPr>
              <w:pStyle w:val="BodyText"/>
              <w:numPr>
                <w:ilvl w:val="0"/>
                <w:numId w:val="5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Wait 2 seconds </w:t>
            </w:r>
            <w:r w:rsidR="6F12C157" w:rsidRPr="00545F29">
              <w:rPr>
                <w:rFonts w:ascii="Times New Roman" w:hAnsi="Times New Roman" w:cs="Times New Roman"/>
                <w:i w:val="0"/>
                <w:sz w:val="24"/>
                <w:szCs w:val="24"/>
              </w:rPr>
              <w:t xml:space="preserve">for the </w:t>
            </w:r>
            <w:r w:rsidRPr="00545F29">
              <w:rPr>
                <w:rFonts w:ascii="Times New Roman" w:hAnsi="Times New Roman" w:cs="Times New Roman"/>
                <w:i w:val="0"/>
                <w:sz w:val="24"/>
                <w:szCs w:val="24"/>
              </w:rPr>
              <w:t>“Success” message to disappear.</w:t>
            </w:r>
          </w:p>
        </w:tc>
      </w:tr>
      <w:tr w:rsidR="69022F7F" w:rsidRPr="00545F29" w14:paraId="10476EB5" w14:textId="77777777" w:rsidTr="219C6645">
        <w:tc>
          <w:tcPr>
            <w:tcW w:w="2065" w:type="dxa"/>
          </w:tcPr>
          <w:p w14:paraId="67D95AAD"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61DD1703" w14:textId="43406E75" w:rsidR="69022F7F" w:rsidRPr="00545F29" w:rsidRDefault="2AA80C65" w:rsidP="009B7BC4">
            <w:pPr>
              <w:pStyle w:val="BodyText"/>
              <w:numPr>
                <w:ilvl w:val="0"/>
                <w:numId w:val="22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“Success! Shift has been saved.”</w:t>
            </w:r>
          </w:p>
          <w:p w14:paraId="731AA684" w14:textId="5BA50B8C" w:rsidR="00EE2D0C" w:rsidRPr="00545F29" w:rsidRDefault="2AA80C65" w:rsidP="009B7BC4">
            <w:pPr>
              <w:pStyle w:val="BodyText"/>
              <w:numPr>
                <w:ilvl w:val="0"/>
                <w:numId w:val="22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w</w:t>
            </w:r>
            <w:r w:rsidR="00EE2D0C" w:rsidRPr="00545F29">
              <w:rPr>
                <w:rFonts w:ascii="Times New Roman" w:hAnsi="Times New Roman" w:cs="Times New Roman"/>
                <w:i w:val="0"/>
                <w:sz w:val="24"/>
                <w:szCs w:val="24"/>
              </w:rPr>
              <w:t>in</w:t>
            </w:r>
            <w:r w:rsidRPr="00545F29">
              <w:rPr>
                <w:rFonts w:ascii="Times New Roman" w:hAnsi="Times New Roman" w:cs="Times New Roman"/>
                <w:i w:val="0"/>
                <w:sz w:val="24"/>
                <w:szCs w:val="24"/>
              </w:rPr>
              <w:t>dow refreshes the schedule page.</w:t>
            </w:r>
          </w:p>
          <w:p w14:paraId="5F644FFE" w14:textId="5BD8DD60" w:rsidR="69022F7F" w:rsidRPr="00545F29" w:rsidRDefault="2AA80C65" w:rsidP="009B7BC4">
            <w:pPr>
              <w:pStyle w:val="BodyText"/>
              <w:numPr>
                <w:ilvl w:val="0"/>
                <w:numId w:val="22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updated shift is now shown for the new time and date on the schedule.</w:t>
            </w:r>
          </w:p>
        </w:tc>
      </w:tr>
    </w:tbl>
    <w:p w14:paraId="25A84625" w14:textId="17DF920C" w:rsidR="3E6165F3" w:rsidRPr="00545F29" w:rsidRDefault="3E6165F3"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69022F7F" w:rsidRPr="00545F29" w14:paraId="495CAB76" w14:textId="77777777" w:rsidTr="219C6645">
        <w:tc>
          <w:tcPr>
            <w:tcW w:w="4315" w:type="dxa"/>
            <w:gridSpan w:val="2"/>
            <w:shd w:val="clear" w:color="auto" w:fill="D9D9D9" w:themeFill="background1" w:themeFillShade="D9"/>
          </w:tcPr>
          <w:p w14:paraId="44F69607" w14:textId="064FE1DA" w:rsidR="0089405B"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67</w:t>
            </w:r>
          </w:p>
        </w:tc>
        <w:tc>
          <w:tcPr>
            <w:tcW w:w="5035" w:type="dxa"/>
            <w:shd w:val="clear" w:color="auto" w:fill="D9D9D9" w:themeFill="background1" w:themeFillShade="D9"/>
          </w:tcPr>
          <w:p w14:paraId="297721D5" w14:textId="09EC33DF" w:rsidR="0089405B" w:rsidRPr="00545F29" w:rsidRDefault="0089405B"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Schedule Creation: Delete </w:t>
            </w:r>
            <w:r w:rsidR="1FBF9DF1" w:rsidRPr="00545F29">
              <w:rPr>
                <w:rFonts w:ascii="Times New Roman" w:hAnsi="Times New Roman" w:cs="Times New Roman"/>
                <w:i w:val="0"/>
                <w:sz w:val="24"/>
                <w:szCs w:val="24"/>
              </w:rPr>
              <w:t>Shift</w:t>
            </w:r>
          </w:p>
        </w:tc>
      </w:tr>
      <w:tr w:rsidR="69022F7F" w:rsidRPr="00545F29" w14:paraId="18F2B774" w14:textId="77777777" w:rsidTr="219C6645">
        <w:tc>
          <w:tcPr>
            <w:tcW w:w="4315" w:type="dxa"/>
            <w:gridSpan w:val="2"/>
            <w:shd w:val="clear" w:color="auto" w:fill="D9D9D9" w:themeFill="background1" w:themeFillShade="D9"/>
          </w:tcPr>
          <w:p w14:paraId="1E519F29" w14:textId="62C9ED85"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A40A8E8" w14:textId="5E46E364" w:rsidR="0089405B" w:rsidRPr="00545F29" w:rsidRDefault="0089405B"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69022F7F" w:rsidRPr="00545F29" w14:paraId="170DA89B" w14:textId="77777777" w:rsidTr="219C6645">
        <w:tc>
          <w:tcPr>
            <w:tcW w:w="4315" w:type="dxa"/>
            <w:gridSpan w:val="2"/>
            <w:shd w:val="clear" w:color="auto" w:fill="D9D9D9" w:themeFill="background1" w:themeFillShade="D9"/>
          </w:tcPr>
          <w:p w14:paraId="652EEC54" w14:textId="44A3BBD3"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FBC95EE" w14:textId="7D5A6F9F" w:rsidR="0089405B" w:rsidRPr="00545F29" w:rsidRDefault="0089405B"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0362FB"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69022F7F" w:rsidRPr="00545F29" w14:paraId="18D1528B" w14:textId="77777777" w:rsidTr="219C6645">
        <w:tc>
          <w:tcPr>
            <w:tcW w:w="2065" w:type="dxa"/>
          </w:tcPr>
          <w:p w14:paraId="3EC9657F"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525F913" w14:textId="4B73CAB1"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69022F7F" w:rsidRPr="00545F29" w14:paraId="5123CA89" w14:textId="77777777" w:rsidTr="219C6645">
        <w:tc>
          <w:tcPr>
            <w:tcW w:w="2065" w:type="dxa"/>
          </w:tcPr>
          <w:p w14:paraId="2B683FEA"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12154C0" w14:textId="77777777" w:rsidR="000362FB" w:rsidRPr="00545F29" w:rsidRDefault="000362FB" w:rsidP="009B7BC4">
            <w:pPr>
              <w:pStyle w:val="BodyText"/>
              <w:numPr>
                <w:ilvl w:val="0"/>
                <w:numId w:val="267"/>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 xml:space="preserve">DBS-00, DBS-01 and DBS-02 </w:t>
            </w:r>
          </w:p>
          <w:p w14:paraId="26BD4ADA" w14:textId="77777777" w:rsidR="000362FB" w:rsidRPr="00545F29" w:rsidRDefault="000362FB" w:rsidP="009B7BC4">
            <w:pPr>
              <w:pStyle w:val="BodyText"/>
              <w:numPr>
                <w:ilvl w:val="0"/>
                <w:numId w:val="26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signed into account created in DBS-01.</w:t>
            </w:r>
          </w:p>
          <w:p w14:paraId="636BB431" w14:textId="122DBC34" w:rsidR="69022F7F" w:rsidRPr="00545F29" w:rsidRDefault="219C6645" w:rsidP="009B7BC4">
            <w:pPr>
              <w:pStyle w:val="BodyText"/>
              <w:numPr>
                <w:ilvl w:val="0"/>
                <w:numId w:val="267"/>
              </w:numPr>
              <w:jc w:val="left"/>
              <w:rPr>
                <w:rFonts w:ascii="Times New Roman" w:hAnsi="Times New Roman" w:cs="Times New Roman"/>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r w:rsidRPr="00545F29">
              <w:rPr>
                <w:rFonts w:ascii="Times New Roman" w:hAnsi="Times New Roman" w:cs="Times New Roman"/>
                <w:i w:val="0"/>
                <w:sz w:val="24"/>
                <w:szCs w:val="24"/>
              </w:rPr>
              <w:t>.</w:t>
            </w:r>
          </w:p>
        </w:tc>
      </w:tr>
      <w:tr w:rsidR="69022F7F" w:rsidRPr="00545F29" w14:paraId="00A8FC09" w14:textId="77777777" w:rsidTr="219C6645">
        <w:tc>
          <w:tcPr>
            <w:tcW w:w="2065" w:type="dxa"/>
          </w:tcPr>
          <w:p w14:paraId="7DD71E16"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D4BAD13" w14:textId="57CE1784" w:rsidR="69022F7F" w:rsidRPr="00545F29" w:rsidRDefault="2AA80C6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shift is removed from the </w:t>
            </w:r>
            <w:r w:rsidR="000362FB" w:rsidRPr="00545F29">
              <w:rPr>
                <w:rFonts w:ascii="Times New Roman" w:hAnsi="Times New Roman" w:cs="Times New Roman"/>
                <w:i w:val="0"/>
                <w:sz w:val="24"/>
                <w:szCs w:val="24"/>
              </w:rPr>
              <w:t xml:space="preserve">“Schedules” collection of the </w:t>
            </w:r>
            <w:r w:rsidRPr="00545F29">
              <w:rPr>
                <w:rFonts w:ascii="Times New Roman" w:hAnsi="Times New Roman" w:cs="Times New Roman"/>
                <w:i w:val="0"/>
                <w:sz w:val="24"/>
                <w:szCs w:val="24"/>
              </w:rPr>
              <w:t>database.</w:t>
            </w:r>
          </w:p>
        </w:tc>
      </w:tr>
      <w:tr w:rsidR="69022F7F" w:rsidRPr="00545F29" w14:paraId="7AB2DC39" w14:textId="77777777" w:rsidTr="219C6645">
        <w:tc>
          <w:tcPr>
            <w:tcW w:w="2065" w:type="dxa"/>
          </w:tcPr>
          <w:p w14:paraId="66AF5B9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CB06F4E" w14:textId="2ECA3F33" w:rsidR="00BD44AE" w:rsidRPr="00545F29" w:rsidRDefault="00BD44AE" w:rsidP="00BD44AE">
            <w:pPr>
              <w:pStyle w:val="BodyText"/>
              <w:numPr>
                <w:ilvl w:val="0"/>
                <w:numId w:val="53"/>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“Schedule” page by clicking the “Schedule” tab in the sidebar.</w:t>
            </w:r>
          </w:p>
          <w:p w14:paraId="2DBC5965" w14:textId="3AB871C0" w:rsidR="69022F7F" w:rsidRPr="00545F29" w:rsidRDefault="615EE18E" w:rsidP="00AC164F">
            <w:pPr>
              <w:pStyle w:val="BodyText"/>
              <w:numPr>
                <w:ilvl w:val="0"/>
                <w:numId w:val="5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existing shift for April 20, 2022, from 8:00am to 9:00am.</w:t>
            </w:r>
          </w:p>
          <w:p w14:paraId="22A653A3" w14:textId="687D25F6" w:rsidR="69022F7F" w:rsidRPr="00545F29" w:rsidRDefault="67D89409" w:rsidP="00AC164F">
            <w:pPr>
              <w:pStyle w:val="BodyText"/>
              <w:numPr>
                <w:ilvl w:val="0"/>
                <w:numId w:val="5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on the “Delete” icon in the top right of the pop-up window.</w:t>
            </w:r>
          </w:p>
          <w:p w14:paraId="29C1FE93" w14:textId="412D769D" w:rsidR="69022F7F" w:rsidRPr="00545F29" w:rsidRDefault="67D89409" w:rsidP="00AC164F">
            <w:pPr>
              <w:pStyle w:val="BodyText"/>
              <w:numPr>
                <w:ilvl w:val="0"/>
                <w:numId w:val="5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on the “Delete” </w:t>
            </w:r>
            <w:r w:rsidR="3FCBAB1E" w:rsidRPr="00545F29">
              <w:rPr>
                <w:rFonts w:ascii="Times New Roman" w:hAnsi="Times New Roman" w:cs="Times New Roman"/>
                <w:i w:val="0"/>
                <w:sz w:val="24"/>
                <w:szCs w:val="24"/>
              </w:rPr>
              <w:t>button to confirm the deletion.</w:t>
            </w:r>
          </w:p>
          <w:p w14:paraId="2DD9E6AF" w14:textId="2E1E9483" w:rsidR="69022F7F" w:rsidRPr="00545F29" w:rsidRDefault="215573AF" w:rsidP="00AC164F">
            <w:pPr>
              <w:pStyle w:val="BodyText"/>
              <w:numPr>
                <w:ilvl w:val="0"/>
                <w:numId w:val="53"/>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Wait 2 seconds for the “</w:t>
            </w:r>
            <w:r w:rsidR="076D2A3A" w:rsidRPr="00545F29">
              <w:rPr>
                <w:rFonts w:ascii="Times New Roman" w:hAnsi="Times New Roman" w:cs="Times New Roman"/>
                <w:i w:val="0"/>
                <w:sz w:val="24"/>
                <w:szCs w:val="24"/>
              </w:rPr>
              <w:t>Success” message to disappear.</w:t>
            </w:r>
          </w:p>
        </w:tc>
      </w:tr>
      <w:tr w:rsidR="69022F7F" w:rsidRPr="00545F29" w14:paraId="02213A88" w14:textId="77777777" w:rsidTr="219C6645">
        <w:tc>
          <w:tcPr>
            <w:tcW w:w="2065" w:type="dxa"/>
          </w:tcPr>
          <w:p w14:paraId="7ABDE7A4" w14:textId="77777777" w:rsidR="0089405B" w:rsidRPr="00545F29" w:rsidRDefault="008940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1B15C7B" w14:textId="6D733289" w:rsidR="69022F7F" w:rsidRPr="00545F29" w:rsidRDefault="2AA80C65" w:rsidP="009B7BC4">
            <w:pPr>
              <w:pStyle w:val="BodyText"/>
              <w:numPr>
                <w:ilvl w:val="0"/>
                <w:numId w:val="22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“Success! Shift has been deleted.”</w:t>
            </w:r>
          </w:p>
          <w:p w14:paraId="1E7CB99C" w14:textId="1C81631B" w:rsidR="69022F7F" w:rsidRPr="00545F29" w:rsidRDefault="2AA80C65" w:rsidP="009B7BC4">
            <w:pPr>
              <w:pStyle w:val="BodyText"/>
              <w:numPr>
                <w:ilvl w:val="0"/>
                <w:numId w:val="22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window refreshes the schedule page.</w:t>
            </w:r>
          </w:p>
          <w:p w14:paraId="505D20CD" w14:textId="454B4224" w:rsidR="69022F7F" w:rsidRPr="00545F29" w:rsidRDefault="2AA80C65" w:rsidP="009B7BC4">
            <w:pPr>
              <w:pStyle w:val="BodyText"/>
              <w:numPr>
                <w:ilvl w:val="0"/>
                <w:numId w:val="221"/>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existing shift disappears from the schedule.</w:t>
            </w:r>
          </w:p>
        </w:tc>
      </w:tr>
    </w:tbl>
    <w:p w14:paraId="41CF9237" w14:textId="058B6EF5" w:rsidR="3E6165F3" w:rsidRPr="00545F29" w:rsidRDefault="3E6165F3" w:rsidP="00AC164F">
      <w:pPr>
        <w:spacing w:line="360" w:lineRule="auto"/>
        <w:rPr>
          <w:rFonts w:ascii="Times New Roman" w:hAnsi="Times New Roman" w:cs="Times New Roman"/>
        </w:rPr>
      </w:pPr>
    </w:p>
    <w:p w14:paraId="28C52834" w14:textId="7C6049D9" w:rsidR="4C25AAE7" w:rsidRPr="00545F29" w:rsidRDefault="00636F21" w:rsidP="00AC164F">
      <w:pPr>
        <w:pStyle w:val="Heading2"/>
        <w:spacing w:line="360" w:lineRule="auto"/>
        <w:rPr>
          <w:rFonts w:ascii="Times New Roman" w:eastAsia="Calibri" w:hAnsi="Times New Roman" w:cs="Times New Roman"/>
          <w:szCs w:val="24"/>
        </w:rPr>
      </w:pPr>
      <w:bookmarkStart w:id="73" w:name="_Toc101099330"/>
      <w:r w:rsidRPr="00545F29">
        <w:rPr>
          <w:rFonts w:ascii="Times New Roman" w:eastAsia="Courier New" w:hAnsi="Times New Roman" w:cs="Times New Roman"/>
        </w:rPr>
        <w:lastRenderedPageBreak/>
        <w:t>6</w:t>
      </w:r>
      <w:r w:rsidR="00061439" w:rsidRPr="00545F29">
        <w:rPr>
          <w:rFonts w:ascii="Times New Roman" w:eastAsia="Courier New" w:hAnsi="Times New Roman" w:cs="Times New Roman"/>
        </w:rPr>
        <w:t>.</w:t>
      </w:r>
      <w:r w:rsidRPr="00545F29">
        <w:rPr>
          <w:rFonts w:ascii="Times New Roman" w:eastAsia="Courier New" w:hAnsi="Times New Roman" w:cs="Times New Roman"/>
        </w:rPr>
        <w:t>1</w:t>
      </w:r>
      <w:r w:rsidR="00396C29" w:rsidRPr="00545F29">
        <w:rPr>
          <w:rFonts w:ascii="Times New Roman" w:eastAsia="Courier New" w:hAnsi="Times New Roman" w:cs="Times New Roman"/>
        </w:rPr>
        <w:t>6</w:t>
      </w:r>
      <w:r w:rsidR="00061439" w:rsidRPr="00545F29">
        <w:rPr>
          <w:rFonts w:ascii="Times New Roman" w:eastAsia="Courier New" w:hAnsi="Times New Roman" w:cs="Times New Roman"/>
        </w:rPr>
        <w:t xml:space="preserve"> </w:t>
      </w:r>
      <w:r w:rsidR="62571C53" w:rsidRPr="00545F29">
        <w:rPr>
          <w:rFonts w:ascii="Times New Roman" w:eastAsia="Courier New" w:hAnsi="Times New Roman" w:cs="Times New Roman"/>
        </w:rPr>
        <w:t>Staff Schedule Page</w:t>
      </w:r>
      <w:bookmarkEnd w:id="73"/>
    </w:p>
    <w:tbl>
      <w:tblPr>
        <w:tblStyle w:val="TableGrid"/>
        <w:tblW w:w="0" w:type="auto"/>
        <w:tblInd w:w="0" w:type="dxa"/>
        <w:tblLook w:val="04A0" w:firstRow="1" w:lastRow="0" w:firstColumn="1" w:lastColumn="0" w:noHBand="0" w:noVBand="1"/>
      </w:tblPr>
      <w:tblGrid>
        <w:gridCol w:w="2065"/>
        <w:gridCol w:w="2250"/>
        <w:gridCol w:w="5035"/>
      </w:tblGrid>
      <w:tr w:rsidR="017E74DB" w:rsidRPr="00545F29" w14:paraId="3C35498D" w14:textId="77777777" w:rsidTr="219C6645">
        <w:tc>
          <w:tcPr>
            <w:tcW w:w="4315" w:type="dxa"/>
            <w:gridSpan w:val="2"/>
            <w:shd w:val="clear" w:color="auto" w:fill="D9D9D9" w:themeFill="background1" w:themeFillShade="D9"/>
          </w:tcPr>
          <w:p w14:paraId="7E70D55B" w14:textId="30241776"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68</w:t>
            </w:r>
          </w:p>
        </w:tc>
        <w:tc>
          <w:tcPr>
            <w:tcW w:w="5035" w:type="dxa"/>
            <w:shd w:val="clear" w:color="auto" w:fill="D9D9D9" w:themeFill="background1" w:themeFillShade="D9"/>
          </w:tcPr>
          <w:p w14:paraId="512C8FE8" w14:textId="770DC9EB" w:rsidR="2A32CB47" w:rsidRPr="00545F29" w:rsidRDefault="2A32CB47"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Staff Schedule Page: Display Employee Schedule</w:t>
            </w:r>
          </w:p>
        </w:tc>
      </w:tr>
      <w:tr w:rsidR="017E74DB" w:rsidRPr="00545F29" w14:paraId="0AE14C60" w14:textId="77777777" w:rsidTr="219C6645">
        <w:tc>
          <w:tcPr>
            <w:tcW w:w="4315" w:type="dxa"/>
            <w:gridSpan w:val="2"/>
            <w:shd w:val="clear" w:color="auto" w:fill="D9D9D9" w:themeFill="background1" w:themeFillShade="D9"/>
          </w:tcPr>
          <w:p w14:paraId="05760285" w14:textId="62C9ED85"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7EA7B21" w14:textId="77777777" w:rsidR="2A32CB47" w:rsidRPr="00545F29" w:rsidRDefault="2A32CB47"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3/31/2022</w:t>
            </w:r>
          </w:p>
        </w:tc>
      </w:tr>
      <w:tr w:rsidR="017E74DB" w:rsidRPr="00545F29" w14:paraId="2B49F898" w14:textId="77777777" w:rsidTr="219C6645">
        <w:tc>
          <w:tcPr>
            <w:tcW w:w="4315" w:type="dxa"/>
            <w:gridSpan w:val="2"/>
            <w:shd w:val="clear" w:color="auto" w:fill="D9D9D9" w:themeFill="background1" w:themeFillShade="D9"/>
          </w:tcPr>
          <w:p w14:paraId="6158E864" w14:textId="605DC2A4" w:rsidR="2A32CB47" w:rsidRPr="00545F29" w:rsidRDefault="2A32CB47"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Updated By: </w:t>
            </w:r>
            <w:r w:rsidR="393D5A08"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D4DB715" w14:textId="5E184395" w:rsidR="2A32CB47" w:rsidRPr="00545F29" w:rsidRDefault="2A32CB47" w:rsidP="00AC164F">
            <w:pPr>
              <w:pStyle w:val="BodyText"/>
              <w:ind w:right="-558"/>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Last Revision Date: </w:t>
            </w:r>
            <w:r w:rsidR="5AA730A8" w:rsidRPr="00545F29">
              <w:rPr>
                <w:rFonts w:ascii="Times New Roman" w:hAnsi="Times New Roman" w:cs="Times New Roman"/>
                <w:i w:val="0"/>
                <w:sz w:val="24"/>
                <w:szCs w:val="24"/>
              </w:rPr>
              <w:t>4/</w:t>
            </w:r>
            <w:r w:rsidR="00DF3266" w:rsidRPr="00545F29">
              <w:rPr>
                <w:rFonts w:ascii="Times New Roman" w:hAnsi="Times New Roman" w:cs="Times New Roman"/>
                <w:i w:val="0"/>
                <w:sz w:val="24"/>
                <w:szCs w:val="24"/>
              </w:rPr>
              <w:t>15</w:t>
            </w:r>
            <w:r w:rsidR="5AA730A8" w:rsidRPr="00545F29">
              <w:rPr>
                <w:rFonts w:ascii="Times New Roman" w:hAnsi="Times New Roman" w:cs="Times New Roman"/>
                <w:i w:val="0"/>
                <w:sz w:val="24"/>
                <w:szCs w:val="24"/>
              </w:rPr>
              <w:t>/2022</w:t>
            </w:r>
          </w:p>
        </w:tc>
      </w:tr>
      <w:tr w:rsidR="017E74DB" w:rsidRPr="00545F29" w14:paraId="171F4A28" w14:textId="77777777" w:rsidTr="219C6645">
        <w:tc>
          <w:tcPr>
            <w:tcW w:w="2065" w:type="dxa"/>
          </w:tcPr>
          <w:p w14:paraId="45218C98"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5F53AB1" w14:textId="763F56D1" w:rsidR="560AD96A" w:rsidRPr="00545F29" w:rsidRDefault="560AD96A"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Low</w:t>
            </w:r>
          </w:p>
        </w:tc>
      </w:tr>
      <w:tr w:rsidR="017E74DB" w:rsidRPr="00545F29" w14:paraId="2428EB3B" w14:textId="77777777" w:rsidTr="219C6645">
        <w:tc>
          <w:tcPr>
            <w:tcW w:w="2065" w:type="dxa"/>
          </w:tcPr>
          <w:p w14:paraId="5517F008"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501419C" w14:textId="2D8BA66A" w:rsidR="002D4086" w:rsidRPr="00545F29" w:rsidRDefault="00B55D4D" w:rsidP="009B7BC4">
            <w:pPr>
              <w:pStyle w:val="BodyText"/>
              <w:numPr>
                <w:ilvl w:val="0"/>
                <w:numId w:val="222"/>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DBS</w:t>
            </w:r>
            <w:r w:rsidR="002D4086" w:rsidRPr="00545F29">
              <w:rPr>
                <w:rFonts w:ascii="Times New Roman" w:eastAsiaTheme="minorEastAsia" w:hAnsi="Times New Roman" w:cs="Times New Roman"/>
                <w:i w:val="0"/>
                <w:sz w:val="24"/>
                <w:szCs w:val="24"/>
              </w:rPr>
              <w:t>-00</w:t>
            </w:r>
            <w:r w:rsidR="005840FF" w:rsidRPr="00545F29">
              <w:rPr>
                <w:rFonts w:ascii="Times New Roman" w:eastAsiaTheme="minorEastAsia" w:hAnsi="Times New Roman" w:cs="Times New Roman"/>
                <w:i w:val="0"/>
                <w:sz w:val="24"/>
                <w:szCs w:val="24"/>
              </w:rPr>
              <w:t>, DSB-01</w:t>
            </w:r>
            <w:r w:rsidR="00DF3266" w:rsidRPr="00545F29">
              <w:rPr>
                <w:rFonts w:ascii="Times New Roman" w:eastAsiaTheme="minorEastAsia" w:hAnsi="Times New Roman" w:cs="Times New Roman"/>
                <w:i w:val="0"/>
                <w:sz w:val="24"/>
                <w:szCs w:val="24"/>
              </w:rPr>
              <w:t xml:space="preserve"> and</w:t>
            </w:r>
            <w:r w:rsidR="005840FF" w:rsidRPr="00545F29">
              <w:rPr>
                <w:rFonts w:ascii="Times New Roman" w:eastAsiaTheme="minorEastAsia" w:hAnsi="Times New Roman" w:cs="Times New Roman"/>
                <w:i w:val="0"/>
                <w:sz w:val="24"/>
                <w:szCs w:val="24"/>
              </w:rPr>
              <w:t xml:space="preserve"> </w:t>
            </w:r>
            <w:r w:rsidR="002D4086" w:rsidRPr="00545F29">
              <w:rPr>
                <w:rFonts w:ascii="Times New Roman" w:eastAsiaTheme="minorEastAsia" w:hAnsi="Times New Roman" w:cs="Times New Roman"/>
                <w:i w:val="0"/>
                <w:sz w:val="24"/>
                <w:szCs w:val="24"/>
              </w:rPr>
              <w:t>DBS-0</w:t>
            </w:r>
            <w:r w:rsidR="005840FF" w:rsidRPr="00545F29">
              <w:rPr>
                <w:rFonts w:ascii="Times New Roman" w:eastAsiaTheme="minorEastAsia" w:hAnsi="Times New Roman" w:cs="Times New Roman"/>
                <w:i w:val="0"/>
                <w:sz w:val="24"/>
                <w:szCs w:val="24"/>
              </w:rPr>
              <w:t>2</w:t>
            </w:r>
          </w:p>
          <w:p w14:paraId="71C27127" w14:textId="493D5219" w:rsidR="560AD96A" w:rsidRPr="00545F29" w:rsidRDefault="62571C53" w:rsidP="009B7BC4">
            <w:pPr>
              <w:pStyle w:val="BodyText"/>
              <w:numPr>
                <w:ilvl w:val="0"/>
                <w:numId w:val="2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Perform </w:t>
            </w:r>
            <w:r w:rsidR="00813442" w:rsidRPr="00545F29">
              <w:rPr>
                <w:rFonts w:ascii="Times New Roman" w:hAnsi="Times New Roman" w:cs="Times New Roman"/>
                <w:i w:val="0"/>
                <w:sz w:val="24"/>
                <w:szCs w:val="24"/>
              </w:rPr>
              <w:t xml:space="preserve">steps of </w:t>
            </w:r>
            <w:r w:rsidR="7E4B460F"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58</w:t>
            </w:r>
            <w:r w:rsidR="7E4B460F" w:rsidRPr="00545F29">
              <w:rPr>
                <w:rFonts w:ascii="Times New Roman" w:hAnsi="Times New Roman" w:cs="Times New Roman"/>
                <w:i w:val="0"/>
                <w:sz w:val="24"/>
                <w:szCs w:val="24"/>
              </w:rPr>
              <w:t>.</w:t>
            </w:r>
          </w:p>
          <w:p w14:paraId="191729A0" w14:textId="5D539027" w:rsidR="560AD96A" w:rsidRPr="00545F29" w:rsidRDefault="00DF3266" w:rsidP="009B7BC4">
            <w:pPr>
              <w:pStyle w:val="BodyText"/>
              <w:numPr>
                <w:ilvl w:val="0"/>
                <w:numId w:val="22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s</w:t>
            </w:r>
            <w:r w:rsidR="005840FF" w:rsidRPr="00545F29">
              <w:rPr>
                <w:rFonts w:ascii="Times New Roman" w:hAnsi="Times New Roman" w:cs="Times New Roman"/>
                <w:i w:val="0"/>
                <w:sz w:val="24"/>
                <w:szCs w:val="24"/>
              </w:rPr>
              <w:t>igned in account created in DBS-02</w:t>
            </w:r>
            <w:r w:rsidRPr="00545F29">
              <w:rPr>
                <w:rFonts w:ascii="Times New Roman" w:hAnsi="Times New Roman" w:cs="Times New Roman"/>
                <w:i w:val="0"/>
                <w:sz w:val="24"/>
                <w:szCs w:val="24"/>
              </w:rPr>
              <w:t>.</w:t>
            </w:r>
          </w:p>
        </w:tc>
      </w:tr>
      <w:tr w:rsidR="017E74DB" w:rsidRPr="00545F29" w14:paraId="598DF797" w14:textId="77777777" w:rsidTr="219C6645">
        <w:tc>
          <w:tcPr>
            <w:tcW w:w="2065" w:type="dxa"/>
          </w:tcPr>
          <w:p w14:paraId="6F10B3E6"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16DE7AF1" w14:textId="44BD9F14" w:rsidR="560AD96A" w:rsidRPr="00545F29" w:rsidRDefault="560AD96A"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17E74DB" w:rsidRPr="00545F29" w14:paraId="70F66B7A" w14:textId="77777777" w:rsidTr="219C6645">
        <w:tc>
          <w:tcPr>
            <w:tcW w:w="2065" w:type="dxa"/>
          </w:tcPr>
          <w:p w14:paraId="0DA5A1AF"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B1420D8" w14:textId="46561DF1" w:rsidR="560AD96A" w:rsidRPr="00545F29" w:rsidRDefault="0054103C"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Navigate to the “Staff Schedule Page” by clicking</w:t>
            </w:r>
            <w:r w:rsidR="560AD96A" w:rsidRPr="00545F29">
              <w:rPr>
                <w:rFonts w:ascii="Times New Roman" w:hAnsi="Times New Roman" w:cs="Times New Roman"/>
                <w:i w:val="0"/>
                <w:sz w:val="24"/>
                <w:szCs w:val="24"/>
              </w:rPr>
              <w:t xml:space="preserve"> the “Schedule” tab </w:t>
            </w:r>
            <w:r w:rsidRPr="00545F29">
              <w:rPr>
                <w:rFonts w:ascii="Times New Roman" w:hAnsi="Times New Roman" w:cs="Times New Roman"/>
                <w:i w:val="0"/>
                <w:sz w:val="24"/>
                <w:szCs w:val="24"/>
              </w:rPr>
              <w:t>in</w:t>
            </w:r>
            <w:r w:rsidR="560AD96A" w:rsidRPr="00545F29">
              <w:rPr>
                <w:rFonts w:ascii="Times New Roman" w:hAnsi="Times New Roman" w:cs="Times New Roman"/>
                <w:i w:val="0"/>
                <w:sz w:val="24"/>
                <w:szCs w:val="24"/>
              </w:rPr>
              <w:t xml:space="preserve"> the sidebar.</w:t>
            </w:r>
          </w:p>
        </w:tc>
      </w:tr>
      <w:tr w:rsidR="017E74DB" w:rsidRPr="00545F29" w14:paraId="677E27DA" w14:textId="77777777" w:rsidTr="219C6645">
        <w:tc>
          <w:tcPr>
            <w:tcW w:w="2065" w:type="dxa"/>
          </w:tcPr>
          <w:p w14:paraId="630DEBAA" w14:textId="77777777" w:rsidR="2A32CB47" w:rsidRPr="00545F29" w:rsidRDefault="2A32CB47"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C0F8BDB" w14:textId="3B314D98" w:rsidR="560AD96A" w:rsidRPr="00545F29" w:rsidRDefault="62571C53"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 schedule is shown, and on that schedule is a shift with the title “Tech Support” and a subtitle “08:00 AM – 09:00 AM” on April 20, 2022.</w:t>
            </w:r>
          </w:p>
        </w:tc>
      </w:tr>
    </w:tbl>
    <w:p w14:paraId="66F384BF" w14:textId="6C137EDA" w:rsidR="3E6165F3" w:rsidRPr="00545F29" w:rsidRDefault="3E6165F3" w:rsidP="00AC164F">
      <w:pPr>
        <w:spacing w:line="360" w:lineRule="auto"/>
        <w:rPr>
          <w:rFonts w:ascii="Times New Roman" w:hAnsi="Times New Roman" w:cs="Times New Roman"/>
        </w:rPr>
      </w:pPr>
    </w:p>
    <w:p w14:paraId="7EE4178B" w14:textId="51DA217D" w:rsidR="00BB7297" w:rsidRPr="00545F29" w:rsidRDefault="003A591E" w:rsidP="00AC164F">
      <w:pPr>
        <w:pStyle w:val="Heading1"/>
        <w:spacing w:line="360" w:lineRule="auto"/>
        <w:rPr>
          <w:rFonts w:ascii="Times New Roman" w:eastAsia="Courier New" w:hAnsi="Times New Roman" w:cs="Times New Roman"/>
        </w:rPr>
      </w:pPr>
      <w:bookmarkStart w:id="74" w:name="_Toc101099331"/>
      <w:r w:rsidRPr="00545F29">
        <w:rPr>
          <w:rFonts w:ascii="Times New Roman" w:hAnsi="Times New Roman" w:cs="Times New Roman"/>
        </w:rPr>
        <w:t>7</w:t>
      </w:r>
      <w:r w:rsidR="2AEAD6CC" w:rsidRPr="00545F29">
        <w:rPr>
          <w:rFonts w:ascii="Times New Roman" w:hAnsi="Times New Roman" w:cs="Times New Roman"/>
        </w:rPr>
        <w:t>. Non</w:t>
      </w:r>
      <w:r w:rsidR="0032764D" w:rsidRPr="00545F29">
        <w:rPr>
          <w:rFonts w:ascii="Times New Roman" w:hAnsi="Times New Roman" w:cs="Times New Roman"/>
        </w:rPr>
        <w:t>-</w:t>
      </w:r>
      <w:r w:rsidR="2AEAD6CC" w:rsidRPr="00545F29">
        <w:rPr>
          <w:rFonts w:ascii="Times New Roman" w:hAnsi="Times New Roman" w:cs="Times New Roman"/>
        </w:rPr>
        <w:t xml:space="preserve">functional </w:t>
      </w:r>
      <w:r w:rsidR="00A56E62" w:rsidRPr="00545F29">
        <w:rPr>
          <w:rFonts w:ascii="Times New Roman" w:hAnsi="Times New Roman" w:cs="Times New Roman"/>
        </w:rPr>
        <w:t>Test Cases</w:t>
      </w:r>
      <w:bookmarkEnd w:id="74"/>
    </w:p>
    <w:p w14:paraId="60DB566F" w14:textId="5A258DDB" w:rsidR="00F12C1F" w:rsidRPr="00545F29" w:rsidRDefault="003A591E" w:rsidP="00AC164F">
      <w:pPr>
        <w:pStyle w:val="Heading2"/>
        <w:spacing w:line="360" w:lineRule="auto"/>
        <w:rPr>
          <w:rFonts w:ascii="Times New Roman" w:eastAsia="Courier New" w:hAnsi="Times New Roman" w:cs="Times New Roman"/>
        </w:rPr>
      </w:pPr>
      <w:bookmarkStart w:id="75" w:name="_Toc101099332"/>
      <w:r w:rsidRPr="00545F29">
        <w:rPr>
          <w:rFonts w:ascii="Times New Roman" w:eastAsia="Courier New" w:hAnsi="Times New Roman" w:cs="Times New Roman"/>
        </w:rPr>
        <w:t>7</w:t>
      </w:r>
      <w:r w:rsidR="00061439" w:rsidRPr="00545F29">
        <w:rPr>
          <w:rFonts w:ascii="Times New Roman" w:eastAsia="Courier New" w:hAnsi="Times New Roman" w:cs="Times New Roman"/>
        </w:rPr>
        <w:t xml:space="preserve">.1 </w:t>
      </w:r>
      <w:r w:rsidR="62571C53" w:rsidRPr="00545F29">
        <w:rPr>
          <w:rFonts w:ascii="Times New Roman" w:eastAsia="Courier New" w:hAnsi="Times New Roman" w:cs="Times New Roman"/>
        </w:rPr>
        <w:t>Performance</w:t>
      </w:r>
      <w:bookmarkEnd w:id="75"/>
    </w:p>
    <w:tbl>
      <w:tblPr>
        <w:tblStyle w:val="TableGrid"/>
        <w:tblW w:w="0" w:type="auto"/>
        <w:tblInd w:w="0" w:type="dxa"/>
        <w:tblLook w:val="04A0" w:firstRow="1" w:lastRow="0" w:firstColumn="1" w:lastColumn="0" w:noHBand="0" w:noVBand="1"/>
      </w:tblPr>
      <w:tblGrid>
        <w:gridCol w:w="1742"/>
        <w:gridCol w:w="1984"/>
        <w:gridCol w:w="5624"/>
      </w:tblGrid>
      <w:tr w:rsidR="348FB2C9" w:rsidRPr="00545F29" w14:paraId="6DA5F976" w14:textId="77777777" w:rsidTr="79D45E12">
        <w:tc>
          <w:tcPr>
            <w:tcW w:w="4315" w:type="dxa"/>
            <w:gridSpan w:val="2"/>
            <w:shd w:val="clear" w:color="auto" w:fill="D9D9D9" w:themeFill="background1" w:themeFillShade="D9"/>
          </w:tcPr>
          <w:p w14:paraId="418C7956" w14:textId="7E9E68A9" w:rsidR="7623E605" w:rsidRPr="00545F29" w:rsidRDefault="7623E605"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69</w:t>
            </w:r>
          </w:p>
        </w:tc>
        <w:tc>
          <w:tcPr>
            <w:tcW w:w="5035" w:type="dxa"/>
            <w:shd w:val="clear" w:color="auto" w:fill="D9D9D9" w:themeFill="background1" w:themeFillShade="D9"/>
          </w:tcPr>
          <w:p w14:paraId="37512620" w14:textId="041186F0" w:rsidR="7623E605" w:rsidRPr="00545F29" w:rsidRDefault="7623E605" w:rsidP="00AC164F">
            <w:pPr>
              <w:pStyle w:val="BodyText"/>
              <w:spacing w:line="276" w:lineRule="auto"/>
              <w:jc w:val="left"/>
              <w:rPr>
                <w:rFonts w:ascii="Times New Roman" w:hAnsi="Times New Roman" w:cs="Times New Roman"/>
                <w:b/>
                <w:sz w:val="24"/>
                <w:szCs w:val="24"/>
              </w:rPr>
            </w:pPr>
            <w:r w:rsidRPr="00545F29">
              <w:rPr>
                <w:rFonts w:ascii="Times New Roman" w:hAnsi="Times New Roman" w:cs="Times New Roman"/>
                <w:b/>
                <w:i w:val="0"/>
                <w:sz w:val="24"/>
                <w:szCs w:val="24"/>
              </w:rPr>
              <w:t xml:space="preserve">Test Case Name: </w:t>
            </w:r>
            <w:r w:rsidR="59331883" w:rsidRPr="00545F29">
              <w:rPr>
                <w:rFonts w:ascii="Times New Roman" w:eastAsia="-00, DBS" w:hAnsi="Times New Roman" w:cs="Times New Roman"/>
                <w:i w:val="0"/>
                <w:sz w:val="24"/>
                <w:szCs w:val="24"/>
              </w:rPr>
              <w:t>Staff API Request Performance</w:t>
            </w:r>
            <w:r w:rsidR="003816D2" w:rsidRPr="00545F29">
              <w:rPr>
                <w:rFonts w:ascii="Times New Roman" w:eastAsia="-00, DBS" w:hAnsi="Times New Roman" w:cs="Times New Roman"/>
                <w:i w:val="0"/>
                <w:sz w:val="24"/>
                <w:szCs w:val="24"/>
              </w:rPr>
              <w:t xml:space="preserve"> – Restful Server Application</w:t>
            </w:r>
          </w:p>
        </w:tc>
      </w:tr>
      <w:tr w:rsidR="348FB2C9" w:rsidRPr="00545F29" w14:paraId="7C03F62A" w14:textId="77777777" w:rsidTr="79D45E12">
        <w:tc>
          <w:tcPr>
            <w:tcW w:w="4315" w:type="dxa"/>
            <w:gridSpan w:val="2"/>
            <w:shd w:val="clear" w:color="auto" w:fill="D9D9D9" w:themeFill="background1" w:themeFillShade="D9"/>
          </w:tcPr>
          <w:p w14:paraId="332F0C23" w14:textId="3A99AAAD" w:rsidR="7623E605" w:rsidRPr="00545F29" w:rsidRDefault="7623E605"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5FBB2042" w14:textId="152F841B" w:rsidR="7623E605" w:rsidRPr="00545F29" w:rsidRDefault="7623E605"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348FB2C9" w:rsidRPr="00545F29" w14:paraId="45CE1A6C" w14:textId="77777777" w:rsidTr="79D45E12">
        <w:tc>
          <w:tcPr>
            <w:tcW w:w="4315" w:type="dxa"/>
            <w:gridSpan w:val="2"/>
            <w:shd w:val="clear" w:color="auto" w:fill="D9D9D9" w:themeFill="background1" w:themeFillShade="D9"/>
          </w:tcPr>
          <w:p w14:paraId="0BBC906E" w14:textId="26958F1A" w:rsidR="7623E605" w:rsidRPr="00545F29" w:rsidRDefault="2B80465D" w:rsidP="79D45E12">
            <w:pPr>
              <w:pStyle w:val="BodyText"/>
              <w:spacing w:line="276" w:lineRule="auto"/>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6F008FD0" w:rsidRPr="00545F29">
              <w:rPr>
                <w:rFonts w:ascii="Times New Roman" w:hAnsi="Times New Roman" w:cs="Times New Roman"/>
                <w:i w:val="0"/>
                <w:sz w:val="24"/>
                <w:szCs w:val="24"/>
              </w:rPr>
              <w:t>N/A</w:t>
            </w:r>
          </w:p>
        </w:tc>
        <w:tc>
          <w:tcPr>
            <w:tcW w:w="5035" w:type="dxa"/>
            <w:shd w:val="clear" w:color="auto" w:fill="D9D9D9" w:themeFill="background1" w:themeFillShade="D9"/>
          </w:tcPr>
          <w:p w14:paraId="1E1A3345" w14:textId="4E6E4782" w:rsidR="7623E605" w:rsidRPr="00545F29" w:rsidRDefault="2B80465D" w:rsidP="79D45E12">
            <w:pPr>
              <w:pStyle w:val="BodyText"/>
              <w:spacing w:line="276" w:lineRule="auto"/>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6F008FD0" w:rsidRPr="00545F29">
              <w:rPr>
                <w:rFonts w:ascii="Times New Roman" w:hAnsi="Times New Roman" w:cs="Times New Roman"/>
                <w:i w:val="0"/>
                <w:sz w:val="24"/>
                <w:szCs w:val="24"/>
              </w:rPr>
              <w:t>N/A</w:t>
            </w:r>
          </w:p>
        </w:tc>
      </w:tr>
      <w:tr w:rsidR="348FB2C9" w:rsidRPr="00545F29" w14:paraId="5D3182AE" w14:textId="77777777" w:rsidTr="79D45E12">
        <w:tc>
          <w:tcPr>
            <w:tcW w:w="2065" w:type="dxa"/>
          </w:tcPr>
          <w:p w14:paraId="55E78E65" w14:textId="51F6CC51" w:rsidR="7623E605" w:rsidRPr="00545F29" w:rsidRDefault="7623E605"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BEC8988" w14:textId="768FBE9F" w:rsidR="348FB2C9" w:rsidRPr="00545F29" w:rsidRDefault="348FB2C9"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147E29" w:rsidRPr="00545F29" w14:paraId="50A9C2EF" w14:textId="77777777" w:rsidTr="79D45E12">
        <w:tc>
          <w:tcPr>
            <w:tcW w:w="2065" w:type="dxa"/>
          </w:tcPr>
          <w:p w14:paraId="6D5BFB2E" w14:textId="040915AC" w:rsidR="00147E29" w:rsidRPr="00545F29" w:rsidRDefault="00147E29"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93332F9" w14:textId="08A0EA2F" w:rsidR="00147E29" w:rsidRPr="00545F29" w:rsidRDefault="00147E29" w:rsidP="00AC164F">
            <w:pPr>
              <w:spacing w:line="276" w:lineRule="auto"/>
              <w:rPr>
                <w:rFonts w:ascii="Times New Roman" w:eastAsia="-00, DBS" w:hAnsi="Times New Roman" w:cs="Times New Roman"/>
                <w:sz w:val="24"/>
                <w:szCs w:val="24"/>
              </w:rPr>
            </w:pPr>
            <w:r w:rsidRPr="00545F29">
              <w:rPr>
                <w:rFonts w:ascii="Times New Roman" w:eastAsia="Calibri" w:hAnsi="Times New Roman" w:cs="Times New Roman"/>
                <w:sz w:val="24"/>
                <w:szCs w:val="24"/>
              </w:rPr>
              <w:t>The backend server is started, and the Postman testing tool is opened.</w:t>
            </w:r>
          </w:p>
        </w:tc>
      </w:tr>
      <w:tr w:rsidR="00147E29" w:rsidRPr="00545F29" w14:paraId="29107D79" w14:textId="77777777" w:rsidTr="79D45E12">
        <w:tc>
          <w:tcPr>
            <w:tcW w:w="2065" w:type="dxa"/>
          </w:tcPr>
          <w:p w14:paraId="444C68B6" w14:textId="6B911D95" w:rsidR="00147E29" w:rsidRPr="00545F29" w:rsidRDefault="00147E29"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E6BDB56" w14:textId="00018AA4" w:rsidR="00147E29" w:rsidRPr="00545F29" w:rsidRDefault="00147E29" w:rsidP="00AC164F">
            <w:pPr>
              <w:spacing w:line="276" w:lineRule="auto"/>
              <w:rPr>
                <w:rFonts w:ascii="Times New Roman" w:hAnsi="Times New Roman" w:cs="Times New Roman"/>
                <w:sz w:val="24"/>
                <w:szCs w:val="24"/>
              </w:rPr>
            </w:pPr>
            <w:r w:rsidRPr="00545F29">
              <w:rPr>
                <w:rFonts w:ascii="Times New Roman" w:hAnsi="Times New Roman" w:cs="Times New Roman"/>
                <w:sz w:val="24"/>
                <w:szCs w:val="24"/>
              </w:rPr>
              <w:t>N/A</w:t>
            </w:r>
          </w:p>
        </w:tc>
      </w:tr>
      <w:tr w:rsidR="00147E29" w:rsidRPr="00545F29" w14:paraId="0AB51D4A" w14:textId="77777777" w:rsidTr="79D45E12">
        <w:tc>
          <w:tcPr>
            <w:tcW w:w="2065" w:type="dxa"/>
          </w:tcPr>
          <w:p w14:paraId="19546CED" w14:textId="3928BC83" w:rsidR="00147E29" w:rsidRPr="00545F29" w:rsidRDefault="00147E29"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0978D70" w14:textId="63519B6E" w:rsidR="00147E29" w:rsidRPr="00545F29" w:rsidRDefault="07BDAF64" w:rsidP="009B7BC4">
            <w:pPr>
              <w:pStyle w:val="BodyText"/>
              <w:numPr>
                <w:ilvl w:val="0"/>
                <w:numId w:val="22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Select all staff REST API endpoint used in the application.</w:t>
            </w:r>
          </w:p>
          <w:p w14:paraId="10286457" w14:textId="6D32194F" w:rsidR="00147E29" w:rsidRPr="00545F29" w:rsidRDefault="00147E29" w:rsidP="009B7BC4">
            <w:pPr>
              <w:pStyle w:val="BodyText"/>
              <w:numPr>
                <w:ilvl w:val="0"/>
                <w:numId w:val="22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Go to POSTMAN and type the staff API endpoint below:</w:t>
            </w:r>
          </w:p>
          <w:p w14:paraId="40CF5D6C" w14:textId="4B737DA1" w:rsidR="00147E29" w:rsidRPr="00545F29" w:rsidRDefault="00147E29" w:rsidP="00AC164F">
            <w:pPr>
              <w:pStyle w:val="BodyText"/>
              <w:spacing w:line="276" w:lineRule="auto"/>
              <w:ind w:left="1440"/>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GET </w:t>
            </w:r>
            <w:hyperlink r:id="rId15">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/staff/getAllStaffs.</w:t>
              </w:r>
            </w:hyperlink>
            <w:r w:rsidRPr="00545F29">
              <w:rPr>
                <w:rFonts w:ascii="Times New Roman" w:hAnsi="Times New Roman" w:cs="Times New Roman"/>
                <w:i w:val="0"/>
                <w:sz w:val="24"/>
                <w:szCs w:val="24"/>
              </w:rPr>
              <w:t xml:space="preserve"> </w:t>
            </w:r>
          </w:p>
          <w:p w14:paraId="636EE177" w14:textId="39C551BD" w:rsidR="00147E29" w:rsidRPr="00545F29" w:rsidRDefault="00147E29" w:rsidP="00AC164F">
            <w:pPr>
              <w:pStyle w:val="BodyText"/>
              <w:spacing w:line="276" w:lineRule="auto"/>
              <w:ind w:left="1440"/>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16">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/login.</w:t>
              </w:r>
            </w:hyperlink>
          </w:p>
          <w:p w14:paraId="23056184" w14:textId="0C486155" w:rsidR="00147E29" w:rsidRPr="00545F29" w:rsidRDefault="00147E29" w:rsidP="00AC164F">
            <w:pPr>
              <w:pStyle w:val="BodyText"/>
              <w:spacing w:line="276" w:lineRule="auto"/>
              <w:ind w:left="1440"/>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17">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/staff/register.</w:t>
              </w:r>
            </w:hyperlink>
          </w:p>
          <w:p w14:paraId="0478AD07" w14:textId="2DE7C80B" w:rsidR="00147E29" w:rsidRPr="00545F29" w:rsidRDefault="00147E29" w:rsidP="00AC164F">
            <w:pPr>
              <w:pStyle w:val="BodyText"/>
              <w:spacing w:line="276" w:lineRule="auto"/>
              <w:ind w:left="1440"/>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GET </w:t>
            </w:r>
            <w:hyperlink r:id="rId18">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/staff/verify/:token.</w:t>
              </w:r>
            </w:hyperlink>
          </w:p>
          <w:p w14:paraId="3DB22406" w14:textId="73B07F4C" w:rsidR="00147E29" w:rsidRPr="00545F29" w:rsidRDefault="00147E29" w:rsidP="00AC164F">
            <w:pPr>
              <w:pStyle w:val="BodyText"/>
              <w:spacing w:line="276" w:lineRule="auto"/>
              <w:ind w:left="1440"/>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 xml:space="preserve">PUT </w:t>
            </w:r>
            <w:hyperlink r:id="rId19">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/staff/updateStaffUser/staffId.</w:t>
              </w:r>
            </w:hyperlink>
          </w:p>
          <w:p w14:paraId="184FD728" w14:textId="73BAC635" w:rsidR="00147E29" w:rsidRPr="00545F29" w:rsidRDefault="00147E29" w:rsidP="00AC164F">
            <w:pPr>
              <w:pStyle w:val="BodyText"/>
              <w:spacing w:line="276" w:lineRule="auto"/>
              <w:ind w:left="1440"/>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GET </w:t>
            </w:r>
            <w:hyperlink r:id="rId20">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/staff/getStaffUserById/:staffId.</w:t>
              </w:r>
            </w:hyperlink>
          </w:p>
          <w:p w14:paraId="063E4C69" w14:textId="000F4629" w:rsidR="00147E29" w:rsidRPr="00545F29" w:rsidRDefault="00147E29" w:rsidP="00AC164F">
            <w:pPr>
              <w:pStyle w:val="BodyText"/>
              <w:spacing w:line="276" w:lineRule="auto"/>
              <w:jc w:val="left"/>
              <w:rPr>
                <w:rFonts w:ascii="Times New Roman" w:hAnsi="Times New Roman" w:cs="Times New Roman"/>
                <w:sz w:val="24"/>
                <w:szCs w:val="24"/>
              </w:rPr>
            </w:pPr>
          </w:p>
          <w:p w14:paraId="5D4A9C07" w14:textId="15247793" w:rsidR="00147E29" w:rsidRPr="00545F29" w:rsidRDefault="07BDAF64" w:rsidP="009B7BC4">
            <w:pPr>
              <w:pStyle w:val="BodyText"/>
              <w:numPr>
                <w:ilvl w:val="0"/>
                <w:numId w:val="22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Change the request type to GET, POST, PUT, DELETE based on type of API request type.</w:t>
            </w:r>
          </w:p>
          <w:p w14:paraId="6A3D8746" w14:textId="7FFF788E" w:rsidR="00147E29" w:rsidRPr="00545F29" w:rsidRDefault="07BDAF64" w:rsidP="009B7BC4">
            <w:pPr>
              <w:pStyle w:val="BodyText"/>
              <w:numPr>
                <w:ilvl w:val="0"/>
                <w:numId w:val="22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Include Test scripts in Tests body.</w:t>
            </w:r>
          </w:p>
          <w:p w14:paraId="0DE30FC5" w14:textId="77777777" w:rsidR="00807076" w:rsidRPr="00545F29" w:rsidRDefault="00807076" w:rsidP="00E428CC">
            <w:pPr>
              <w:pStyle w:val="BodyText"/>
              <w:spacing w:line="276" w:lineRule="auto"/>
              <w:jc w:val="left"/>
              <w:rPr>
                <w:rFonts w:ascii="Times New Roman" w:hAnsi="Times New Roman" w:cs="Times New Roman"/>
                <w:i w:val="0"/>
                <w:sz w:val="24"/>
                <w:szCs w:val="24"/>
              </w:rPr>
            </w:pPr>
          </w:p>
          <w:p w14:paraId="764F2985" w14:textId="77777777" w:rsidR="00807076" w:rsidRPr="00545F29" w:rsidRDefault="00807076" w:rsidP="00AC164F">
            <w:pPr>
              <w:pStyle w:val="BodyText"/>
              <w:spacing w:line="276" w:lineRule="auto"/>
              <w:ind w:left="720"/>
              <w:jc w:val="left"/>
              <w:rPr>
                <w:rFonts w:ascii="Times New Roman" w:hAnsi="Times New Roman" w:cs="Times New Roman"/>
                <w:i w:val="0"/>
                <w:sz w:val="24"/>
                <w:szCs w:val="24"/>
              </w:rPr>
            </w:pPr>
          </w:p>
          <w:p w14:paraId="475EF9F9" w14:textId="4E1771C5" w:rsidR="00147E29" w:rsidRPr="00545F29" w:rsidRDefault="00147E29"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noProof/>
                <w:szCs w:val="24"/>
              </w:rPr>
              <mc:AlternateContent>
                <mc:Choice Requires="wps">
                  <w:drawing>
                    <wp:anchor distT="0" distB="0" distL="114300" distR="114300" simplePos="0" relativeHeight="251658242" behindDoc="0" locked="0" layoutInCell="1" allowOverlap="1" wp14:anchorId="74746702" wp14:editId="5BC56FC2">
                      <wp:simplePos x="0" y="0"/>
                      <wp:positionH relativeFrom="column">
                        <wp:posOffset>23739</wp:posOffset>
                      </wp:positionH>
                      <wp:positionV relativeFrom="paragraph">
                        <wp:posOffset>116365</wp:posOffset>
                      </wp:positionV>
                      <wp:extent cx="3788229" cy="1105319"/>
                      <wp:effectExtent l="0" t="0" r="9525" b="12700"/>
                      <wp:wrapNone/>
                      <wp:docPr id="14" name="Text Box 14"/>
                      <wp:cNvGraphicFramePr/>
                      <a:graphic xmlns:a="http://schemas.openxmlformats.org/drawingml/2006/main">
                        <a:graphicData uri="http://schemas.microsoft.com/office/word/2010/wordprocessingShape">
                          <wps:wsp>
                            <wps:cNvSpPr txBox="1"/>
                            <wps:spPr>
                              <a:xfrm>
                                <a:off x="0" y="0"/>
                                <a:ext cx="3788229" cy="1105319"/>
                              </a:xfrm>
                              <a:prstGeom prst="rect">
                                <a:avLst/>
                              </a:prstGeom>
                              <a:solidFill>
                                <a:schemeClr val="lt1"/>
                              </a:solidFill>
                              <a:ln w="12700">
                                <a:solidFill>
                                  <a:prstClr val="black"/>
                                </a:solidFill>
                              </a:ln>
                            </wps:spPr>
                            <wps:txbx>
                              <w:txbxContent>
                                <w:p w14:paraId="5C3CD077" w14:textId="77777777" w:rsidR="00147E29" w:rsidRPr="004D04C8" w:rsidRDefault="00147E29" w:rsidP="004D04C8">
                                  <w:pPr>
                                    <w:shd w:val="clear" w:color="auto" w:fill="FFFFFE"/>
                                    <w:spacing w:after="0" w:line="270" w:lineRule="atLeast"/>
                                    <w:rPr>
                                      <w:rFonts w:ascii="Courier New" w:eastAsia="Times New Roman" w:hAnsi="Courier New" w:cs="Courier New"/>
                                      <w:color w:val="000000"/>
                                      <w:sz w:val="18"/>
                                      <w:szCs w:val="18"/>
                                    </w:rPr>
                                  </w:pPr>
                                  <w:r w:rsidRPr="004D04C8">
                                    <w:rPr>
                                      <w:rFonts w:ascii="Courier New" w:eastAsia="Times New Roman" w:hAnsi="Courier New" w:cs="Courier New"/>
                                      <w:color w:val="000000"/>
                                      <w:sz w:val="18"/>
                                      <w:szCs w:val="18"/>
                                    </w:rPr>
                                    <w:t>pm.test(</w:t>
                                  </w:r>
                                  <w:r w:rsidRPr="004D04C8">
                                    <w:rPr>
                                      <w:rFonts w:ascii="Courier New" w:eastAsia="Times New Roman" w:hAnsi="Courier New" w:cs="Courier New"/>
                                      <w:color w:val="2A00FF"/>
                                      <w:sz w:val="18"/>
                                      <w:szCs w:val="18"/>
                                    </w:rPr>
                                    <w:t>"Staff API Response time"</w:t>
                                  </w:r>
                                  <w:r w:rsidRPr="004D04C8">
                                    <w:rPr>
                                      <w:rFonts w:ascii="Courier New" w:eastAsia="Times New Roman" w:hAnsi="Courier New" w:cs="Courier New"/>
                                      <w:color w:val="000000"/>
                                      <w:sz w:val="18"/>
                                      <w:szCs w:val="18"/>
                                    </w:rPr>
                                    <w:t xml:space="preserve">, </w:t>
                                  </w:r>
                                  <w:r w:rsidRPr="004D04C8">
                                    <w:rPr>
                                      <w:rFonts w:ascii="Courier New" w:eastAsia="Times New Roman" w:hAnsi="Courier New" w:cs="Courier New"/>
                                      <w:b/>
                                      <w:bCs/>
                                      <w:color w:val="800555"/>
                                      <w:sz w:val="18"/>
                                      <w:szCs w:val="18"/>
                                    </w:rPr>
                                    <w:t>function</w:t>
                                  </w:r>
                                  <w:r w:rsidRPr="004D04C8">
                                    <w:rPr>
                                      <w:rFonts w:ascii="Courier New" w:eastAsia="Times New Roman" w:hAnsi="Courier New" w:cs="Courier New"/>
                                      <w:color w:val="000000"/>
                                      <w:sz w:val="18"/>
                                      <w:szCs w:val="18"/>
                                    </w:rPr>
                                    <w:t>() {</w:t>
                                  </w:r>
                                </w:p>
                                <w:p w14:paraId="24163A0D" w14:textId="77777777" w:rsidR="00147E29" w:rsidRPr="004D04C8" w:rsidRDefault="00147E29" w:rsidP="004D04C8">
                                  <w:pPr>
                                    <w:shd w:val="clear" w:color="auto" w:fill="FFFFFE"/>
                                    <w:spacing w:after="0" w:line="270" w:lineRule="atLeast"/>
                                    <w:rPr>
                                      <w:rFonts w:ascii="Courier New" w:eastAsia="Times New Roman" w:hAnsi="Courier New" w:cs="Courier New"/>
                                      <w:color w:val="000000"/>
                                      <w:sz w:val="18"/>
                                      <w:szCs w:val="18"/>
                                    </w:rPr>
                                  </w:pPr>
                                  <w:r w:rsidRPr="004D04C8">
                                    <w:rPr>
                                      <w:rFonts w:ascii="Courier New" w:eastAsia="Times New Roman" w:hAnsi="Courier New" w:cs="Courier New"/>
                                      <w:color w:val="000000"/>
                                      <w:sz w:val="18"/>
                                      <w:szCs w:val="18"/>
                                    </w:rPr>
                                    <w:t xml:space="preserve">    pm.expect(pm.response.responseTime).to.be.below(</w:t>
                                  </w:r>
                                  <w:r w:rsidRPr="004D04C8">
                                    <w:rPr>
                                      <w:rFonts w:ascii="Courier New" w:eastAsia="Times New Roman" w:hAnsi="Courier New" w:cs="Courier New"/>
                                      <w:color w:val="098658"/>
                                      <w:sz w:val="18"/>
                                      <w:szCs w:val="18"/>
                                    </w:rPr>
                                    <w:t>3000</w:t>
                                  </w:r>
                                  <w:r w:rsidRPr="004D04C8">
                                    <w:rPr>
                                      <w:rFonts w:ascii="Courier New" w:eastAsia="Times New Roman" w:hAnsi="Courier New" w:cs="Courier New"/>
                                      <w:color w:val="000000"/>
                                      <w:sz w:val="18"/>
                                      <w:szCs w:val="18"/>
                                    </w:rPr>
                                    <w:t>);</w:t>
                                  </w:r>
                                </w:p>
                                <w:p w14:paraId="03BDCFE1" w14:textId="77777777" w:rsidR="00147E29" w:rsidRPr="004D04C8" w:rsidRDefault="00147E29" w:rsidP="004D04C8">
                                  <w:pPr>
                                    <w:shd w:val="clear" w:color="auto" w:fill="FFFFFE"/>
                                    <w:spacing w:after="0" w:line="270" w:lineRule="atLeast"/>
                                    <w:rPr>
                                      <w:rFonts w:ascii="Courier New" w:eastAsia="Times New Roman" w:hAnsi="Courier New" w:cs="Courier New"/>
                                      <w:color w:val="000000"/>
                                      <w:sz w:val="18"/>
                                      <w:szCs w:val="18"/>
                                    </w:rPr>
                                  </w:pPr>
                                  <w:r w:rsidRPr="004D04C8">
                                    <w:rPr>
                                      <w:rFonts w:ascii="Courier New" w:eastAsia="Times New Roman" w:hAnsi="Courier New" w:cs="Courier New"/>
                                      <w:color w:val="000000"/>
                                      <w:sz w:val="18"/>
                                      <w:szCs w:val="18"/>
                                    </w:rPr>
                                    <w:t>})</w:t>
                                  </w:r>
                                </w:p>
                                <w:p w14:paraId="1F10AA8E" w14:textId="77777777" w:rsidR="00147E29" w:rsidRDefault="00147E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46702" id="_x0000_t202" coordsize="21600,21600" o:spt="202" path="m,l,21600r21600,l21600,xe">
                      <v:stroke joinstyle="miter"/>
                      <v:path gradientshapeok="t" o:connecttype="rect"/>
                    </v:shapetype>
                    <v:shape id="Text Box 14" o:spid="_x0000_s1026" type="#_x0000_t202" style="position:absolute;margin-left:1.85pt;margin-top:9.15pt;width:298.3pt;height:87.0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" fillcolor="white [3201]" strokeweight="1pt">
                      <v:textbox>
                        <w:txbxContent>
                          <w:p w14:paraId="5C3CD077" w14:textId="77777777" w:rsidR="00147E29" w:rsidRPr="004D04C8" w:rsidRDefault="00147E29" w:rsidP="004D04C8">
                            <w:pPr>
                              <w:shd w:val="clear" w:color="auto" w:fill="FFFFFE"/>
                              <w:spacing w:after="0" w:line="270" w:lineRule="atLeast"/>
                              <w:rPr>
                                <w:rFonts w:ascii="Courier New" w:eastAsia="Times New Roman" w:hAnsi="Courier New" w:cs="Courier New"/>
                                <w:color w:val="000000"/>
                                <w:sz w:val="18"/>
                                <w:szCs w:val="18"/>
                              </w:rPr>
                            </w:pPr>
                            <w:r w:rsidRPr="004D04C8">
                              <w:rPr>
                                <w:rFonts w:ascii="Courier New" w:eastAsia="Times New Roman" w:hAnsi="Courier New" w:cs="Courier New"/>
                                <w:color w:val="000000"/>
                                <w:sz w:val="18"/>
                                <w:szCs w:val="18"/>
                              </w:rPr>
                              <w:t>pm.test(</w:t>
                            </w:r>
                            <w:r w:rsidRPr="004D04C8">
                              <w:rPr>
                                <w:rFonts w:ascii="Courier New" w:eastAsia="Times New Roman" w:hAnsi="Courier New" w:cs="Courier New"/>
                                <w:color w:val="2A00FF"/>
                                <w:sz w:val="18"/>
                                <w:szCs w:val="18"/>
                              </w:rPr>
                              <w:t>"Staff API Response time"</w:t>
                            </w:r>
                            <w:r w:rsidRPr="004D04C8">
                              <w:rPr>
                                <w:rFonts w:ascii="Courier New" w:eastAsia="Times New Roman" w:hAnsi="Courier New" w:cs="Courier New"/>
                                <w:color w:val="000000"/>
                                <w:sz w:val="18"/>
                                <w:szCs w:val="18"/>
                              </w:rPr>
                              <w:t xml:space="preserve">, </w:t>
                            </w:r>
                            <w:r w:rsidRPr="004D04C8">
                              <w:rPr>
                                <w:rFonts w:ascii="Courier New" w:eastAsia="Times New Roman" w:hAnsi="Courier New" w:cs="Courier New"/>
                                <w:b/>
                                <w:bCs/>
                                <w:color w:val="800555"/>
                                <w:sz w:val="18"/>
                                <w:szCs w:val="18"/>
                              </w:rPr>
                              <w:t>function</w:t>
                            </w:r>
                            <w:r w:rsidRPr="004D04C8">
                              <w:rPr>
                                <w:rFonts w:ascii="Courier New" w:eastAsia="Times New Roman" w:hAnsi="Courier New" w:cs="Courier New"/>
                                <w:color w:val="000000"/>
                                <w:sz w:val="18"/>
                                <w:szCs w:val="18"/>
                              </w:rPr>
                              <w:t>() {</w:t>
                            </w:r>
                          </w:p>
                          <w:p w14:paraId="24163A0D" w14:textId="77777777" w:rsidR="00147E29" w:rsidRPr="004D04C8" w:rsidRDefault="00147E29" w:rsidP="004D04C8">
                            <w:pPr>
                              <w:shd w:val="clear" w:color="auto" w:fill="FFFFFE"/>
                              <w:spacing w:after="0" w:line="270" w:lineRule="atLeast"/>
                              <w:rPr>
                                <w:rFonts w:ascii="Courier New" w:eastAsia="Times New Roman" w:hAnsi="Courier New" w:cs="Courier New"/>
                                <w:color w:val="000000"/>
                                <w:sz w:val="18"/>
                                <w:szCs w:val="18"/>
                              </w:rPr>
                            </w:pPr>
                            <w:r w:rsidRPr="004D04C8">
                              <w:rPr>
                                <w:rFonts w:ascii="Courier New" w:eastAsia="Times New Roman" w:hAnsi="Courier New" w:cs="Courier New"/>
                                <w:color w:val="000000"/>
                                <w:sz w:val="18"/>
                                <w:szCs w:val="18"/>
                              </w:rPr>
                              <w:t xml:space="preserve">    pm.expect(pm.response.responseTime).to.be.below(</w:t>
                            </w:r>
                            <w:r w:rsidRPr="004D04C8">
                              <w:rPr>
                                <w:rFonts w:ascii="Courier New" w:eastAsia="Times New Roman" w:hAnsi="Courier New" w:cs="Courier New"/>
                                <w:color w:val="098658"/>
                                <w:sz w:val="18"/>
                                <w:szCs w:val="18"/>
                              </w:rPr>
                              <w:t>3000</w:t>
                            </w:r>
                            <w:r w:rsidRPr="004D04C8">
                              <w:rPr>
                                <w:rFonts w:ascii="Courier New" w:eastAsia="Times New Roman" w:hAnsi="Courier New" w:cs="Courier New"/>
                                <w:color w:val="000000"/>
                                <w:sz w:val="18"/>
                                <w:szCs w:val="18"/>
                              </w:rPr>
                              <w:t>);</w:t>
                            </w:r>
                          </w:p>
                          <w:p w14:paraId="03BDCFE1" w14:textId="77777777" w:rsidR="00147E29" w:rsidRPr="004D04C8" w:rsidRDefault="00147E29" w:rsidP="004D04C8">
                            <w:pPr>
                              <w:shd w:val="clear" w:color="auto" w:fill="FFFFFE"/>
                              <w:spacing w:after="0" w:line="270" w:lineRule="atLeast"/>
                              <w:rPr>
                                <w:rFonts w:ascii="Courier New" w:eastAsia="Times New Roman" w:hAnsi="Courier New" w:cs="Courier New"/>
                                <w:color w:val="000000"/>
                                <w:sz w:val="18"/>
                                <w:szCs w:val="18"/>
                              </w:rPr>
                            </w:pPr>
                            <w:r w:rsidRPr="004D04C8">
                              <w:rPr>
                                <w:rFonts w:ascii="Courier New" w:eastAsia="Times New Roman" w:hAnsi="Courier New" w:cs="Courier New"/>
                                <w:color w:val="000000"/>
                                <w:sz w:val="18"/>
                                <w:szCs w:val="18"/>
                              </w:rPr>
                              <w:t>})</w:t>
                            </w:r>
                          </w:p>
                          <w:p w14:paraId="1F10AA8E" w14:textId="77777777" w:rsidR="00147E29" w:rsidRDefault="00147E29"/>
                        </w:txbxContent>
                      </v:textbox>
                    </v:shape>
                  </w:pict>
                </mc:Fallback>
              </mc:AlternateContent>
            </w:r>
          </w:p>
          <w:p w14:paraId="3400731F" w14:textId="7858A6BD" w:rsidR="00147E29" w:rsidRPr="00545F29" w:rsidRDefault="00147E29" w:rsidP="00AC164F">
            <w:pPr>
              <w:pStyle w:val="BodyText"/>
              <w:spacing w:line="276" w:lineRule="auto"/>
              <w:jc w:val="left"/>
              <w:rPr>
                <w:rFonts w:ascii="Times New Roman" w:hAnsi="Times New Roman" w:cs="Times New Roman"/>
                <w:i w:val="0"/>
                <w:sz w:val="24"/>
                <w:szCs w:val="24"/>
              </w:rPr>
            </w:pPr>
          </w:p>
          <w:p w14:paraId="138F6C81" w14:textId="7858A6BD" w:rsidR="00147E29" w:rsidRPr="00545F29" w:rsidRDefault="00147E29" w:rsidP="00AC164F">
            <w:pPr>
              <w:pStyle w:val="BodyText"/>
              <w:spacing w:line="276" w:lineRule="auto"/>
              <w:jc w:val="left"/>
              <w:rPr>
                <w:rFonts w:ascii="Times New Roman" w:hAnsi="Times New Roman" w:cs="Times New Roman"/>
                <w:i w:val="0"/>
                <w:sz w:val="24"/>
                <w:szCs w:val="24"/>
              </w:rPr>
            </w:pPr>
          </w:p>
          <w:p w14:paraId="3D5D58F3" w14:textId="4450663B" w:rsidR="00147E29" w:rsidRPr="00545F29" w:rsidRDefault="00147E29" w:rsidP="00AC164F">
            <w:pPr>
              <w:pStyle w:val="BodyText"/>
              <w:spacing w:line="276" w:lineRule="auto"/>
              <w:jc w:val="left"/>
              <w:rPr>
                <w:rFonts w:ascii="Times New Roman" w:hAnsi="Times New Roman" w:cs="Times New Roman"/>
                <w:sz w:val="24"/>
                <w:szCs w:val="24"/>
              </w:rPr>
            </w:pPr>
          </w:p>
          <w:p w14:paraId="1E88093C" w14:textId="77777777" w:rsidR="00147E29" w:rsidRPr="00545F29" w:rsidRDefault="00147E29" w:rsidP="00AC164F">
            <w:pPr>
              <w:pStyle w:val="BodyText"/>
              <w:spacing w:line="276" w:lineRule="auto"/>
              <w:jc w:val="left"/>
              <w:rPr>
                <w:rFonts w:ascii="Times New Roman" w:hAnsi="Times New Roman" w:cs="Times New Roman"/>
                <w:i w:val="0"/>
                <w:sz w:val="24"/>
                <w:szCs w:val="24"/>
              </w:rPr>
            </w:pPr>
          </w:p>
          <w:p w14:paraId="6013AFB9" w14:textId="77777777" w:rsidR="00147E29" w:rsidRPr="00545F29" w:rsidRDefault="00147E29" w:rsidP="00AC164F">
            <w:pPr>
              <w:pStyle w:val="BodyText"/>
              <w:spacing w:line="276" w:lineRule="auto"/>
              <w:jc w:val="left"/>
              <w:rPr>
                <w:rFonts w:ascii="Times New Roman" w:hAnsi="Times New Roman" w:cs="Times New Roman"/>
                <w:i w:val="0"/>
                <w:sz w:val="24"/>
                <w:szCs w:val="24"/>
              </w:rPr>
            </w:pPr>
          </w:p>
          <w:p w14:paraId="0DAD0C97" w14:textId="77777777" w:rsidR="00147E29" w:rsidRPr="00545F29" w:rsidRDefault="00147E29" w:rsidP="00AC164F">
            <w:pPr>
              <w:pStyle w:val="BodyText"/>
              <w:spacing w:line="276" w:lineRule="auto"/>
              <w:jc w:val="left"/>
              <w:rPr>
                <w:rFonts w:ascii="Times New Roman" w:hAnsi="Times New Roman" w:cs="Times New Roman"/>
                <w:i w:val="0"/>
                <w:sz w:val="24"/>
                <w:szCs w:val="24"/>
              </w:rPr>
            </w:pPr>
          </w:p>
          <w:p w14:paraId="2A9175AE" w14:textId="2413B631" w:rsidR="00147E29" w:rsidRPr="00545F29" w:rsidRDefault="07BDAF64" w:rsidP="009B7BC4">
            <w:pPr>
              <w:pStyle w:val="BodyText"/>
              <w:numPr>
                <w:ilvl w:val="0"/>
                <w:numId w:val="22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Click on “Send” button on postman to send request.</w:t>
            </w:r>
          </w:p>
        </w:tc>
      </w:tr>
      <w:tr w:rsidR="00147E29" w:rsidRPr="00545F29" w14:paraId="015B5E40" w14:textId="77777777" w:rsidTr="79D45E12">
        <w:trPr>
          <w:trHeight w:val="1079"/>
        </w:trPr>
        <w:tc>
          <w:tcPr>
            <w:tcW w:w="2065" w:type="dxa"/>
          </w:tcPr>
          <w:p w14:paraId="4F30A41B" w14:textId="6AD4D045" w:rsidR="00147E29" w:rsidRPr="00545F29" w:rsidRDefault="00147E29"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48557BC3" w14:textId="679BD981" w:rsidR="00147E29" w:rsidRPr="00545F29" w:rsidRDefault="00147E29" w:rsidP="009B7BC4">
            <w:pPr>
              <w:pStyle w:val="BodyText"/>
              <w:numPr>
                <w:ilvl w:val="0"/>
                <w:numId w:val="224"/>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time it takes for each API call will be shown.</w:t>
            </w:r>
          </w:p>
          <w:p w14:paraId="18521EAF" w14:textId="35307FB4" w:rsidR="00147E29" w:rsidRPr="00545F29" w:rsidRDefault="07BDAF64" w:rsidP="009B7BC4">
            <w:pPr>
              <w:pStyle w:val="BodyText"/>
              <w:numPr>
                <w:ilvl w:val="0"/>
                <w:numId w:val="224"/>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Clicking the “Test Results” will allow the user to view passed test case showing API executes below 3 seconds.</w:t>
            </w:r>
          </w:p>
        </w:tc>
      </w:tr>
    </w:tbl>
    <w:p w14:paraId="52B992EA" w14:textId="77777777" w:rsidR="009E044B" w:rsidRPr="00545F29" w:rsidRDefault="009E044B"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822"/>
        <w:gridCol w:w="2022"/>
        <w:gridCol w:w="5506"/>
      </w:tblGrid>
      <w:tr w:rsidR="009E044B" w:rsidRPr="00545F29" w14:paraId="3958C8CC" w14:textId="77777777" w:rsidTr="79D45E12">
        <w:tc>
          <w:tcPr>
            <w:tcW w:w="4315" w:type="dxa"/>
            <w:gridSpan w:val="2"/>
            <w:shd w:val="clear" w:color="auto" w:fill="D9D9D9" w:themeFill="background1" w:themeFillShade="D9"/>
          </w:tcPr>
          <w:p w14:paraId="006EE9D8" w14:textId="77AA1645"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70</w:t>
            </w:r>
          </w:p>
        </w:tc>
        <w:tc>
          <w:tcPr>
            <w:tcW w:w="5035" w:type="dxa"/>
            <w:shd w:val="clear" w:color="auto" w:fill="D9D9D9" w:themeFill="background1" w:themeFillShade="D9"/>
          </w:tcPr>
          <w:p w14:paraId="3A0DAAA8" w14:textId="245D7CFE" w:rsidR="009E044B" w:rsidRPr="00545F29" w:rsidRDefault="009E044B" w:rsidP="00AC164F">
            <w:pPr>
              <w:pStyle w:val="BodyText"/>
              <w:spacing w:line="276" w:lineRule="auto"/>
              <w:jc w:val="left"/>
              <w:rPr>
                <w:rFonts w:ascii="Times New Roman" w:hAnsi="Times New Roman" w:cs="Times New Roman"/>
                <w:b/>
                <w:sz w:val="24"/>
                <w:szCs w:val="24"/>
              </w:rPr>
            </w:pPr>
            <w:r w:rsidRPr="00545F29">
              <w:rPr>
                <w:rFonts w:ascii="Times New Roman" w:hAnsi="Times New Roman" w:cs="Times New Roman"/>
                <w:b/>
                <w:i w:val="0"/>
                <w:sz w:val="24"/>
                <w:szCs w:val="24"/>
              </w:rPr>
              <w:t xml:space="preserve">Test Case Name: </w:t>
            </w:r>
            <w:r w:rsidRPr="00545F29">
              <w:rPr>
                <w:rFonts w:ascii="Times New Roman" w:eastAsia="-00, DBS" w:hAnsi="Times New Roman" w:cs="Times New Roman"/>
                <w:i w:val="0"/>
                <w:sz w:val="24"/>
                <w:szCs w:val="24"/>
              </w:rPr>
              <w:t>Business API Request Performance – Restful Sever Application</w:t>
            </w:r>
          </w:p>
        </w:tc>
      </w:tr>
      <w:tr w:rsidR="009E044B" w:rsidRPr="00545F29" w14:paraId="3A6D5906" w14:textId="77777777" w:rsidTr="79D45E12">
        <w:tc>
          <w:tcPr>
            <w:tcW w:w="4315" w:type="dxa"/>
            <w:gridSpan w:val="2"/>
            <w:shd w:val="clear" w:color="auto" w:fill="D9D9D9" w:themeFill="background1" w:themeFillShade="D9"/>
          </w:tcPr>
          <w:p w14:paraId="1E1C1048" w14:textId="13A82758" w:rsidR="009E044B" w:rsidRPr="00545F29" w:rsidRDefault="009E044B"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35A94949" w14:textId="34FA08AD" w:rsidR="009E044B" w:rsidRPr="00545F29" w:rsidRDefault="009E044B"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9E044B" w:rsidRPr="00545F29" w14:paraId="4298128E" w14:textId="77777777" w:rsidTr="79D45E12">
        <w:tc>
          <w:tcPr>
            <w:tcW w:w="4315" w:type="dxa"/>
            <w:gridSpan w:val="2"/>
            <w:shd w:val="clear" w:color="auto" w:fill="D9D9D9" w:themeFill="background1" w:themeFillShade="D9"/>
          </w:tcPr>
          <w:p w14:paraId="0FFD1D6A" w14:textId="0CBB3CA1" w:rsidR="009E044B" w:rsidRPr="00545F29" w:rsidRDefault="1033E23A" w:rsidP="79D45E12">
            <w:pPr>
              <w:pStyle w:val="BodyText"/>
              <w:spacing w:line="276" w:lineRule="auto"/>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6F008FD0" w:rsidRPr="00545F29">
              <w:rPr>
                <w:rFonts w:ascii="Times New Roman" w:hAnsi="Times New Roman" w:cs="Times New Roman"/>
                <w:i w:val="0"/>
                <w:sz w:val="24"/>
                <w:szCs w:val="24"/>
              </w:rPr>
              <w:t>N/A</w:t>
            </w:r>
          </w:p>
        </w:tc>
        <w:tc>
          <w:tcPr>
            <w:tcW w:w="5035" w:type="dxa"/>
            <w:shd w:val="clear" w:color="auto" w:fill="D9D9D9" w:themeFill="background1" w:themeFillShade="D9"/>
          </w:tcPr>
          <w:p w14:paraId="7C5E2400" w14:textId="2CCA974A" w:rsidR="009E044B" w:rsidRPr="00545F29" w:rsidRDefault="1033E23A" w:rsidP="79D45E12">
            <w:pPr>
              <w:pStyle w:val="BodyText"/>
              <w:spacing w:line="276" w:lineRule="auto"/>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6F008FD0" w:rsidRPr="00545F29">
              <w:rPr>
                <w:rFonts w:ascii="Times New Roman" w:hAnsi="Times New Roman" w:cs="Times New Roman"/>
                <w:i w:val="0"/>
                <w:sz w:val="24"/>
                <w:szCs w:val="24"/>
              </w:rPr>
              <w:t>N/A</w:t>
            </w:r>
          </w:p>
        </w:tc>
      </w:tr>
      <w:tr w:rsidR="009E044B" w:rsidRPr="00545F29" w14:paraId="2F81C60C" w14:textId="77777777" w:rsidTr="79D45E12">
        <w:tc>
          <w:tcPr>
            <w:tcW w:w="2065" w:type="dxa"/>
          </w:tcPr>
          <w:p w14:paraId="5F0CA37B" w14:textId="1B92F278" w:rsidR="009E044B" w:rsidRPr="00545F29" w:rsidRDefault="009E044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2E893FB" w14:textId="6F6CB76A"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009E044B" w:rsidRPr="00545F29" w14:paraId="1A6A549F" w14:textId="77777777" w:rsidTr="79D45E12">
        <w:tc>
          <w:tcPr>
            <w:tcW w:w="2065" w:type="dxa"/>
          </w:tcPr>
          <w:p w14:paraId="2097873E" w14:textId="38C544D6" w:rsidR="009E044B" w:rsidRPr="00545F29" w:rsidRDefault="009E044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2D2C206" w14:textId="23492364" w:rsidR="009E044B" w:rsidRPr="00545F29" w:rsidRDefault="00D46631" w:rsidP="00AC164F">
            <w:pPr>
              <w:spacing w:line="276" w:lineRule="auto"/>
              <w:rPr>
                <w:rFonts w:ascii="Times New Roman" w:hAnsi="Times New Roman" w:cs="Times New Roman"/>
                <w:sz w:val="24"/>
                <w:szCs w:val="24"/>
              </w:rPr>
            </w:pPr>
            <w:r w:rsidRPr="00545F29">
              <w:rPr>
                <w:rFonts w:ascii="Times New Roman" w:eastAsia="Calibri" w:hAnsi="Times New Roman" w:cs="Times New Roman"/>
                <w:sz w:val="24"/>
                <w:szCs w:val="24"/>
              </w:rPr>
              <w:t>The</w:t>
            </w:r>
            <w:r w:rsidR="009E044B" w:rsidRPr="00545F29">
              <w:rPr>
                <w:rFonts w:ascii="Times New Roman" w:eastAsia="Calibri" w:hAnsi="Times New Roman" w:cs="Times New Roman"/>
                <w:sz w:val="24"/>
                <w:szCs w:val="24"/>
              </w:rPr>
              <w:t xml:space="preserve"> backend server</w:t>
            </w:r>
            <w:r w:rsidRPr="00545F29">
              <w:rPr>
                <w:rFonts w:ascii="Times New Roman" w:eastAsia="Calibri" w:hAnsi="Times New Roman" w:cs="Times New Roman"/>
                <w:sz w:val="24"/>
                <w:szCs w:val="24"/>
              </w:rPr>
              <w:t xml:space="preserve"> is started</w:t>
            </w:r>
            <w:r w:rsidR="00147E29" w:rsidRPr="00545F29">
              <w:rPr>
                <w:rFonts w:ascii="Times New Roman" w:eastAsia="Calibri" w:hAnsi="Times New Roman" w:cs="Times New Roman"/>
                <w:sz w:val="24"/>
                <w:szCs w:val="24"/>
              </w:rPr>
              <w:t>,</w:t>
            </w:r>
            <w:r w:rsidRPr="00545F29">
              <w:rPr>
                <w:rFonts w:ascii="Times New Roman" w:eastAsia="Calibri" w:hAnsi="Times New Roman" w:cs="Times New Roman"/>
                <w:sz w:val="24"/>
                <w:szCs w:val="24"/>
              </w:rPr>
              <w:t xml:space="preserve"> and the</w:t>
            </w:r>
            <w:r w:rsidR="009E044B" w:rsidRPr="00545F29">
              <w:rPr>
                <w:rFonts w:ascii="Times New Roman" w:eastAsia="Calibri" w:hAnsi="Times New Roman" w:cs="Times New Roman"/>
                <w:sz w:val="24"/>
                <w:szCs w:val="24"/>
              </w:rPr>
              <w:t xml:space="preserve"> Postman testing tool</w:t>
            </w:r>
            <w:r w:rsidRPr="00545F29">
              <w:rPr>
                <w:rFonts w:ascii="Times New Roman" w:eastAsia="Calibri" w:hAnsi="Times New Roman" w:cs="Times New Roman"/>
                <w:sz w:val="24"/>
                <w:szCs w:val="24"/>
              </w:rPr>
              <w:t xml:space="preserve"> is opened.</w:t>
            </w:r>
          </w:p>
        </w:tc>
      </w:tr>
      <w:tr w:rsidR="009E044B" w:rsidRPr="00545F29" w14:paraId="5852A1F0" w14:textId="77777777" w:rsidTr="79D45E12">
        <w:tc>
          <w:tcPr>
            <w:tcW w:w="2065" w:type="dxa"/>
          </w:tcPr>
          <w:p w14:paraId="7C3D15B9" w14:textId="02EE8BCE" w:rsidR="009E044B" w:rsidRPr="00545F29" w:rsidRDefault="009E044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12EB7EB" w14:textId="29FCE280" w:rsidR="009E044B" w:rsidRPr="00545F29" w:rsidRDefault="00D46631" w:rsidP="00AC164F">
            <w:pPr>
              <w:spacing w:line="276" w:lineRule="auto"/>
              <w:rPr>
                <w:rFonts w:ascii="Times New Roman" w:hAnsi="Times New Roman" w:cs="Times New Roman"/>
                <w:sz w:val="24"/>
                <w:szCs w:val="24"/>
              </w:rPr>
            </w:pPr>
            <w:r w:rsidRPr="00545F29">
              <w:rPr>
                <w:rFonts w:ascii="Times New Roman" w:hAnsi="Times New Roman" w:cs="Times New Roman"/>
                <w:sz w:val="24"/>
                <w:szCs w:val="24"/>
              </w:rPr>
              <w:t>N/A</w:t>
            </w:r>
          </w:p>
        </w:tc>
      </w:tr>
      <w:tr w:rsidR="009E044B" w:rsidRPr="00545F29" w14:paraId="149D4CD5" w14:textId="77777777" w:rsidTr="79D45E12">
        <w:tc>
          <w:tcPr>
            <w:tcW w:w="2065" w:type="dxa"/>
          </w:tcPr>
          <w:p w14:paraId="751B5FC8" w14:textId="14760AF2" w:rsidR="009E044B" w:rsidRPr="00545F29" w:rsidRDefault="009E044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6367591" w14:textId="4953FC09" w:rsidR="009E044B" w:rsidRPr="00545F29" w:rsidRDefault="44D0407D"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1. </w:t>
            </w:r>
            <w:r w:rsidR="1033E23A" w:rsidRPr="00545F29">
              <w:rPr>
                <w:rFonts w:ascii="Times New Roman" w:hAnsi="Times New Roman" w:cs="Times New Roman"/>
                <w:i w:val="0"/>
                <w:sz w:val="24"/>
                <w:szCs w:val="24"/>
              </w:rPr>
              <w:t>Select all business user REST API endpoint used in the application.</w:t>
            </w:r>
          </w:p>
          <w:p w14:paraId="5A747837" w14:textId="47995E0A" w:rsidR="009D0A1B" w:rsidRPr="00545F29" w:rsidRDefault="0070624F"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2. </w:t>
            </w:r>
            <w:r w:rsidR="00147E29" w:rsidRPr="00545F29">
              <w:rPr>
                <w:rFonts w:ascii="Times New Roman" w:hAnsi="Times New Roman" w:cs="Times New Roman"/>
                <w:i w:val="0"/>
                <w:sz w:val="24"/>
                <w:szCs w:val="24"/>
              </w:rPr>
              <w:t>Go</w:t>
            </w:r>
            <w:r w:rsidR="009E044B" w:rsidRPr="00545F29">
              <w:rPr>
                <w:rFonts w:ascii="Times New Roman" w:hAnsi="Times New Roman" w:cs="Times New Roman"/>
                <w:i w:val="0"/>
                <w:sz w:val="24"/>
                <w:szCs w:val="24"/>
              </w:rPr>
              <w:t xml:space="preserve"> to POSTMAN and type each business API endpoint below:</w:t>
            </w:r>
          </w:p>
          <w:p w14:paraId="463ABBC3" w14:textId="7585243E" w:rsidR="0070624F" w:rsidRPr="00545F29" w:rsidRDefault="0070624F" w:rsidP="00AC164F">
            <w:pPr>
              <w:pStyle w:val="BodyText"/>
              <w:spacing w:line="276" w:lineRule="auto"/>
              <w:jc w:val="left"/>
              <w:rPr>
                <w:ins w:id="76" w:author="{7AA017D9-EB1E-43E0-8496-8F54AE8A23EE}" w:date="2022-04-05T13:23:00Z"/>
                <w:rFonts w:ascii="Times New Roman" w:hAnsi="Times New Roman" w:cs="Times New Roman"/>
                <w:i w:val="0"/>
                <w:sz w:val="24"/>
                <w:szCs w:val="24"/>
              </w:rPr>
            </w:pPr>
          </w:p>
          <w:p w14:paraId="261959AA" w14:textId="06879D88"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21"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/business/register.</w:t>
              </w:r>
            </w:hyperlink>
            <w:r w:rsidRPr="00545F29">
              <w:rPr>
                <w:rFonts w:ascii="Times New Roman" w:hAnsi="Times New Roman" w:cs="Times New Roman"/>
                <w:i w:val="0"/>
                <w:sz w:val="24"/>
                <w:szCs w:val="24"/>
              </w:rPr>
              <w:t xml:space="preserve"> </w:t>
            </w:r>
          </w:p>
          <w:p w14:paraId="35919FC2" w14:textId="4220D22E"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22">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/login.</w:t>
              </w:r>
            </w:hyperlink>
          </w:p>
          <w:p w14:paraId="2EAA9684" w14:textId="317F5B5B"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23"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/business/filterStaff/:companyId.</w:t>
              </w:r>
            </w:hyperlink>
          </w:p>
          <w:p w14:paraId="615D12E7" w14:textId="2A1BF9D9"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24"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/business/generateInviteLink.</w:t>
              </w:r>
            </w:hyperlink>
          </w:p>
          <w:p w14:paraId="20913D12" w14:textId="31CC1CE7"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POST </w:t>
            </w:r>
            <w:hyperlink r:id="rId25"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/business/verifyInviteLink/:token.</w:t>
              </w:r>
            </w:hyperlink>
          </w:p>
          <w:p w14:paraId="7EE08FB0" w14:textId="333FAF53"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 xml:space="preserve">GET </w:t>
            </w:r>
            <w:hyperlink r:id="rId26"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/business/verify/:token.</w:t>
              </w:r>
            </w:hyperlink>
          </w:p>
          <w:p w14:paraId="07F53CF7" w14:textId="04FBDE81"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GET </w:t>
            </w:r>
            <w:hyperlink r:id="rId27"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/business/staff/:companyName.</w:t>
              </w:r>
            </w:hyperlink>
            <w:r w:rsidRPr="00545F29">
              <w:rPr>
                <w:rFonts w:ascii="Times New Roman" w:hAnsi="Times New Roman" w:cs="Times New Roman"/>
                <w:i w:val="0"/>
                <w:sz w:val="24"/>
                <w:szCs w:val="24"/>
              </w:rPr>
              <w:t xml:space="preserve"> </w:t>
            </w:r>
          </w:p>
          <w:p w14:paraId="6630841A" w14:textId="3412E29C"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GET </w:t>
            </w:r>
            <w:hyperlink r:id="rId28"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/business/getstaffByCompanyId/:companyId.</w:t>
              </w:r>
            </w:hyperlink>
          </w:p>
          <w:p w14:paraId="03E3F626" w14:textId="4606A021"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GET </w:t>
            </w:r>
            <w:hyperlink r:id="rId29"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/business/getBusinessUserById/:businessId.</w:t>
              </w:r>
            </w:hyperlink>
          </w:p>
          <w:p w14:paraId="5B66B857" w14:textId="53B73A15" w:rsidR="009E044B" w:rsidRPr="00545F29" w:rsidRDefault="009E044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PUT </w:t>
            </w:r>
            <w:hyperlink r:id="rId30"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/updatePasswordPost/:token.</w:t>
              </w:r>
            </w:hyperlink>
          </w:p>
          <w:p w14:paraId="20EEFFD1" w14:textId="1A25CFD9" w:rsidR="009D0A1B" w:rsidRPr="00545F29" w:rsidRDefault="009E044B" w:rsidP="00AC164F">
            <w:pPr>
              <w:pStyle w:val="BodyText"/>
              <w:spacing w:line="276" w:lineRule="auto"/>
              <w:jc w:val="left"/>
              <w:rPr>
                <w:ins w:id="77" w:author="{7AA017D9-EB1E-43E0-8496-8F54AE8A23EE}" w:date="2022-04-05T13:22:00Z"/>
                <w:rStyle w:val="Hyperlink"/>
                <w:rFonts w:ascii="Times New Roman" w:hAnsi="Times New Roman" w:cs="Times New Roman"/>
                <w:color w:val="auto"/>
                <w:sz w:val="24"/>
                <w:szCs w:val="24"/>
                <w:u w:val="none"/>
              </w:rPr>
            </w:pPr>
            <w:r w:rsidRPr="00545F29">
              <w:rPr>
                <w:rFonts w:ascii="Times New Roman" w:hAnsi="Times New Roman" w:cs="Times New Roman"/>
                <w:i w:val="0"/>
                <w:sz w:val="24"/>
                <w:szCs w:val="24"/>
              </w:rPr>
              <w:t xml:space="preserve">PUT </w:t>
            </w:r>
            <w:hyperlink r:id="rId31"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/resetPasswordPost.</w:t>
              </w:r>
            </w:hyperlink>
          </w:p>
          <w:p w14:paraId="0CA7D9AF" w14:textId="17AE1574" w:rsidR="009D0A1B" w:rsidRPr="00545F29" w:rsidRDefault="009E044B" w:rsidP="00AC164F">
            <w:pPr>
              <w:pStyle w:val="BodyText"/>
              <w:spacing w:line="276" w:lineRule="auto"/>
              <w:jc w:val="left"/>
              <w:rPr>
                <w:ins w:id="78" w:author="{7AA017D9-EB1E-43E0-8496-8F54AE8A23EE}" w:date="2022-04-05T13:22:00Z"/>
                <w:rStyle w:val="Hyperlink"/>
                <w:rFonts w:ascii="Times New Roman" w:hAnsi="Times New Roman" w:cs="Times New Roman"/>
                <w:i w:val="0"/>
                <w:color w:val="auto"/>
                <w:sz w:val="24"/>
                <w:szCs w:val="24"/>
                <w:u w:val="none"/>
              </w:rPr>
            </w:pPr>
            <w:r w:rsidRPr="00545F29">
              <w:rPr>
                <w:rFonts w:ascii="Times New Roman" w:hAnsi="Times New Roman" w:cs="Times New Roman"/>
                <w:i w:val="0"/>
                <w:sz w:val="24"/>
                <w:szCs w:val="24"/>
              </w:rPr>
              <w:t xml:space="preserve">PUT </w:t>
            </w:r>
            <w:hyperlink r:id="rId32"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/business/updateStaff/:staffId.</w:t>
              </w:r>
            </w:hyperlink>
          </w:p>
          <w:p w14:paraId="1D10E09C" w14:textId="3761FA69" w:rsidR="009E044B" w:rsidRPr="00545F29" w:rsidRDefault="009E044B"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 xml:space="preserve">PUT </w:t>
            </w:r>
            <w:hyperlink r:id="rId33"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/business/updateBusinessUser/:businessId.</w:t>
              </w:r>
            </w:hyperlink>
          </w:p>
          <w:p w14:paraId="2B857652" w14:textId="3EE80E53" w:rsidR="009E044B" w:rsidRPr="00545F29" w:rsidRDefault="009E044B"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 xml:space="preserve">DELETE </w:t>
            </w:r>
            <w:hyperlink r:id="rId34" w:history="1">
              <w:r w:rsidRPr="00545F29">
                <w:rPr>
                  <w:rStyle w:val="Hyperlink"/>
                  <w:rFonts w:ascii="Times New Roman" w:hAnsi="Times New Roman" w:cs="Times New Roman"/>
                  <w:i w:val="0"/>
                  <w:sz w:val="24"/>
                  <w:szCs w:val="24"/>
                </w:rPr>
                <w:t>http://localhost:5001/</w:t>
              </w:r>
              <w:r w:rsidR="009252C5" w:rsidRPr="00545F29">
                <w:rPr>
                  <w:rStyle w:val="Hyperlink"/>
                  <w:rFonts w:ascii="Times New Roman" w:hAnsi="Times New Roman" w:cs="Times New Roman"/>
                  <w:i w:val="0"/>
                  <w:sz w:val="24"/>
                  <w:szCs w:val="24"/>
                </w:rPr>
                <w:t>eTimely</w:t>
              </w:r>
              <w:r w:rsidRPr="00545F29">
                <w:rPr>
                  <w:rStyle w:val="Hyperlink"/>
                  <w:rFonts w:ascii="Times New Roman" w:hAnsi="Times New Roman" w:cs="Times New Roman"/>
                  <w:i w:val="0"/>
                  <w:sz w:val="24"/>
                  <w:szCs w:val="24"/>
                </w:rPr>
                <w:t>/business/terminate/:staffId.</w:t>
              </w:r>
            </w:hyperlink>
          </w:p>
          <w:p w14:paraId="6CB0CB89" w14:textId="77777777" w:rsidR="009E044B" w:rsidRPr="00545F29" w:rsidRDefault="009E044B" w:rsidP="00AC164F">
            <w:pPr>
              <w:pStyle w:val="BodyText"/>
              <w:spacing w:line="276" w:lineRule="auto"/>
              <w:jc w:val="left"/>
              <w:rPr>
                <w:rFonts w:ascii="Times New Roman" w:hAnsi="Times New Roman" w:cs="Times New Roman"/>
                <w:sz w:val="24"/>
                <w:szCs w:val="24"/>
              </w:rPr>
            </w:pPr>
          </w:p>
          <w:p w14:paraId="557D4639" w14:textId="5B3BA463" w:rsidR="009E044B" w:rsidRPr="00545F29" w:rsidRDefault="1E6973C1"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 xml:space="preserve">3. </w:t>
            </w:r>
            <w:r w:rsidR="07BDAF64" w:rsidRPr="00545F29">
              <w:rPr>
                <w:rFonts w:ascii="Times New Roman" w:hAnsi="Times New Roman" w:cs="Times New Roman"/>
                <w:i w:val="0"/>
                <w:sz w:val="24"/>
                <w:szCs w:val="24"/>
              </w:rPr>
              <w:t>Change the</w:t>
            </w:r>
            <w:r w:rsidR="1033E23A" w:rsidRPr="00545F29">
              <w:rPr>
                <w:rFonts w:ascii="Times New Roman" w:hAnsi="Times New Roman" w:cs="Times New Roman"/>
                <w:i w:val="0"/>
                <w:sz w:val="24"/>
                <w:szCs w:val="24"/>
              </w:rPr>
              <w:t xml:space="preserve"> request type to GET, POST, PUT, DELETE based on type of API request type.</w:t>
            </w:r>
          </w:p>
          <w:p w14:paraId="41FBD17F" w14:textId="77E7FD52" w:rsidR="009E044B" w:rsidRPr="00545F29" w:rsidRDefault="00A9042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4. </w:t>
            </w:r>
            <w:r w:rsidR="009E044B" w:rsidRPr="00545F29">
              <w:rPr>
                <w:rFonts w:ascii="Times New Roman" w:hAnsi="Times New Roman" w:cs="Times New Roman"/>
                <w:i w:val="0"/>
                <w:sz w:val="24"/>
                <w:szCs w:val="24"/>
              </w:rPr>
              <w:t>Include Test scripts in Tests body.</w:t>
            </w:r>
          </w:p>
          <w:p w14:paraId="74A0D857" w14:textId="1FD67CB1" w:rsidR="009E044B" w:rsidRPr="00545F29" w:rsidRDefault="00A02CEA"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noProof/>
                <w:szCs w:val="24"/>
              </w:rPr>
              <mc:AlternateContent>
                <mc:Choice Requires="wps">
                  <w:drawing>
                    <wp:anchor distT="0" distB="0" distL="114300" distR="114300" simplePos="0" relativeHeight="251658240" behindDoc="0" locked="0" layoutInCell="1" allowOverlap="1" wp14:anchorId="027A52F8" wp14:editId="405D5652">
                      <wp:simplePos x="0" y="0"/>
                      <wp:positionH relativeFrom="column">
                        <wp:posOffset>161534</wp:posOffset>
                      </wp:positionH>
                      <wp:positionV relativeFrom="paragraph">
                        <wp:posOffset>117747</wp:posOffset>
                      </wp:positionV>
                      <wp:extent cx="3928906" cy="924448"/>
                      <wp:effectExtent l="0" t="0" r="8255" b="15875"/>
                      <wp:wrapNone/>
                      <wp:docPr id="11" name="Text Box 11"/>
                      <wp:cNvGraphicFramePr/>
                      <a:graphic xmlns:a="http://schemas.openxmlformats.org/drawingml/2006/main">
                        <a:graphicData uri="http://schemas.microsoft.com/office/word/2010/wordprocessingShape">
                          <wps:wsp>
                            <wps:cNvSpPr txBox="1"/>
                            <wps:spPr>
                              <a:xfrm>
                                <a:off x="0" y="0"/>
                                <a:ext cx="3928906" cy="924448"/>
                              </a:xfrm>
                              <a:prstGeom prst="rect">
                                <a:avLst/>
                              </a:prstGeom>
                              <a:solidFill>
                                <a:schemeClr val="lt1"/>
                              </a:solidFill>
                              <a:ln w="12700">
                                <a:solidFill>
                                  <a:prstClr val="black"/>
                                </a:solidFill>
                              </a:ln>
                            </wps:spPr>
                            <wps:txbx>
                              <w:txbxContent>
                                <w:p w14:paraId="74876DF0" w14:textId="77777777" w:rsidR="00A02CEA" w:rsidRPr="00A02CEA" w:rsidRDefault="00A02CEA" w:rsidP="00A02CEA">
                                  <w:pPr>
                                    <w:shd w:val="clear" w:color="auto" w:fill="FFFFFE"/>
                                    <w:spacing w:after="0" w:line="270" w:lineRule="atLeast"/>
                                    <w:rPr>
                                      <w:rFonts w:ascii="Courier New" w:eastAsia="Times New Roman" w:hAnsi="Courier New" w:cs="Courier New"/>
                                      <w:color w:val="000000"/>
                                      <w:sz w:val="18"/>
                                      <w:szCs w:val="18"/>
                                    </w:rPr>
                                  </w:pPr>
                                  <w:r w:rsidRPr="00A02CEA">
                                    <w:rPr>
                                      <w:rFonts w:ascii="Courier New" w:eastAsia="Times New Roman" w:hAnsi="Courier New" w:cs="Courier New"/>
                                      <w:color w:val="000000"/>
                                      <w:sz w:val="18"/>
                                      <w:szCs w:val="18"/>
                                    </w:rPr>
                                    <w:t>pm.test(</w:t>
                                  </w:r>
                                  <w:r w:rsidRPr="00A02CEA">
                                    <w:rPr>
                                      <w:rFonts w:ascii="Courier New" w:eastAsia="Times New Roman" w:hAnsi="Courier New" w:cs="Courier New"/>
                                      <w:color w:val="2A00FF"/>
                                      <w:sz w:val="18"/>
                                      <w:szCs w:val="18"/>
                                    </w:rPr>
                                    <w:t>"Business API Response time"</w:t>
                                  </w:r>
                                  <w:r w:rsidRPr="00A02CEA">
                                    <w:rPr>
                                      <w:rFonts w:ascii="Courier New" w:eastAsia="Times New Roman" w:hAnsi="Courier New" w:cs="Courier New"/>
                                      <w:color w:val="000000"/>
                                      <w:sz w:val="18"/>
                                      <w:szCs w:val="18"/>
                                    </w:rPr>
                                    <w:t xml:space="preserve">, </w:t>
                                  </w:r>
                                  <w:r w:rsidRPr="00A02CEA">
                                    <w:rPr>
                                      <w:rFonts w:ascii="Courier New" w:eastAsia="Times New Roman" w:hAnsi="Courier New" w:cs="Courier New"/>
                                      <w:b/>
                                      <w:bCs/>
                                      <w:color w:val="800555"/>
                                      <w:sz w:val="18"/>
                                      <w:szCs w:val="18"/>
                                    </w:rPr>
                                    <w:t>function</w:t>
                                  </w:r>
                                  <w:r w:rsidRPr="00A02CEA">
                                    <w:rPr>
                                      <w:rFonts w:ascii="Courier New" w:eastAsia="Times New Roman" w:hAnsi="Courier New" w:cs="Courier New"/>
                                      <w:color w:val="000000"/>
                                      <w:sz w:val="18"/>
                                      <w:szCs w:val="18"/>
                                    </w:rPr>
                                    <w:t>() {</w:t>
                                  </w:r>
                                </w:p>
                                <w:p w14:paraId="0A919830" w14:textId="77777777" w:rsidR="00A02CEA" w:rsidRPr="00A02CEA" w:rsidRDefault="00A02CEA" w:rsidP="00A02CEA">
                                  <w:pPr>
                                    <w:shd w:val="clear" w:color="auto" w:fill="FFFFFE"/>
                                    <w:spacing w:after="0" w:line="270" w:lineRule="atLeast"/>
                                    <w:rPr>
                                      <w:rFonts w:ascii="Courier New" w:eastAsia="Times New Roman" w:hAnsi="Courier New" w:cs="Courier New"/>
                                      <w:color w:val="000000"/>
                                      <w:sz w:val="18"/>
                                      <w:szCs w:val="18"/>
                                    </w:rPr>
                                  </w:pPr>
                                  <w:r w:rsidRPr="00A02CEA">
                                    <w:rPr>
                                      <w:rFonts w:ascii="Courier New" w:eastAsia="Times New Roman" w:hAnsi="Courier New" w:cs="Courier New"/>
                                      <w:color w:val="000000"/>
                                      <w:sz w:val="18"/>
                                      <w:szCs w:val="18"/>
                                    </w:rPr>
                                    <w:t xml:space="preserve">    pm.expect(pm.response.responseTime).to.be.below(</w:t>
                                  </w:r>
                                  <w:r w:rsidRPr="00A02CEA">
                                    <w:rPr>
                                      <w:rFonts w:ascii="Courier New" w:eastAsia="Times New Roman" w:hAnsi="Courier New" w:cs="Courier New"/>
                                      <w:color w:val="098658"/>
                                      <w:sz w:val="18"/>
                                      <w:szCs w:val="18"/>
                                    </w:rPr>
                                    <w:t>3000</w:t>
                                  </w:r>
                                  <w:r w:rsidRPr="00A02CEA">
                                    <w:rPr>
                                      <w:rFonts w:ascii="Courier New" w:eastAsia="Times New Roman" w:hAnsi="Courier New" w:cs="Courier New"/>
                                      <w:color w:val="000000"/>
                                      <w:sz w:val="18"/>
                                      <w:szCs w:val="18"/>
                                    </w:rPr>
                                    <w:t>);</w:t>
                                  </w:r>
                                </w:p>
                                <w:p w14:paraId="0E8810A1" w14:textId="77777777" w:rsidR="00A02CEA" w:rsidRPr="00A02CEA" w:rsidRDefault="00A02CEA" w:rsidP="00A02CEA">
                                  <w:pPr>
                                    <w:shd w:val="clear" w:color="auto" w:fill="FFFFFE"/>
                                    <w:spacing w:after="0" w:line="270" w:lineRule="atLeast"/>
                                    <w:rPr>
                                      <w:rFonts w:ascii="Courier New" w:eastAsia="Times New Roman" w:hAnsi="Courier New" w:cs="Courier New"/>
                                      <w:color w:val="000000"/>
                                      <w:sz w:val="18"/>
                                      <w:szCs w:val="18"/>
                                    </w:rPr>
                                  </w:pPr>
                                  <w:r w:rsidRPr="00A02CEA">
                                    <w:rPr>
                                      <w:rFonts w:ascii="Courier New" w:eastAsia="Times New Roman" w:hAnsi="Courier New" w:cs="Courier New"/>
                                      <w:color w:val="000000"/>
                                      <w:sz w:val="18"/>
                                      <w:szCs w:val="18"/>
                                    </w:rPr>
                                    <w:t>})</w:t>
                                  </w:r>
                                </w:p>
                                <w:p w14:paraId="503B0DE1" w14:textId="77777777" w:rsidR="00A02CEA" w:rsidRDefault="00A0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52F8" id="Text Box 11" o:spid="_x0000_s1027" type="#_x0000_t202" style="position:absolute;margin-left:12.7pt;margin-top:9.25pt;width:309.35pt;height:7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" fillcolor="white [3201]" strokeweight="1pt">
                      <v:textbox>
                        <w:txbxContent>
                          <w:p w14:paraId="74876DF0" w14:textId="77777777" w:rsidR="00A02CEA" w:rsidRPr="00A02CEA" w:rsidRDefault="00A02CEA" w:rsidP="00A02CEA">
                            <w:pPr>
                              <w:shd w:val="clear" w:color="auto" w:fill="FFFFFE"/>
                              <w:spacing w:after="0" w:line="270" w:lineRule="atLeast"/>
                              <w:rPr>
                                <w:rFonts w:ascii="Courier New" w:eastAsia="Times New Roman" w:hAnsi="Courier New" w:cs="Courier New"/>
                                <w:color w:val="000000"/>
                                <w:sz w:val="18"/>
                                <w:szCs w:val="18"/>
                              </w:rPr>
                            </w:pPr>
                            <w:r w:rsidRPr="00A02CEA">
                              <w:rPr>
                                <w:rFonts w:ascii="Courier New" w:eastAsia="Times New Roman" w:hAnsi="Courier New" w:cs="Courier New"/>
                                <w:color w:val="000000"/>
                                <w:sz w:val="18"/>
                                <w:szCs w:val="18"/>
                              </w:rPr>
                              <w:t>pm.test(</w:t>
                            </w:r>
                            <w:r w:rsidRPr="00A02CEA">
                              <w:rPr>
                                <w:rFonts w:ascii="Courier New" w:eastAsia="Times New Roman" w:hAnsi="Courier New" w:cs="Courier New"/>
                                <w:color w:val="2A00FF"/>
                                <w:sz w:val="18"/>
                                <w:szCs w:val="18"/>
                              </w:rPr>
                              <w:t>"Business API Response time"</w:t>
                            </w:r>
                            <w:r w:rsidRPr="00A02CEA">
                              <w:rPr>
                                <w:rFonts w:ascii="Courier New" w:eastAsia="Times New Roman" w:hAnsi="Courier New" w:cs="Courier New"/>
                                <w:color w:val="000000"/>
                                <w:sz w:val="18"/>
                                <w:szCs w:val="18"/>
                              </w:rPr>
                              <w:t xml:space="preserve">, </w:t>
                            </w:r>
                            <w:r w:rsidRPr="00A02CEA">
                              <w:rPr>
                                <w:rFonts w:ascii="Courier New" w:eastAsia="Times New Roman" w:hAnsi="Courier New" w:cs="Courier New"/>
                                <w:b/>
                                <w:bCs/>
                                <w:color w:val="800555"/>
                                <w:sz w:val="18"/>
                                <w:szCs w:val="18"/>
                              </w:rPr>
                              <w:t>function</w:t>
                            </w:r>
                            <w:r w:rsidRPr="00A02CEA">
                              <w:rPr>
                                <w:rFonts w:ascii="Courier New" w:eastAsia="Times New Roman" w:hAnsi="Courier New" w:cs="Courier New"/>
                                <w:color w:val="000000"/>
                                <w:sz w:val="18"/>
                                <w:szCs w:val="18"/>
                              </w:rPr>
                              <w:t>() {</w:t>
                            </w:r>
                          </w:p>
                          <w:p w14:paraId="0A919830" w14:textId="77777777" w:rsidR="00A02CEA" w:rsidRPr="00A02CEA" w:rsidRDefault="00A02CEA" w:rsidP="00A02CEA">
                            <w:pPr>
                              <w:shd w:val="clear" w:color="auto" w:fill="FFFFFE"/>
                              <w:spacing w:after="0" w:line="270" w:lineRule="atLeast"/>
                              <w:rPr>
                                <w:rFonts w:ascii="Courier New" w:eastAsia="Times New Roman" w:hAnsi="Courier New" w:cs="Courier New"/>
                                <w:color w:val="000000"/>
                                <w:sz w:val="18"/>
                                <w:szCs w:val="18"/>
                              </w:rPr>
                            </w:pPr>
                            <w:r w:rsidRPr="00A02CEA">
                              <w:rPr>
                                <w:rFonts w:ascii="Courier New" w:eastAsia="Times New Roman" w:hAnsi="Courier New" w:cs="Courier New"/>
                                <w:color w:val="000000"/>
                                <w:sz w:val="18"/>
                                <w:szCs w:val="18"/>
                              </w:rPr>
                              <w:t xml:space="preserve">    pm.expect(pm.response.responseTime).to.be.below(</w:t>
                            </w:r>
                            <w:r w:rsidRPr="00A02CEA">
                              <w:rPr>
                                <w:rFonts w:ascii="Courier New" w:eastAsia="Times New Roman" w:hAnsi="Courier New" w:cs="Courier New"/>
                                <w:color w:val="098658"/>
                                <w:sz w:val="18"/>
                                <w:szCs w:val="18"/>
                              </w:rPr>
                              <w:t>3000</w:t>
                            </w:r>
                            <w:r w:rsidRPr="00A02CEA">
                              <w:rPr>
                                <w:rFonts w:ascii="Courier New" w:eastAsia="Times New Roman" w:hAnsi="Courier New" w:cs="Courier New"/>
                                <w:color w:val="000000"/>
                                <w:sz w:val="18"/>
                                <w:szCs w:val="18"/>
                              </w:rPr>
                              <w:t>);</w:t>
                            </w:r>
                          </w:p>
                          <w:p w14:paraId="0E8810A1" w14:textId="77777777" w:rsidR="00A02CEA" w:rsidRPr="00A02CEA" w:rsidRDefault="00A02CEA" w:rsidP="00A02CEA">
                            <w:pPr>
                              <w:shd w:val="clear" w:color="auto" w:fill="FFFFFE"/>
                              <w:spacing w:after="0" w:line="270" w:lineRule="atLeast"/>
                              <w:rPr>
                                <w:rFonts w:ascii="Courier New" w:eastAsia="Times New Roman" w:hAnsi="Courier New" w:cs="Courier New"/>
                                <w:color w:val="000000"/>
                                <w:sz w:val="18"/>
                                <w:szCs w:val="18"/>
                              </w:rPr>
                            </w:pPr>
                            <w:r w:rsidRPr="00A02CEA">
                              <w:rPr>
                                <w:rFonts w:ascii="Courier New" w:eastAsia="Times New Roman" w:hAnsi="Courier New" w:cs="Courier New"/>
                                <w:color w:val="000000"/>
                                <w:sz w:val="18"/>
                                <w:szCs w:val="18"/>
                              </w:rPr>
                              <w:t>})</w:t>
                            </w:r>
                          </w:p>
                          <w:p w14:paraId="503B0DE1" w14:textId="77777777" w:rsidR="00A02CEA" w:rsidRDefault="00A02CEA"/>
                        </w:txbxContent>
                      </v:textbox>
                    </v:shape>
                  </w:pict>
                </mc:Fallback>
              </mc:AlternateContent>
            </w:r>
          </w:p>
          <w:p w14:paraId="01F371D2" w14:textId="77777777" w:rsidR="009E044B" w:rsidRPr="00545F29" w:rsidRDefault="009E044B" w:rsidP="00AC164F">
            <w:pPr>
              <w:pStyle w:val="BodyText"/>
              <w:spacing w:line="276" w:lineRule="auto"/>
              <w:jc w:val="left"/>
              <w:rPr>
                <w:rFonts w:ascii="Times New Roman" w:hAnsi="Times New Roman" w:cs="Times New Roman"/>
                <w:i w:val="0"/>
                <w:sz w:val="24"/>
                <w:szCs w:val="24"/>
              </w:rPr>
            </w:pPr>
          </w:p>
          <w:p w14:paraId="736225F4" w14:textId="7858A6BD" w:rsidR="009E044B" w:rsidRPr="00545F29" w:rsidRDefault="009E044B" w:rsidP="00AC164F">
            <w:pPr>
              <w:pStyle w:val="BodyText"/>
              <w:spacing w:line="276" w:lineRule="auto"/>
              <w:jc w:val="left"/>
              <w:rPr>
                <w:rFonts w:ascii="Times New Roman" w:hAnsi="Times New Roman" w:cs="Times New Roman"/>
                <w:sz w:val="24"/>
                <w:szCs w:val="24"/>
              </w:rPr>
            </w:pPr>
          </w:p>
          <w:p w14:paraId="1B0288B2" w14:textId="7858A6BD" w:rsidR="006140B6" w:rsidRPr="00545F29" w:rsidRDefault="006140B6" w:rsidP="00AC164F">
            <w:pPr>
              <w:pStyle w:val="BodyText"/>
              <w:spacing w:line="276" w:lineRule="auto"/>
              <w:jc w:val="left"/>
              <w:rPr>
                <w:rFonts w:ascii="Times New Roman" w:hAnsi="Times New Roman" w:cs="Times New Roman"/>
                <w:sz w:val="24"/>
                <w:szCs w:val="24"/>
              </w:rPr>
            </w:pPr>
          </w:p>
          <w:p w14:paraId="3C489F11" w14:textId="7858A6BD" w:rsidR="006140B6" w:rsidRPr="00545F29" w:rsidRDefault="006140B6" w:rsidP="00AC164F">
            <w:pPr>
              <w:pStyle w:val="BodyText"/>
              <w:spacing w:line="276" w:lineRule="auto"/>
              <w:jc w:val="left"/>
              <w:rPr>
                <w:rFonts w:ascii="Times New Roman" w:hAnsi="Times New Roman" w:cs="Times New Roman"/>
                <w:i w:val="0"/>
                <w:sz w:val="24"/>
                <w:szCs w:val="24"/>
              </w:rPr>
            </w:pPr>
          </w:p>
          <w:p w14:paraId="2A99E21A" w14:textId="77777777" w:rsidR="009D7A78" w:rsidRPr="00545F29" w:rsidRDefault="009D7A78" w:rsidP="00AC164F">
            <w:pPr>
              <w:pStyle w:val="BodyText"/>
              <w:spacing w:line="276" w:lineRule="auto"/>
              <w:jc w:val="left"/>
              <w:rPr>
                <w:rFonts w:ascii="Times New Roman" w:hAnsi="Times New Roman" w:cs="Times New Roman"/>
                <w:i w:val="0"/>
                <w:sz w:val="24"/>
                <w:szCs w:val="24"/>
              </w:rPr>
            </w:pPr>
          </w:p>
          <w:p w14:paraId="4306F1D3" w14:textId="77777777" w:rsidR="00F51D7A" w:rsidRPr="00545F29" w:rsidRDefault="00F51D7A" w:rsidP="00AC164F">
            <w:pPr>
              <w:pStyle w:val="BodyText"/>
              <w:spacing w:line="276" w:lineRule="auto"/>
              <w:jc w:val="left"/>
              <w:rPr>
                <w:rFonts w:ascii="Times New Roman" w:hAnsi="Times New Roman" w:cs="Times New Roman"/>
                <w:i w:val="0"/>
                <w:sz w:val="24"/>
                <w:szCs w:val="24"/>
              </w:rPr>
            </w:pPr>
          </w:p>
          <w:p w14:paraId="17570957" w14:textId="0103F993" w:rsidR="009E044B" w:rsidRPr="00545F29" w:rsidRDefault="1E6973C1"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 xml:space="preserve">5. </w:t>
            </w:r>
            <w:r w:rsidR="1033E23A" w:rsidRPr="00545F29">
              <w:rPr>
                <w:rFonts w:ascii="Times New Roman" w:hAnsi="Times New Roman" w:cs="Times New Roman"/>
                <w:i w:val="0"/>
                <w:sz w:val="24"/>
                <w:szCs w:val="24"/>
              </w:rPr>
              <w:t>Click on “Send” button on postman to send request.</w:t>
            </w:r>
          </w:p>
          <w:p w14:paraId="010E1737" w14:textId="77777777" w:rsidR="009E044B" w:rsidRPr="00545F29" w:rsidRDefault="009E044B" w:rsidP="00AC164F">
            <w:pPr>
              <w:pStyle w:val="BodyText"/>
              <w:spacing w:line="276" w:lineRule="auto"/>
              <w:jc w:val="left"/>
              <w:rPr>
                <w:rFonts w:ascii="Times New Roman" w:hAnsi="Times New Roman" w:cs="Times New Roman"/>
                <w:sz w:val="24"/>
                <w:szCs w:val="24"/>
              </w:rPr>
            </w:pPr>
          </w:p>
        </w:tc>
      </w:tr>
      <w:tr w:rsidR="009E044B" w:rsidRPr="00545F29" w14:paraId="7F0C43EB" w14:textId="77777777" w:rsidTr="79D45E12">
        <w:tc>
          <w:tcPr>
            <w:tcW w:w="2065" w:type="dxa"/>
          </w:tcPr>
          <w:p w14:paraId="71995587" w14:textId="0F8EA6BC" w:rsidR="009E044B" w:rsidRPr="00545F29" w:rsidRDefault="009E044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2675C7B1" w14:textId="77777777" w:rsidR="00147E29" w:rsidRPr="00545F29" w:rsidRDefault="00147E29" w:rsidP="009B7BC4">
            <w:pPr>
              <w:pStyle w:val="BodyText"/>
              <w:numPr>
                <w:ilvl w:val="0"/>
                <w:numId w:val="258"/>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time it takes for each API call will be shown.</w:t>
            </w:r>
          </w:p>
          <w:p w14:paraId="4000F037" w14:textId="513FA2B1" w:rsidR="009E044B" w:rsidRPr="00545F29" w:rsidRDefault="07BDAF64" w:rsidP="009B7BC4">
            <w:pPr>
              <w:pStyle w:val="BodyText"/>
              <w:numPr>
                <w:ilvl w:val="0"/>
                <w:numId w:val="258"/>
              </w:numPr>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Clicking the “Test Results” will allow the user to view passed test case showing API executes below 3 seconds.</w:t>
            </w:r>
          </w:p>
        </w:tc>
      </w:tr>
    </w:tbl>
    <w:p w14:paraId="7CB1E4C6" w14:textId="77777777" w:rsidR="009E044B" w:rsidRPr="00545F29" w:rsidRDefault="009E044B" w:rsidP="00AC164F">
      <w:pPr>
        <w:spacing w:line="360" w:lineRule="auto"/>
        <w:rPr>
          <w:rFonts w:ascii="Times New Roman" w:hAnsi="Times New Roman" w:cs="Times New Roman"/>
        </w:rPr>
      </w:pPr>
    </w:p>
    <w:p w14:paraId="27C42DFB" w14:textId="77777777" w:rsidR="009E044B" w:rsidRPr="00545F29" w:rsidRDefault="009E044B" w:rsidP="00AC164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1E6B6A" w:rsidRPr="00545F29" w14:paraId="26AA1579" w14:textId="77777777" w:rsidTr="79D45E12">
        <w:tc>
          <w:tcPr>
            <w:tcW w:w="4315" w:type="dxa"/>
            <w:gridSpan w:val="2"/>
            <w:shd w:val="clear" w:color="auto" w:fill="D9D9D9" w:themeFill="background1" w:themeFillShade="D9"/>
          </w:tcPr>
          <w:p w14:paraId="0CB7F42C" w14:textId="7E4F7D01" w:rsidR="001E6B6A" w:rsidRPr="00545F29" w:rsidRDefault="001E6B6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71</w:t>
            </w:r>
          </w:p>
        </w:tc>
        <w:tc>
          <w:tcPr>
            <w:tcW w:w="5035" w:type="dxa"/>
            <w:shd w:val="clear" w:color="auto" w:fill="D9D9D9" w:themeFill="background1" w:themeFillShade="D9"/>
          </w:tcPr>
          <w:p w14:paraId="081EF502" w14:textId="0DB44798" w:rsidR="001E6B6A" w:rsidRPr="00545F29" w:rsidRDefault="001E6B6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Concurrent </w:t>
            </w:r>
            <w:r w:rsidR="009E044B" w:rsidRPr="00545F29">
              <w:rPr>
                <w:rFonts w:ascii="Times New Roman" w:hAnsi="Times New Roman" w:cs="Times New Roman"/>
                <w:i w:val="0"/>
                <w:sz w:val="24"/>
                <w:szCs w:val="24"/>
              </w:rPr>
              <w:t>API Performance Test- Restful Server Application</w:t>
            </w:r>
          </w:p>
        </w:tc>
      </w:tr>
      <w:tr w:rsidR="001E6B6A" w:rsidRPr="00545F29" w14:paraId="126EA06E" w14:textId="77777777" w:rsidTr="79D45E12">
        <w:tc>
          <w:tcPr>
            <w:tcW w:w="4315" w:type="dxa"/>
            <w:gridSpan w:val="2"/>
            <w:shd w:val="clear" w:color="auto" w:fill="D9D9D9" w:themeFill="background1" w:themeFillShade="D9"/>
          </w:tcPr>
          <w:p w14:paraId="66068694" w14:textId="6E9F22FB" w:rsidR="001E6B6A" w:rsidRPr="00545F29" w:rsidRDefault="001E6B6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2365C621" w14:textId="36CDE4F7" w:rsidR="001E6B6A" w:rsidRPr="00545F29" w:rsidRDefault="001E6B6A"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w:t>
            </w:r>
            <w:r w:rsidR="00336DD8" w:rsidRPr="00545F29">
              <w:rPr>
                <w:rFonts w:ascii="Times New Roman" w:hAnsi="Times New Roman" w:cs="Times New Roman"/>
                <w:i w:val="0"/>
                <w:sz w:val="24"/>
                <w:szCs w:val="24"/>
              </w:rPr>
              <w:t>4</w:t>
            </w:r>
            <w:r w:rsidRPr="00545F29">
              <w:rPr>
                <w:rFonts w:ascii="Times New Roman" w:hAnsi="Times New Roman" w:cs="Times New Roman"/>
                <w:i w:val="0"/>
                <w:sz w:val="24"/>
                <w:szCs w:val="24"/>
              </w:rPr>
              <w:t>/2022</w:t>
            </w:r>
          </w:p>
        </w:tc>
      </w:tr>
      <w:tr w:rsidR="001E6B6A" w:rsidRPr="00545F29" w14:paraId="6F324800" w14:textId="77777777" w:rsidTr="79D45E12">
        <w:tc>
          <w:tcPr>
            <w:tcW w:w="4315" w:type="dxa"/>
            <w:gridSpan w:val="2"/>
            <w:shd w:val="clear" w:color="auto" w:fill="D9D9D9" w:themeFill="background1" w:themeFillShade="D9"/>
          </w:tcPr>
          <w:p w14:paraId="390D5788" w14:textId="0B4ED9C4" w:rsidR="001E6B6A" w:rsidRPr="00545F29" w:rsidRDefault="7AC5BCD3"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6F008FD0" w:rsidRPr="00545F29">
              <w:rPr>
                <w:rFonts w:ascii="Times New Roman" w:hAnsi="Times New Roman" w:cs="Times New Roman"/>
                <w:i w:val="0"/>
                <w:sz w:val="24"/>
                <w:szCs w:val="24"/>
              </w:rPr>
              <w:t>N/A</w:t>
            </w:r>
          </w:p>
        </w:tc>
        <w:tc>
          <w:tcPr>
            <w:tcW w:w="5035" w:type="dxa"/>
            <w:shd w:val="clear" w:color="auto" w:fill="D9D9D9" w:themeFill="background1" w:themeFillShade="D9"/>
          </w:tcPr>
          <w:p w14:paraId="4FE3BF64" w14:textId="36321134" w:rsidR="001E6B6A" w:rsidRPr="00545F29" w:rsidRDefault="7AC5BCD3"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6F008FD0" w:rsidRPr="00545F29">
              <w:rPr>
                <w:rFonts w:ascii="Times New Roman" w:hAnsi="Times New Roman" w:cs="Times New Roman"/>
                <w:i w:val="0"/>
                <w:sz w:val="24"/>
                <w:szCs w:val="24"/>
              </w:rPr>
              <w:t>N/A</w:t>
            </w:r>
          </w:p>
        </w:tc>
      </w:tr>
      <w:tr w:rsidR="001E6B6A" w:rsidRPr="00545F29" w14:paraId="6E48F9A9" w14:textId="77777777" w:rsidTr="79D45E12">
        <w:tc>
          <w:tcPr>
            <w:tcW w:w="2065" w:type="dxa"/>
          </w:tcPr>
          <w:p w14:paraId="77011EAF" w14:textId="02567304" w:rsidR="001E6B6A" w:rsidRPr="00545F29" w:rsidRDefault="001E6B6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10314FE" w14:textId="429350DA" w:rsidR="001E6B6A" w:rsidRPr="00545F29" w:rsidRDefault="00551040"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Low</w:t>
            </w:r>
          </w:p>
        </w:tc>
      </w:tr>
      <w:tr w:rsidR="001E6B6A" w:rsidRPr="00545F29" w14:paraId="5C4F77B4" w14:textId="77777777" w:rsidTr="79D45E12">
        <w:tc>
          <w:tcPr>
            <w:tcW w:w="2065" w:type="dxa"/>
          </w:tcPr>
          <w:p w14:paraId="009EBABE" w14:textId="498705FE" w:rsidR="001E6B6A" w:rsidRPr="00545F29" w:rsidRDefault="001E6B6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Preconditions</w:t>
            </w:r>
          </w:p>
        </w:tc>
        <w:tc>
          <w:tcPr>
            <w:tcW w:w="7285" w:type="dxa"/>
            <w:gridSpan w:val="2"/>
          </w:tcPr>
          <w:p w14:paraId="04982852" w14:textId="15368A25" w:rsidR="001E6B6A" w:rsidRPr="00545F29" w:rsidRDefault="00E3264C"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N/A</w:t>
            </w:r>
          </w:p>
        </w:tc>
      </w:tr>
      <w:tr w:rsidR="001E6B6A" w:rsidRPr="00545F29" w14:paraId="75EF4139" w14:textId="77777777" w:rsidTr="79D45E12">
        <w:tc>
          <w:tcPr>
            <w:tcW w:w="2065" w:type="dxa"/>
          </w:tcPr>
          <w:p w14:paraId="6FB00AC8" w14:textId="5BFDBB30" w:rsidR="001E6B6A" w:rsidRPr="00545F29" w:rsidRDefault="001E6B6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F9A850E" w14:textId="5358FDA0" w:rsidR="001E6B6A" w:rsidRPr="00545F29" w:rsidRDefault="00E3264C"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1E6B6A" w:rsidRPr="00545F29" w14:paraId="4710888E" w14:textId="77777777" w:rsidTr="79D45E12">
        <w:tc>
          <w:tcPr>
            <w:tcW w:w="2065" w:type="dxa"/>
          </w:tcPr>
          <w:p w14:paraId="76A6316C" w14:textId="30031015" w:rsidR="001E6B6A" w:rsidRPr="00545F29" w:rsidRDefault="001E6B6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0C2F70A" w14:textId="053D423E" w:rsidR="001E6B6A" w:rsidRPr="00545F29" w:rsidRDefault="65326C2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Visit</w:t>
            </w:r>
            <w:r w:rsidR="55A260E4" w:rsidRPr="00545F29">
              <w:rPr>
                <w:rFonts w:ascii="Times New Roman" w:hAnsi="Times New Roman" w:cs="Times New Roman"/>
                <w:i w:val="0"/>
                <w:sz w:val="24"/>
                <w:szCs w:val="24"/>
              </w:rPr>
              <w:t xml:space="preserve"> </w:t>
            </w:r>
            <w:hyperlink r:id="rId35">
              <w:r w:rsidR="106E47A0" w:rsidRPr="00545F29">
                <w:rPr>
                  <w:rStyle w:val="Hyperlink"/>
                  <w:rFonts w:ascii="Times New Roman" w:hAnsi="Times New Roman" w:cs="Times New Roman"/>
                  <w:i w:val="0"/>
                  <w:sz w:val="24"/>
                  <w:szCs w:val="24"/>
                </w:rPr>
                <w:t>https://portal.azure.com/</w:t>
              </w:r>
            </w:hyperlink>
            <w:r w:rsidR="106E47A0" w:rsidRPr="00545F29">
              <w:rPr>
                <w:rFonts w:ascii="Times New Roman" w:hAnsi="Times New Roman" w:cs="Times New Roman"/>
                <w:i w:val="0"/>
                <w:sz w:val="24"/>
                <w:szCs w:val="24"/>
              </w:rPr>
              <w:t xml:space="preserve"> </w:t>
            </w:r>
          </w:p>
          <w:p w14:paraId="32E7D658" w14:textId="60C428B2" w:rsidR="00315E11" w:rsidRPr="00545F29" w:rsidRDefault="65326C2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w:t>
            </w:r>
            <w:r w:rsidR="3350792A" w:rsidRPr="00545F29">
              <w:rPr>
                <w:rFonts w:ascii="Times New Roman" w:hAnsi="Times New Roman" w:cs="Times New Roman"/>
                <w:i w:val="0"/>
                <w:sz w:val="24"/>
                <w:szCs w:val="24"/>
              </w:rPr>
              <w:t xml:space="preserve"> </w:t>
            </w:r>
            <w:r w:rsidR="71797534" w:rsidRPr="00545F29">
              <w:rPr>
                <w:rFonts w:ascii="Times New Roman" w:hAnsi="Times New Roman" w:cs="Times New Roman"/>
                <w:i w:val="0"/>
                <w:sz w:val="24"/>
                <w:szCs w:val="24"/>
              </w:rPr>
              <w:t>“etimelyTest@gmail.com” in the email field.</w:t>
            </w:r>
          </w:p>
          <w:p w14:paraId="665607CD" w14:textId="5B618D58" w:rsidR="00BA1914" w:rsidRPr="00545F29" w:rsidRDefault="65326C2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w:t>
            </w:r>
            <w:r w:rsidR="71797534" w:rsidRPr="00545F29">
              <w:rPr>
                <w:rFonts w:ascii="Times New Roman" w:hAnsi="Times New Roman" w:cs="Times New Roman"/>
                <w:i w:val="0"/>
                <w:sz w:val="24"/>
                <w:szCs w:val="24"/>
              </w:rPr>
              <w:t xml:space="preserve"> </w:t>
            </w:r>
            <w:r w:rsidR="79E7EC0C" w:rsidRPr="00545F29">
              <w:rPr>
                <w:rFonts w:ascii="Times New Roman" w:hAnsi="Times New Roman" w:cs="Times New Roman"/>
                <w:i w:val="0"/>
                <w:sz w:val="24"/>
                <w:szCs w:val="24"/>
              </w:rPr>
              <w:t>“Pass1234”</w:t>
            </w:r>
            <w:r w:rsidR="7DF0DE34" w:rsidRPr="00545F29">
              <w:rPr>
                <w:rFonts w:ascii="Times New Roman" w:hAnsi="Times New Roman" w:cs="Times New Roman"/>
                <w:i w:val="0"/>
                <w:sz w:val="24"/>
                <w:szCs w:val="24"/>
              </w:rPr>
              <w:t xml:space="preserve"> into the password field.</w:t>
            </w:r>
          </w:p>
          <w:p w14:paraId="56E0C614" w14:textId="555ECBD0" w:rsidR="00732536" w:rsidRPr="00545F29" w:rsidRDefault="0147657B"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on </w:t>
            </w:r>
            <w:r w:rsidR="602504FF" w:rsidRPr="00545F29">
              <w:rPr>
                <w:rFonts w:ascii="Times New Roman" w:hAnsi="Times New Roman" w:cs="Times New Roman"/>
                <w:i w:val="0"/>
                <w:sz w:val="24"/>
                <w:szCs w:val="24"/>
              </w:rPr>
              <w:t>“Log In” to sign into Azure Load Testing.</w:t>
            </w:r>
          </w:p>
          <w:p w14:paraId="1EA5483E" w14:textId="5C692328" w:rsidR="00232BB3" w:rsidRPr="00545F29" w:rsidRDefault="3F8737EE"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on “Create a resource”.</w:t>
            </w:r>
          </w:p>
          <w:p w14:paraId="0D12A297" w14:textId="28F1446D" w:rsidR="001E6B6A" w:rsidRPr="00545F29" w:rsidRDefault="602504F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w:t>
            </w:r>
            <w:r w:rsidR="0BE5C4CE" w:rsidRPr="00545F29">
              <w:rPr>
                <w:rFonts w:ascii="Times New Roman" w:hAnsi="Times New Roman" w:cs="Times New Roman"/>
                <w:i w:val="0"/>
                <w:sz w:val="24"/>
                <w:szCs w:val="24"/>
              </w:rPr>
              <w:t>eTimelyLoadTest” into the name field.</w:t>
            </w:r>
          </w:p>
          <w:p w14:paraId="39BE77F7" w14:textId="622DF81D" w:rsidR="005C5FD0" w:rsidRPr="00545F29" w:rsidRDefault="0BE5C4CE"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“100” into the user load amount field.</w:t>
            </w:r>
          </w:p>
          <w:p w14:paraId="7B0E6B2F" w14:textId="705E2075" w:rsidR="00C1773B" w:rsidRPr="00545F29" w:rsidRDefault="123581B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Enter “5” into duration field.</w:t>
            </w:r>
          </w:p>
          <w:p w14:paraId="569B128C" w14:textId="4CF2B4E4" w:rsidR="00C1773B" w:rsidRPr="00545F29" w:rsidRDefault="123581B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“Review + Create” button.</w:t>
            </w:r>
          </w:p>
          <w:p w14:paraId="328C2FBF" w14:textId="6492AF16" w:rsidR="001E6B6A" w:rsidRPr="00545F29" w:rsidRDefault="123581BF" w:rsidP="009B7BC4">
            <w:pPr>
              <w:pStyle w:val="BodyText"/>
              <w:numPr>
                <w:ilvl w:val="0"/>
                <w:numId w:val="225"/>
              </w:numPr>
              <w:jc w:val="left"/>
              <w:rPr>
                <w:rFonts w:ascii="Times New Roman" w:hAnsi="Times New Roman" w:cs="Times New Roman"/>
                <w:i w:val="0"/>
                <w:sz w:val="24"/>
                <w:szCs w:val="24"/>
              </w:rPr>
            </w:pPr>
            <w:r w:rsidRPr="00545F29">
              <w:rPr>
                <w:rFonts w:ascii="Times New Roman" w:hAnsi="Times New Roman" w:cs="Times New Roman"/>
                <w:i w:val="0"/>
                <w:sz w:val="24"/>
                <w:szCs w:val="24"/>
              </w:rPr>
              <w:t>Wait 5 minutes for the test to complete.</w:t>
            </w:r>
          </w:p>
        </w:tc>
      </w:tr>
      <w:tr w:rsidR="001E6B6A" w:rsidRPr="00545F29" w14:paraId="513FEECC" w14:textId="77777777" w:rsidTr="79D45E12">
        <w:tc>
          <w:tcPr>
            <w:tcW w:w="2065" w:type="dxa"/>
          </w:tcPr>
          <w:p w14:paraId="60538514" w14:textId="008CC1D6" w:rsidR="001E6B6A" w:rsidRPr="00545F29" w:rsidRDefault="001E6B6A"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7F2533C4" w14:textId="535576E8" w:rsidR="001E6B6A" w:rsidRPr="00545F29" w:rsidRDefault="123581BF" w:rsidP="79D45E12">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test result will display “Test was successful”.</w:t>
            </w:r>
          </w:p>
        </w:tc>
      </w:tr>
    </w:tbl>
    <w:p w14:paraId="19270726" w14:textId="77777777" w:rsidR="001E6B6A" w:rsidRPr="00545F29" w:rsidRDefault="001E6B6A" w:rsidP="00AC164F">
      <w:pPr>
        <w:spacing w:line="360" w:lineRule="auto"/>
        <w:rPr>
          <w:rFonts w:ascii="Times New Roman" w:hAnsi="Times New Roman" w:cs="Times New Roman"/>
        </w:rPr>
      </w:pPr>
    </w:p>
    <w:p w14:paraId="4F23B743" w14:textId="478D4F1E" w:rsidR="00F12C1F" w:rsidRPr="00545F29" w:rsidRDefault="003A591E" w:rsidP="00AC164F">
      <w:pPr>
        <w:pStyle w:val="Heading2"/>
        <w:spacing w:line="360" w:lineRule="auto"/>
        <w:rPr>
          <w:rFonts w:ascii="Times New Roman" w:hAnsi="Times New Roman" w:cs="Times New Roman"/>
        </w:rPr>
      </w:pPr>
      <w:bookmarkStart w:id="79" w:name="_Toc101099333"/>
      <w:r w:rsidRPr="00545F29">
        <w:rPr>
          <w:rFonts w:ascii="Times New Roman" w:eastAsia="Courier New" w:hAnsi="Times New Roman" w:cs="Times New Roman"/>
        </w:rPr>
        <w:t>7</w:t>
      </w:r>
      <w:r w:rsidR="00061439" w:rsidRPr="00545F29">
        <w:rPr>
          <w:rFonts w:ascii="Times New Roman" w:eastAsia="Courier New" w:hAnsi="Times New Roman" w:cs="Times New Roman"/>
        </w:rPr>
        <w:t xml:space="preserve">.2 </w:t>
      </w:r>
      <w:r w:rsidR="219C6645" w:rsidRPr="00545F29">
        <w:rPr>
          <w:rFonts w:ascii="Times New Roman" w:eastAsia="Courier New" w:hAnsi="Times New Roman" w:cs="Times New Roman"/>
        </w:rPr>
        <w:t>Reliability</w:t>
      </w:r>
      <w:bookmarkEnd w:id="79"/>
    </w:p>
    <w:tbl>
      <w:tblPr>
        <w:tblStyle w:val="TableGrid"/>
        <w:tblW w:w="0" w:type="auto"/>
        <w:tblInd w:w="0" w:type="dxa"/>
        <w:tblLook w:val="04A0" w:firstRow="1" w:lastRow="0" w:firstColumn="1" w:lastColumn="0" w:noHBand="0" w:noVBand="1"/>
      </w:tblPr>
      <w:tblGrid>
        <w:gridCol w:w="2065"/>
        <w:gridCol w:w="2250"/>
        <w:gridCol w:w="5035"/>
      </w:tblGrid>
      <w:tr w:rsidR="219C6645" w:rsidRPr="00545F29" w14:paraId="2D32DAD9" w14:textId="77777777" w:rsidTr="79D45E12">
        <w:tc>
          <w:tcPr>
            <w:tcW w:w="4315" w:type="dxa"/>
            <w:gridSpan w:val="2"/>
            <w:shd w:val="clear" w:color="auto" w:fill="D9D9D9" w:themeFill="background1" w:themeFillShade="D9"/>
          </w:tcPr>
          <w:p w14:paraId="73BFE3E6" w14:textId="733905FE" w:rsidR="7E4B460F" w:rsidRPr="00545F29" w:rsidRDefault="7E4B460F"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9856AE" w:rsidRPr="00545F29">
              <w:rPr>
                <w:rFonts w:ascii="Times New Roman" w:hAnsi="Times New Roman" w:cs="Times New Roman"/>
                <w:i w:val="0"/>
                <w:sz w:val="24"/>
                <w:szCs w:val="24"/>
              </w:rPr>
              <w:t>72</w:t>
            </w:r>
          </w:p>
        </w:tc>
        <w:tc>
          <w:tcPr>
            <w:tcW w:w="5035" w:type="dxa"/>
            <w:shd w:val="clear" w:color="auto" w:fill="D9D9D9" w:themeFill="background1" w:themeFillShade="D9"/>
          </w:tcPr>
          <w:p w14:paraId="7D2F0E3E" w14:textId="5DC93D3F" w:rsidR="7E4B460F" w:rsidRPr="00545F29" w:rsidRDefault="6654B7ED"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Database Server Error Handling</w:t>
            </w:r>
          </w:p>
        </w:tc>
      </w:tr>
      <w:tr w:rsidR="219C6645" w:rsidRPr="00545F29" w14:paraId="3206CC5F" w14:textId="77777777" w:rsidTr="79D45E12">
        <w:tc>
          <w:tcPr>
            <w:tcW w:w="4315" w:type="dxa"/>
            <w:gridSpan w:val="2"/>
            <w:shd w:val="clear" w:color="auto" w:fill="D9D9D9" w:themeFill="background1" w:themeFillShade="D9"/>
          </w:tcPr>
          <w:p w14:paraId="66103619" w14:textId="5E0D0A09"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7B842B57" w14:textId="5E46E364"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19C6645" w:rsidRPr="00545F29" w14:paraId="5185476F" w14:textId="77777777" w:rsidTr="79D45E12">
        <w:tc>
          <w:tcPr>
            <w:tcW w:w="4315" w:type="dxa"/>
            <w:gridSpan w:val="2"/>
            <w:shd w:val="clear" w:color="auto" w:fill="D9D9D9" w:themeFill="background1" w:themeFillShade="D9"/>
          </w:tcPr>
          <w:p w14:paraId="3B74B008" w14:textId="51D84333"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054797"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221A301F" w14:textId="2AF0E9C2" w:rsidR="7E4B460F" w:rsidRPr="00545F29" w:rsidRDefault="0D2FBFD0" w:rsidP="79D45E12">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4/5/2022</w:t>
            </w:r>
          </w:p>
        </w:tc>
      </w:tr>
      <w:tr w:rsidR="219C6645" w:rsidRPr="00545F29" w14:paraId="4348762A" w14:textId="77777777" w:rsidTr="79D45E12">
        <w:tc>
          <w:tcPr>
            <w:tcW w:w="2065" w:type="dxa"/>
          </w:tcPr>
          <w:p w14:paraId="52302901"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FC02611" w14:textId="1006E95A" w:rsidR="2C455BC0" w:rsidRPr="00545F29" w:rsidRDefault="2C455BC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19C6645" w:rsidRPr="00545F29" w14:paraId="162908AD" w14:textId="77777777" w:rsidTr="79D45E12">
        <w:tc>
          <w:tcPr>
            <w:tcW w:w="2065" w:type="dxa"/>
          </w:tcPr>
          <w:p w14:paraId="07BAA46F"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67449CC7" w14:textId="3579D31D" w:rsidR="219C6645" w:rsidRPr="00545F29" w:rsidRDefault="65326C2F" w:rsidP="009B7BC4">
            <w:pPr>
              <w:pStyle w:val="ListParagraph"/>
              <w:numPr>
                <w:ilvl w:val="0"/>
                <w:numId w:val="226"/>
              </w:numPr>
              <w:spacing w:line="276" w:lineRule="auto"/>
              <w:jc w:val="left"/>
              <w:rPr>
                <w:rFonts w:ascii="Times New Roman" w:hAnsi="Times New Roman" w:cs="Times New Roman"/>
                <w:sz w:val="24"/>
                <w:szCs w:val="24"/>
              </w:rPr>
            </w:pPr>
            <w:r w:rsidRPr="00545F29">
              <w:rPr>
                <w:rStyle w:val="normaltextrun"/>
                <w:rFonts w:ascii="Times New Roman" w:hAnsi="Times New Roman" w:cs="Times New Roman"/>
                <w:color w:val="000000"/>
                <w:sz w:val="24"/>
                <w:szCs w:val="24"/>
                <w:bdr w:val="none" w:sz="0" w:space="0" w:color="auto" w:frame="1"/>
              </w:rPr>
              <w:t>The backend server is started.</w:t>
            </w:r>
          </w:p>
          <w:p w14:paraId="4BE89E1B" w14:textId="62683307" w:rsidR="219C6645" w:rsidRPr="00545F29" w:rsidRDefault="7B3F410C" w:rsidP="009B7BC4">
            <w:pPr>
              <w:pStyle w:val="BodyText"/>
              <w:numPr>
                <w:ilvl w:val="0"/>
                <w:numId w:val="226"/>
              </w:numPr>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API request called.</w:t>
            </w:r>
          </w:p>
        </w:tc>
      </w:tr>
      <w:tr w:rsidR="219C6645" w:rsidRPr="00545F29" w14:paraId="1088BA82" w14:textId="77777777" w:rsidTr="79D45E12">
        <w:tc>
          <w:tcPr>
            <w:tcW w:w="2065" w:type="dxa"/>
          </w:tcPr>
          <w:p w14:paraId="6FC5ED41"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55C2701" w14:textId="6D0B4FA7" w:rsidR="219C6645" w:rsidRPr="00545F29" w:rsidRDefault="7B3F410C"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An error message is shown to the user.</w:t>
            </w:r>
          </w:p>
        </w:tc>
      </w:tr>
      <w:tr w:rsidR="219C6645" w:rsidRPr="00545F29" w14:paraId="07AB930D" w14:textId="77777777" w:rsidTr="79D45E12">
        <w:tc>
          <w:tcPr>
            <w:tcW w:w="2065" w:type="dxa"/>
          </w:tcPr>
          <w:p w14:paraId="4F00B08D"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4C2C555" w14:textId="4F43C63A" w:rsidR="219C6645" w:rsidRPr="00545F29" w:rsidRDefault="381D3CB1"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When an API request fails, send a valid message back to the user describing what the error is.</w:t>
            </w:r>
          </w:p>
        </w:tc>
      </w:tr>
      <w:tr w:rsidR="219C6645" w:rsidRPr="00545F29" w14:paraId="21F9549C" w14:textId="77777777" w:rsidTr="79D45E12">
        <w:tc>
          <w:tcPr>
            <w:tcW w:w="2065" w:type="dxa"/>
          </w:tcPr>
          <w:p w14:paraId="075FAD1C"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023C7A5" w14:textId="02497A7F" w:rsidR="219C6645" w:rsidRPr="00545F29" w:rsidRDefault="7B3F410C"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Database </w:t>
            </w:r>
            <w:r w:rsidR="09BECC26" w:rsidRPr="00545F29">
              <w:rPr>
                <w:rFonts w:ascii="Times New Roman" w:hAnsi="Times New Roman" w:cs="Times New Roman"/>
                <w:i w:val="0"/>
                <w:sz w:val="24"/>
                <w:szCs w:val="24"/>
              </w:rPr>
              <w:t>returns</w:t>
            </w:r>
            <w:r w:rsidRPr="00545F29">
              <w:rPr>
                <w:rFonts w:ascii="Times New Roman" w:hAnsi="Times New Roman" w:cs="Times New Roman"/>
                <w:i w:val="0"/>
                <w:sz w:val="24"/>
                <w:szCs w:val="24"/>
              </w:rPr>
              <w:t xml:space="preserve"> all failed error messages back to the user.</w:t>
            </w:r>
          </w:p>
        </w:tc>
      </w:tr>
    </w:tbl>
    <w:p w14:paraId="7AB4458B" w14:textId="3D36FCE6" w:rsidR="219C6645" w:rsidRPr="00545F29" w:rsidRDefault="219C6645" w:rsidP="00AC164F">
      <w:pPr>
        <w:spacing w:line="276" w:lineRule="auto"/>
        <w:rPr>
          <w:rFonts w:ascii="Times New Roman" w:hAnsi="Times New Roman" w:cs="Times New Roman"/>
        </w:rPr>
      </w:pPr>
    </w:p>
    <w:p w14:paraId="63EFCC91" w14:textId="57CD577D" w:rsidR="00F12C1F" w:rsidRPr="00545F29" w:rsidRDefault="003A591E" w:rsidP="00AC164F">
      <w:pPr>
        <w:pStyle w:val="Heading2"/>
        <w:spacing w:line="276" w:lineRule="auto"/>
        <w:rPr>
          <w:rFonts w:ascii="Times New Roman" w:eastAsia="Courier New" w:hAnsi="Times New Roman" w:cs="Times New Roman"/>
        </w:rPr>
      </w:pPr>
      <w:bookmarkStart w:id="80" w:name="_Toc101099334"/>
      <w:r w:rsidRPr="00545F29">
        <w:rPr>
          <w:rFonts w:ascii="Times New Roman" w:eastAsia="Courier New" w:hAnsi="Times New Roman" w:cs="Times New Roman"/>
        </w:rPr>
        <w:t>7</w:t>
      </w:r>
      <w:r w:rsidR="00061439" w:rsidRPr="00545F29">
        <w:rPr>
          <w:rFonts w:ascii="Times New Roman" w:eastAsia="Courier New" w:hAnsi="Times New Roman" w:cs="Times New Roman"/>
        </w:rPr>
        <w:t xml:space="preserve">.3 </w:t>
      </w:r>
      <w:r w:rsidR="219C6645" w:rsidRPr="00545F29">
        <w:rPr>
          <w:rFonts w:ascii="Times New Roman" w:eastAsia="Courier New" w:hAnsi="Times New Roman" w:cs="Times New Roman"/>
        </w:rPr>
        <w:t>Security</w:t>
      </w:r>
      <w:bookmarkEnd w:id="80"/>
    </w:p>
    <w:tbl>
      <w:tblPr>
        <w:tblStyle w:val="TableGrid"/>
        <w:tblW w:w="0" w:type="auto"/>
        <w:tblInd w:w="0" w:type="dxa"/>
        <w:tblLook w:val="04A0" w:firstRow="1" w:lastRow="0" w:firstColumn="1" w:lastColumn="0" w:noHBand="0" w:noVBand="1"/>
      </w:tblPr>
      <w:tblGrid>
        <w:gridCol w:w="2065"/>
        <w:gridCol w:w="2250"/>
        <w:gridCol w:w="5035"/>
      </w:tblGrid>
      <w:tr w:rsidR="219C6645" w:rsidRPr="00545F29" w14:paraId="6E5FFF7D" w14:textId="77777777" w:rsidTr="79D45E12">
        <w:tc>
          <w:tcPr>
            <w:tcW w:w="4315" w:type="dxa"/>
            <w:gridSpan w:val="2"/>
            <w:shd w:val="clear" w:color="auto" w:fill="D9D9D9" w:themeFill="background1" w:themeFillShade="D9"/>
          </w:tcPr>
          <w:p w14:paraId="77971857" w14:textId="51B6E40A" w:rsidR="7E4B460F" w:rsidRPr="00545F29" w:rsidRDefault="7E4B460F"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C249E1" w:rsidRPr="00545F29">
              <w:rPr>
                <w:rFonts w:ascii="Times New Roman" w:hAnsi="Times New Roman" w:cs="Times New Roman"/>
                <w:i w:val="0"/>
                <w:sz w:val="24"/>
                <w:szCs w:val="24"/>
              </w:rPr>
              <w:t>73</w:t>
            </w:r>
          </w:p>
        </w:tc>
        <w:tc>
          <w:tcPr>
            <w:tcW w:w="5035" w:type="dxa"/>
            <w:shd w:val="clear" w:color="auto" w:fill="D9D9D9" w:themeFill="background1" w:themeFillShade="D9"/>
          </w:tcPr>
          <w:p w14:paraId="1719A3E5" w14:textId="19174BAD" w:rsidR="7E4B460F" w:rsidRPr="00545F29" w:rsidRDefault="6654B7ED"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4D2AA8A0" w:rsidRPr="00545F29">
              <w:rPr>
                <w:rFonts w:ascii="Times New Roman" w:hAnsi="Times New Roman" w:cs="Times New Roman"/>
                <w:i w:val="0"/>
                <w:sz w:val="24"/>
                <w:szCs w:val="24"/>
              </w:rPr>
              <w:t xml:space="preserve">Business </w:t>
            </w:r>
            <w:r w:rsidR="77E58A40" w:rsidRPr="00545F29">
              <w:rPr>
                <w:rFonts w:ascii="Times New Roman" w:hAnsi="Times New Roman" w:cs="Times New Roman"/>
                <w:i w:val="0"/>
                <w:sz w:val="24"/>
                <w:szCs w:val="24"/>
              </w:rPr>
              <w:t>Account</w:t>
            </w:r>
            <w:r w:rsidRPr="00545F29">
              <w:rPr>
                <w:rFonts w:ascii="Times New Roman" w:hAnsi="Times New Roman" w:cs="Times New Roman"/>
                <w:i w:val="0"/>
                <w:sz w:val="24"/>
                <w:szCs w:val="24"/>
              </w:rPr>
              <w:t xml:space="preserve"> Password </w:t>
            </w:r>
            <w:r w:rsidR="77E58A40" w:rsidRPr="00545F29">
              <w:rPr>
                <w:rFonts w:ascii="Times New Roman" w:hAnsi="Times New Roman" w:cs="Times New Roman"/>
                <w:i w:val="0"/>
                <w:sz w:val="24"/>
                <w:szCs w:val="24"/>
              </w:rPr>
              <w:t>Encryption</w:t>
            </w:r>
          </w:p>
        </w:tc>
      </w:tr>
      <w:tr w:rsidR="219C6645" w:rsidRPr="00545F29" w14:paraId="3B6E71B3" w14:textId="77777777" w:rsidTr="79D45E12">
        <w:tc>
          <w:tcPr>
            <w:tcW w:w="4315" w:type="dxa"/>
            <w:gridSpan w:val="2"/>
            <w:shd w:val="clear" w:color="auto" w:fill="D9D9D9" w:themeFill="background1" w:themeFillShade="D9"/>
          </w:tcPr>
          <w:p w14:paraId="02D6B906" w14:textId="5E0D0A09"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703FA024" w14:textId="5E46E364"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19C6645" w:rsidRPr="00545F29" w14:paraId="4F0CD040" w14:textId="77777777" w:rsidTr="79D45E12">
        <w:tc>
          <w:tcPr>
            <w:tcW w:w="4315" w:type="dxa"/>
            <w:gridSpan w:val="2"/>
            <w:shd w:val="clear" w:color="auto" w:fill="D9D9D9" w:themeFill="background1" w:themeFillShade="D9"/>
          </w:tcPr>
          <w:p w14:paraId="3BD3A775" w14:textId="3452BAF6"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Last Updated By: </w:t>
            </w:r>
            <w:r w:rsidR="00054797"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7F995ED1" w14:textId="303A4EE8" w:rsidR="7E4B460F" w:rsidRPr="00545F29" w:rsidRDefault="0D2FBFD0" w:rsidP="79D45E12">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4/5/2022</w:t>
            </w:r>
          </w:p>
        </w:tc>
      </w:tr>
      <w:tr w:rsidR="219C6645" w:rsidRPr="00545F29" w14:paraId="120D8209" w14:textId="77777777" w:rsidTr="79D45E12">
        <w:tc>
          <w:tcPr>
            <w:tcW w:w="2065" w:type="dxa"/>
          </w:tcPr>
          <w:p w14:paraId="40D0126F"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EB3D706" w14:textId="1006E95A" w:rsidR="2C455BC0" w:rsidRPr="00545F29" w:rsidRDefault="2C455BC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19C6645" w:rsidRPr="00545F29" w14:paraId="30F5987C" w14:textId="77777777" w:rsidTr="79D45E12">
        <w:tc>
          <w:tcPr>
            <w:tcW w:w="2065" w:type="dxa"/>
          </w:tcPr>
          <w:p w14:paraId="30221B61"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CE48E3A" w14:textId="7132ED1B" w:rsidR="219C6645" w:rsidRPr="00545F29" w:rsidRDefault="00B15CA2"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219C6645" w:rsidRPr="00545F29" w14:paraId="3A14134F" w14:textId="77777777" w:rsidTr="79D45E12">
        <w:tc>
          <w:tcPr>
            <w:tcW w:w="2065" w:type="dxa"/>
          </w:tcPr>
          <w:p w14:paraId="210705FE"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AF2FF88" w14:textId="208437E1" w:rsidR="219C6645" w:rsidRPr="00545F29" w:rsidRDefault="00B15CA2"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The hashed password will be shown in the firebase console.</w:t>
            </w:r>
          </w:p>
        </w:tc>
      </w:tr>
      <w:tr w:rsidR="219C6645" w:rsidRPr="00545F29" w14:paraId="66AA0C7B" w14:textId="77777777" w:rsidTr="79D45E12">
        <w:tc>
          <w:tcPr>
            <w:tcW w:w="2065" w:type="dxa"/>
          </w:tcPr>
          <w:p w14:paraId="0491BFDC"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058C8AF" w14:textId="3CF1CC56" w:rsidR="219C6645" w:rsidRPr="00545F29" w:rsidRDefault="00B15CA2" w:rsidP="009B7BC4">
            <w:pPr>
              <w:pStyle w:val="BodyText"/>
              <w:numPr>
                <w:ilvl w:val="0"/>
                <w:numId w:val="227"/>
              </w:numPr>
              <w:spacing w:line="276" w:lineRule="auto"/>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Enter</w:t>
            </w:r>
            <w:r w:rsidR="21FD28CB" w:rsidRPr="00545F29">
              <w:rPr>
                <w:rFonts w:ascii="Times New Roman" w:hAnsi="Times New Roman" w:cs="Times New Roman"/>
                <w:i w:val="0"/>
                <w:sz w:val="24"/>
                <w:szCs w:val="24"/>
              </w:rPr>
              <w:t xml:space="preserve"> </w:t>
            </w:r>
            <w:r w:rsidR="00054797" w:rsidRPr="00545F29">
              <w:rPr>
                <w:rFonts w:ascii="Times New Roman" w:hAnsi="Times New Roman" w:cs="Times New Roman"/>
                <w:i w:val="0"/>
                <w:sz w:val="24"/>
                <w:szCs w:val="24"/>
              </w:rPr>
              <w:t>“</w:t>
            </w:r>
            <w:r w:rsidR="4ABFB646" w:rsidRPr="00545F29">
              <w:rPr>
                <w:rFonts w:ascii="Times New Roman" w:hAnsi="Times New Roman" w:cs="Times New Roman"/>
                <w:i w:val="0"/>
                <w:sz w:val="24"/>
                <w:szCs w:val="24"/>
              </w:rPr>
              <w:t>eTimelyTest</w:t>
            </w:r>
            <w:r w:rsidR="00054797" w:rsidRPr="00545F29">
              <w:rPr>
                <w:rFonts w:ascii="Times New Roman" w:hAnsi="Times New Roman" w:cs="Times New Roman"/>
                <w:i w:val="0"/>
                <w:sz w:val="24"/>
                <w:szCs w:val="24"/>
              </w:rPr>
              <w:t>” in the “Company Name” field.</w:t>
            </w:r>
          </w:p>
          <w:p w14:paraId="2B3ED623" w14:textId="51F1946E" w:rsidR="219C6645" w:rsidRPr="00545F29" w:rsidRDefault="00B15CA2" w:rsidP="009B7BC4">
            <w:pPr>
              <w:pStyle w:val="BodyText"/>
              <w:numPr>
                <w:ilvl w:val="0"/>
                <w:numId w:val="227"/>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Enter</w:t>
            </w:r>
            <w:r w:rsidR="21FD28CB" w:rsidRPr="00545F29">
              <w:rPr>
                <w:rFonts w:ascii="Times New Roman" w:hAnsi="Times New Roman" w:cs="Times New Roman"/>
                <w:i w:val="0"/>
                <w:sz w:val="24"/>
                <w:szCs w:val="24"/>
              </w:rPr>
              <w:t xml:space="preserve"> </w:t>
            </w:r>
            <w:hyperlink r:id="rId36" w:history="1">
              <w:r w:rsidR="00054797" w:rsidRPr="00545F29">
                <w:rPr>
                  <w:rStyle w:val="Hyperlink"/>
                  <w:rFonts w:ascii="Times New Roman" w:hAnsi="Times New Roman" w:cs="Times New Roman"/>
                  <w:i w:val="0"/>
                  <w:sz w:val="24"/>
                  <w:szCs w:val="24"/>
                </w:rPr>
                <w:t>etimelyTest@gmail.com</w:t>
              </w:r>
            </w:hyperlink>
            <w:r w:rsidR="00054797" w:rsidRPr="00545F29">
              <w:rPr>
                <w:rFonts w:ascii="Times New Roman" w:hAnsi="Times New Roman" w:cs="Times New Roman"/>
                <w:i w:val="0"/>
                <w:sz w:val="24"/>
                <w:szCs w:val="24"/>
              </w:rPr>
              <w:t xml:space="preserve"> into the “Email” field.</w:t>
            </w:r>
          </w:p>
          <w:p w14:paraId="3D8BF01F" w14:textId="4AEE8E48" w:rsidR="219C6645" w:rsidRPr="00545F29" w:rsidRDefault="00B15CA2" w:rsidP="009B7BC4">
            <w:pPr>
              <w:pStyle w:val="BodyText"/>
              <w:numPr>
                <w:ilvl w:val="0"/>
                <w:numId w:val="227"/>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Enter</w:t>
            </w:r>
            <w:r w:rsidR="21FD28CB" w:rsidRPr="00545F29">
              <w:rPr>
                <w:rFonts w:ascii="Times New Roman" w:hAnsi="Times New Roman" w:cs="Times New Roman"/>
                <w:i w:val="0"/>
                <w:sz w:val="24"/>
                <w:szCs w:val="24"/>
              </w:rPr>
              <w:t xml:space="preserve"> </w:t>
            </w:r>
            <w:r w:rsidR="00054797" w:rsidRPr="00545F29">
              <w:rPr>
                <w:rFonts w:ascii="Times New Roman" w:hAnsi="Times New Roman" w:cs="Times New Roman"/>
                <w:i w:val="0"/>
                <w:sz w:val="24"/>
                <w:szCs w:val="24"/>
              </w:rPr>
              <w:t>“</w:t>
            </w:r>
            <w:r w:rsidR="4ABFB646" w:rsidRPr="00545F29">
              <w:rPr>
                <w:rFonts w:ascii="Times New Roman" w:hAnsi="Times New Roman" w:cs="Times New Roman"/>
                <w:i w:val="0"/>
                <w:sz w:val="24"/>
                <w:szCs w:val="24"/>
              </w:rPr>
              <w:t>Pass1234</w:t>
            </w:r>
            <w:r w:rsidR="00054797" w:rsidRPr="00545F29">
              <w:rPr>
                <w:rFonts w:ascii="Times New Roman" w:hAnsi="Times New Roman" w:cs="Times New Roman"/>
                <w:i w:val="0"/>
                <w:sz w:val="24"/>
                <w:szCs w:val="24"/>
              </w:rPr>
              <w:t>” into the “Password” and “Confirm Password” fields.</w:t>
            </w:r>
          </w:p>
        </w:tc>
      </w:tr>
      <w:tr w:rsidR="219C6645" w:rsidRPr="00545F29" w14:paraId="3BD46049" w14:textId="77777777" w:rsidTr="79D45E12">
        <w:tc>
          <w:tcPr>
            <w:tcW w:w="2065" w:type="dxa"/>
          </w:tcPr>
          <w:p w14:paraId="56693310"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04E49D68" w14:textId="51681F4C" w:rsidR="219C6645" w:rsidRPr="00545F29" w:rsidRDefault="4ABFB646"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The</w:t>
            </w:r>
            <w:r w:rsidR="21FD28CB" w:rsidRPr="00545F29">
              <w:rPr>
                <w:rFonts w:ascii="Times New Roman" w:hAnsi="Times New Roman" w:cs="Times New Roman"/>
                <w:i w:val="0"/>
                <w:sz w:val="24"/>
                <w:szCs w:val="24"/>
              </w:rPr>
              <w:t xml:space="preserve"> hashed password </w:t>
            </w:r>
            <w:r w:rsidR="00054797" w:rsidRPr="00545F29">
              <w:rPr>
                <w:rFonts w:ascii="Times New Roman" w:hAnsi="Times New Roman" w:cs="Times New Roman"/>
                <w:i w:val="0"/>
                <w:sz w:val="24"/>
                <w:szCs w:val="24"/>
              </w:rPr>
              <w:t xml:space="preserve">will be shown </w:t>
            </w:r>
            <w:r w:rsidR="21FD28CB" w:rsidRPr="00545F29">
              <w:rPr>
                <w:rFonts w:ascii="Times New Roman" w:hAnsi="Times New Roman" w:cs="Times New Roman"/>
                <w:i w:val="0"/>
                <w:sz w:val="24"/>
                <w:szCs w:val="24"/>
              </w:rPr>
              <w:t>in the firebase console.</w:t>
            </w:r>
          </w:p>
        </w:tc>
      </w:tr>
    </w:tbl>
    <w:p w14:paraId="2BB84A96" w14:textId="1020FC7E" w:rsidR="219C6645" w:rsidRPr="00545F29" w:rsidRDefault="219C6645" w:rsidP="00AC164F">
      <w:pPr>
        <w:spacing w:line="276"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3DB466" w:rsidRPr="00545F29" w14:paraId="733CA109" w14:textId="77777777" w:rsidTr="79D45E12">
        <w:tc>
          <w:tcPr>
            <w:tcW w:w="4315" w:type="dxa"/>
            <w:gridSpan w:val="2"/>
            <w:shd w:val="clear" w:color="auto" w:fill="D9D9D9" w:themeFill="background1" w:themeFillShade="D9"/>
          </w:tcPr>
          <w:p w14:paraId="5F24F25C" w14:textId="658630F8" w:rsidR="1C175EEB" w:rsidRPr="00545F29" w:rsidRDefault="1C175EEB"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C249E1" w:rsidRPr="00545F29">
              <w:rPr>
                <w:rFonts w:ascii="Times New Roman" w:hAnsi="Times New Roman" w:cs="Times New Roman"/>
                <w:i w:val="0"/>
                <w:sz w:val="24"/>
                <w:szCs w:val="24"/>
              </w:rPr>
              <w:t>74</w:t>
            </w:r>
          </w:p>
        </w:tc>
        <w:tc>
          <w:tcPr>
            <w:tcW w:w="5035" w:type="dxa"/>
            <w:shd w:val="clear" w:color="auto" w:fill="D9D9D9" w:themeFill="background1" w:themeFillShade="D9"/>
          </w:tcPr>
          <w:p w14:paraId="0B6E0A65" w14:textId="18E841D0" w:rsidR="4D2AA8A0" w:rsidRPr="00545F29" w:rsidRDefault="4D2AA8A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Staff </w:t>
            </w:r>
            <w:r w:rsidR="15F33BE2" w:rsidRPr="00545F29">
              <w:rPr>
                <w:rFonts w:ascii="Times New Roman" w:hAnsi="Times New Roman" w:cs="Times New Roman"/>
                <w:i w:val="0"/>
                <w:sz w:val="24"/>
                <w:szCs w:val="24"/>
              </w:rPr>
              <w:t>Account</w:t>
            </w:r>
            <w:r w:rsidRPr="00545F29">
              <w:rPr>
                <w:rFonts w:ascii="Times New Roman" w:hAnsi="Times New Roman" w:cs="Times New Roman"/>
                <w:i w:val="0"/>
                <w:sz w:val="24"/>
                <w:szCs w:val="24"/>
              </w:rPr>
              <w:t xml:space="preserve"> Password </w:t>
            </w:r>
            <w:r w:rsidR="15F33BE2" w:rsidRPr="00545F29">
              <w:rPr>
                <w:rFonts w:ascii="Times New Roman" w:hAnsi="Times New Roman" w:cs="Times New Roman"/>
                <w:i w:val="0"/>
                <w:sz w:val="24"/>
                <w:szCs w:val="24"/>
              </w:rPr>
              <w:t>Encryption</w:t>
            </w:r>
          </w:p>
        </w:tc>
      </w:tr>
      <w:tr w:rsidR="003DB466" w:rsidRPr="00545F29" w14:paraId="62E938B5" w14:textId="77777777" w:rsidTr="79D45E12">
        <w:tc>
          <w:tcPr>
            <w:tcW w:w="4315" w:type="dxa"/>
            <w:gridSpan w:val="2"/>
            <w:shd w:val="clear" w:color="auto" w:fill="D9D9D9" w:themeFill="background1" w:themeFillShade="D9"/>
          </w:tcPr>
          <w:p w14:paraId="6878082F" w14:textId="5E0D0A09" w:rsidR="1C175EEB" w:rsidRPr="00545F29" w:rsidRDefault="1C175EEB"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627294D9" w14:textId="5E46E364" w:rsidR="1C175EEB" w:rsidRPr="00545F29" w:rsidRDefault="1C175EEB"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3DB466" w:rsidRPr="00545F29" w14:paraId="39B10139" w14:textId="77777777" w:rsidTr="79D45E12">
        <w:tc>
          <w:tcPr>
            <w:tcW w:w="4315" w:type="dxa"/>
            <w:gridSpan w:val="2"/>
            <w:shd w:val="clear" w:color="auto" w:fill="D9D9D9" w:themeFill="background1" w:themeFillShade="D9"/>
          </w:tcPr>
          <w:p w14:paraId="6389EEB4" w14:textId="64DB31C0" w:rsidR="1C175EEB" w:rsidRPr="00545F29" w:rsidRDefault="1C175EEB"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054797"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65C0984E" w14:textId="2EEC7AD9" w:rsidR="1C175EEB" w:rsidRPr="00545F29" w:rsidRDefault="035F1009" w:rsidP="79D45E12">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4/5/2022</w:t>
            </w:r>
          </w:p>
        </w:tc>
      </w:tr>
      <w:tr w:rsidR="003DB466" w:rsidRPr="00545F29" w14:paraId="4C9C448D" w14:textId="77777777" w:rsidTr="79D45E12">
        <w:tc>
          <w:tcPr>
            <w:tcW w:w="2065" w:type="dxa"/>
          </w:tcPr>
          <w:p w14:paraId="69163BFE" w14:textId="77777777" w:rsidR="1C175EEB" w:rsidRPr="00545F29" w:rsidRDefault="1C175EE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5E1A87E" w14:textId="1006E95A" w:rsidR="20B5678A" w:rsidRPr="00545F29" w:rsidRDefault="20B5678A"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03DB466" w:rsidRPr="00545F29" w14:paraId="5B006BBC" w14:textId="77777777" w:rsidTr="79D45E12">
        <w:tc>
          <w:tcPr>
            <w:tcW w:w="2065" w:type="dxa"/>
          </w:tcPr>
          <w:p w14:paraId="2F33E022" w14:textId="77777777" w:rsidR="1C175EEB" w:rsidRPr="00545F29" w:rsidRDefault="1C175EE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41143D8" w14:textId="4049AD69" w:rsidR="2AC692E4" w:rsidRPr="00545F29" w:rsidRDefault="00054797"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003DB466" w:rsidRPr="00545F29" w14:paraId="282E1618" w14:textId="77777777" w:rsidTr="79D45E12">
        <w:tc>
          <w:tcPr>
            <w:tcW w:w="2065" w:type="dxa"/>
          </w:tcPr>
          <w:p w14:paraId="2CFA30B6" w14:textId="77777777" w:rsidR="1C175EEB" w:rsidRPr="00545F29" w:rsidRDefault="1C175EE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CA7730E" w14:textId="646BF11A" w:rsidR="2AC692E4" w:rsidRPr="00545F29" w:rsidRDefault="24470A7F"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The hashed password will be shown in the firebase console.</w:t>
            </w:r>
          </w:p>
        </w:tc>
      </w:tr>
      <w:tr w:rsidR="003DB466" w:rsidRPr="00545F29" w14:paraId="5FE5ED0D" w14:textId="77777777" w:rsidTr="79D45E12">
        <w:tc>
          <w:tcPr>
            <w:tcW w:w="2065" w:type="dxa"/>
          </w:tcPr>
          <w:p w14:paraId="16FD9B98" w14:textId="77777777" w:rsidR="1C175EEB" w:rsidRPr="00545F29" w:rsidRDefault="1C175EE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67CD569" w14:textId="666D1A3B" w:rsidR="2AC692E4" w:rsidRPr="00545F29" w:rsidRDefault="00054797" w:rsidP="009B7BC4">
            <w:pPr>
              <w:pStyle w:val="BodyText"/>
              <w:numPr>
                <w:ilvl w:val="0"/>
                <w:numId w:val="228"/>
              </w:numPr>
              <w:spacing w:line="276" w:lineRule="auto"/>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Load</w:t>
            </w:r>
            <w:r w:rsidR="21FD28CB" w:rsidRPr="00545F29">
              <w:rPr>
                <w:rFonts w:ascii="Times New Roman" w:hAnsi="Times New Roman" w:cs="Times New Roman"/>
                <w:i w:val="0"/>
                <w:sz w:val="24"/>
                <w:szCs w:val="24"/>
              </w:rPr>
              <w:t xml:space="preserve"> the “Staff account creation” page.</w:t>
            </w:r>
          </w:p>
          <w:p w14:paraId="0CED9BD9" w14:textId="6E0E771C" w:rsidR="2AC692E4" w:rsidRPr="00545F29" w:rsidRDefault="00054797" w:rsidP="009B7BC4">
            <w:pPr>
              <w:pStyle w:val="BodyText"/>
              <w:numPr>
                <w:ilvl w:val="0"/>
                <w:numId w:val="228"/>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Enter “Test1234” into the “Password” and “Confirm Password” fields.</w:t>
            </w:r>
          </w:p>
        </w:tc>
      </w:tr>
      <w:tr w:rsidR="003DB466" w:rsidRPr="00545F29" w14:paraId="461A6297" w14:textId="77777777" w:rsidTr="79D45E12">
        <w:tc>
          <w:tcPr>
            <w:tcW w:w="2065" w:type="dxa"/>
          </w:tcPr>
          <w:p w14:paraId="0F8B1C08" w14:textId="77777777" w:rsidR="1C175EEB" w:rsidRPr="00545F29" w:rsidRDefault="1C175EEB"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661F5A5" w14:textId="633F2685" w:rsidR="2AC692E4" w:rsidRPr="00545F29" w:rsidRDefault="4ABFB646"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The</w:t>
            </w:r>
            <w:r w:rsidR="00054797" w:rsidRPr="00545F29">
              <w:rPr>
                <w:rFonts w:ascii="Times New Roman" w:hAnsi="Times New Roman" w:cs="Times New Roman"/>
                <w:i w:val="0"/>
                <w:sz w:val="24"/>
                <w:szCs w:val="24"/>
              </w:rPr>
              <w:t xml:space="preserve"> hashed password will be shown in the firebase console.</w:t>
            </w:r>
          </w:p>
        </w:tc>
      </w:tr>
    </w:tbl>
    <w:p w14:paraId="2D12851D" w14:textId="7C87E552" w:rsidR="21FD28CB" w:rsidRPr="00545F29" w:rsidRDefault="21FD28CB" w:rsidP="00AC164F">
      <w:pPr>
        <w:spacing w:line="276" w:lineRule="auto"/>
        <w:rPr>
          <w:rFonts w:ascii="Times New Roman" w:eastAsia="Calibri" w:hAnsi="Times New Roman" w:cs="Times New Roman"/>
          <w:szCs w:val="24"/>
        </w:rPr>
      </w:pPr>
    </w:p>
    <w:p w14:paraId="7ED7A46D" w14:textId="3A019C26" w:rsidR="28E20D30" w:rsidRPr="00545F29" w:rsidRDefault="003A591E" w:rsidP="00AC164F">
      <w:pPr>
        <w:pStyle w:val="Heading2"/>
        <w:spacing w:line="276" w:lineRule="auto"/>
        <w:rPr>
          <w:rFonts w:ascii="Times New Roman" w:eastAsia="timesght" w:hAnsi="Times New Roman" w:cs="Times New Roman"/>
          <w:szCs w:val="28"/>
        </w:rPr>
      </w:pPr>
      <w:bookmarkStart w:id="81" w:name="_Toc101099335"/>
      <w:r w:rsidRPr="00545F29">
        <w:rPr>
          <w:rFonts w:ascii="Times New Roman" w:eastAsia="Courier New" w:hAnsi="Times New Roman" w:cs="Times New Roman"/>
        </w:rPr>
        <w:t>7</w:t>
      </w:r>
      <w:r w:rsidR="00061439" w:rsidRPr="00545F29">
        <w:rPr>
          <w:rFonts w:ascii="Times New Roman" w:eastAsia="Courier New" w:hAnsi="Times New Roman" w:cs="Times New Roman"/>
        </w:rPr>
        <w:t xml:space="preserve">.4 </w:t>
      </w:r>
      <w:r w:rsidR="21FD28CB" w:rsidRPr="00545F29">
        <w:rPr>
          <w:rFonts w:ascii="Times New Roman" w:eastAsia="Courier New" w:hAnsi="Times New Roman" w:cs="Times New Roman"/>
        </w:rPr>
        <w:t>Portability</w:t>
      </w:r>
      <w:bookmarkEnd w:id="81"/>
    </w:p>
    <w:tbl>
      <w:tblPr>
        <w:tblStyle w:val="TableGrid"/>
        <w:tblW w:w="0" w:type="auto"/>
        <w:tblInd w:w="0" w:type="dxa"/>
        <w:tblLook w:val="04A0" w:firstRow="1" w:lastRow="0" w:firstColumn="1" w:lastColumn="0" w:noHBand="0" w:noVBand="1"/>
      </w:tblPr>
      <w:tblGrid>
        <w:gridCol w:w="2065"/>
        <w:gridCol w:w="2250"/>
        <w:gridCol w:w="5035"/>
      </w:tblGrid>
      <w:tr w:rsidR="21FD28CB" w:rsidRPr="00545F29" w14:paraId="28531F17" w14:textId="77777777" w:rsidTr="79D45E12">
        <w:tc>
          <w:tcPr>
            <w:tcW w:w="4315" w:type="dxa"/>
            <w:gridSpan w:val="2"/>
            <w:shd w:val="clear" w:color="auto" w:fill="D9D9D9" w:themeFill="background1" w:themeFillShade="D9"/>
          </w:tcPr>
          <w:p w14:paraId="59FAE33E" w14:textId="3E28BA40" w:rsidR="7E4B460F" w:rsidRPr="00545F29" w:rsidRDefault="7E4B460F"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C249E1" w:rsidRPr="00545F29">
              <w:rPr>
                <w:rFonts w:ascii="Times New Roman" w:hAnsi="Times New Roman" w:cs="Times New Roman"/>
                <w:i w:val="0"/>
                <w:sz w:val="24"/>
                <w:szCs w:val="24"/>
              </w:rPr>
              <w:t>75</w:t>
            </w:r>
          </w:p>
        </w:tc>
        <w:tc>
          <w:tcPr>
            <w:tcW w:w="5035" w:type="dxa"/>
            <w:shd w:val="clear" w:color="auto" w:fill="D9D9D9" w:themeFill="background1" w:themeFillShade="D9"/>
          </w:tcPr>
          <w:p w14:paraId="10EE2139" w14:textId="019D1A39" w:rsidR="30A9D543" w:rsidRPr="00545F29" w:rsidRDefault="30A9D543"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Website Responsiveness</w:t>
            </w:r>
          </w:p>
        </w:tc>
      </w:tr>
      <w:tr w:rsidR="21FD28CB" w:rsidRPr="00545F29" w14:paraId="3B3D138D" w14:textId="77777777" w:rsidTr="79D45E12">
        <w:tc>
          <w:tcPr>
            <w:tcW w:w="4315" w:type="dxa"/>
            <w:gridSpan w:val="2"/>
            <w:shd w:val="clear" w:color="auto" w:fill="D9D9D9" w:themeFill="background1" w:themeFillShade="D9"/>
          </w:tcPr>
          <w:p w14:paraId="04187942" w14:textId="5E0D0A09"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617928EE" w14:textId="5E46E364"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21FD28CB" w:rsidRPr="00545F29" w14:paraId="550A5B54" w14:textId="77777777" w:rsidTr="79D45E12">
        <w:tc>
          <w:tcPr>
            <w:tcW w:w="4315" w:type="dxa"/>
            <w:gridSpan w:val="2"/>
            <w:shd w:val="clear" w:color="auto" w:fill="D9D9D9" w:themeFill="background1" w:themeFillShade="D9"/>
          </w:tcPr>
          <w:p w14:paraId="2B10E495" w14:textId="48109068"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054797"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11A560CD" w14:textId="780090E3" w:rsidR="7E4B460F" w:rsidRPr="00545F29" w:rsidRDefault="7E4B460F"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Revision Date: </w:t>
            </w:r>
            <w:r w:rsidR="009E5C1A" w:rsidRPr="00545F29">
              <w:rPr>
                <w:rFonts w:ascii="Times New Roman" w:hAnsi="Times New Roman" w:cs="Times New Roman"/>
                <w:i w:val="0"/>
                <w:sz w:val="24"/>
                <w:szCs w:val="24"/>
              </w:rPr>
              <w:t>4/3/2022</w:t>
            </w:r>
          </w:p>
        </w:tc>
      </w:tr>
      <w:tr w:rsidR="21FD28CB" w:rsidRPr="00545F29" w14:paraId="7E4F2B3A" w14:textId="77777777" w:rsidTr="79D45E12">
        <w:tc>
          <w:tcPr>
            <w:tcW w:w="2065" w:type="dxa"/>
          </w:tcPr>
          <w:p w14:paraId="770AECC8"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07E0F832" w14:textId="1006E95A" w:rsidR="2C455BC0" w:rsidRPr="00545F29" w:rsidRDefault="2C455BC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1FD28CB" w:rsidRPr="00545F29" w14:paraId="33F43F66" w14:textId="77777777" w:rsidTr="79D45E12">
        <w:tc>
          <w:tcPr>
            <w:tcW w:w="2065" w:type="dxa"/>
          </w:tcPr>
          <w:p w14:paraId="090C14E8"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87BFB76" w14:textId="2279A468" w:rsidR="381D3CB1" w:rsidRPr="00545F29" w:rsidRDefault="33CFF378"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website is loaded.</w:t>
            </w:r>
          </w:p>
        </w:tc>
      </w:tr>
      <w:tr w:rsidR="21FD28CB" w:rsidRPr="00545F29" w14:paraId="27883D8A" w14:textId="77777777" w:rsidTr="79D45E12">
        <w:tc>
          <w:tcPr>
            <w:tcW w:w="2065" w:type="dxa"/>
          </w:tcPr>
          <w:p w14:paraId="7A6E522A"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34D9FA7" w14:textId="624E5B08" w:rsidR="21FD28CB" w:rsidRPr="00545F29" w:rsidRDefault="21FD28CB" w:rsidP="00AC164F">
            <w:pPr>
              <w:pStyle w:val="BodyText"/>
              <w:spacing w:line="276" w:lineRule="auto"/>
              <w:jc w:val="left"/>
              <w:rPr>
                <w:rFonts w:ascii="Times New Roman" w:hAnsi="Times New Roman" w:cs="Times New Roman"/>
                <w:sz w:val="24"/>
                <w:szCs w:val="24"/>
              </w:rPr>
            </w:pPr>
            <w:r w:rsidRPr="00545F29">
              <w:rPr>
                <w:rFonts w:ascii="Times New Roman" w:hAnsi="Times New Roman" w:cs="Times New Roman"/>
                <w:i w:val="0"/>
                <w:sz w:val="24"/>
                <w:szCs w:val="24"/>
              </w:rPr>
              <w:t>Website renders according to screen resolution.</w:t>
            </w:r>
          </w:p>
        </w:tc>
      </w:tr>
      <w:tr w:rsidR="21FD28CB" w:rsidRPr="00545F29" w14:paraId="10800DC8" w14:textId="77777777" w:rsidTr="79D45E12">
        <w:tc>
          <w:tcPr>
            <w:tcW w:w="2065" w:type="dxa"/>
          </w:tcPr>
          <w:p w14:paraId="17BFD467"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24CE7D0" w14:textId="649F1E98" w:rsidR="21FD28CB" w:rsidRPr="00545F29" w:rsidRDefault="33CFF378" w:rsidP="009B7BC4">
            <w:pPr>
              <w:pStyle w:val="BodyText"/>
              <w:numPr>
                <w:ilvl w:val="0"/>
                <w:numId w:val="229"/>
              </w:numPr>
              <w:spacing w:line="276" w:lineRule="auto"/>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View the</w:t>
            </w:r>
            <w:r w:rsidR="21FD28CB" w:rsidRPr="00545F29">
              <w:rPr>
                <w:rFonts w:ascii="Times New Roman" w:hAnsi="Times New Roman" w:cs="Times New Roman"/>
                <w:i w:val="0"/>
                <w:sz w:val="24"/>
                <w:szCs w:val="24"/>
              </w:rPr>
              <w:t xml:space="preserve"> website on</w:t>
            </w:r>
            <w:r w:rsidRPr="00545F29">
              <w:rPr>
                <w:rFonts w:ascii="Times New Roman" w:hAnsi="Times New Roman" w:cs="Times New Roman"/>
                <w:i w:val="0"/>
                <w:sz w:val="24"/>
                <w:szCs w:val="24"/>
              </w:rPr>
              <w:t xml:space="preserve"> a</w:t>
            </w:r>
            <w:r w:rsidR="21FD28CB" w:rsidRPr="00545F29">
              <w:rPr>
                <w:rFonts w:ascii="Times New Roman" w:hAnsi="Times New Roman" w:cs="Times New Roman"/>
                <w:i w:val="0"/>
                <w:sz w:val="24"/>
                <w:szCs w:val="24"/>
              </w:rPr>
              <w:t xml:space="preserve"> desktop.</w:t>
            </w:r>
          </w:p>
          <w:p w14:paraId="27572C62" w14:textId="5422F0A5" w:rsidR="21FD28CB" w:rsidRPr="00545F29" w:rsidRDefault="33CFF378" w:rsidP="009B7BC4">
            <w:pPr>
              <w:pStyle w:val="BodyText"/>
              <w:numPr>
                <w:ilvl w:val="0"/>
                <w:numId w:val="229"/>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View the</w:t>
            </w:r>
            <w:r w:rsidR="21FD28CB" w:rsidRPr="00545F29">
              <w:rPr>
                <w:rFonts w:ascii="Times New Roman" w:hAnsi="Times New Roman" w:cs="Times New Roman"/>
                <w:i w:val="0"/>
                <w:sz w:val="24"/>
                <w:szCs w:val="24"/>
              </w:rPr>
              <w:t xml:space="preserve"> website on </w:t>
            </w:r>
            <w:r w:rsidRPr="00545F29">
              <w:rPr>
                <w:rFonts w:ascii="Times New Roman" w:hAnsi="Times New Roman" w:cs="Times New Roman"/>
                <w:i w:val="0"/>
                <w:sz w:val="24"/>
                <w:szCs w:val="24"/>
              </w:rPr>
              <w:t xml:space="preserve">a </w:t>
            </w:r>
            <w:r w:rsidR="21FD28CB" w:rsidRPr="00545F29">
              <w:rPr>
                <w:rFonts w:ascii="Times New Roman" w:hAnsi="Times New Roman" w:cs="Times New Roman"/>
                <w:i w:val="0"/>
                <w:sz w:val="24"/>
                <w:szCs w:val="24"/>
              </w:rPr>
              <w:t>smartphone.</w:t>
            </w:r>
          </w:p>
          <w:p w14:paraId="54582F6F" w14:textId="7F60C181" w:rsidR="21FD28CB" w:rsidRPr="00545F29" w:rsidRDefault="33CFF378" w:rsidP="009B7BC4">
            <w:pPr>
              <w:pStyle w:val="BodyText"/>
              <w:numPr>
                <w:ilvl w:val="0"/>
                <w:numId w:val="229"/>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View the</w:t>
            </w:r>
            <w:r w:rsidR="21FD28CB" w:rsidRPr="00545F29">
              <w:rPr>
                <w:rFonts w:ascii="Times New Roman" w:hAnsi="Times New Roman" w:cs="Times New Roman"/>
                <w:i w:val="0"/>
                <w:sz w:val="24"/>
                <w:szCs w:val="24"/>
              </w:rPr>
              <w:t xml:space="preserve"> website on </w:t>
            </w:r>
            <w:r w:rsidRPr="00545F29">
              <w:rPr>
                <w:rFonts w:ascii="Times New Roman" w:hAnsi="Times New Roman" w:cs="Times New Roman"/>
                <w:i w:val="0"/>
                <w:sz w:val="24"/>
                <w:szCs w:val="24"/>
              </w:rPr>
              <w:t xml:space="preserve">a </w:t>
            </w:r>
            <w:r w:rsidR="21FD28CB" w:rsidRPr="00545F29">
              <w:rPr>
                <w:rFonts w:ascii="Times New Roman" w:hAnsi="Times New Roman" w:cs="Times New Roman"/>
                <w:i w:val="0"/>
                <w:sz w:val="24"/>
                <w:szCs w:val="24"/>
              </w:rPr>
              <w:t>tablet.</w:t>
            </w:r>
          </w:p>
        </w:tc>
      </w:tr>
      <w:tr w:rsidR="21FD28CB" w:rsidRPr="00545F29" w14:paraId="5A5074DF" w14:textId="77777777" w:rsidTr="79D45E12">
        <w:tc>
          <w:tcPr>
            <w:tcW w:w="2065" w:type="dxa"/>
          </w:tcPr>
          <w:p w14:paraId="5D93D2E9" w14:textId="77777777" w:rsidR="7E4B460F" w:rsidRPr="00545F29" w:rsidRDefault="7E4B460F"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1C86906" w14:textId="2F1DF85D" w:rsidR="21FD28CB" w:rsidRPr="00545F29" w:rsidRDefault="00054797"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website will be able to be viewed</w:t>
            </w:r>
            <w:r w:rsidR="21FD28CB" w:rsidRPr="00545F29">
              <w:rPr>
                <w:rFonts w:ascii="Times New Roman" w:hAnsi="Times New Roman" w:cs="Times New Roman"/>
                <w:i w:val="0"/>
                <w:sz w:val="24"/>
                <w:szCs w:val="24"/>
              </w:rPr>
              <w:t xml:space="preserve"> from any device with proper styling.</w:t>
            </w:r>
          </w:p>
        </w:tc>
      </w:tr>
    </w:tbl>
    <w:p w14:paraId="3693F283" w14:textId="16CE9B06" w:rsidR="219C6645" w:rsidRPr="00545F29" w:rsidRDefault="219C6645" w:rsidP="00AC164F">
      <w:pPr>
        <w:spacing w:line="276" w:lineRule="auto"/>
        <w:rPr>
          <w:rFonts w:ascii="Times New Roman" w:eastAsia="Calibri" w:hAnsi="Times New Roman" w:cs="Times New Roman"/>
        </w:rPr>
      </w:pPr>
    </w:p>
    <w:p w14:paraId="22D726D5" w14:textId="16CE9B06" w:rsidR="008A7E2C" w:rsidRPr="00545F29" w:rsidRDefault="003A591E" w:rsidP="00AC164F">
      <w:pPr>
        <w:pStyle w:val="Heading1"/>
        <w:spacing w:line="276" w:lineRule="auto"/>
        <w:rPr>
          <w:rFonts w:ascii="Times New Roman" w:hAnsi="Times New Roman" w:cs="Times New Roman"/>
        </w:rPr>
      </w:pPr>
      <w:bookmarkStart w:id="82" w:name="_Toc101099336"/>
      <w:r w:rsidRPr="00545F29">
        <w:rPr>
          <w:rFonts w:ascii="Times New Roman" w:hAnsi="Times New Roman" w:cs="Times New Roman"/>
        </w:rPr>
        <w:lastRenderedPageBreak/>
        <w:t>8</w:t>
      </w:r>
      <w:r w:rsidR="008A7E2C" w:rsidRPr="00545F29">
        <w:rPr>
          <w:rFonts w:ascii="Times New Roman" w:hAnsi="Times New Roman" w:cs="Times New Roman"/>
        </w:rPr>
        <w:t>. Integration Test</w:t>
      </w:r>
      <w:r w:rsidR="00A56E62" w:rsidRPr="00545F29">
        <w:rPr>
          <w:rFonts w:ascii="Times New Roman" w:hAnsi="Times New Roman" w:cs="Times New Roman"/>
        </w:rPr>
        <w:t xml:space="preserve"> Cases</w:t>
      </w:r>
      <w:bookmarkEnd w:id="82"/>
    </w:p>
    <w:p w14:paraId="3C951892" w14:textId="16CE9B06" w:rsidR="00C7423D" w:rsidRPr="00545F29" w:rsidRDefault="003A591E" w:rsidP="00AC164F">
      <w:pPr>
        <w:pStyle w:val="Heading2"/>
        <w:spacing w:line="276" w:lineRule="auto"/>
        <w:rPr>
          <w:rFonts w:ascii="Times New Roman" w:eastAsia="Courier New" w:hAnsi="Times New Roman" w:cs="Times New Roman"/>
        </w:rPr>
      </w:pPr>
      <w:bookmarkStart w:id="83" w:name="_Toc101099337"/>
      <w:r w:rsidRPr="00545F29">
        <w:rPr>
          <w:rFonts w:ascii="Times New Roman" w:eastAsia="Courier New" w:hAnsi="Times New Roman" w:cs="Times New Roman"/>
        </w:rPr>
        <w:t>8</w:t>
      </w:r>
      <w:r w:rsidR="00061439" w:rsidRPr="00545F29">
        <w:rPr>
          <w:rFonts w:ascii="Times New Roman" w:eastAsia="Courier New" w:hAnsi="Times New Roman" w:cs="Times New Roman"/>
        </w:rPr>
        <w:t xml:space="preserve">.1 </w:t>
      </w:r>
      <w:r w:rsidR="219C6645" w:rsidRPr="00545F29">
        <w:rPr>
          <w:rFonts w:ascii="Times New Roman" w:eastAsia="Courier New" w:hAnsi="Times New Roman" w:cs="Times New Roman"/>
        </w:rPr>
        <w:t>Nodemailer Email Service</w:t>
      </w:r>
      <w:bookmarkEnd w:id="83"/>
    </w:p>
    <w:tbl>
      <w:tblPr>
        <w:tblStyle w:val="TableGrid"/>
        <w:tblW w:w="0" w:type="auto"/>
        <w:tblInd w:w="0" w:type="dxa"/>
        <w:tblLook w:val="04A0" w:firstRow="1" w:lastRow="0" w:firstColumn="1" w:lastColumn="0" w:noHBand="0" w:noVBand="1"/>
      </w:tblPr>
      <w:tblGrid>
        <w:gridCol w:w="2065"/>
        <w:gridCol w:w="2250"/>
        <w:gridCol w:w="5035"/>
      </w:tblGrid>
      <w:tr w:rsidR="00A9586C" w:rsidRPr="00545F29" w14:paraId="7D572F27" w14:textId="77777777" w:rsidTr="79D45E12">
        <w:tc>
          <w:tcPr>
            <w:tcW w:w="4315" w:type="dxa"/>
            <w:gridSpan w:val="2"/>
            <w:shd w:val="clear" w:color="auto" w:fill="D9D9D9" w:themeFill="background1" w:themeFillShade="D9"/>
          </w:tcPr>
          <w:p w14:paraId="55D41C38" w14:textId="490552DC" w:rsidR="00A9586C" w:rsidRPr="00545F29" w:rsidRDefault="00A9586C"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C249E1" w:rsidRPr="00545F29">
              <w:rPr>
                <w:rFonts w:ascii="Times New Roman" w:hAnsi="Times New Roman" w:cs="Times New Roman"/>
                <w:i w:val="0"/>
                <w:sz w:val="24"/>
                <w:szCs w:val="24"/>
              </w:rPr>
              <w:t>76</w:t>
            </w:r>
          </w:p>
        </w:tc>
        <w:tc>
          <w:tcPr>
            <w:tcW w:w="5035" w:type="dxa"/>
            <w:shd w:val="clear" w:color="auto" w:fill="D9D9D9" w:themeFill="background1" w:themeFillShade="D9"/>
          </w:tcPr>
          <w:p w14:paraId="454B85C2" w14:textId="41952464" w:rsidR="00A9586C" w:rsidRPr="00545F29" w:rsidRDefault="00A9586C"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Nodemailer – Sending Email</w:t>
            </w:r>
          </w:p>
        </w:tc>
      </w:tr>
      <w:tr w:rsidR="00A9586C" w:rsidRPr="00545F29" w14:paraId="57375FBB" w14:textId="77777777" w:rsidTr="79D45E12">
        <w:tc>
          <w:tcPr>
            <w:tcW w:w="4315" w:type="dxa"/>
            <w:gridSpan w:val="2"/>
            <w:shd w:val="clear" w:color="auto" w:fill="D9D9D9" w:themeFill="background1" w:themeFillShade="D9"/>
          </w:tcPr>
          <w:p w14:paraId="14B8D68B" w14:textId="77777777" w:rsidR="00A9586C" w:rsidRPr="00545F29" w:rsidRDefault="00A9586C"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120B5137" w14:textId="77777777" w:rsidR="00A9586C" w:rsidRPr="00545F29" w:rsidRDefault="00A9586C"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A9586C" w:rsidRPr="00545F29" w14:paraId="5A8DCF55" w14:textId="77777777" w:rsidTr="79D45E12">
        <w:tc>
          <w:tcPr>
            <w:tcW w:w="4315" w:type="dxa"/>
            <w:gridSpan w:val="2"/>
            <w:shd w:val="clear" w:color="auto" w:fill="D9D9D9" w:themeFill="background1" w:themeFillShade="D9"/>
          </w:tcPr>
          <w:p w14:paraId="02605DFB" w14:textId="3E80B0B6" w:rsidR="00A9586C" w:rsidRPr="00545F29" w:rsidRDefault="00A9586C"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054797"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46021FE1" w14:textId="63E46E29" w:rsidR="00A9586C" w:rsidRPr="00545F29" w:rsidRDefault="11720579" w:rsidP="79D45E12">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4/5/2022</w:t>
            </w:r>
          </w:p>
        </w:tc>
      </w:tr>
      <w:tr w:rsidR="00A9586C" w:rsidRPr="00545F29" w14:paraId="669510BB" w14:textId="77777777" w:rsidTr="79D45E12">
        <w:tc>
          <w:tcPr>
            <w:tcW w:w="2065" w:type="dxa"/>
          </w:tcPr>
          <w:p w14:paraId="0D57E37F" w14:textId="77777777" w:rsidR="00A9586C" w:rsidRPr="00545F29" w:rsidRDefault="00A9586C"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FBF3D06" w14:textId="1CBD0EB3" w:rsidR="00A9586C" w:rsidRPr="00545F29" w:rsidRDefault="00A9586C"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00A9586C" w:rsidRPr="00545F29" w14:paraId="3A85260E" w14:textId="77777777" w:rsidTr="79D45E12">
        <w:tc>
          <w:tcPr>
            <w:tcW w:w="2065" w:type="dxa"/>
          </w:tcPr>
          <w:p w14:paraId="7FAFB204" w14:textId="77777777" w:rsidR="00A9586C" w:rsidRPr="00545F29" w:rsidRDefault="00A9586C"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0F6ECAE" w14:textId="46B70B0D" w:rsidR="00A9586C" w:rsidRPr="00545F29" w:rsidRDefault="33CFF378"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backend server is started.</w:t>
            </w:r>
          </w:p>
          <w:p w14:paraId="124D4CBA" w14:textId="27D567AC" w:rsidR="00C42BBF" w:rsidRPr="00545F29" w:rsidRDefault="00C42BBF" w:rsidP="00AC164F">
            <w:pPr>
              <w:pStyle w:val="BodyText"/>
              <w:spacing w:line="276" w:lineRule="auto"/>
              <w:jc w:val="left"/>
              <w:rPr>
                <w:rFonts w:ascii="Times New Roman" w:hAnsi="Times New Roman" w:cs="Times New Roman"/>
                <w:i w:val="0"/>
                <w:sz w:val="24"/>
                <w:szCs w:val="24"/>
              </w:rPr>
            </w:pPr>
          </w:p>
        </w:tc>
      </w:tr>
      <w:tr w:rsidR="00A9586C" w:rsidRPr="00545F29" w14:paraId="52A6EE80" w14:textId="77777777" w:rsidTr="79D45E12">
        <w:tc>
          <w:tcPr>
            <w:tcW w:w="2065" w:type="dxa"/>
          </w:tcPr>
          <w:p w14:paraId="2111C08D" w14:textId="77777777" w:rsidR="00A9586C" w:rsidRPr="00545F29" w:rsidRDefault="00A9586C"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1E76080" w14:textId="6330506F" w:rsidR="00A9586C" w:rsidRPr="00545F29" w:rsidRDefault="43DCEF9A"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No data should be affected by this test.</w:t>
            </w:r>
          </w:p>
          <w:p w14:paraId="4114B66B" w14:textId="63130BBC" w:rsidR="001023DA" w:rsidRPr="00545F29" w:rsidRDefault="001023DA" w:rsidP="00AC164F">
            <w:pPr>
              <w:pStyle w:val="BodyText"/>
              <w:spacing w:line="276" w:lineRule="auto"/>
              <w:jc w:val="left"/>
              <w:rPr>
                <w:rFonts w:ascii="Times New Roman" w:hAnsi="Times New Roman" w:cs="Times New Roman"/>
                <w:sz w:val="24"/>
                <w:szCs w:val="24"/>
              </w:rPr>
            </w:pPr>
          </w:p>
        </w:tc>
      </w:tr>
      <w:tr w:rsidR="00A9586C" w:rsidRPr="00545F29" w14:paraId="7F22A319" w14:textId="77777777" w:rsidTr="79D45E12">
        <w:trPr>
          <w:trHeight w:val="70"/>
        </w:trPr>
        <w:tc>
          <w:tcPr>
            <w:tcW w:w="2065" w:type="dxa"/>
          </w:tcPr>
          <w:p w14:paraId="69189737" w14:textId="77777777" w:rsidR="00A9586C" w:rsidRPr="00545F29" w:rsidRDefault="00A9586C"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72E5ED0" w14:textId="34976C22" w:rsidR="00A9586C" w:rsidRPr="00545F29" w:rsidRDefault="00A9586C" w:rsidP="00AC164F">
            <w:pPr>
              <w:spacing w:line="276"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 xml:space="preserve">1. </w:t>
            </w:r>
            <w:r w:rsidR="00054797" w:rsidRPr="00545F29">
              <w:rPr>
                <w:rFonts w:ascii="Times New Roman" w:eastAsia="Calibri" w:hAnsi="Times New Roman" w:cs="Times New Roman"/>
                <w:sz w:val="24"/>
                <w:szCs w:val="24"/>
              </w:rPr>
              <w:t>Create</w:t>
            </w:r>
            <w:r w:rsidRPr="00545F29">
              <w:rPr>
                <w:rFonts w:ascii="Times New Roman" w:eastAsia="Calibri" w:hAnsi="Times New Roman" w:cs="Times New Roman"/>
                <w:sz w:val="24"/>
                <w:szCs w:val="24"/>
              </w:rPr>
              <w:t xml:space="preserve"> a mock nodemailer transporter information where emails will be sent to.</w:t>
            </w:r>
          </w:p>
          <w:p w14:paraId="28F8421B" w14:textId="2A73DA60" w:rsidR="00A9586C" w:rsidRPr="00545F29" w:rsidRDefault="00A9586C" w:rsidP="00AC164F">
            <w:pPr>
              <w:spacing w:line="276"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 xml:space="preserve">2. </w:t>
            </w:r>
            <w:r w:rsidR="00054797" w:rsidRPr="00545F29">
              <w:rPr>
                <w:rFonts w:ascii="Times New Roman" w:eastAsia="Calibri" w:hAnsi="Times New Roman" w:cs="Times New Roman"/>
                <w:sz w:val="24"/>
                <w:szCs w:val="24"/>
              </w:rPr>
              <w:t>Use</w:t>
            </w:r>
            <w:r w:rsidRPr="00545F29">
              <w:rPr>
                <w:rFonts w:ascii="Times New Roman" w:eastAsia="Calibri" w:hAnsi="Times New Roman" w:cs="Times New Roman"/>
                <w:sz w:val="24"/>
                <w:szCs w:val="24"/>
              </w:rPr>
              <w:t xml:space="preserve"> the “etimelyTest@gmail.com” for the transporter email user.</w:t>
            </w:r>
          </w:p>
          <w:p w14:paraId="606F45CB" w14:textId="3DD962BC" w:rsidR="00C42BBF" w:rsidRPr="00545F29" w:rsidRDefault="11720579" w:rsidP="00AC164F">
            <w:pPr>
              <w:spacing w:line="276"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 xml:space="preserve">3. </w:t>
            </w:r>
            <w:r w:rsidR="33CFF378" w:rsidRPr="00545F29">
              <w:rPr>
                <w:rFonts w:ascii="Times New Roman" w:eastAsia="Calibri" w:hAnsi="Times New Roman" w:cs="Times New Roman"/>
                <w:sz w:val="24"/>
                <w:szCs w:val="24"/>
              </w:rPr>
              <w:t>Use</w:t>
            </w:r>
            <w:r w:rsidRPr="00545F29">
              <w:rPr>
                <w:rFonts w:ascii="Times New Roman" w:eastAsia="Calibri" w:hAnsi="Times New Roman" w:cs="Times New Roman"/>
                <w:sz w:val="24"/>
                <w:szCs w:val="24"/>
              </w:rPr>
              <w:t xml:space="preserve"> the “Pass1234” for the transporter </w:t>
            </w:r>
            <w:r w:rsidR="48AC0888" w:rsidRPr="00545F29">
              <w:rPr>
                <w:rFonts w:ascii="Times New Roman" w:eastAsia="Calibri" w:hAnsi="Times New Roman" w:cs="Times New Roman"/>
                <w:sz w:val="24"/>
                <w:szCs w:val="24"/>
              </w:rPr>
              <w:t>password.</w:t>
            </w:r>
          </w:p>
          <w:p w14:paraId="6F6DF657" w14:textId="57C0B914" w:rsidR="00A9586C" w:rsidRPr="00545F29" w:rsidRDefault="00A9586C" w:rsidP="00AC164F">
            <w:pPr>
              <w:spacing w:line="276" w:lineRule="auto"/>
              <w:rPr>
                <w:rFonts w:ascii="Times New Roman" w:eastAsia="Calibri" w:hAnsi="Times New Roman" w:cs="Times New Roman"/>
                <w:sz w:val="24"/>
                <w:szCs w:val="24"/>
              </w:rPr>
            </w:pPr>
            <w:r w:rsidRPr="00545F29">
              <w:rPr>
                <w:rFonts w:ascii="Times New Roman" w:eastAsia="Calibri" w:hAnsi="Times New Roman" w:cs="Times New Roman"/>
                <w:sz w:val="24"/>
                <w:szCs w:val="24"/>
              </w:rPr>
              <w:t>4. Create Test scripts to check if email is sent successfully using nodemailer.</w:t>
            </w:r>
          </w:p>
          <w:p w14:paraId="470B0CB5" w14:textId="6A3AC69C" w:rsidR="007F713C" w:rsidRPr="00545F29" w:rsidRDefault="00A961BD"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noProof/>
                <w:szCs w:val="24"/>
              </w:rPr>
              <mc:AlternateContent>
                <mc:Choice Requires="wps">
                  <w:drawing>
                    <wp:anchor distT="0" distB="0" distL="114300" distR="114300" simplePos="0" relativeHeight="251658241" behindDoc="0" locked="0" layoutInCell="1" allowOverlap="1" wp14:anchorId="6BE23DCA" wp14:editId="3E442482">
                      <wp:simplePos x="0" y="0"/>
                      <wp:positionH relativeFrom="column">
                        <wp:posOffset>36195</wp:posOffset>
                      </wp:positionH>
                      <wp:positionV relativeFrom="paragraph">
                        <wp:posOffset>93345</wp:posOffset>
                      </wp:positionV>
                      <wp:extent cx="4200525" cy="39147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4200525" cy="3914775"/>
                              </a:xfrm>
                              <a:prstGeom prst="rect">
                                <a:avLst/>
                              </a:prstGeom>
                              <a:solidFill>
                                <a:schemeClr val="lt1"/>
                              </a:solidFill>
                              <a:ln w="6350">
                                <a:solidFill>
                                  <a:prstClr val="black"/>
                                </a:solidFill>
                              </a:ln>
                            </wps:spPr>
                            <wps:txbx>
                              <w:txbxContent>
                                <w:p w14:paraId="500C64C1"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describe(</w:t>
                                  </w:r>
                                  <w:r w:rsidRPr="00A961BD">
                                    <w:rPr>
                                      <w:rFonts w:ascii="Courier New" w:eastAsia="Times New Roman" w:hAnsi="Courier New" w:cs="Courier New"/>
                                      <w:color w:val="2A00FF"/>
                                      <w:sz w:val="18"/>
                                      <w:szCs w:val="18"/>
                                    </w:rPr>
                                    <w:t>"Test nodemailer"</w:t>
                                  </w:r>
                                  <w:r w:rsidRPr="00A961BD">
                                    <w:rPr>
                                      <w:rFonts w:ascii="Courier New" w:eastAsia="Times New Roman" w:hAnsi="Courier New" w:cs="Courier New"/>
                                      <w:color w:val="000000"/>
                                      <w:sz w:val="18"/>
                                      <w:szCs w:val="18"/>
                                    </w:rPr>
                                    <w:t>, () =&gt; {</w:t>
                                  </w:r>
                                </w:p>
                                <w:p w14:paraId="06821B3B"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it(</w:t>
                                  </w:r>
                                  <w:r w:rsidRPr="00A961BD">
                                    <w:rPr>
                                      <w:rFonts w:ascii="Courier New" w:eastAsia="Times New Roman" w:hAnsi="Courier New" w:cs="Courier New"/>
                                      <w:color w:val="2A00FF"/>
                                      <w:sz w:val="18"/>
                                      <w:szCs w:val="18"/>
                                    </w:rPr>
                                    <w:t>"should send an email successfully"</w:t>
                                  </w: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async</w:t>
                                  </w:r>
                                  <w:r w:rsidRPr="00A961BD">
                                    <w:rPr>
                                      <w:rFonts w:ascii="Courier New" w:eastAsia="Times New Roman" w:hAnsi="Courier New" w:cs="Courier New"/>
                                      <w:color w:val="000000"/>
                                      <w:sz w:val="18"/>
                                      <w:szCs w:val="18"/>
                                    </w:rPr>
                                    <w:t xml:space="preserve"> () =&gt; {</w:t>
                                  </w:r>
                                </w:p>
                                <w:p w14:paraId="485B551D"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const</w:t>
                                  </w:r>
                                  <w:r w:rsidRPr="00A961BD">
                                    <w:rPr>
                                      <w:rFonts w:ascii="Courier New" w:eastAsia="Times New Roman" w:hAnsi="Courier New" w:cs="Courier New"/>
                                      <w:color w:val="000000"/>
                                      <w:sz w:val="18"/>
                                      <w:szCs w:val="18"/>
                                    </w:rPr>
                                    <w:t xml:space="preserve"> transporter = nodeMailer.createTransport({</w:t>
                                  </w:r>
                                </w:p>
                                <w:p w14:paraId="72DD1997"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service: </w:t>
                                  </w:r>
                                  <w:r w:rsidRPr="00A961BD">
                                    <w:rPr>
                                      <w:rFonts w:ascii="Courier New" w:eastAsia="Times New Roman" w:hAnsi="Courier New" w:cs="Courier New"/>
                                      <w:color w:val="2A00FF"/>
                                      <w:sz w:val="18"/>
                                      <w:szCs w:val="18"/>
                                    </w:rPr>
                                    <w:t>"gmail"</w:t>
                                  </w:r>
                                  <w:r w:rsidRPr="00A961BD">
                                    <w:rPr>
                                      <w:rFonts w:ascii="Courier New" w:eastAsia="Times New Roman" w:hAnsi="Courier New" w:cs="Courier New"/>
                                      <w:color w:val="000000"/>
                                      <w:sz w:val="18"/>
                                      <w:szCs w:val="18"/>
                                    </w:rPr>
                                    <w:t>,</w:t>
                                  </w:r>
                                </w:p>
                                <w:p w14:paraId="272BB0D1"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auth: {</w:t>
                                  </w:r>
                                </w:p>
                                <w:p w14:paraId="522AF83F"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user: </w:t>
                                  </w:r>
                                  <w:r w:rsidRPr="00A961BD">
                                    <w:rPr>
                                      <w:rFonts w:ascii="Courier New" w:eastAsia="Times New Roman" w:hAnsi="Courier New" w:cs="Courier New"/>
                                      <w:color w:val="2A00FF"/>
                                      <w:sz w:val="18"/>
                                      <w:szCs w:val="18"/>
                                    </w:rPr>
                                    <w:t>"etimelyTest@gmail.com"</w:t>
                                  </w:r>
                                  <w:r w:rsidRPr="00A961BD">
                                    <w:rPr>
                                      <w:rFonts w:ascii="Courier New" w:eastAsia="Times New Roman" w:hAnsi="Courier New" w:cs="Courier New"/>
                                      <w:color w:val="000000"/>
                                      <w:sz w:val="18"/>
                                      <w:szCs w:val="18"/>
                                    </w:rPr>
                                    <w:t>,</w:t>
                                  </w:r>
                                </w:p>
                                <w:p w14:paraId="55827D2D"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pass: </w:t>
                                  </w:r>
                                  <w:r w:rsidRPr="00A961BD">
                                    <w:rPr>
                                      <w:rFonts w:ascii="Courier New" w:eastAsia="Times New Roman" w:hAnsi="Courier New" w:cs="Courier New"/>
                                      <w:color w:val="2A00FF"/>
                                      <w:sz w:val="18"/>
                                      <w:szCs w:val="18"/>
                                    </w:rPr>
                                    <w:t>"Pass1234"</w:t>
                                  </w:r>
                                  <w:r w:rsidRPr="00A961BD">
                                    <w:rPr>
                                      <w:rFonts w:ascii="Courier New" w:eastAsia="Times New Roman" w:hAnsi="Courier New" w:cs="Courier New"/>
                                      <w:color w:val="000000"/>
                                      <w:sz w:val="18"/>
                                      <w:szCs w:val="18"/>
                                    </w:rPr>
                                    <w:t>,</w:t>
                                  </w:r>
                                </w:p>
                                <w:p w14:paraId="0A08FD98"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15F56652"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026310D0"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const</w:t>
                                  </w:r>
                                  <w:r w:rsidRPr="00A961BD">
                                    <w:rPr>
                                      <w:rFonts w:ascii="Courier New" w:eastAsia="Times New Roman" w:hAnsi="Courier New" w:cs="Courier New"/>
                                      <w:color w:val="000000"/>
                                      <w:sz w:val="18"/>
                                      <w:szCs w:val="18"/>
                                    </w:rPr>
                                    <w:t xml:space="preserve"> mailOptions = {</w:t>
                                  </w:r>
                                </w:p>
                                <w:p w14:paraId="2D88B7CE"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from</w:t>
                                  </w: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color w:val="2A00FF"/>
                                      <w:sz w:val="18"/>
                                      <w:szCs w:val="18"/>
                                    </w:rPr>
                                    <w:t>"etimelyTest@gmail.com"</w:t>
                                  </w:r>
                                  <w:r w:rsidRPr="00A961BD">
                                    <w:rPr>
                                      <w:rFonts w:ascii="Courier New" w:eastAsia="Times New Roman" w:hAnsi="Courier New" w:cs="Courier New"/>
                                      <w:color w:val="000000"/>
                                      <w:sz w:val="18"/>
                                      <w:szCs w:val="18"/>
                                    </w:rPr>
                                    <w:t>,</w:t>
                                  </w:r>
                                </w:p>
                                <w:p w14:paraId="7100352C"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to: </w:t>
                                  </w:r>
                                  <w:r w:rsidRPr="00A961BD">
                                    <w:rPr>
                                      <w:rFonts w:ascii="Courier New" w:eastAsia="Times New Roman" w:hAnsi="Courier New" w:cs="Courier New"/>
                                      <w:color w:val="2A00FF"/>
                                      <w:sz w:val="18"/>
                                      <w:szCs w:val="18"/>
                                    </w:rPr>
                                    <w:t>"etimelymail@gmail.com"</w:t>
                                  </w:r>
                                  <w:r w:rsidRPr="00A961BD">
                                    <w:rPr>
                                      <w:rFonts w:ascii="Courier New" w:eastAsia="Times New Roman" w:hAnsi="Courier New" w:cs="Courier New"/>
                                      <w:color w:val="000000"/>
                                      <w:sz w:val="18"/>
                                      <w:szCs w:val="18"/>
                                    </w:rPr>
                                    <w:t>,</w:t>
                                  </w:r>
                                </w:p>
                                <w:p w14:paraId="3004D9F0"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subject: </w:t>
                                  </w:r>
                                  <w:r w:rsidRPr="00A961BD">
                                    <w:rPr>
                                      <w:rFonts w:ascii="Courier New" w:eastAsia="Times New Roman" w:hAnsi="Courier New" w:cs="Courier New"/>
                                      <w:color w:val="2A00FF"/>
                                      <w:sz w:val="18"/>
                                      <w:szCs w:val="18"/>
                                    </w:rPr>
                                    <w:t>"Email test"</w:t>
                                  </w:r>
                                  <w:r w:rsidRPr="00A961BD">
                                    <w:rPr>
                                      <w:rFonts w:ascii="Courier New" w:eastAsia="Times New Roman" w:hAnsi="Courier New" w:cs="Courier New"/>
                                      <w:color w:val="000000"/>
                                      <w:sz w:val="18"/>
                                      <w:szCs w:val="18"/>
                                    </w:rPr>
                                    <w:t>,</w:t>
                                  </w:r>
                                </w:p>
                                <w:p w14:paraId="452996E4"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html: </w:t>
                                  </w:r>
                                  <w:r w:rsidRPr="00A961BD">
                                    <w:rPr>
                                      <w:rFonts w:ascii="Courier New" w:eastAsia="Times New Roman" w:hAnsi="Courier New" w:cs="Courier New"/>
                                      <w:color w:val="2A00FF"/>
                                      <w:sz w:val="18"/>
                                      <w:szCs w:val="18"/>
                                    </w:rPr>
                                    <w:t>`&lt;h1&gt;Testing Nodemailer integration&lt;/h1&gt;`</w:t>
                                  </w:r>
                                  <w:r w:rsidRPr="00A961BD">
                                    <w:rPr>
                                      <w:rFonts w:ascii="Courier New" w:eastAsia="Times New Roman" w:hAnsi="Courier New" w:cs="Courier New"/>
                                      <w:color w:val="000000"/>
                                      <w:sz w:val="18"/>
                                      <w:szCs w:val="18"/>
                                    </w:rPr>
                                    <w:t>,};</w:t>
                                  </w:r>
                                </w:p>
                                <w:p w14:paraId="678E8656"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transporter.sendMail(mailOptions, </w:t>
                                  </w:r>
                                  <w:r w:rsidRPr="00A961BD">
                                    <w:rPr>
                                      <w:rFonts w:ascii="Courier New" w:eastAsia="Times New Roman" w:hAnsi="Courier New" w:cs="Courier New"/>
                                      <w:b/>
                                      <w:bCs/>
                                      <w:color w:val="800555"/>
                                      <w:sz w:val="18"/>
                                      <w:szCs w:val="18"/>
                                    </w:rPr>
                                    <w:t>function</w:t>
                                  </w:r>
                                  <w:r w:rsidRPr="00A961BD">
                                    <w:rPr>
                                      <w:rFonts w:ascii="Courier New" w:eastAsia="Times New Roman" w:hAnsi="Courier New" w:cs="Courier New"/>
                                      <w:color w:val="000000"/>
                                      <w:sz w:val="18"/>
                                      <w:szCs w:val="18"/>
                                    </w:rPr>
                                    <w:t xml:space="preserve"> (error, info) {</w:t>
                                  </w:r>
                                </w:p>
                                <w:p w14:paraId="61C48574"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if</w:t>
                                  </w:r>
                                  <w:r w:rsidRPr="00A961BD">
                                    <w:rPr>
                                      <w:rFonts w:ascii="Courier New" w:eastAsia="Times New Roman" w:hAnsi="Courier New" w:cs="Courier New"/>
                                      <w:color w:val="000000"/>
                                      <w:sz w:val="18"/>
                                      <w:szCs w:val="18"/>
                                    </w:rPr>
                                    <w:t xml:space="preserve"> (error) {</w:t>
                                  </w:r>
                                </w:p>
                                <w:p w14:paraId="4B40A8C7"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console.log(error);</w:t>
                                  </w:r>
                                </w:p>
                                <w:p w14:paraId="0A97BAE1"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 </w:t>
                                  </w:r>
                                  <w:r w:rsidRPr="00A961BD">
                                    <w:rPr>
                                      <w:rFonts w:ascii="Courier New" w:eastAsia="Times New Roman" w:hAnsi="Courier New" w:cs="Courier New"/>
                                      <w:b/>
                                      <w:bCs/>
                                      <w:color w:val="800555"/>
                                      <w:sz w:val="18"/>
                                      <w:szCs w:val="18"/>
                                    </w:rPr>
                                    <w:t>else</w:t>
                                  </w:r>
                                  <w:r w:rsidRPr="00A961BD">
                                    <w:rPr>
                                      <w:rFonts w:ascii="Courier New" w:eastAsia="Times New Roman" w:hAnsi="Courier New" w:cs="Courier New"/>
                                      <w:color w:val="000000"/>
                                      <w:sz w:val="18"/>
                                      <w:szCs w:val="18"/>
                                    </w:rPr>
                                    <w:t xml:space="preserve"> {</w:t>
                                  </w:r>
                                </w:p>
                                <w:p w14:paraId="79E90262"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color w:val="5F8FBF"/>
                                      <w:sz w:val="18"/>
                                      <w:szCs w:val="18"/>
                                    </w:rPr>
                                    <w:t>// send success message to the client</w:t>
                                  </w:r>
                                </w:p>
                                <w:p w14:paraId="7B0D4FBA"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console.log(</w:t>
                                  </w:r>
                                  <w:r w:rsidRPr="00A961BD">
                                    <w:rPr>
                                      <w:rFonts w:ascii="Courier New" w:eastAsia="Times New Roman" w:hAnsi="Courier New" w:cs="Courier New"/>
                                      <w:color w:val="2A00FF"/>
                                      <w:sz w:val="18"/>
                                      <w:szCs w:val="18"/>
                                    </w:rPr>
                                    <w:t>"Email sent: "</w:t>
                                  </w:r>
                                  <w:r w:rsidRPr="00A961BD">
                                    <w:rPr>
                                      <w:rFonts w:ascii="Courier New" w:eastAsia="Times New Roman" w:hAnsi="Courier New" w:cs="Courier New"/>
                                      <w:color w:val="000000"/>
                                      <w:sz w:val="18"/>
                                      <w:szCs w:val="18"/>
                                    </w:rPr>
                                    <w:t xml:space="preserve"> + info.response);</w:t>
                                  </w:r>
                                </w:p>
                                <w:p w14:paraId="48B88297"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6976A39C"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076F7FD3"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w:t>
                                  </w:r>
                                </w:p>
                                <w:p w14:paraId="21298BD4" w14:textId="77777777" w:rsidR="00A961BD" w:rsidRDefault="00A961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3DCA" id="Text Box 19" o:spid="_x0000_s1028" type="#_x0000_t202" style="position:absolute;margin-left:2.85pt;margin-top:7.35pt;width:330.75pt;height:30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" fillcolor="white [3201]" strokeweight=".5pt">
                      <v:textbox>
                        <w:txbxContent>
                          <w:p w14:paraId="500C64C1"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describe(</w:t>
                            </w:r>
                            <w:r w:rsidRPr="00A961BD">
                              <w:rPr>
                                <w:rFonts w:ascii="Courier New" w:eastAsia="Times New Roman" w:hAnsi="Courier New" w:cs="Courier New"/>
                                <w:color w:val="2A00FF"/>
                                <w:sz w:val="18"/>
                                <w:szCs w:val="18"/>
                              </w:rPr>
                              <w:t>"Test nodemailer"</w:t>
                            </w:r>
                            <w:r w:rsidRPr="00A961BD">
                              <w:rPr>
                                <w:rFonts w:ascii="Courier New" w:eastAsia="Times New Roman" w:hAnsi="Courier New" w:cs="Courier New"/>
                                <w:color w:val="000000"/>
                                <w:sz w:val="18"/>
                                <w:szCs w:val="18"/>
                              </w:rPr>
                              <w:t>, () =&gt; {</w:t>
                            </w:r>
                          </w:p>
                          <w:p w14:paraId="06821B3B"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it(</w:t>
                            </w:r>
                            <w:r w:rsidRPr="00A961BD">
                              <w:rPr>
                                <w:rFonts w:ascii="Courier New" w:eastAsia="Times New Roman" w:hAnsi="Courier New" w:cs="Courier New"/>
                                <w:color w:val="2A00FF"/>
                                <w:sz w:val="18"/>
                                <w:szCs w:val="18"/>
                              </w:rPr>
                              <w:t>"should send an email successfully"</w:t>
                            </w: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async</w:t>
                            </w:r>
                            <w:r w:rsidRPr="00A961BD">
                              <w:rPr>
                                <w:rFonts w:ascii="Courier New" w:eastAsia="Times New Roman" w:hAnsi="Courier New" w:cs="Courier New"/>
                                <w:color w:val="000000"/>
                                <w:sz w:val="18"/>
                                <w:szCs w:val="18"/>
                              </w:rPr>
                              <w:t xml:space="preserve"> () =&gt; {</w:t>
                            </w:r>
                          </w:p>
                          <w:p w14:paraId="485B551D"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const</w:t>
                            </w:r>
                            <w:r w:rsidRPr="00A961BD">
                              <w:rPr>
                                <w:rFonts w:ascii="Courier New" w:eastAsia="Times New Roman" w:hAnsi="Courier New" w:cs="Courier New"/>
                                <w:color w:val="000000"/>
                                <w:sz w:val="18"/>
                                <w:szCs w:val="18"/>
                              </w:rPr>
                              <w:t xml:space="preserve"> transporter = nodeMailer.createTransport({</w:t>
                            </w:r>
                          </w:p>
                          <w:p w14:paraId="72DD1997"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service: </w:t>
                            </w:r>
                            <w:r w:rsidRPr="00A961BD">
                              <w:rPr>
                                <w:rFonts w:ascii="Courier New" w:eastAsia="Times New Roman" w:hAnsi="Courier New" w:cs="Courier New"/>
                                <w:color w:val="2A00FF"/>
                                <w:sz w:val="18"/>
                                <w:szCs w:val="18"/>
                              </w:rPr>
                              <w:t>"gmail"</w:t>
                            </w:r>
                            <w:r w:rsidRPr="00A961BD">
                              <w:rPr>
                                <w:rFonts w:ascii="Courier New" w:eastAsia="Times New Roman" w:hAnsi="Courier New" w:cs="Courier New"/>
                                <w:color w:val="000000"/>
                                <w:sz w:val="18"/>
                                <w:szCs w:val="18"/>
                              </w:rPr>
                              <w:t>,</w:t>
                            </w:r>
                          </w:p>
                          <w:p w14:paraId="272BB0D1"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auth: {</w:t>
                            </w:r>
                          </w:p>
                          <w:p w14:paraId="522AF83F"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user: </w:t>
                            </w:r>
                            <w:r w:rsidRPr="00A961BD">
                              <w:rPr>
                                <w:rFonts w:ascii="Courier New" w:eastAsia="Times New Roman" w:hAnsi="Courier New" w:cs="Courier New"/>
                                <w:color w:val="2A00FF"/>
                                <w:sz w:val="18"/>
                                <w:szCs w:val="18"/>
                              </w:rPr>
                              <w:t>"etimelyTest@gmail.com"</w:t>
                            </w:r>
                            <w:r w:rsidRPr="00A961BD">
                              <w:rPr>
                                <w:rFonts w:ascii="Courier New" w:eastAsia="Times New Roman" w:hAnsi="Courier New" w:cs="Courier New"/>
                                <w:color w:val="000000"/>
                                <w:sz w:val="18"/>
                                <w:szCs w:val="18"/>
                              </w:rPr>
                              <w:t>,</w:t>
                            </w:r>
                          </w:p>
                          <w:p w14:paraId="55827D2D"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pass: </w:t>
                            </w:r>
                            <w:r w:rsidRPr="00A961BD">
                              <w:rPr>
                                <w:rFonts w:ascii="Courier New" w:eastAsia="Times New Roman" w:hAnsi="Courier New" w:cs="Courier New"/>
                                <w:color w:val="2A00FF"/>
                                <w:sz w:val="18"/>
                                <w:szCs w:val="18"/>
                              </w:rPr>
                              <w:t>"Pass1234"</w:t>
                            </w:r>
                            <w:r w:rsidRPr="00A961BD">
                              <w:rPr>
                                <w:rFonts w:ascii="Courier New" w:eastAsia="Times New Roman" w:hAnsi="Courier New" w:cs="Courier New"/>
                                <w:color w:val="000000"/>
                                <w:sz w:val="18"/>
                                <w:szCs w:val="18"/>
                              </w:rPr>
                              <w:t>,</w:t>
                            </w:r>
                          </w:p>
                          <w:p w14:paraId="0A08FD98"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15F56652"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026310D0"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const</w:t>
                            </w:r>
                            <w:r w:rsidRPr="00A961BD">
                              <w:rPr>
                                <w:rFonts w:ascii="Courier New" w:eastAsia="Times New Roman" w:hAnsi="Courier New" w:cs="Courier New"/>
                                <w:color w:val="000000"/>
                                <w:sz w:val="18"/>
                                <w:szCs w:val="18"/>
                              </w:rPr>
                              <w:t xml:space="preserve"> mailOptions = {</w:t>
                            </w:r>
                          </w:p>
                          <w:p w14:paraId="2D88B7CE"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from</w:t>
                            </w: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color w:val="2A00FF"/>
                                <w:sz w:val="18"/>
                                <w:szCs w:val="18"/>
                              </w:rPr>
                              <w:t>"etimelyTest@gmail.com"</w:t>
                            </w:r>
                            <w:r w:rsidRPr="00A961BD">
                              <w:rPr>
                                <w:rFonts w:ascii="Courier New" w:eastAsia="Times New Roman" w:hAnsi="Courier New" w:cs="Courier New"/>
                                <w:color w:val="000000"/>
                                <w:sz w:val="18"/>
                                <w:szCs w:val="18"/>
                              </w:rPr>
                              <w:t>,</w:t>
                            </w:r>
                          </w:p>
                          <w:p w14:paraId="7100352C"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to: </w:t>
                            </w:r>
                            <w:r w:rsidRPr="00A961BD">
                              <w:rPr>
                                <w:rFonts w:ascii="Courier New" w:eastAsia="Times New Roman" w:hAnsi="Courier New" w:cs="Courier New"/>
                                <w:color w:val="2A00FF"/>
                                <w:sz w:val="18"/>
                                <w:szCs w:val="18"/>
                              </w:rPr>
                              <w:t>"etimelymail@gmail.com"</w:t>
                            </w:r>
                            <w:r w:rsidRPr="00A961BD">
                              <w:rPr>
                                <w:rFonts w:ascii="Courier New" w:eastAsia="Times New Roman" w:hAnsi="Courier New" w:cs="Courier New"/>
                                <w:color w:val="000000"/>
                                <w:sz w:val="18"/>
                                <w:szCs w:val="18"/>
                              </w:rPr>
                              <w:t>,</w:t>
                            </w:r>
                          </w:p>
                          <w:p w14:paraId="3004D9F0"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subject: </w:t>
                            </w:r>
                            <w:r w:rsidRPr="00A961BD">
                              <w:rPr>
                                <w:rFonts w:ascii="Courier New" w:eastAsia="Times New Roman" w:hAnsi="Courier New" w:cs="Courier New"/>
                                <w:color w:val="2A00FF"/>
                                <w:sz w:val="18"/>
                                <w:szCs w:val="18"/>
                              </w:rPr>
                              <w:t>"Email test"</w:t>
                            </w:r>
                            <w:r w:rsidRPr="00A961BD">
                              <w:rPr>
                                <w:rFonts w:ascii="Courier New" w:eastAsia="Times New Roman" w:hAnsi="Courier New" w:cs="Courier New"/>
                                <w:color w:val="000000"/>
                                <w:sz w:val="18"/>
                                <w:szCs w:val="18"/>
                              </w:rPr>
                              <w:t>,</w:t>
                            </w:r>
                          </w:p>
                          <w:p w14:paraId="452996E4"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html: </w:t>
                            </w:r>
                            <w:r w:rsidRPr="00A961BD">
                              <w:rPr>
                                <w:rFonts w:ascii="Courier New" w:eastAsia="Times New Roman" w:hAnsi="Courier New" w:cs="Courier New"/>
                                <w:color w:val="2A00FF"/>
                                <w:sz w:val="18"/>
                                <w:szCs w:val="18"/>
                              </w:rPr>
                              <w:t>`&lt;h1&gt;Testing Nodemailer integration&lt;/h1&gt;`</w:t>
                            </w:r>
                            <w:r w:rsidRPr="00A961BD">
                              <w:rPr>
                                <w:rFonts w:ascii="Courier New" w:eastAsia="Times New Roman" w:hAnsi="Courier New" w:cs="Courier New"/>
                                <w:color w:val="000000"/>
                                <w:sz w:val="18"/>
                                <w:szCs w:val="18"/>
                              </w:rPr>
                              <w:t>,};</w:t>
                            </w:r>
                          </w:p>
                          <w:p w14:paraId="678E8656"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transporter.sendMail(mailOptions, </w:t>
                            </w:r>
                            <w:r w:rsidRPr="00A961BD">
                              <w:rPr>
                                <w:rFonts w:ascii="Courier New" w:eastAsia="Times New Roman" w:hAnsi="Courier New" w:cs="Courier New"/>
                                <w:b/>
                                <w:bCs/>
                                <w:color w:val="800555"/>
                                <w:sz w:val="18"/>
                                <w:szCs w:val="18"/>
                              </w:rPr>
                              <w:t>function</w:t>
                            </w:r>
                            <w:r w:rsidRPr="00A961BD">
                              <w:rPr>
                                <w:rFonts w:ascii="Courier New" w:eastAsia="Times New Roman" w:hAnsi="Courier New" w:cs="Courier New"/>
                                <w:color w:val="000000"/>
                                <w:sz w:val="18"/>
                                <w:szCs w:val="18"/>
                              </w:rPr>
                              <w:t xml:space="preserve"> (error, info) {</w:t>
                            </w:r>
                          </w:p>
                          <w:p w14:paraId="61C48574"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b/>
                                <w:bCs/>
                                <w:color w:val="800555"/>
                                <w:sz w:val="18"/>
                                <w:szCs w:val="18"/>
                              </w:rPr>
                              <w:t>if</w:t>
                            </w:r>
                            <w:r w:rsidRPr="00A961BD">
                              <w:rPr>
                                <w:rFonts w:ascii="Courier New" w:eastAsia="Times New Roman" w:hAnsi="Courier New" w:cs="Courier New"/>
                                <w:color w:val="000000"/>
                                <w:sz w:val="18"/>
                                <w:szCs w:val="18"/>
                              </w:rPr>
                              <w:t xml:space="preserve"> (error) {</w:t>
                            </w:r>
                          </w:p>
                          <w:p w14:paraId="4B40A8C7"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console.log(error);</w:t>
                            </w:r>
                          </w:p>
                          <w:p w14:paraId="0A97BAE1"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 </w:t>
                            </w:r>
                            <w:r w:rsidRPr="00A961BD">
                              <w:rPr>
                                <w:rFonts w:ascii="Courier New" w:eastAsia="Times New Roman" w:hAnsi="Courier New" w:cs="Courier New"/>
                                <w:b/>
                                <w:bCs/>
                                <w:color w:val="800555"/>
                                <w:sz w:val="18"/>
                                <w:szCs w:val="18"/>
                              </w:rPr>
                              <w:t>else</w:t>
                            </w:r>
                            <w:r w:rsidRPr="00A961BD">
                              <w:rPr>
                                <w:rFonts w:ascii="Courier New" w:eastAsia="Times New Roman" w:hAnsi="Courier New" w:cs="Courier New"/>
                                <w:color w:val="000000"/>
                                <w:sz w:val="18"/>
                                <w:szCs w:val="18"/>
                              </w:rPr>
                              <w:t xml:space="preserve"> {</w:t>
                            </w:r>
                          </w:p>
                          <w:p w14:paraId="79E90262"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r w:rsidRPr="00A961BD">
                              <w:rPr>
                                <w:rFonts w:ascii="Courier New" w:eastAsia="Times New Roman" w:hAnsi="Courier New" w:cs="Courier New"/>
                                <w:color w:val="5F8FBF"/>
                                <w:sz w:val="18"/>
                                <w:szCs w:val="18"/>
                              </w:rPr>
                              <w:t>// send success message to the client</w:t>
                            </w:r>
                          </w:p>
                          <w:p w14:paraId="7B0D4FBA"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console.log(</w:t>
                            </w:r>
                            <w:r w:rsidRPr="00A961BD">
                              <w:rPr>
                                <w:rFonts w:ascii="Courier New" w:eastAsia="Times New Roman" w:hAnsi="Courier New" w:cs="Courier New"/>
                                <w:color w:val="2A00FF"/>
                                <w:sz w:val="18"/>
                                <w:szCs w:val="18"/>
                              </w:rPr>
                              <w:t>"Email sent: "</w:t>
                            </w:r>
                            <w:r w:rsidRPr="00A961BD">
                              <w:rPr>
                                <w:rFonts w:ascii="Courier New" w:eastAsia="Times New Roman" w:hAnsi="Courier New" w:cs="Courier New"/>
                                <w:color w:val="000000"/>
                                <w:sz w:val="18"/>
                                <w:szCs w:val="18"/>
                              </w:rPr>
                              <w:t xml:space="preserve"> + info.response);</w:t>
                            </w:r>
                          </w:p>
                          <w:p w14:paraId="48B88297"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6976A39C"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 xml:space="preserve">    });</w:t>
                            </w:r>
                          </w:p>
                          <w:p w14:paraId="076F7FD3" w14:textId="77777777" w:rsidR="00A961BD" w:rsidRPr="00A961BD" w:rsidRDefault="00A961BD" w:rsidP="00A961BD">
                            <w:pPr>
                              <w:shd w:val="clear" w:color="auto" w:fill="FFFFFE"/>
                              <w:spacing w:after="0" w:line="270" w:lineRule="atLeast"/>
                              <w:rPr>
                                <w:rFonts w:ascii="Courier New" w:eastAsia="Times New Roman" w:hAnsi="Courier New" w:cs="Courier New"/>
                                <w:color w:val="000000"/>
                                <w:sz w:val="18"/>
                                <w:szCs w:val="18"/>
                              </w:rPr>
                            </w:pPr>
                            <w:r w:rsidRPr="00A961BD">
                              <w:rPr>
                                <w:rFonts w:ascii="Courier New" w:eastAsia="Times New Roman" w:hAnsi="Courier New" w:cs="Courier New"/>
                                <w:color w:val="000000"/>
                                <w:sz w:val="18"/>
                                <w:szCs w:val="18"/>
                              </w:rPr>
                              <w:t>});</w:t>
                            </w:r>
                          </w:p>
                          <w:p w14:paraId="21298BD4" w14:textId="77777777" w:rsidR="00A961BD" w:rsidRDefault="00A961BD"/>
                        </w:txbxContent>
                      </v:textbox>
                    </v:shape>
                  </w:pict>
                </mc:Fallback>
              </mc:AlternateContent>
            </w:r>
          </w:p>
          <w:p w14:paraId="2C60EE8A"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657841F6"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52C9E37D"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12F82032"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67F5726F"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3B4D85AF"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4B79C4D1"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6E0626F1"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08DB8EC9"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50FBF9DD"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3112385E"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347219B9"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0F01ED89"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6DA8B812"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355A2F9E" w14:textId="57C0B914" w:rsidR="00A961BD" w:rsidRPr="00545F29" w:rsidRDefault="00A961BD" w:rsidP="00AC164F">
            <w:pPr>
              <w:pStyle w:val="BodyText"/>
              <w:spacing w:line="276" w:lineRule="auto"/>
              <w:jc w:val="left"/>
              <w:rPr>
                <w:rFonts w:ascii="Times New Roman" w:hAnsi="Times New Roman" w:cs="Times New Roman"/>
                <w:i w:val="0"/>
                <w:sz w:val="24"/>
                <w:szCs w:val="24"/>
              </w:rPr>
            </w:pPr>
          </w:p>
          <w:p w14:paraId="2F3A284C" w14:textId="57C0B914" w:rsidR="00A9586C" w:rsidRPr="00545F29" w:rsidRDefault="00A9586C" w:rsidP="00AC164F">
            <w:pPr>
              <w:pStyle w:val="BodyText"/>
              <w:spacing w:line="276" w:lineRule="auto"/>
              <w:jc w:val="left"/>
              <w:rPr>
                <w:rFonts w:ascii="Times New Roman" w:hAnsi="Times New Roman" w:cs="Times New Roman"/>
                <w:i w:val="0"/>
                <w:sz w:val="24"/>
                <w:szCs w:val="24"/>
              </w:rPr>
            </w:pPr>
          </w:p>
          <w:p w14:paraId="04BE9CDA" w14:textId="42CF36A1" w:rsidR="00544788" w:rsidRPr="00545F29" w:rsidRDefault="00544788" w:rsidP="00AC164F">
            <w:pPr>
              <w:pStyle w:val="BodyText"/>
              <w:spacing w:line="276" w:lineRule="auto"/>
              <w:jc w:val="left"/>
              <w:rPr>
                <w:rFonts w:ascii="Times New Roman" w:hAnsi="Times New Roman" w:cs="Times New Roman"/>
                <w:i w:val="0"/>
                <w:sz w:val="24"/>
                <w:szCs w:val="24"/>
              </w:rPr>
            </w:pPr>
          </w:p>
          <w:p w14:paraId="0F1686E4" w14:textId="42CF36A1" w:rsidR="00A961BD" w:rsidRPr="00545F29" w:rsidRDefault="00A961BD" w:rsidP="00AC164F">
            <w:pPr>
              <w:pStyle w:val="BodyText"/>
              <w:spacing w:line="276" w:lineRule="auto"/>
              <w:jc w:val="left"/>
              <w:rPr>
                <w:rFonts w:ascii="Times New Roman" w:hAnsi="Times New Roman" w:cs="Times New Roman"/>
                <w:i w:val="0"/>
                <w:sz w:val="24"/>
                <w:szCs w:val="24"/>
              </w:rPr>
            </w:pPr>
          </w:p>
          <w:p w14:paraId="63967F2B" w14:textId="42CF36A1" w:rsidR="00A961BD" w:rsidRPr="00545F29" w:rsidRDefault="00A961BD" w:rsidP="00AC164F">
            <w:pPr>
              <w:pStyle w:val="BodyText"/>
              <w:spacing w:line="276" w:lineRule="auto"/>
              <w:jc w:val="left"/>
              <w:rPr>
                <w:rFonts w:ascii="Times New Roman" w:hAnsi="Times New Roman" w:cs="Times New Roman"/>
                <w:i w:val="0"/>
                <w:sz w:val="24"/>
                <w:szCs w:val="24"/>
              </w:rPr>
            </w:pPr>
          </w:p>
          <w:p w14:paraId="0308AEB2" w14:textId="6E418BA1" w:rsidR="00A961BD" w:rsidRPr="00545F29" w:rsidRDefault="00A961BD" w:rsidP="00AC164F">
            <w:pPr>
              <w:pStyle w:val="BodyText"/>
              <w:spacing w:line="276" w:lineRule="auto"/>
              <w:jc w:val="left"/>
              <w:rPr>
                <w:rFonts w:ascii="Times New Roman" w:hAnsi="Times New Roman" w:cs="Times New Roman"/>
                <w:i w:val="0"/>
                <w:sz w:val="24"/>
                <w:szCs w:val="24"/>
              </w:rPr>
            </w:pPr>
          </w:p>
        </w:tc>
      </w:tr>
      <w:tr w:rsidR="00A9586C" w:rsidRPr="00545F29" w14:paraId="04D6F5C2" w14:textId="77777777" w:rsidTr="79D45E12">
        <w:tc>
          <w:tcPr>
            <w:tcW w:w="2065" w:type="dxa"/>
          </w:tcPr>
          <w:p w14:paraId="6ED7FE60" w14:textId="77777777" w:rsidR="00A9586C" w:rsidRPr="00545F29" w:rsidRDefault="00A9586C"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2EDD9919" w14:textId="06B20597" w:rsidR="00A9586C" w:rsidRPr="00545F29" w:rsidRDefault="673762F0"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1. Test case passing.</w:t>
            </w:r>
          </w:p>
          <w:p w14:paraId="6F46A939" w14:textId="4B1B7759" w:rsidR="00BD2847" w:rsidRPr="00545F29" w:rsidRDefault="30878E3C" w:rsidP="79D45E12">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2. </w:t>
            </w:r>
            <w:r w:rsidR="33CFF378" w:rsidRPr="00545F29">
              <w:rPr>
                <w:rFonts w:ascii="Times New Roman" w:hAnsi="Times New Roman" w:cs="Times New Roman"/>
                <w:i w:val="0"/>
                <w:sz w:val="24"/>
                <w:szCs w:val="24"/>
              </w:rPr>
              <w:t>An email will be received</w:t>
            </w:r>
            <w:r w:rsidRPr="00545F29">
              <w:rPr>
                <w:rFonts w:ascii="Times New Roman" w:hAnsi="Times New Roman" w:cs="Times New Roman"/>
                <w:i w:val="0"/>
                <w:sz w:val="24"/>
                <w:szCs w:val="24"/>
              </w:rPr>
              <w:t xml:space="preserve"> at the etimelymail@gmail.com </w:t>
            </w:r>
            <w:r w:rsidR="58CDF3F5" w:rsidRPr="00545F29">
              <w:rPr>
                <w:rFonts w:ascii="Times New Roman" w:hAnsi="Times New Roman" w:cs="Times New Roman"/>
                <w:i w:val="0"/>
                <w:sz w:val="24"/>
                <w:szCs w:val="24"/>
              </w:rPr>
              <w:t>email address to confirm the email has been sent successfully.</w:t>
            </w:r>
          </w:p>
        </w:tc>
      </w:tr>
    </w:tbl>
    <w:p w14:paraId="761D3634" w14:textId="77777777" w:rsidR="009B4CE4" w:rsidRPr="00545F29" w:rsidRDefault="009B4CE4" w:rsidP="00AC164F">
      <w:pPr>
        <w:spacing w:line="276" w:lineRule="auto"/>
        <w:rPr>
          <w:rFonts w:ascii="Times New Roman" w:eastAsia="Calibri" w:hAnsi="Times New Roman" w:cs="Times New Roman"/>
        </w:rPr>
      </w:pPr>
    </w:p>
    <w:p w14:paraId="23AC4BB1" w14:textId="2327477C" w:rsidR="009B4CE4" w:rsidRPr="00545F29" w:rsidRDefault="003A591E" w:rsidP="00AC164F">
      <w:pPr>
        <w:spacing w:after="0" w:line="240" w:lineRule="auto"/>
        <w:rPr>
          <w:rFonts w:ascii="Times New Roman" w:eastAsia="Times New Roman" w:hAnsi="Times New Roman" w:cs="Times New Roman"/>
          <w:szCs w:val="24"/>
        </w:rPr>
      </w:pPr>
      <w:r w:rsidRPr="00545F29">
        <w:rPr>
          <w:rFonts w:ascii="Times New Roman" w:eastAsia="Times New Roman" w:hAnsi="Times New Roman" w:cs="Times New Roman"/>
          <w:color w:val="2F5496"/>
          <w:sz w:val="32"/>
          <w:szCs w:val="32"/>
          <w:shd w:val="clear" w:color="auto" w:fill="FFFFFF"/>
        </w:rPr>
        <w:t>8</w:t>
      </w:r>
      <w:r w:rsidR="00061439" w:rsidRPr="00545F29">
        <w:rPr>
          <w:rFonts w:ascii="Times New Roman" w:eastAsia="Times New Roman" w:hAnsi="Times New Roman" w:cs="Times New Roman"/>
          <w:color w:val="2F5496"/>
          <w:sz w:val="32"/>
          <w:szCs w:val="32"/>
          <w:shd w:val="clear" w:color="auto" w:fill="FFFFFF"/>
        </w:rPr>
        <w:t xml:space="preserve">.2 </w:t>
      </w:r>
      <w:r w:rsidR="009B4CE4" w:rsidRPr="00545F29">
        <w:rPr>
          <w:rFonts w:ascii="Times New Roman" w:eastAsia="Times New Roman" w:hAnsi="Times New Roman" w:cs="Times New Roman"/>
          <w:color w:val="2F5496"/>
          <w:sz w:val="32"/>
          <w:szCs w:val="32"/>
          <w:shd w:val="clear" w:color="auto" w:fill="FFFFFF"/>
        </w:rPr>
        <w:t>J</w:t>
      </w:r>
      <w:r w:rsidR="00E428CC" w:rsidRPr="00545F29">
        <w:rPr>
          <w:rFonts w:ascii="Times New Roman" w:eastAsia="Times New Roman" w:hAnsi="Times New Roman" w:cs="Times New Roman"/>
          <w:color w:val="2F5496"/>
          <w:sz w:val="32"/>
          <w:szCs w:val="32"/>
          <w:shd w:val="clear" w:color="auto" w:fill="FFFFFF"/>
        </w:rPr>
        <w:t xml:space="preserve">SON </w:t>
      </w:r>
      <w:r w:rsidR="009B4CE4" w:rsidRPr="00545F29">
        <w:rPr>
          <w:rFonts w:ascii="Times New Roman" w:eastAsia="Times New Roman" w:hAnsi="Times New Roman" w:cs="Times New Roman"/>
          <w:color w:val="2F5496"/>
          <w:sz w:val="32"/>
          <w:szCs w:val="32"/>
          <w:shd w:val="clear" w:color="auto" w:fill="FFFFFF"/>
        </w:rPr>
        <w:t>Web Token </w:t>
      </w:r>
    </w:p>
    <w:tbl>
      <w:tblPr>
        <w:tblStyle w:val="TableGrid"/>
        <w:tblW w:w="0" w:type="auto"/>
        <w:tblInd w:w="0" w:type="dxa"/>
        <w:tblLook w:val="04A0" w:firstRow="1" w:lastRow="0" w:firstColumn="1" w:lastColumn="0" w:noHBand="0" w:noVBand="1"/>
      </w:tblPr>
      <w:tblGrid>
        <w:gridCol w:w="2065"/>
        <w:gridCol w:w="2250"/>
        <w:gridCol w:w="5035"/>
      </w:tblGrid>
      <w:tr w:rsidR="00B76920" w:rsidRPr="00545F29" w14:paraId="2E772F99" w14:textId="77777777" w:rsidTr="79D45E12">
        <w:tc>
          <w:tcPr>
            <w:tcW w:w="4315" w:type="dxa"/>
            <w:gridSpan w:val="2"/>
            <w:shd w:val="clear" w:color="auto" w:fill="D9D9D9" w:themeFill="background1" w:themeFillShade="D9"/>
          </w:tcPr>
          <w:p w14:paraId="4CD646E3" w14:textId="443841A9" w:rsidR="00B76920" w:rsidRPr="00545F29" w:rsidRDefault="00B7692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C249E1" w:rsidRPr="00545F29">
              <w:rPr>
                <w:rFonts w:ascii="Times New Roman" w:hAnsi="Times New Roman" w:cs="Times New Roman"/>
                <w:i w:val="0"/>
                <w:sz w:val="24"/>
                <w:szCs w:val="24"/>
              </w:rPr>
              <w:t>77</w:t>
            </w:r>
          </w:p>
        </w:tc>
        <w:tc>
          <w:tcPr>
            <w:tcW w:w="5035" w:type="dxa"/>
            <w:shd w:val="clear" w:color="auto" w:fill="D9D9D9" w:themeFill="background1" w:themeFillShade="D9"/>
          </w:tcPr>
          <w:p w14:paraId="536A421D" w14:textId="77777777" w:rsidR="00B76920" w:rsidRPr="00545F29" w:rsidRDefault="00B76920" w:rsidP="00AC164F">
            <w:pPr>
              <w:pStyle w:val="BodyText"/>
              <w:spacing w:line="276" w:lineRule="auto"/>
              <w:jc w:val="left"/>
              <w:rPr>
                <w:rFonts w:ascii="Times New Roman" w:hAnsi="Times New Roman" w:cs="Times New Roman"/>
                <w:b/>
                <w:sz w:val="24"/>
                <w:szCs w:val="24"/>
              </w:rPr>
            </w:pPr>
            <w:r w:rsidRPr="00545F29">
              <w:rPr>
                <w:rFonts w:ascii="Times New Roman" w:hAnsi="Times New Roman" w:cs="Times New Roman"/>
                <w:b/>
                <w:i w:val="0"/>
                <w:sz w:val="24"/>
                <w:szCs w:val="24"/>
              </w:rPr>
              <w:t xml:space="preserve">Test Case Name: </w:t>
            </w:r>
            <w:r w:rsidRPr="00545F29">
              <w:rPr>
                <w:rFonts w:ascii="Times New Roman" w:eastAsia="-00, DBS" w:hAnsi="Times New Roman" w:cs="Times New Roman"/>
                <w:i w:val="0"/>
                <w:sz w:val="24"/>
                <w:szCs w:val="24"/>
              </w:rPr>
              <w:t>Generating JWT Access Token for Authentication - Successful</w:t>
            </w:r>
          </w:p>
        </w:tc>
      </w:tr>
      <w:tr w:rsidR="00B76920" w:rsidRPr="00545F29" w14:paraId="7A1D9231" w14:textId="77777777" w:rsidTr="79D45E12">
        <w:tc>
          <w:tcPr>
            <w:tcW w:w="4315" w:type="dxa"/>
            <w:gridSpan w:val="2"/>
            <w:shd w:val="clear" w:color="auto" w:fill="D9D9D9" w:themeFill="background1" w:themeFillShade="D9"/>
          </w:tcPr>
          <w:p w14:paraId="2D69CAFD" w14:textId="77777777" w:rsidR="00B76920" w:rsidRPr="00545F29" w:rsidRDefault="00B76920"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4E9D0D8C" w14:textId="77777777" w:rsidR="00B76920" w:rsidRPr="00545F29" w:rsidRDefault="00B76920"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B76920" w:rsidRPr="00545F29" w14:paraId="43E66401" w14:textId="77777777" w:rsidTr="79D45E12">
        <w:tc>
          <w:tcPr>
            <w:tcW w:w="4315" w:type="dxa"/>
            <w:gridSpan w:val="2"/>
            <w:shd w:val="clear" w:color="auto" w:fill="D9D9D9" w:themeFill="background1" w:themeFillShade="D9"/>
          </w:tcPr>
          <w:p w14:paraId="5B7E55F0" w14:textId="68B966A0" w:rsidR="00B76920" w:rsidRPr="00545F29" w:rsidRDefault="00B76920"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054797"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18B3C702" w14:textId="24716427" w:rsidR="00B76920" w:rsidRPr="00545F29" w:rsidRDefault="78573CEB" w:rsidP="79D45E12">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4/5/2022</w:t>
            </w:r>
          </w:p>
        </w:tc>
      </w:tr>
      <w:tr w:rsidR="00B76920" w:rsidRPr="00545F29" w14:paraId="43F506BB" w14:textId="77777777" w:rsidTr="79D45E12">
        <w:tc>
          <w:tcPr>
            <w:tcW w:w="2065" w:type="dxa"/>
          </w:tcPr>
          <w:p w14:paraId="789750C1" w14:textId="77777777" w:rsidR="00B76920" w:rsidRPr="00545F29" w:rsidRDefault="00B7692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6001E683" w14:textId="77777777" w:rsidR="00B76920" w:rsidRPr="00545F29" w:rsidRDefault="00B7692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Low</w:t>
            </w:r>
          </w:p>
        </w:tc>
      </w:tr>
      <w:tr w:rsidR="00B76920" w:rsidRPr="00545F29" w14:paraId="10431374" w14:textId="77777777" w:rsidTr="79D45E12">
        <w:tc>
          <w:tcPr>
            <w:tcW w:w="2065" w:type="dxa"/>
          </w:tcPr>
          <w:p w14:paraId="2A10174A" w14:textId="77777777" w:rsidR="00B76920" w:rsidRPr="00545F29" w:rsidRDefault="00B7692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65A462D" w14:textId="33200EFB" w:rsidR="00B76920" w:rsidRPr="00545F29" w:rsidRDefault="33CFF378" w:rsidP="00AC164F">
            <w:pPr>
              <w:spacing w:line="276" w:lineRule="auto"/>
              <w:rPr>
                <w:rFonts w:ascii="Times New Roman" w:hAnsi="Times New Roman" w:cs="Times New Roman"/>
                <w:sz w:val="24"/>
                <w:szCs w:val="24"/>
              </w:rPr>
            </w:pPr>
            <w:r w:rsidRPr="00545F29">
              <w:rPr>
                <w:rFonts w:ascii="Times New Roman" w:eastAsia="Calibri" w:hAnsi="Times New Roman" w:cs="Times New Roman"/>
                <w:sz w:val="24"/>
                <w:szCs w:val="24"/>
              </w:rPr>
              <w:t>The website is loaded.</w:t>
            </w:r>
          </w:p>
        </w:tc>
      </w:tr>
      <w:tr w:rsidR="00B76920" w:rsidRPr="00545F29" w14:paraId="25A54E94" w14:textId="77777777" w:rsidTr="79D45E12">
        <w:tc>
          <w:tcPr>
            <w:tcW w:w="2065" w:type="dxa"/>
          </w:tcPr>
          <w:p w14:paraId="784DFA37" w14:textId="77777777" w:rsidR="00B76920" w:rsidRPr="00545F29" w:rsidRDefault="00B7692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2850F35" w14:textId="49DDB41A" w:rsidR="00B76920" w:rsidRPr="00545F29" w:rsidRDefault="00054797" w:rsidP="00AC164F">
            <w:pPr>
              <w:spacing w:line="276" w:lineRule="auto"/>
              <w:rPr>
                <w:rFonts w:ascii="Times New Roman" w:hAnsi="Times New Roman" w:cs="Times New Roman"/>
                <w:sz w:val="24"/>
                <w:szCs w:val="24"/>
              </w:rPr>
            </w:pPr>
            <w:r w:rsidRPr="00545F29">
              <w:rPr>
                <w:rFonts w:ascii="Times New Roman" w:eastAsia="Calibri" w:hAnsi="Times New Roman" w:cs="Times New Roman"/>
                <w:sz w:val="24"/>
                <w:szCs w:val="24"/>
              </w:rPr>
              <w:t>Generated web tokens can be seen in local storage.</w:t>
            </w:r>
          </w:p>
        </w:tc>
      </w:tr>
      <w:tr w:rsidR="00B76920" w:rsidRPr="00545F29" w14:paraId="75888D0A" w14:textId="77777777" w:rsidTr="79D45E12">
        <w:tc>
          <w:tcPr>
            <w:tcW w:w="2065" w:type="dxa"/>
          </w:tcPr>
          <w:p w14:paraId="51C453F0" w14:textId="77777777" w:rsidR="00B76920" w:rsidRPr="00545F29" w:rsidRDefault="00B7692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3D505A9" w14:textId="28C8C3FA" w:rsidR="00B76920" w:rsidRPr="00545F29" w:rsidRDefault="00B76920" w:rsidP="009B7BC4">
            <w:pPr>
              <w:pStyle w:val="BodyText"/>
              <w:numPr>
                <w:ilvl w:val="0"/>
                <w:numId w:val="230"/>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Select all staff REST API endpoint used in the application</w:t>
            </w:r>
          </w:p>
          <w:p w14:paraId="4E471EAD" w14:textId="383AB4CC" w:rsidR="00B76920" w:rsidRPr="00545F29" w:rsidRDefault="33CFF378" w:rsidP="009B7BC4">
            <w:pPr>
              <w:pStyle w:val="BodyText"/>
              <w:numPr>
                <w:ilvl w:val="0"/>
                <w:numId w:val="230"/>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Navigate</w:t>
            </w:r>
            <w:r w:rsidR="78573CEB" w:rsidRPr="00545F29">
              <w:rPr>
                <w:rFonts w:ascii="Times New Roman" w:hAnsi="Times New Roman" w:cs="Times New Roman"/>
                <w:i w:val="0"/>
                <w:sz w:val="24"/>
                <w:szCs w:val="24"/>
              </w:rPr>
              <w:t xml:space="preserve"> to </w:t>
            </w:r>
            <w:r w:rsidRPr="00545F29">
              <w:rPr>
                <w:rFonts w:ascii="Times New Roman" w:hAnsi="Times New Roman" w:cs="Times New Roman"/>
                <w:i w:val="0"/>
                <w:sz w:val="24"/>
                <w:szCs w:val="24"/>
              </w:rPr>
              <w:t xml:space="preserve">the </w:t>
            </w:r>
            <w:r w:rsidR="78573CEB" w:rsidRPr="00545F29">
              <w:rPr>
                <w:rFonts w:ascii="Times New Roman" w:hAnsi="Times New Roman" w:cs="Times New Roman"/>
                <w:i w:val="0"/>
                <w:sz w:val="24"/>
                <w:szCs w:val="24"/>
              </w:rPr>
              <w:t>home page.</w:t>
            </w:r>
          </w:p>
          <w:p w14:paraId="1970BD79" w14:textId="75C91C33" w:rsidR="00B76920" w:rsidRPr="00545F29" w:rsidRDefault="33CFF378" w:rsidP="009B7BC4">
            <w:pPr>
              <w:pStyle w:val="BodyText"/>
              <w:numPr>
                <w:ilvl w:val="0"/>
                <w:numId w:val="230"/>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Click</w:t>
            </w:r>
            <w:r w:rsidR="78573CEB" w:rsidRPr="00545F29">
              <w:rPr>
                <w:rFonts w:ascii="Times New Roman" w:hAnsi="Times New Roman" w:cs="Times New Roman"/>
                <w:i w:val="0"/>
                <w:sz w:val="24"/>
                <w:szCs w:val="24"/>
              </w:rPr>
              <w:t xml:space="preserve"> on “Sign In” on the home page.</w:t>
            </w:r>
          </w:p>
          <w:p w14:paraId="152190A5" w14:textId="5A767145" w:rsidR="00B76920" w:rsidRPr="00545F29" w:rsidRDefault="00054797" w:rsidP="009B7BC4">
            <w:pPr>
              <w:pStyle w:val="BodyText"/>
              <w:numPr>
                <w:ilvl w:val="0"/>
                <w:numId w:val="230"/>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Enter</w:t>
            </w:r>
            <w:r w:rsidR="00B76920" w:rsidRPr="00545F29">
              <w:rPr>
                <w:rFonts w:ascii="Times New Roman" w:hAnsi="Times New Roman" w:cs="Times New Roman"/>
                <w:i w:val="0"/>
                <w:sz w:val="24"/>
                <w:szCs w:val="24"/>
              </w:rPr>
              <w:t xml:space="preserve"> “etimelyTest@gmail.com” in the email address field.</w:t>
            </w:r>
          </w:p>
          <w:p w14:paraId="43B6BA92" w14:textId="4ABA7F35" w:rsidR="00B76920" w:rsidRPr="00545F29" w:rsidRDefault="33CFF378" w:rsidP="009B7BC4">
            <w:pPr>
              <w:pStyle w:val="BodyText"/>
              <w:numPr>
                <w:ilvl w:val="0"/>
                <w:numId w:val="230"/>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Enter</w:t>
            </w:r>
            <w:r w:rsidR="78573CEB" w:rsidRPr="00545F29">
              <w:rPr>
                <w:rFonts w:ascii="Times New Roman" w:hAnsi="Times New Roman" w:cs="Times New Roman"/>
                <w:i w:val="0"/>
                <w:sz w:val="24"/>
                <w:szCs w:val="24"/>
              </w:rPr>
              <w:t xml:space="preserve"> “Pass1234” in the password field.</w:t>
            </w:r>
          </w:p>
          <w:p w14:paraId="54204875" w14:textId="3944459C" w:rsidR="00B76920" w:rsidRPr="00545F29" w:rsidRDefault="33CFF378" w:rsidP="009B7BC4">
            <w:pPr>
              <w:pStyle w:val="BodyText"/>
              <w:numPr>
                <w:ilvl w:val="0"/>
                <w:numId w:val="230"/>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Check</w:t>
            </w:r>
            <w:r w:rsidR="78573CEB" w:rsidRPr="00545F29">
              <w:rPr>
                <w:rFonts w:ascii="Times New Roman" w:hAnsi="Times New Roman" w:cs="Times New Roman"/>
                <w:i w:val="0"/>
                <w:sz w:val="24"/>
                <w:szCs w:val="24"/>
              </w:rPr>
              <w:t xml:space="preserve"> local storage for generated access.</w:t>
            </w:r>
          </w:p>
        </w:tc>
      </w:tr>
      <w:tr w:rsidR="00B76920" w:rsidRPr="00545F29" w14:paraId="0726B197" w14:textId="77777777" w:rsidTr="79D45E12">
        <w:trPr>
          <w:trHeight w:val="1635"/>
        </w:trPr>
        <w:tc>
          <w:tcPr>
            <w:tcW w:w="2065" w:type="dxa"/>
          </w:tcPr>
          <w:p w14:paraId="12979EFD" w14:textId="77777777" w:rsidR="00B76920" w:rsidRPr="00545F29" w:rsidRDefault="00B7692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DBB082E" w14:textId="351F87E6" w:rsidR="00B76920" w:rsidRPr="00545F29" w:rsidRDefault="78573CEB" w:rsidP="009B7BC4">
            <w:pPr>
              <w:pStyle w:val="BodyText"/>
              <w:numPr>
                <w:ilvl w:val="0"/>
                <w:numId w:val="231"/>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Json web tokens (JWT) will generate a one-time access token.</w:t>
            </w:r>
          </w:p>
          <w:p w14:paraId="6B35B65C" w14:textId="5BCF806D" w:rsidR="00B76920" w:rsidRPr="00545F29" w:rsidRDefault="00B76920" w:rsidP="009B7BC4">
            <w:pPr>
              <w:pStyle w:val="BodyText"/>
              <w:numPr>
                <w:ilvl w:val="0"/>
                <w:numId w:val="231"/>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access token will be stored in the user’s local storage.</w:t>
            </w:r>
          </w:p>
          <w:p w14:paraId="06A1C59C" w14:textId="11E98A0B" w:rsidR="00B76920" w:rsidRPr="00545F29" w:rsidRDefault="00B76920" w:rsidP="009B7BC4">
            <w:pPr>
              <w:pStyle w:val="BodyText"/>
              <w:numPr>
                <w:ilvl w:val="0"/>
                <w:numId w:val="231"/>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 access token will be checked for permissions to access pages in the application.</w:t>
            </w:r>
          </w:p>
        </w:tc>
      </w:tr>
    </w:tbl>
    <w:p w14:paraId="7823ECA3" w14:textId="77777777" w:rsidR="003F30E0" w:rsidRPr="00545F29" w:rsidRDefault="003F30E0" w:rsidP="00AC164F">
      <w:pPr>
        <w:spacing w:line="276"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003F30E0" w:rsidRPr="00545F29" w14:paraId="2B468793" w14:textId="77777777" w:rsidTr="79D45E12">
        <w:tc>
          <w:tcPr>
            <w:tcW w:w="4315" w:type="dxa"/>
            <w:gridSpan w:val="2"/>
            <w:shd w:val="clear" w:color="auto" w:fill="D9D9D9" w:themeFill="background1" w:themeFillShade="D9"/>
          </w:tcPr>
          <w:p w14:paraId="748E9E75" w14:textId="3BBE5AF7" w:rsidR="003F30E0" w:rsidRPr="00545F29" w:rsidRDefault="003F30E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C249E1" w:rsidRPr="00545F29">
              <w:rPr>
                <w:rFonts w:ascii="Times New Roman" w:hAnsi="Times New Roman" w:cs="Times New Roman"/>
                <w:i w:val="0"/>
                <w:sz w:val="24"/>
                <w:szCs w:val="24"/>
              </w:rPr>
              <w:t>78</w:t>
            </w:r>
          </w:p>
        </w:tc>
        <w:tc>
          <w:tcPr>
            <w:tcW w:w="5035" w:type="dxa"/>
            <w:shd w:val="clear" w:color="auto" w:fill="D9D9D9" w:themeFill="background1" w:themeFillShade="D9"/>
          </w:tcPr>
          <w:p w14:paraId="1E61DC20" w14:textId="6D3A7233" w:rsidR="003F30E0" w:rsidRPr="00545F29" w:rsidRDefault="003F30E0" w:rsidP="00AC164F">
            <w:pPr>
              <w:pStyle w:val="BodyText"/>
              <w:spacing w:line="276" w:lineRule="auto"/>
              <w:jc w:val="left"/>
              <w:rPr>
                <w:rFonts w:ascii="Times New Roman" w:hAnsi="Times New Roman" w:cs="Times New Roman"/>
                <w:b/>
                <w:sz w:val="24"/>
                <w:szCs w:val="24"/>
              </w:rPr>
            </w:pPr>
            <w:r w:rsidRPr="00545F29">
              <w:rPr>
                <w:rFonts w:ascii="Times New Roman" w:hAnsi="Times New Roman" w:cs="Times New Roman"/>
                <w:b/>
                <w:i w:val="0"/>
                <w:sz w:val="24"/>
                <w:szCs w:val="24"/>
              </w:rPr>
              <w:t xml:space="preserve">Test Case Name: </w:t>
            </w:r>
            <w:r w:rsidR="00AF195C" w:rsidRPr="00545F29">
              <w:rPr>
                <w:rFonts w:ascii="Times New Roman" w:eastAsia="-00, DBS" w:hAnsi="Times New Roman" w:cs="Times New Roman"/>
                <w:i w:val="0"/>
                <w:sz w:val="24"/>
                <w:szCs w:val="24"/>
              </w:rPr>
              <w:t>Reset Password Expired</w:t>
            </w:r>
            <w:r w:rsidRPr="00545F29">
              <w:rPr>
                <w:rFonts w:ascii="Times New Roman" w:eastAsia="-00, DBS" w:hAnsi="Times New Roman" w:cs="Times New Roman"/>
                <w:i w:val="0"/>
                <w:sz w:val="24"/>
                <w:szCs w:val="24"/>
              </w:rPr>
              <w:t xml:space="preserve"> Access </w:t>
            </w:r>
            <w:r w:rsidR="00AF195C" w:rsidRPr="00545F29">
              <w:rPr>
                <w:rFonts w:ascii="Times New Roman" w:eastAsia="-00, DBS" w:hAnsi="Times New Roman" w:cs="Times New Roman"/>
                <w:i w:val="0"/>
                <w:sz w:val="24"/>
                <w:szCs w:val="24"/>
              </w:rPr>
              <w:t>Link</w:t>
            </w:r>
            <w:r w:rsidRPr="00545F29">
              <w:rPr>
                <w:rFonts w:ascii="Times New Roman" w:eastAsia="-00, DBS" w:hAnsi="Times New Roman" w:cs="Times New Roman"/>
                <w:i w:val="0"/>
                <w:sz w:val="24"/>
                <w:szCs w:val="24"/>
              </w:rPr>
              <w:t xml:space="preserve"> - Successful</w:t>
            </w:r>
          </w:p>
        </w:tc>
      </w:tr>
      <w:tr w:rsidR="003F30E0" w:rsidRPr="00545F29" w14:paraId="15EEB029" w14:textId="77777777" w:rsidTr="79D45E12">
        <w:tc>
          <w:tcPr>
            <w:tcW w:w="4315" w:type="dxa"/>
            <w:gridSpan w:val="2"/>
            <w:shd w:val="clear" w:color="auto" w:fill="D9D9D9" w:themeFill="background1" w:themeFillShade="D9"/>
          </w:tcPr>
          <w:p w14:paraId="4BCBE4F9" w14:textId="77777777" w:rsidR="003F30E0" w:rsidRPr="00545F29" w:rsidRDefault="003F30E0"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Caleb Obi</w:t>
            </w:r>
          </w:p>
        </w:tc>
        <w:tc>
          <w:tcPr>
            <w:tcW w:w="5035" w:type="dxa"/>
            <w:shd w:val="clear" w:color="auto" w:fill="D9D9D9" w:themeFill="background1" w:themeFillShade="D9"/>
          </w:tcPr>
          <w:p w14:paraId="681C04BD" w14:textId="77777777" w:rsidR="003F30E0" w:rsidRPr="00545F29" w:rsidRDefault="003F30E0"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4/1/2022</w:t>
            </w:r>
          </w:p>
        </w:tc>
      </w:tr>
      <w:tr w:rsidR="003F30E0" w:rsidRPr="00545F29" w14:paraId="2C07D87B" w14:textId="77777777" w:rsidTr="79D45E12">
        <w:tc>
          <w:tcPr>
            <w:tcW w:w="4315" w:type="dxa"/>
            <w:gridSpan w:val="2"/>
            <w:shd w:val="clear" w:color="auto" w:fill="D9D9D9" w:themeFill="background1" w:themeFillShade="D9"/>
          </w:tcPr>
          <w:p w14:paraId="00E8E526" w14:textId="0715CF1C" w:rsidR="003F30E0" w:rsidRPr="00545F29" w:rsidRDefault="003F30E0" w:rsidP="00AC164F">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Last Updated By: </w:t>
            </w:r>
            <w:r w:rsidR="00147A8C" w:rsidRPr="00545F29">
              <w:rPr>
                <w:rFonts w:ascii="Times New Roman" w:hAnsi="Times New Roman" w:cs="Times New Roman"/>
                <w:bCs/>
                <w:i w:val="0"/>
                <w:sz w:val="24"/>
                <w:szCs w:val="24"/>
              </w:rPr>
              <w:t>Chris Gumieny</w:t>
            </w:r>
          </w:p>
        </w:tc>
        <w:tc>
          <w:tcPr>
            <w:tcW w:w="5035" w:type="dxa"/>
            <w:shd w:val="clear" w:color="auto" w:fill="D9D9D9" w:themeFill="background1" w:themeFillShade="D9"/>
          </w:tcPr>
          <w:p w14:paraId="01AB8487" w14:textId="537DEE20" w:rsidR="003F30E0" w:rsidRPr="00545F29" w:rsidRDefault="6D32DD20" w:rsidP="79D45E12">
            <w:pPr>
              <w:pStyle w:val="BodyText"/>
              <w:spacing w:line="276" w:lineRule="auto"/>
              <w:ind w:right="-558"/>
              <w:jc w:val="left"/>
              <w:rPr>
                <w:rFonts w:ascii="Times New Roman" w:hAnsi="Times New Roman" w:cs="Times New Roman"/>
                <w:i w:val="0"/>
                <w:sz w:val="24"/>
                <w:szCs w:val="24"/>
              </w:rPr>
            </w:pPr>
            <w:r w:rsidRPr="00545F29">
              <w:rPr>
                <w:rFonts w:ascii="Times New Roman" w:hAnsi="Times New Roman" w:cs="Times New Roman"/>
                <w:b/>
                <w:bCs/>
                <w:i w:val="0"/>
                <w:sz w:val="24"/>
                <w:szCs w:val="24"/>
              </w:rPr>
              <w:t xml:space="preserve">Last Revision Date: </w:t>
            </w:r>
            <w:r w:rsidRPr="00545F29">
              <w:rPr>
                <w:rFonts w:ascii="Times New Roman" w:hAnsi="Times New Roman" w:cs="Times New Roman"/>
                <w:i w:val="0"/>
                <w:sz w:val="24"/>
                <w:szCs w:val="24"/>
              </w:rPr>
              <w:t>4/</w:t>
            </w:r>
            <w:r w:rsidR="00E34439" w:rsidRPr="00545F29">
              <w:rPr>
                <w:rFonts w:ascii="Times New Roman" w:hAnsi="Times New Roman" w:cs="Times New Roman"/>
                <w:i w:val="0"/>
                <w:sz w:val="24"/>
                <w:szCs w:val="24"/>
              </w:rPr>
              <w:t>1</w:t>
            </w:r>
            <w:r w:rsidRPr="00545F29">
              <w:rPr>
                <w:rFonts w:ascii="Times New Roman" w:hAnsi="Times New Roman" w:cs="Times New Roman"/>
                <w:i w:val="0"/>
                <w:sz w:val="24"/>
                <w:szCs w:val="24"/>
              </w:rPr>
              <w:t>5/2022</w:t>
            </w:r>
          </w:p>
        </w:tc>
      </w:tr>
      <w:tr w:rsidR="003F30E0" w:rsidRPr="00545F29" w14:paraId="2CBF9AE9" w14:textId="77777777" w:rsidTr="79D45E12">
        <w:tc>
          <w:tcPr>
            <w:tcW w:w="2065" w:type="dxa"/>
          </w:tcPr>
          <w:p w14:paraId="4408B6D1" w14:textId="77777777" w:rsidR="003F30E0" w:rsidRPr="00545F29" w:rsidRDefault="003F30E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1D5A5019" w14:textId="77777777" w:rsidR="003F30E0" w:rsidRPr="00545F29" w:rsidRDefault="003F30E0" w:rsidP="00AC164F">
            <w:pPr>
              <w:pStyle w:val="BodyText"/>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Low</w:t>
            </w:r>
          </w:p>
        </w:tc>
      </w:tr>
      <w:tr w:rsidR="003F30E0" w:rsidRPr="00545F29" w14:paraId="53A9524B" w14:textId="77777777" w:rsidTr="79D45E12">
        <w:tc>
          <w:tcPr>
            <w:tcW w:w="2065" w:type="dxa"/>
          </w:tcPr>
          <w:p w14:paraId="4DA6AF97" w14:textId="77777777" w:rsidR="003F30E0" w:rsidRPr="00545F29" w:rsidRDefault="003F30E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EAB109F" w14:textId="3AAF0382" w:rsidR="003F30E0" w:rsidRPr="00545F29" w:rsidRDefault="00E34439" w:rsidP="00AC164F">
            <w:pPr>
              <w:spacing w:line="276" w:lineRule="auto"/>
              <w:rPr>
                <w:rFonts w:ascii="Times New Roman" w:hAnsi="Times New Roman" w:cs="Times New Roman"/>
                <w:sz w:val="24"/>
                <w:szCs w:val="24"/>
              </w:rPr>
            </w:pPr>
            <w:r w:rsidRPr="00545F29">
              <w:rPr>
                <w:rFonts w:ascii="Times New Roman" w:eastAsia="Calibri" w:hAnsi="Times New Roman" w:cs="Times New Roman"/>
                <w:sz w:val="24"/>
                <w:szCs w:val="24"/>
              </w:rPr>
              <w:t>The website is loaded.</w:t>
            </w:r>
          </w:p>
        </w:tc>
      </w:tr>
      <w:tr w:rsidR="003F30E0" w:rsidRPr="00545F29" w14:paraId="2E3DEA69" w14:textId="77777777" w:rsidTr="79D45E12">
        <w:tc>
          <w:tcPr>
            <w:tcW w:w="2065" w:type="dxa"/>
          </w:tcPr>
          <w:p w14:paraId="21C6D95F" w14:textId="77777777" w:rsidR="003F30E0" w:rsidRPr="00545F29" w:rsidRDefault="003F30E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48DC7FC" w14:textId="040F2152" w:rsidR="003F30E0" w:rsidRPr="00545F29" w:rsidRDefault="00E34439" w:rsidP="00AC164F">
            <w:pPr>
              <w:spacing w:line="276" w:lineRule="auto"/>
              <w:rPr>
                <w:rFonts w:ascii="Times New Roman" w:hAnsi="Times New Roman" w:cs="Times New Roman"/>
                <w:sz w:val="24"/>
                <w:szCs w:val="24"/>
              </w:rPr>
            </w:pPr>
            <w:r w:rsidRPr="00545F29">
              <w:rPr>
                <w:rFonts w:ascii="Times New Roman" w:eastAsia="Calibri" w:hAnsi="Times New Roman" w:cs="Times New Roman"/>
                <w:sz w:val="24"/>
                <w:szCs w:val="24"/>
              </w:rPr>
              <w:t>An</w:t>
            </w:r>
            <w:r w:rsidR="00AF195C" w:rsidRPr="00545F29">
              <w:rPr>
                <w:rFonts w:ascii="Times New Roman" w:eastAsia="Calibri" w:hAnsi="Times New Roman" w:cs="Times New Roman"/>
                <w:sz w:val="24"/>
                <w:szCs w:val="24"/>
              </w:rPr>
              <w:t xml:space="preserve"> error message </w:t>
            </w:r>
            <w:r w:rsidRPr="00545F29">
              <w:rPr>
                <w:rFonts w:ascii="Times New Roman" w:eastAsia="Calibri" w:hAnsi="Times New Roman" w:cs="Times New Roman"/>
                <w:sz w:val="24"/>
                <w:szCs w:val="24"/>
              </w:rPr>
              <w:t>is shown that says</w:t>
            </w:r>
            <w:r w:rsidR="00AF195C" w:rsidRPr="00545F29">
              <w:rPr>
                <w:rFonts w:ascii="Times New Roman" w:eastAsia="Calibri" w:hAnsi="Times New Roman" w:cs="Times New Roman"/>
                <w:sz w:val="24"/>
                <w:szCs w:val="24"/>
              </w:rPr>
              <w:t xml:space="preserve"> the reset link has expired.</w:t>
            </w:r>
          </w:p>
        </w:tc>
      </w:tr>
      <w:tr w:rsidR="003F30E0" w:rsidRPr="00545F29" w14:paraId="1BB72787" w14:textId="77777777" w:rsidTr="79D45E12">
        <w:tc>
          <w:tcPr>
            <w:tcW w:w="2065" w:type="dxa"/>
          </w:tcPr>
          <w:p w14:paraId="18568C26" w14:textId="77777777" w:rsidR="003F30E0" w:rsidRPr="00545F29" w:rsidRDefault="003F30E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192B15AB" w14:textId="687EA961" w:rsidR="003F30E0" w:rsidRPr="00545F29" w:rsidRDefault="2CEE342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Open the</w:t>
            </w:r>
            <w:r w:rsidR="54F347D5" w:rsidRPr="00545F29">
              <w:rPr>
                <w:rFonts w:ascii="Times New Roman" w:hAnsi="Times New Roman" w:cs="Times New Roman"/>
                <w:i w:val="0"/>
                <w:sz w:val="24"/>
                <w:szCs w:val="24"/>
              </w:rPr>
              <w:t xml:space="preserve"> “Sign In” page in the e</w:t>
            </w:r>
            <w:r w:rsidRPr="00545F29">
              <w:rPr>
                <w:rFonts w:ascii="Times New Roman" w:hAnsi="Times New Roman" w:cs="Times New Roman"/>
                <w:i w:val="0"/>
                <w:sz w:val="24"/>
                <w:szCs w:val="24"/>
              </w:rPr>
              <w:t>T</w:t>
            </w:r>
            <w:r w:rsidR="54F347D5" w:rsidRPr="00545F29">
              <w:rPr>
                <w:rFonts w:ascii="Times New Roman" w:hAnsi="Times New Roman" w:cs="Times New Roman"/>
                <w:i w:val="0"/>
                <w:sz w:val="24"/>
                <w:szCs w:val="24"/>
              </w:rPr>
              <w:t>imely application.</w:t>
            </w:r>
          </w:p>
          <w:p w14:paraId="40979CC5" w14:textId="3F1BCA52" w:rsidR="00DD4FD3" w:rsidRPr="00545F29" w:rsidRDefault="2CEE342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Click</w:t>
            </w:r>
            <w:r w:rsidR="54F347D5" w:rsidRPr="00545F29">
              <w:rPr>
                <w:rFonts w:ascii="Times New Roman" w:hAnsi="Times New Roman" w:cs="Times New Roman"/>
                <w:i w:val="0"/>
                <w:sz w:val="24"/>
                <w:szCs w:val="24"/>
              </w:rPr>
              <w:t xml:space="preserve"> on</w:t>
            </w:r>
            <w:r w:rsidRPr="00545F29">
              <w:rPr>
                <w:rFonts w:ascii="Times New Roman" w:hAnsi="Times New Roman" w:cs="Times New Roman"/>
                <w:i w:val="0"/>
                <w:sz w:val="24"/>
                <w:szCs w:val="24"/>
              </w:rPr>
              <w:t xml:space="preserve"> the</w:t>
            </w:r>
            <w:r w:rsidR="54F347D5" w:rsidRPr="00545F29">
              <w:rPr>
                <w:rFonts w:ascii="Times New Roman" w:hAnsi="Times New Roman" w:cs="Times New Roman"/>
                <w:i w:val="0"/>
                <w:sz w:val="24"/>
                <w:szCs w:val="24"/>
              </w:rPr>
              <w:t xml:space="preserve"> “reset password” link in sign in page.</w:t>
            </w:r>
          </w:p>
          <w:p w14:paraId="3B722C76" w14:textId="0A67E55C" w:rsidR="00DD4FD3" w:rsidRPr="00545F29" w:rsidRDefault="2CEE342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Load the</w:t>
            </w:r>
            <w:r w:rsidR="236D0840" w:rsidRPr="00545F29">
              <w:rPr>
                <w:rFonts w:ascii="Times New Roman" w:hAnsi="Times New Roman" w:cs="Times New Roman"/>
                <w:i w:val="0"/>
                <w:sz w:val="24"/>
                <w:szCs w:val="24"/>
              </w:rPr>
              <w:t xml:space="preserve"> “reset password” page.</w:t>
            </w:r>
          </w:p>
          <w:p w14:paraId="22541D34" w14:textId="24A23CEF" w:rsidR="00C74B08" w:rsidRPr="00545F29" w:rsidRDefault="00147A8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Enter</w:t>
            </w:r>
            <w:r w:rsidR="006B3972" w:rsidRPr="00545F29">
              <w:rPr>
                <w:rFonts w:ascii="Times New Roman" w:hAnsi="Times New Roman" w:cs="Times New Roman"/>
                <w:i w:val="0"/>
                <w:sz w:val="24"/>
                <w:szCs w:val="24"/>
              </w:rPr>
              <w:t xml:space="preserve"> “etimelyTest@gmail.com” in the email address field.</w:t>
            </w:r>
          </w:p>
          <w:p w14:paraId="6ECD70AC" w14:textId="168DDBE2" w:rsidR="006B3972" w:rsidRPr="00545F29" w:rsidRDefault="2CEE342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Click</w:t>
            </w:r>
            <w:r w:rsidR="4FCDB4F5" w:rsidRPr="00545F29">
              <w:rPr>
                <w:rFonts w:ascii="Times New Roman" w:hAnsi="Times New Roman" w:cs="Times New Roman"/>
                <w:i w:val="0"/>
                <w:sz w:val="24"/>
                <w:szCs w:val="24"/>
              </w:rPr>
              <w:t xml:space="preserve"> “Send Reset Link”.</w:t>
            </w:r>
          </w:p>
          <w:p w14:paraId="16CA570C" w14:textId="36C7C8E9" w:rsidR="006B3972" w:rsidRPr="00545F29" w:rsidRDefault="2CEE342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Check the email address for the reset password link.</w:t>
            </w:r>
          </w:p>
          <w:p w14:paraId="6B422034" w14:textId="64CF3CD5" w:rsidR="006B3972" w:rsidRPr="00545F29" w:rsidRDefault="4FCDB4F5"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Invite links expire in 1 hour.</w:t>
            </w:r>
          </w:p>
          <w:p w14:paraId="36E21E74" w14:textId="279EC209" w:rsidR="003F30E0" w:rsidRPr="00545F29" w:rsidRDefault="2CEE342C" w:rsidP="009B7BC4">
            <w:pPr>
              <w:pStyle w:val="BodyText"/>
              <w:numPr>
                <w:ilvl w:val="0"/>
                <w:numId w:val="232"/>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Attempt</w:t>
            </w:r>
            <w:r w:rsidR="4FCDB4F5" w:rsidRPr="00545F29">
              <w:rPr>
                <w:rFonts w:ascii="Times New Roman" w:hAnsi="Times New Roman" w:cs="Times New Roman"/>
                <w:i w:val="0"/>
                <w:sz w:val="24"/>
                <w:szCs w:val="24"/>
              </w:rPr>
              <w:t xml:space="preserve"> to reset password after 1 hour.</w:t>
            </w:r>
          </w:p>
        </w:tc>
      </w:tr>
      <w:tr w:rsidR="003F30E0" w:rsidRPr="00545F29" w14:paraId="4409D532" w14:textId="77777777" w:rsidTr="79D45E12">
        <w:trPr>
          <w:trHeight w:val="620"/>
        </w:trPr>
        <w:tc>
          <w:tcPr>
            <w:tcW w:w="2065" w:type="dxa"/>
          </w:tcPr>
          <w:p w14:paraId="5C742249" w14:textId="77777777" w:rsidR="003F30E0" w:rsidRPr="00545F29" w:rsidRDefault="003F30E0" w:rsidP="00AC164F">
            <w:pPr>
              <w:pStyle w:val="BodyText"/>
              <w:spacing w:line="276" w:lineRule="auto"/>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11BF292F" w14:textId="027640FD" w:rsidR="003F30E0" w:rsidRPr="00545F29" w:rsidRDefault="00147A8C" w:rsidP="009B7BC4">
            <w:pPr>
              <w:pStyle w:val="BodyText"/>
              <w:numPr>
                <w:ilvl w:val="0"/>
                <w:numId w:val="23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An</w:t>
            </w:r>
            <w:r w:rsidR="006D6271" w:rsidRPr="00545F29">
              <w:rPr>
                <w:rFonts w:ascii="Times New Roman" w:hAnsi="Times New Roman" w:cs="Times New Roman"/>
                <w:i w:val="0"/>
                <w:sz w:val="24"/>
                <w:szCs w:val="24"/>
              </w:rPr>
              <w:t xml:space="preserve"> error message when they click on a reset link </w:t>
            </w:r>
            <w:r w:rsidR="00F12C1F" w:rsidRPr="00545F29">
              <w:rPr>
                <w:rFonts w:ascii="Times New Roman" w:hAnsi="Times New Roman" w:cs="Times New Roman"/>
                <w:i w:val="0"/>
                <w:sz w:val="24"/>
                <w:szCs w:val="24"/>
              </w:rPr>
              <w:t>that has expired.</w:t>
            </w:r>
          </w:p>
          <w:p w14:paraId="1EE14B13" w14:textId="7DFAE929" w:rsidR="003F30E0" w:rsidRPr="00545F29" w:rsidRDefault="2CEE342C" w:rsidP="009B7BC4">
            <w:pPr>
              <w:pStyle w:val="BodyText"/>
              <w:numPr>
                <w:ilvl w:val="0"/>
                <w:numId w:val="233"/>
              </w:numPr>
              <w:spacing w:line="276" w:lineRule="auto"/>
              <w:jc w:val="left"/>
              <w:rPr>
                <w:rFonts w:ascii="Times New Roman" w:hAnsi="Times New Roman" w:cs="Times New Roman"/>
                <w:i w:val="0"/>
                <w:sz w:val="24"/>
                <w:szCs w:val="24"/>
              </w:rPr>
            </w:pPr>
            <w:r w:rsidRPr="00545F29">
              <w:rPr>
                <w:rFonts w:ascii="Times New Roman" w:hAnsi="Times New Roman" w:cs="Times New Roman"/>
                <w:i w:val="0"/>
                <w:sz w:val="24"/>
                <w:szCs w:val="24"/>
              </w:rPr>
              <w:t>There is not an ability to</w:t>
            </w:r>
            <w:r w:rsidR="066CBFD9" w:rsidRPr="00545F29">
              <w:rPr>
                <w:rFonts w:ascii="Times New Roman" w:hAnsi="Times New Roman" w:cs="Times New Roman"/>
                <w:i w:val="0"/>
                <w:sz w:val="24"/>
                <w:szCs w:val="24"/>
              </w:rPr>
              <w:t xml:space="preserve"> reset </w:t>
            </w:r>
            <w:r w:rsidRPr="00545F29">
              <w:rPr>
                <w:rFonts w:ascii="Times New Roman" w:hAnsi="Times New Roman" w:cs="Times New Roman"/>
                <w:i w:val="0"/>
                <w:sz w:val="24"/>
                <w:szCs w:val="24"/>
              </w:rPr>
              <w:t>a</w:t>
            </w:r>
            <w:r w:rsidR="066CBFD9" w:rsidRPr="00545F29">
              <w:rPr>
                <w:rFonts w:ascii="Times New Roman" w:hAnsi="Times New Roman" w:cs="Times New Roman"/>
                <w:i w:val="0"/>
                <w:sz w:val="24"/>
                <w:szCs w:val="24"/>
              </w:rPr>
              <w:t xml:space="preserve"> password with an expired link.</w:t>
            </w:r>
          </w:p>
        </w:tc>
      </w:tr>
    </w:tbl>
    <w:p w14:paraId="74E79D68" w14:textId="6B37ECD9" w:rsidR="003F30E0" w:rsidRPr="00545F29" w:rsidRDefault="003F30E0" w:rsidP="00AC164F">
      <w:pPr>
        <w:spacing w:line="360" w:lineRule="auto"/>
        <w:rPr>
          <w:rFonts w:ascii="Times New Roman" w:eastAsia="Calibri" w:hAnsi="Times New Roman" w:cs="Times New Roman"/>
        </w:rPr>
      </w:pPr>
    </w:p>
    <w:p w14:paraId="4B8D80D2" w14:textId="77777777" w:rsidR="008A7E2C" w:rsidRPr="00545F29" w:rsidRDefault="008A7E2C" w:rsidP="00AC164F">
      <w:pPr>
        <w:spacing w:line="360" w:lineRule="auto"/>
        <w:rPr>
          <w:rFonts w:ascii="Times New Roman" w:hAnsi="Times New Roman" w:cs="Times New Roman"/>
        </w:rPr>
      </w:pPr>
    </w:p>
    <w:p w14:paraId="46C8EDA1" w14:textId="77777777" w:rsidR="008A7E2C" w:rsidRPr="00545F29" w:rsidRDefault="008A7E2C" w:rsidP="00AC164F">
      <w:pPr>
        <w:spacing w:line="360" w:lineRule="auto"/>
        <w:rPr>
          <w:rFonts w:ascii="Times New Roman" w:hAnsi="Times New Roman" w:cs="Times New Roman"/>
        </w:rPr>
      </w:pPr>
    </w:p>
    <w:p w14:paraId="0E93E11E" w14:textId="1CE6DA75" w:rsidR="008A7E2C" w:rsidRPr="00545F29" w:rsidRDefault="00BA373F" w:rsidP="00AC164F">
      <w:pPr>
        <w:pStyle w:val="Heading1"/>
        <w:spacing w:line="360" w:lineRule="auto"/>
        <w:rPr>
          <w:rFonts w:ascii="Times New Roman" w:hAnsi="Times New Roman" w:cs="Times New Roman"/>
        </w:rPr>
      </w:pPr>
      <w:bookmarkStart w:id="84" w:name="_Toc101099338"/>
      <w:r w:rsidRPr="00545F29">
        <w:rPr>
          <w:rFonts w:ascii="Times New Roman" w:hAnsi="Times New Roman" w:cs="Times New Roman"/>
        </w:rPr>
        <w:t>9</w:t>
      </w:r>
      <w:r w:rsidR="008A7E2C" w:rsidRPr="00545F29">
        <w:rPr>
          <w:rFonts w:ascii="Times New Roman" w:hAnsi="Times New Roman" w:cs="Times New Roman"/>
        </w:rPr>
        <w:t>. System Test</w:t>
      </w:r>
      <w:r w:rsidR="00A56E62" w:rsidRPr="00545F29">
        <w:rPr>
          <w:rFonts w:ascii="Times New Roman" w:hAnsi="Times New Roman" w:cs="Times New Roman"/>
        </w:rPr>
        <w:t xml:space="preserve"> Cases</w:t>
      </w:r>
      <w:bookmarkEnd w:id="84"/>
    </w:p>
    <w:p w14:paraId="7D6FEE44" w14:textId="3BCC1DB2" w:rsidR="49E360AF" w:rsidRPr="00545F29" w:rsidRDefault="00BA373F" w:rsidP="00AC164F">
      <w:pPr>
        <w:pStyle w:val="Heading2"/>
        <w:spacing w:line="360" w:lineRule="auto"/>
        <w:rPr>
          <w:rFonts w:ascii="Times New Roman" w:eastAsia="timesght" w:hAnsi="Times New Roman" w:cs="Times New Roman"/>
          <w:szCs w:val="28"/>
        </w:rPr>
      </w:pPr>
      <w:bookmarkStart w:id="85" w:name="_Toc101099339"/>
      <w:r w:rsidRPr="00545F29">
        <w:rPr>
          <w:rFonts w:ascii="Times New Roman" w:eastAsia="Courier New" w:hAnsi="Times New Roman" w:cs="Times New Roman"/>
        </w:rPr>
        <w:t>9</w:t>
      </w:r>
      <w:r w:rsidR="00776508" w:rsidRPr="00545F29">
        <w:rPr>
          <w:rFonts w:ascii="Times New Roman" w:eastAsia="Courier New" w:hAnsi="Times New Roman" w:cs="Times New Roman"/>
        </w:rPr>
        <w:t xml:space="preserve">.1 </w:t>
      </w:r>
      <w:r w:rsidR="724C7D07" w:rsidRPr="00545F29">
        <w:rPr>
          <w:rFonts w:ascii="Times New Roman" w:eastAsia="Courier New" w:hAnsi="Times New Roman" w:cs="Times New Roman"/>
        </w:rPr>
        <w:t>Default User</w:t>
      </w:r>
      <w:bookmarkEnd w:id="85"/>
    </w:p>
    <w:tbl>
      <w:tblPr>
        <w:tblStyle w:val="TableGrid"/>
        <w:tblW w:w="0" w:type="auto"/>
        <w:tblInd w:w="0" w:type="dxa"/>
        <w:tblLook w:val="04A0" w:firstRow="1" w:lastRow="0" w:firstColumn="1" w:lastColumn="0" w:noHBand="0" w:noVBand="1"/>
      </w:tblPr>
      <w:tblGrid>
        <w:gridCol w:w="2065"/>
        <w:gridCol w:w="2250"/>
        <w:gridCol w:w="5035"/>
      </w:tblGrid>
      <w:tr w:rsidR="4BD1715F" w:rsidRPr="00545F29" w14:paraId="366AC667" w14:textId="77777777" w:rsidTr="79D45E12">
        <w:tc>
          <w:tcPr>
            <w:tcW w:w="4315" w:type="dxa"/>
            <w:gridSpan w:val="2"/>
            <w:shd w:val="clear" w:color="auto" w:fill="D9D9D9" w:themeFill="background1" w:themeFillShade="D9"/>
          </w:tcPr>
          <w:p w14:paraId="2DEA7203" w14:textId="348E6784" w:rsidR="393D5A08" w:rsidRPr="00545F29" w:rsidRDefault="393D5A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79</w:t>
            </w:r>
          </w:p>
        </w:tc>
        <w:tc>
          <w:tcPr>
            <w:tcW w:w="5035" w:type="dxa"/>
            <w:shd w:val="clear" w:color="auto" w:fill="D9D9D9" w:themeFill="background1" w:themeFillShade="D9"/>
          </w:tcPr>
          <w:p w14:paraId="23F7E045" w14:textId="4D4EF2CD" w:rsidR="5AA730A8" w:rsidRPr="00545F29" w:rsidRDefault="5AA730A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Default User</w:t>
            </w:r>
            <w:r w:rsidR="2E116CF5"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About Us</w:t>
            </w:r>
          </w:p>
        </w:tc>
      </w:tr>
      <w:tr w:rsidR="4BD1715F" w:rsidRPr="00545F29" w14:paraId="09601B49" w14:textId="77777777" w:rsidTr="79D45E12">
        <w:tc>
          <w:tcPr>
            <w:tcW w:w="4315" w:type="dxa"/>
            <w:gridSpan w:val="2"/>
            <w:shd w:val="clear" w:color="auto" w:fill="D9D9D9" w:themeFill="background1" w:themeFillShade="D9"/>
          </w:tcPr>
          <w:p w14:paraId="7F0433D3" w14:textId="62C9ED85"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E145907" w14:textId="61F165C7"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4BD1715F" w:rsidRPr="00545F29" w14:paraId="71992A56" w14:textId="77777777" w:rsidTr="79D45E12">
        <w:tc>
          <w:tcPr>
            <w:tcW w:w="4315" w:type="dxa"/>
            <w:gridSpan w:val="2"/>
            <w:shd w:val="clear" w:color="auto" w:fill="D9D9D9" w:themeFill="background1" w:themeFillShade="D9"/>
          </w:tcPr>
          <w:p w14:paraId="0C15BA57" w14:textId="68A27312"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6F008FD0" w:rsidRPr="00545F29">
              <w:rPr>
                <w:rFonts w:ascii="Times New Roman" w:hAnsi="Times New Roman" w:cs="Times New Roman"/>
                <w:i w:val="0"/>
                <w:sz w:val="24"/>
                <w:szCs w:val="24"/>
              </w:rPr>
              <w:t>N/A</w:t>
            </w:r>
          </w:p>
        </w:tc>
        <w:tc>
          <w:tcPr>
            <w:tcW w:w="5035" w:type="dxa"/>
            <w:shd w:val="clear" w:color="auto" w:fill="D9D9D9" w:themeFill="background1" w:themeFillShade="D9"/>
          </w:tcPr>
          <w:p w14:paraId="68C42AE9" w14:textId="0A97FCCF"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6F008FD0" w:rsidRPr="00545F29">
              <w:rPr>
                <w:rFonts w:ascii="Times New Roman" w:hAnsi="Times New Roman" w:cs="Times New Roman"/>
                <w:i w:val="0"/>
                <w:sz w:val="24"/>
                <w:szCs w:val="24"/>
              </w:rPr>
              <w:t>N/A</w:t>
            </w:r>
          </w:p>
        </w:tc>
      </w:tr>
      <w:tr w:rsidR="4BD1715F" w:rsidRPr="00545F29" w14:paraId="6DB1CB8D" w14:textId="77777777" w:rsidTr="79D45E12">
        <w:tc>
          <w:tcPr>
            <w:tcW w:w="2065" w:type="dxa"/>
          </w:tcPr>
          <w:p w14:paraId="61D5186D"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2DB24F1" w14:textId="5CE6BBDE" w:rsidR="449ED5E5" w:rsidRPr="00545F29" w:rsidRDefault="0C3C9D20"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4BD1715F" w:rsidRPr="00545F29" w14:paraId="152750A1" w14:textId="77777777" w:rsidTr="79D45E12">
        <w:tc>
          <w:tcPr>
            <w:tcW w:w="2065" w:type="dxa"/>
          </w:tcPr>
          <w:p w14:paraId="7282514D"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4F0FEE97" w14:textId="4000FCB2" w:rsidR="7676DF39" w:rsidRPr="00545F29" w:rsidRDefault="46E28903" w:rsidP="79D45E12">
            <w:pPr>
              <w:pStyle w:val="BodyText"/>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user is not signed </w:t>
            </w:r>
            <w:r w:rsidR="7BAA0D97" w:rsidRPr="00545F29">
              <w:rPr>
                <w:rFonts w:ascii="Times New Roman" w:hAnsi="Times New Roman" w:cs="Times New Roman"/>
                <w:i w:val="0"/>
                <w:sz w:val="24"/>
                <w:szCs w:val="24"/>
              </w:rPr>
              <w:t>into</w:t>
            </w:r>
            <w:r w:rsidRPr="00545F29">
              <w:rPr>
                <w:rFonts w:ascii="Times New Roman" w:hAnsi="Times New Roman" w:cs="Times New Roman"/>
                <w:i w:val="0"/>
                <w:sz w:val="24"/>
                <w:szCs w:val="24"/>
              </w:rPr>
              <w:t xml:space="preserve"> an account</w:t>
            </w:r>
            <w:r w:rsidR="7BAA0D97" w:rsidRPr="00545F29">
              <w:rPr>
                <w:rFonts w:ascii="Times New Roman" w:hAnsi="Times New Roman" w:cs="Times New Roman"/>
                <w:i w:val="0"/>
                <w:sz w:val="24"/>
                <w:szCs w:val="24"/>
              </w:rPr>
              <w:t xml:space="preserve"> and is on the home page.</w:t>
            </w:r>
          </w:p>
        </w:tc>
      </w:tr>
      <w:tr w:rsidR="4BD1715F" w:rsidRPr="00545F29" w14:paraId="6910F641" w14:textId="77777777" w:rsidTr="79D45E12">
        <w:tc>
          <w:tcPr>
            <w:tcW w:w="2065" w:type="dxa"/>
          </w:tcPr>
          <w:p w14:paraId="312A05FD"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2BDCBDF0" w14:textId="1D95D63B" w:rsidR="449ED5E5" w:rsidRPr="00545F29" w:rsidRDefault="14CD46C5"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7FE57744" w:rsidRPr="00545F29" w14:paraId="74BAC5F6" w14:textId="77777777" w:rsidTr="79D45E12">
        <w:tc>
          <w:tcPr>
            <w:tcW w:w="2065" w:type="dxa"/>
          </w:tcPr>
          <w:p w14:paraId="4E3FCBCC" w14:textId="6209CE23" w:rsidR="7FE57744" w:rsidRPr="00545F29" w:rsidRDefault="73ED082D"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2630ADED" w14:textId="0D732D2A" w:rsidR="7FE57744" w:rsidRPr="00545F29" w:rsidRDefault="73ED082D"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4BD1715F" w:rsidRPr="00545F29" w14:paraId="0B9DB340" w14:textId="77777777" w:rsidTr="79D45E12">
        <w:tc>
          <w:tcPr>
            <w:tcW w:w="2065" w:type="dxa"/>
          </w:tcPr>
          <w:p w14:paraId="54AC2423"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C4FC52C" w14:textId="5A35C779" w:rsidR="449ED5E5" w:rsidRPr="00545F29" w:rsidRDefault="5970F761"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Click on the “About Us” link in the navigation bar.</w:t>
            </w:r>
          </w:p>
        </w:tc>
      </w:tr>
      <w:tr w:rsidR="4BD1715F" w:rsidRPr="00545F29" w14:paraId="73C8178E" w14:textId="77777777" w:rsidTr="79D45E12">
        <w:tc>
          <w:tcPr>
            <w:tcW w:w="2065" w:type="dxa"/>
          </w:tcPr>
          <w:p w14:paraId="3C3466F7"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7472E9E" w14:textId="2EBF66E2" w:rsidR="449ED5E5" w:rsidRPr="00545F29" w:rsidRDefault="1B61339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1612609E" w:rsidRPr="00545F29">
              <w:rPr>
                <w:rFonts w:ascii="Times New Roman" w:hAnsi="Times New Roman" w:cs="Times New Roman"/>
                <w:i w:val="0"/>
                <w:sz w:val="24"/>
                <w:szCs w:val="24"/>
              </w:rPr>
              <w:t>“</w:t>
            </w:r>
            <w:r w:rsidRPr="00545F29">
              <w:rPr>
                <w:rFonts w:ascii="Times New Roman" w:hAnsi="Times New Roman" w:cs="Times New Roman"/>
                <w:i w:val="0"/>
                <w:sz w:val="24"/>
                <w:szCs w:val="24"/>
              </w:rPr>
              <w:t>About Us" page is opened.</w:t>
            </w:r>
          </w:p>
        </w:tc>
      </w:tr>
    </w:tbl>
    <w:p w14:paraId="36F1DB6F" w14:textId="4A3C2149" w:rsidR="140BAC53" w:rsidRPr="00545F29" w:rsidRDefault="140BAC53"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140BAC53" w:rsidRPr="00545F29" w14:paraId="59957238" w14:textId="77777777" w:rsidTr="79D45E12">
        <w:tc>
          <w:tcPr>
            <w:tcW w:w="4315" w:type="dxa"/>
            <w:gridSpan w:val="2"/>
            <w:shd w:val="clear" w:color="auto" w:fill="D9D9D9" w:themeFill="background1" w:themeFillShade="D9"/>
          </w:tcPr>
          <w:p w14:paraId="79789D67" w14:textId="5BDCB4D9" w:rsidR="393D5A08" w:rsidRPr="00545F29" w:rsidRDefault="393D5A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80</w:t>
            </w:r>
          </w:p>
        </w:tc>
        <w:tc>
          <w:tcPr>
            <w:tcW w:w="5035" w:type="dxa"/>
            <w:shd w:val="clear" w:color="auto" w:fill="D9D9D9" w:themeFill="background1" w:themeFillShade="D9"/>
          </w:tcPr>
          <w:p w14:paraId="2F77EBFC" w14:textId="1710177D" w:rsidR="5AA730A8" w:rsidRPr="00545F29" w:rsidRDefault="5AA730A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Default User: </w:t>
            </w:r>
            <w:r w:rsidR="274E70BA" w:rsidRPr="00545F29">
              <w:rPr>
                <w:rFonts w:ascii="Times New Roman" w:hAnsi="Times New Roman" w:cs="Times New Roman"/>
                <w:i w:val="0"/>
                <w:sz w:val="24"/>
                <w:szCs w:val="24"/>
              </w:rPr>
              <w:t xml:space="preserve">Terms </w:t>
            </w:r>
            <w:r w:rsidR="14F9B18E" w:rsidRPr="00545F29">
              <w:rPr>
                <w:rFonts w:ascii="Times New Roman" w:hAnsi="Times New Roman" w:cs="Times New Roman"/>
                <w:i w:val="0"/>
                <w:sz w:val="24"/>
                <w:szCs w:val="24"/>
              </w:rPr>
              <w:t>and</w:t>
            </w:r>
            <w:r w:rsidR="274E70BA" w:rsidRPr="00545F29">
              <w:rPr>
                <w:rFonts w:ascii="Times New Roman" w:hAnsi="Times New Roman" w:cs="Times New Roman"/>
                <w:i w:val="0"/>
                <w:sz w:val="24"/>
                <w:szCs w:val="24"/>
              </w:rPr>
              <w:t xml:space="preserve"> Conditions</w:t>
            </w:r>
          </w:p>
        </w:tc>
      </w:tr>
      <w:tr w:rsidR="140BAC53" w:rsidRPr="00545F29" w14:paraId="4A7190C9" w14:textId="77777777" w:rsidTr="79D45E12">
        <w:tc>
          <w:tcPr>
            <w:tcW w:w="4315" w:type="dxa"/>
            <w:gridSpan w:val="2"/>
            <w:shd w:val="clear" w:color="auto" w:fill="D9D9D9" w:themeFill="background1" w:themeFillShade="D9"/>
          </w:tcPr>
          <w:p w14:paraId="4AB0DB7A" w14:textId="62C9ED85"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952B88C" w14:textId="61F165C7"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140BAC53" w:rsidRPr="00545F29" w14:paraId="38DA507D" w14:textId="77777777" w:rsidTr="79D45E12">
        <w:tc>
          <w:tcPr>
            <w:tcW w:w="4315" w:type="dxa"/>
            <w:gridSpan w:val="2"/>
            <w:shd w:val="clear" w:color="auto" w:fill="D9D9D9" w:themeFill="background1" w:themeFillShade="D9"/>
          </w:tcPr>
          <w:p w14:paraId="37E29BF2" w14:textId="546BEA8E"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121072"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5B6AF9E" w14:textId="5E9931C9"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121072" w:rsidRPr="00545F29">
              <w:rPr>
                <w:rFonts w:ascii="Times New Roman" w:hAnsi="Times New Roman" w:cs="Times New Roman"/>
                <w:i w:val="0"/>
                <w:sz w:val="24"/>
                <w:szCs w:val="24"/>
              </w:rPr>
              <w:t>4/15/2022</w:t>
            </w:r>
          </w:p>
        </w:tc>
      </w:tr>
      <w:tr w:rsidR="140BAC53" w:rsidRPr="00545F29" w14:paraId="6ADE834D" w14:textId="77777777" w:rsidTr="79D45E12">
        <w:tc>
          <w:tcPr>
            <w:tcW w:w="2065" w:type="dxa"/>
          </w:tcPr>
          <w:p w14:paraId="7E471EA7"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450E2C5" w14:textId="3DAC05DB" w:rsidR="140BAC53" w:rsidRPr="00545F29" w:rsidRDefault="0C3C9D20"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140BAC53" w:rsidRPr="00545F29" w14:paraId="55FBC6C5" w14:textId="77777777" w:rsidTr="79D45E12">
        <w:tc>
          <w:tcPr>
            <w:tcW w:w="2065" w:type="dxa"/>
          </w:tcPr>
          <w:p w14:paraId="4626D5E3"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Preconditions</w:t>
            </w:r>
          </w:p>
        </w:tc>
        <w:tc>
          <w:tcPr>
            <w:tcW w:w="7285" w:type="dxa"/>
            <w:gridSpan w:val="2"/>
          </w:tcPr>
          <w:p w14:paraId="1C92F728" w14:textId="60F4D7DF" w:rsidR="140BAC53" w:rsidRPr="00545F29" w:rsidRDefault="009B7AC8" w:rsidP="009B7AC8">
            <w:pPr>
              <w:pStyle w:val="BodyText"/>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not signed into an account and is on the home page.</w:t>
            </w:r>
          </w:p>
        </w:tc>
      </w:tr>
      <w:tr w:rsidR="140BAC53" w:rsidRPr="00545F29" w14:paraId="355D1F04" w14:textId="77777777" w:rsidTr="79D45E12">
        <w:tc>
          <w:tcPr>
            <w:tcW w:w="2065" w:type="dxa"/>
          </w:tcPr>
          <w:p w14:paraId="75E09C40"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0F52C495" w14:textId="7C499D40" w:rsidR="140BAC53" w:rsidRPr="00545F29" w:rsidRDefault="358B041B"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229965A2" w:rsidRPr="00545F29" w14:paraId="795412F4" w14:textId="77777777" w:rsidTr="79D45E12">
        <w:tc>
          <w:tcPr>
            <w:tcW w:w="2065" w:type="dxa"/>
          </w:tcPr>
          <w:p w14:paraId="3C70B600" w14:textId="7D1B016A" w:rsidR="229965A2"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36010A60" w14:textId="280C5474" w:rsidR="229965A2" w:rsidRPr="00545F29" w:rsidRDefault="43074A26"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140BAC53" w:rsidRPr="00545F29" w14:paraId="69E7FCCE" w14:textId="77777777" w:rsidTr="79D45E12">
        <w:tc>
          <w:tcPr>
            <w:tcW w:w="2065" w:type="dxa"/>
          </w:tcPr>
          <w:p w14:paraId="37282F95"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05CA2BB1" w14:textId="20BB3BAA" w:rsidR="140BAC53" w:rsidRPr="00545F29" w:rsidRDefault="358B041B"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Scroll down to the bottom of the page and click the “Terms and Conditions” </w:t>
            </w:r>
            <w:r w:rsidR="00121072" w:rsidRPr="00545F29">
              <w:rPr>
                <w:rFonts w:ascii="Times New Roman" w:hAnsi="Times New Roman" w:cs="Times New Roman"/>
                <w:i w:val="0"/>
                <w:sz w:val="24"/>
                <w:szCs w:val="24"/>
              </w:rPr>
              <w:t>link</w:t>
            </w:r>
            <w:r w:rsidRPr="00545F29">
              <w:rPr>
                <w:rFonts w:ascii="Times New Roman" w:hAnsi="Times New Roman" w:cs="Times New Roman"/>
                <w:i w:val="0"/>
                <w:sz w:val="24"/>
                <w:szCs w:val="24"/>
              </w:rPr>
              <w:t xml:space="preserve"> </w:t>
            </w:r>
            <w:r w:rsidRPr="00545F29">
              <w:rPr>
                <w:rFonts w:ascii="Times New Roman" w:hAnsi="Times New Roman" w:cs="Times New Roman"/>
                <w:i w:val="0"/>
                <w:szCs w:val="24"/>
              </w:rPr>
              <w:t>in</w:t>
            </w:r>
            <w:r w:rsidRPr="00545F29">
              <w:rPr>
                <w:rFonts w:ascii="Times New Roman" w:hAnsi="Times New Roman" w:cs="Times New Roman"/>
                <w:i w:val="0"/>
                <w:sz w:val="24"/>
                <w:szCs w:val="24"/>
              </w:rPr>
              <w:t xml:space="preserve"> the footer.</w:t>
            </w:r>
          </w:p>
        </w:tc>
      </w:tr>
      <w:tr w:rsidR="140BAC53" w:rsidRPr="00545F29" w14:paraId="63CD6D76" w14:textId="77777777" w:rsidTr="79D45E12">
        <w:tc>
          <w:tcPr>
            <w:tcW w:w="2065" w:type="dxa"/>
          </w:tcPr>
          <w:p w14:paraId="7C758BF9"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626163C" w14:textId="74375847" w:rsidR="140BAC53" w:rsidRPr="00545F29" w:rsidRDefault="75C80E01"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The “Terms and Conditions” page is opened.</w:t>
            </w:r>
          </w:p>
        </w:tc>
      </w:tr>
    </w:tbl>
    <w:p w14:paraId="059C84C8" w14:textId="0AD4752E" w:rsidR="140BAC53" w:rsidRPr="00545F29" w:rsidRDefault="140BAC53"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140BAC53" w:rsidRPr="00545F29" w14:paraId="5309FBA9" w14:textId="77777777" w:rsidTr="79D45E12">
        <w:tc>
          <w:tcPr>
            <w:tcW w:w="4315" w:type="dxa"/>
            <w:gridSpan w:val="2"/>
            <w:shd w:val="clear" w:color="auto" w:fill="D9D9D9" w:themeFill="background1" w:themeFillShade="D9"/>
          </w:tcPr>
          <w:p w14:paraId="30CDEBAD" w14:textId="7A466732" w:rsidR="393D5A08" w:rsidRPr="00545F29" w:rsidRDefault="393D5A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81</w:t>
            </w:r>
          </w:p>
        </w:tc>
        <w:tc>
          <w:tcPr>
            <w:tcW w:w="5035" w:type="dxa"/>
            <w:shd w:val="clear" w:color="auto" w:fill="D9D9D9" w:themeFill="background1" w:themeFillShade="D9"/>
          </w:tcPr>
          <w:p w14:paraId="4BC3CDBB" w14:textId="191E967B" w:rsidR="5AA730A8" w:rsidRPr="00545F29" w:rsidRDefault="5AA730A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67C49B61" w:rsidRPr="00545F29">
              <w:rPr>
                <w:rFonts w:ascii="Times New Roman" w:hAnsi="Times New Roman" w:cs="Times New Roman"/>
                <w:i w:val="0"/>
                <w:sz w:val="24"/>
                <w:szCs w:val="24"/>
              </w:rPr>
              <w:t>Default User: Contact Us</w:t>
            </w:r>
          </w:p>
        </w:tc>
      </w:tr>
      <w:tr w:rsidR="140BAC53" w:rsidRPr="00545F29" w14:paraId="367CF21E" w14:textId="77777777" w:rsidTr="79D45E12">
        <w:tc>
          <w:tcPr>
            <w:tcW w:w="4315" w:type="dxa"/>
            <w:gridSpan w:val="2"/>
            <w:shd w:val="clear" w:color="auto" w:fill="D9D9D9" w:themeFill="background1" w:themeFillShade="D9"/>
          </w:tcPr>
          <w:p w14:paraId="5ADD611C" w14:textId="62C9ED85"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FCD5643" w14:textId="61F165C7"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140BAC53" w:rsidRPr="00545F29" w14:paraId="537F85E8" w14:textId="77777777" w:rsidTr="79D45E12">
        <w:tc>
          <w:tcPr>
            <w:tcW w:w="4315" w:type="dxa"/>
            <w:gridSpan w:val="2"/>
            <w:shd w:val="clear" w:color="auto" w:fill="D9D9D9" w:themeFill="background1" w:themeFillShade="D9"/>
          </w:tcPr>
          <w:p w14:paraId="7270CAD5" w14:textId="3FEE2E50"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5D353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B457D2F" w14:textId="5F62D343"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5D353F" w:rsidRPr="00545F29">
              <w:rPr>
                <w:rFonts w:ascii="Times New Roman" w:hAnsi="Times New Roman" w:cs="Times New Roman"/>
                <w:i w:val="0"/>
                <w:sz w:val="24"/>
                <w:szCs w:val="24"/>
              </w:rPr>
              <w:t>4/15/2022</w:t>
            </w:r>
          </w:p>
        </w:tc>
      </w:tr>
      <w:tr w:rsidR="140BAC53" w:rsidRPr="00545F29" w14:paraId="462121CC" w14:textId="77777777" w:rsidTr="79D45E12">
        <w:tc>
          <w:tcPr>
            <w:tcW w:w="2065" w:type="dxa"/>
          </w:tcPr>
          <w:p w14:paraId="6DE5EB0D"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7D3C03F" w14:textId="0D35EDB8" w:rsidR="140BAC53" w:rsidRPr="00545F29" w:rsidRDefault="0C3C9D20"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140BAC53" w:rsidRPr="00545F29" w14:paraId="3297B542" w14:textId="77777777" w:rsidTr="79D45E12">
        <w:tc>
          <w:tcPr>
            <w:tcW w:w="2065" w:type="dxa"/>
          </w:tcPr>
          <w:p w14:paraId="0525F0C4"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5C1724B6" w14:textId="7FE0A68B" w:rsidR="140BAC53" w:rsidRPr="00545F29" w:rsidRDefault="004D1817" w:rsidP="009B7BC4">
            <w:pPr>
              <w:pStyle w:val="BodyText"/>
              <w:numPr>
                <w:ilvl w:val="0"/>
                <w:numId w:val="2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w:t>
            </w:r>
            <w:r w:rsidR="1BA822CB" w:rsidRPr="00545F29">
              <w:rPr>
                <w:rFonts w:ascii="Times New Roman" w:hAnsi="Times New Roman" w:cs="Times New Roman"/>
                <w:i w:val="0"/>
                <w:sz w:val="24"/>
                <w:szCs w:val="24"/>
              </w:rPr>
              <w:t>ser is not signed in.</w:t>
            </w:r>
          </w:p>
          <w:p w14:paraId="5DCF0381" w14:textId="77777777" w:rsidR="140BAC53" w:rsidRPr="00545F29" w:rsidRDefault="14F6FA27" w:rsidP="009B7BC4">
            <w:pPr>
              <w:pStyle w:val="BodyText"/>
              <w:numPr>
                <w:ilvl w:val="0"/>
                <w:numId w:val="2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Follow the steps in TC-</w:t>
            </w:r>
            <w:r w:rsidR="00A5361A" w:rsidRPr="00545F29">
              <w:rPr>
                <w:rFonts w:ascii="Times New Roman" w:hAnsi="Times New Roman" w:cs="Times New Roman"/>
                <w:i w:val="0"/>
                <w:sz w:val="24"/>
                <w:szCs w:val="24"/>
              </w:rPr>
              <w:t>80</w:t>
            </w:r>
            <w:r w:rsidRPr="00545F29">
              <w:rPr>
                <w:rFonts w:ascii="Times New Roman" w:hAnsi="Times New Roman" w:cs="Times New Roman"/>
                <w:i w:val="0"/>
                <w:sz w:val="24"/>
                <w:szCs w:val="24"/>
              </w:rPr>
              <w:t>.</w:t>
            </w:r>
          </w:p>
          <w:p w14:paraId="79A3FEA6" w14:textId="53EF201C" w:rsidR="140BAC53" w:rsidRPr="00545F29" w:rsidRDefault="004D1817" w:rsidP="009B7BC4">
            <w:pPr>
              <w:pStyle w:val="BodyText"/>
              <w:numPr>
                <w:ilvl w:val="0"/>
                <w:numId w:val="23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140BAC53" w:rsidRPr="00545F29" w14:paraId="167621D8" w14:textId="77777777" w:rsidTr="79D45E12">
        <w:tc>
          <w:tcPr>
            <w:tcW w:w="2065" w:type="dxa"/>
          </w:tcPr>
          <w:p w14:paraId="3517646E"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DC07AA8" w14:textId="77777777" w:rsidR="140BAC53" w:rsidRPr="00545F29" w:rsidRDefault="566F860A" w:rsidP="009B7BC4">
            <w:pPr>
              <w:pStyle w:val="BodyText"/>
              <w:numPr>
                <w:ilvl w:val="0"/>
                <w:numId w:val="26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user’s message is sent to etimelycsc4996@gmail.com.</w:t>
            </w:r>
          </w:p>
          <w:p w14:paraId="4B737E95" w14:textId="4ABC5793" w:rsidR="140BAC53" w:rsidRPr="00545F29" w:rsidRDefault="0009035B" w:rsidP="009B7BC4">
            <w:pPr>
              <w:pStyle w:val="BodyText"/>
              <w:numPr>
                <w:ilvl w:val="0"/>
                <w:numId w:val="26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message is saved in the “ContactUs” collection of the database.</w:t>
            </w:r>
          </w:p>
        </w:tc>
      </w:tr>
      <w:tr w:rsidR="3FA1E199" w:rsidRPr="00545F29" w14:paraId="6C1FB4ED" w14:textId="77777777" w:rsidTr="79D45E12">
        <w:tc>
          <w:tcPr>
            <w:tcW w:w="2065" w:type="dxa"/>
          </w:tcPr>
          <w:p w14:paraId="6A60E858" w14:textId="77DC1170"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4EBD15F7" w14:textId="03BFFB40" w:rsidR="34607450" w:rsidRPr="00545F29" w:rsidRDefault="001C6CF2" w:rsidP="009B7BC4">
            <w:pPr>
              <w:pStyle w:val="BodyText"/>
              <w:numPr>
                <w:ilvl w:val="0"/>
                <w:numId w:val="234"/>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Name</w:t>
            </w:r>
            <w:r w:rsidR="34607450" w:rsidRPr="00545F29">
              <w:rPr>
                <w:rFonts w:ascii="Times New Roman" w:hAnsi="Times New Roman" w:cs="Times New Roman"/>
                <w:b/>
                <w:i w:val="0"/>
                <w:sz w:val="24"/>
                <w:szCs w:val="24"/>
              </w:rPr>
              <w:t>:</w:t>
            </w:r>
            <w:r w:rsidR="34607450" w:rsidRPr="00545F29">
              <w:rPr>
                <w:rFonts w:ascii="Times New Roman" w:hAnsi="Times New Roman" w:cs="Times New Roman"/>
                <w:i w:val="0"/>
                <w:sz w:val="24"/>
                <w:szCs w:val="24"/>
              </w:rPr>
              <w:t xml:space="preserve"> </w:t>
            </w:r>
            <w:r w:rsidR="004D0166" w:rsidRPr="00545F29">
              <w:rPr>
                <w:rFonts w:ascii="Times New Roman" w:hAnsi="Times New Roman" w:cs="Times New Roman"/>
                <w:i w:val="0"/>
                <w:sz w:val="24"/>
                <w:szCs w:val="24"/>
              </w:rPr>
              <w:t>John Doe</w:t>
            </w:r>
          </w:p>
          <w:p w14:paraId="3BE2269A" w14:textId="77717B80" w:rsidR="34607450" w:rsidRPr="00545F29" w:rsidRDefault="001C6CF2" w:rsidP="009B7BC4">
            <w:pPr>
              <w:pStyle w:val="BodyText"/>
              <w:numPr>
                <w:ilvl w:val="0"/>
                <w:numId w:val="234"/>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Email</w:t>
            </w:r>
            <w:r w:rsidR="34607450" w:rsidRPr="00545F29">
              <w:rPr>
                <w:rFonts w:ascii="Times New Roman" w:hAnsi="Times New Roman" w:cs="Times New Roman"/>
                <w:b/>
                <w:i w:val="0"/>
                <w:sz w:val="24"/>
                <w:szCs w:val="24"/>
              </w:rPr>
              <w:t>:</w:t>
            </w:r>
            <w:r w:rsidR="34607450" w:rsidRPr="00545F29">
              <w:rPr>
                <w:rFonts w:ascii="Times New Roman" w:hAnsi="Times New Roman" w:cs="Times New Roman"/>
                <w:i w:val="0"/>
                <w:sz w:val="24"/>
                <w:szCs w:val="24"/>
              </w:rPr>
              <w:t xml:space="preserve"> </w:t>
            </w:r>
            <w:r w:rsidR="005D353F" w:rsidRPr="00545F29">
              <w:rPr>
                <w:rFonts w:ascii="Times New Roman" w:hAnsi="Times New Roman" w:cs="Times New Roman"/>
                <w:i w:val="0"/>
                <w:sz w:val="24"/>
                <w:szCs w:val="24"/>
              </w:rPr>
              <w:t>etimelyTest@gmail.com</w:t>
            </w:r>
          </w:p>
          <w:p w14:paraId="0E15D0DA" w14:textId="34268443" w:rsidR="1E30F88B" w:rsidRPr="00545F29" w:rsidRDefault="001C6CF2" w:rsidP="009B7BC4">
            <w:pPr>
              <w:pStyle w:val="BodyText"/>
              <w:numPr>
                <w:ilvl w:val="0"/>
                <w:numId w:val="234"/>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Message</w:t>
            </w:r>
            <w:r w:rsidR="34607450" w:rsidRPr="00545F29">
              <w:rPr>
                <w:rFonts w:ascii="Times New Roman" w:hAnsi="Times New Roman" w:cs="Times New Roman"/>
                <w:b/>
                <w:i w:val="0"/>
                <w:sz w:val="24"/>
                <w:szCs w:val="24"/>
              </w:rPr>
              <w:t>:</w:t>
            </w:r>
            <w:r w:rsidR="34607450" w:rsidRPr="00545F29">
              <w:rPr>
                <w:rFonts w:ascii="Times New Roman" w:hAnsi="Times New Roman" w:cs="Times New Roman"/>
                <w:i w:val="0"/>
                <w:sz w:val="24"/>
                <w:szCs w:val="24"/>
              </w:rPr>
              <w:t xml:space="preserve"> </w:t>
            </w:r>
            <w:r w:rsidR="005D353F" w:rsidRPr="00545F29">
              <w:rPr>
                <w:rFonts w:ascii="Times New Roman" w:hAnsi="Times New Roman" w:cs="Times New Roman"/>
                <w:i w:val="0"/>
                <w:sz w:val="24"/>
                <w:szCs w:val="24"/>
              </w:rPr>
              <w:t>Can I access this website on my phone?</w:t>
            </w:r>
          </w:p>
        </w:tc>
      </w:tr>
      <w:tr w:rsidR="140BAC53" w:rsidRPr="00545F29" w14:paraId="5DD55E2A" w14:textId="77777777" w:rsidTr="79D45E12">
        <w:tc>
          <w:tcPr>
            <w:tcW w:w="2065" w:type="dxa"/>
          </w:tcPr>
          <w:p w14:paraId="46E04D61"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4444B0E2" w14:textId="4F6FDCDF" w:rsidR="140BAC53" w:rsidRPr="00545F29" w:rsidRDefault="1BA822CB" w:rsidP="00AC164F">
            <w:pPr>
              <w:pStyle w:val="BodyText"/>
              <w:numPr>
                <w:ilvl w:val="0"/>
                <w:numId w:val="6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Click on the “Contact Us” </w:t>
            </w:r>
            <w:r w:rsidR="5ED04EA0" w:rsidRPr="00545F29">
              <w:rPr>
                <w:rFonts w:ascii="Times New Roman" w:hAnsi="Times New Roman" w:cs="Times New Roman"/>
                <w:i w:val="0"/>
                <w:sz w:val="24"/>
                <w:szCs w:val="24"/>
              </w:rPr>
              <w:t>link in the navigation bar.</w:t>
            </w:r>
          </w:p>
          <w:p w14:paraId="02999AE8" w14:textId="4377B07F" w:rsidR="140BAC53" w:rsidRPr="00545F29" w:rsidRDefault="78B7D8EA" w:rsidP="00AC164F">
            <w:pPr>
              <w:pStyle w:val="BodyText"/>
              <w:numPr>
                <w:ilvl w:val="0"/>
                <w:numId w:val="6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0A34B038" w:rsidRPr="00545F29">
              <w:rPr>
                <w:rFonts w:ascii="Times New Roman" w:hAnsi="Times New Roman" w:cs="Times New Roman"/>
                <w:b/>
                <w:i w:val="0"/>
                <w:sz w:val="24"/>
                <w:szCs w:val="24"/>
              </w:rPr>
              <w:t>[</w:t>
            </w:r>
            <w:r w:rsidR="5C5563F2" w:rsidRPr="00545F29">
              <w:rPr>
                <w:rFonts w:ascii="Times New Roman" w:hAnsi="Times New Roman" w:cs="Times New Roman"/>
                <w:b/>
                <w:i w:val="0"/>
                <w:sz w:val="24"/>
                <w:szCs w:val="24"/>
              </w:rPr>
              <w:t>Name</w:t>
            </w:r>
            <w:r w:rsidR="0A34B038" w:rsidRPr="00545F29">
              <w:rPr>
                <w:rFonts w:ascii="Times New Roman" w:hAnsi="Times New Roman" w:cs="Times New Roman"/>
                <w:b/>
                <w:i w:val="0"/>
                <w:sz w:val="24"/>
                <w:szCs w:val="24"/>
              </w:rPr>
              <w:t>]</w:t>
            </w:r>
            <w:r w:rsidRPr="00545F29">
              <w:rPr>
                <w:rFonts w:ascii="Times New Roman" w:hAnsi="Times New Roman" w:cs="Times New Roman"/>
                <w:i w:val="0"/>
                <w:sz w:val="24"/>
                <w:szCs w:val="24"/>
              </w:rPr>
              <w:t xml:space="preserve"> in the name </w:t>
            </w:r>
            <w:r w:rsidR="537EA29F" w:rsidRPr="00545F29">
              <w:rPr>
                <w:rFonts w:ascii="Times New Roman" w:hAnsi="Times New Roman" w:cs="Times New Roman"/>
                <w:i w:val="0"/>
                <w:sz w:val="24"/>
                <w:szCs w:val="24"/>
              </w:rPr>
              <w:t>field</w:t>
            </w:r>
            <w:r w:rsidRPr="00545F29">
              <w:rPr>
                <w:rFonts w:ascii="Times New Roman" w:hAnsi="Times New Roman" w:cs="Times New Roman"/>
                <w:i w:val="0"/>
                <w:sz w:val="24"/>
                <w:szCs w:val="24"/>
              </w:rPr>
              <w:t>.</w:t>
            </w:r>
          </w:p>
          <w:p w14:paraId="4C2A184A" w14:textId="405DE6C3" w:rsidR="140BAC53" w:rsidRPr="00545F29" w:rsidRDefault="0A34B038" w:rsidP="00AC164F">
            <w:pPr>
              <w:pStyle w:val="BodyText"/>
              <w:numPr>
                <w:ilvl w:val="0"/>
                <w:numId w:val="6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w:t>
            </w:r>
            <w:r w:rsidR="5C5563F2" w:rsidRPr="00545F29">
              <w:rPr>
                <w:rFonts w:ascii="Times New Roman" w:hAnsi="Times New Roman" w:cs="Times New Roman"/>
                <w:b/>
                <w:i w:val="0"/>
                <w:sz w:val="24"/>
                <w:szCs w:val="24"/>
              </w:rPr>
              <w:t>Email</w:t>
            </w:r>
            <w:r w:rsidRPr="00545F29">
              <w:rPr>
                <w:rFonts w:ascii="Times New Roman" w:hAnsi="Times New Roman" w:cs="Times New Roman"/>
                <w:b/>
                <w:i w:val="0"/>
                <w:sz w:val="24"/>
                <w:szCs w:val="24"/>
              </w:rPr>
              <w:t>]</w:t>
            </w:r>
            <w:r w:rsidRPr="00545F29">
              <w:rPr>
                <w:rFonts w:ascii="Times New Roman" w:hAnsi="Times New Roman" w:cs="Times New Roman"/>
                <w:i w:val="0"/>
                <w:sz w:val="24"/>
                <w:szCs w:val="24"/>
              </w:rPr>
              <w:t xml:space="preserve"> in the email address field.</w:t>
            </w:r>
          </w:p>
          <w:p w14:paraId="0CEB2CD8" w14:textId="7ED85491" w:rsidR="140BAC53" w:rsidRPr="00545F29" w:rsidRDefault="537EA29F" w:rsidP="00AC164F">
            <w:pPr>
              <w:pStyle w:val="BodyText"/>
              <w:numPr>
                <w:ilvl w:val="0"/>
                <w:numId w:val="6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0A34B038" w:rsidRPr="00545F29">
              <w:rPr>
                <w:rFonts w:ascii="Times New Roman" w:hAnsi="Times New Roman" w:cs="Times New Roman"/>
                <w:b/>
                <w:i w:val="0"/>
                <w:sz w:val="24"/>
                <w:szCs w:val="24"/>
              </w:rPr>
              <w:t>[</w:t>
            </w:r>
            <w:r w:rsidR="5C5563F2" w:rsidRPr="00545F29">
              <w:rPr>
                <w:rFonts w:ascii="Times New Roman" w:hAnsi="Times New Roman" w:cs="Times New Roman"/>
                <w:b/>
                <w:i w:val="0"/>
                <w:sz w:val="24"/>
                <w:szCs w:val="24"/>
              </w:rPr>
              <w:t>Message</w:t>
            </w:r>
            <w:r w:rsidR="0A34B038" w:rsidRPr="00545F29">
              <w:rPr>
                <w:rFonts w:ascii="Times New Roman" w:hAnsi="Times New Roman" w:cs="Times New Roman"/>
                <w:b/>
                <w:i w:val="0"/>
                <w:sz w:val="24"/>
                <w:szCs w:val="24"/>
              </w:rPr>
              <w:t>]</w:t>
            </w:r>
            <w:r w:rsidRPr="00545F29">
              <w:rPr>
                <w:rFonts w:ascii="Times New Roman" w:hAnsi="Times New Roman" w:cs="Times New Roman"/>
                <w:i w:val="0"/>
                <w:sz w:val="24"/>
                <w:szCs w:val="24"/>
              </w:rPr>
              <w:t xml:space="preserve"> into the message field.</w:t>
            </w:r>
          </w:p>
          <w:p w14:paraId="41E57292" w14:textId="480F830F" w:rsidR="140BAC53" w:rsidRPr="00545F29" w:rsidRDefault="1299EFF2" w:rsidP="00AC164F">
            <w:pPr>
              <w:pStyle w:val="BodyText"/>
              <w:numPr>
                <w:ilvl w:val="0"/>
                <w:numId w:val="6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“Send” button.</w:t>
            </w:r>
          </w:p>
          <w:p w14:paraId="13015206" w14:textId="7CCC2E08" w:rsidR="140BAC53" w:rsidRPr="00545F29" w:rsidRDefault="40330922" w:rsidP="00AC164F">
            <w:pPr>
              <w:pStyle w:val="BodyText"/>
              <w:numPr>
                <w:ilvl w:val="0"/>
                <w:numId w:val="6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140BAC53" w:rsidRPr="00545F29" w14:paraId="35A9BF5D" w14:textId="77777777" w:rsidTr="79D45E12">
        <w:tc>
          <w:tcPr>
            <w:tcW w:w="2065" w:type="dxa"/>
          </w:tcPr>
          <w:p w14:paraId="74DF3158"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51E3E171" w14:textId="6DF72678" w:rsidR="140BAC53" w:rsidRPr="00545F29" w:rsidRDefault="1BDCF170"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“Your message has been sent.”</w:t>
            </w:r>
          </w:p>
        </w:tc>
      </w:tr>
    </w:tbl>
    <w:p w14:paraId="23089192" w14:textId="0AD4752E" w:rsidR="140BAC53" w:rsidRPr="00545F29" w:rsidRDefault="140BAC53" w:rsidP="00AC164F">
      <w:pPr>
        <w:spacing w:line="360" w:lineRule="auto"/>
        <w:rPr>
          <w:rFonts w:ascii="Times New Roman" w:eastAsia="Calibri" w:hAnsi="Times New Roman" w:cs="Times New Roman"/>
        </w:rPr>
      </w:pPr>
    </w:p>
    <w:p w14:paraId="50D77D62" w14:textId="2A80893B" w:rsidR="55E330AF" w:rsidRPr="00545F29" w:rsidRDefault="00BA373F" w:rsidP="00AC164F">
      <w:pPr>
        <w:pStyle w:val="Heading2"/>
        <w:spacing w:line="360" w:lineRule="auto"/>
        <w:rPr>
          <w:rFonts w:ascii="Times New Roman" w:eastAsia="Calibri" w:hAnsi="Times New Roman" w:cs="Times New Roman"/>
          <w:szCs w:val="24"/>
        </w:rPr>
      </w:pPr>
      <w:bookmarkStart w:id="86" w:name="_Toc101099340"/>
      <w:r w:rsidRPr="00545F29">
        <w:rPr>
          <w:rFonts w:ascii="Times New Roman" w:eastAsia="Courier New" w:hAnsi="Times New Roman" w:cs="Times New Roman"/>
        </w:rPr>
        <w:lastRenderedPageBreak/>
        <w:t>9</w:t>
      </w:r>
      <w:r w:rsidR="00776508" w:rsidRPr="00545F29">
        <w:rPr>
          <w:rFonts w:ascii="Times New Roman" w:eastAsia="Courier New" w:hAnsi="Times New Roman" w:cs="Times New Roman"/>
        </w:rPr>
        <w:t xml:space="preserve">.2 </w:t>
      </w:r>
      <w:r w:rsidR="23244EAB" w:rsidRPr="00545F29">
        <w:rPr>
          <w:rFonts w:ascii="Times New Roman" w:eastAsia="Courier New" w:hAnsi="Times New Roman" w:cs="Times New Roman"/>
        </w:rPr>
        <w:t>Business User</w:t>
      </w:r>
      <w:r w:rsidR="4AE04B74" w:rsidRPr="00545F29">
        <w:rPr>
          <w:rFonts w:ascii="Times New Roman" w:eastAsia="Courier New" w:hAnsi="Times New Roman" w:cs="Times New Roman"/>
        </w:rPr>
        <w:t xml:space="preserve"> First Login</w:t>
      </w:r>
      <w:bookmarkEnd w:id="86"/>
    </w:p>
    <w:tbl>
      <w:tblPr>
        <w:tblStyle w:val="TableGrid"/>
        <w:tblW w:w="0" w:type="auto"/>
        <w:tblInd w:w="0" w:type="dxa"/>
        <w:tblLook w:val="04A0" w:firstRow="1" w:lastRow="0" w:firstColumn="1" w:lastColumn="0" w:noHBand="0" w:noVBand="1"/>
      </w:tblPr>
      <w:tblGrid>
        <w:gridCol w:w="2065"/>
        <w:gridCol w:w="2250"/>
        <w:gridCol w:w="5035"/>
      </w:tblGrid>
      <w:tr w:rsidR="140BAC53" w:rsidRPr="00545F29" w14:paraId="72FEF5D9" w14:textId="77777777" w:rsidTr="79D45E12">
        <w:tc>
          <w:tcPr>
            <w:tcW w:w="4315" w:type="dxa"/>
            <w:gridSpan w:val="2"/>
            <w:shd w:val="clear" w:color="auto" w:fill="D9D9D9" w:themeFill="background1" w:themeFillShade="D9"/>
          </w:tcPr>
          <w:p w14:paraId="1332AEE2" w14:textId="2B9D241E" w:rsidR="393D5A08" w:rsidRPr="00545F29" w:rsidRDefault="393D5A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82</w:t>
            </w:r>
          </w:p>
        </w:tc>
        <w:tc>
          <w:tcPr>
            <w:tcW w:w="5035" w:type="dxa"/>
            <w:shd w:val="clear" w:color="auto" w:fill="D9D9D9" w:themeFill="background1" w:themeFillShade="D9"/>
          </w:tcPr>
          <w:p w14:paraId="31F59983" w14:textId="03E31084" w:rsidR="5AA730A8" w:rsidRPr="00545F29" w:rsidRDefault="26B57C8A"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Business User: Registration</w:t>
            </w:r>
          </w:p>
        </w:tc>
      </w:tr>
      <w:tr w:rsidR="140BAC53" w:rsidRPr="00545F29" w14:paraId="138B6E6F" w14:textId="77777777" w:rsidTr="79D45E12">
        <w:tc>
          <w:tcPr>
            <w:tcW w:w="4315" w:type="dxa"/>
            <w:gridSpan w:val="2"/>
            <w:shd w:val="clear" w:color="auto" w:fill="D9D9D9" w:themeFill="background1" w:themeFillShade="D9"/>
          </w:tcPr>
          <w:p w14:paraId="72BBF8A3" w14:textId="62C9ED85"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091872E" w14:textId="61F165C7"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140BAC53" w:rsidRPr="00545F29" w14:paraId="21A24518" w14:textId="77777777" w:rsidTr="79D45E12">
        <w:tc>
          <w:tcPr>
            <w:tcW w:w="4315" w:type="dxa"/>
            <w:gridSpan w:val="2"/>
            <w:shd w:val="clear" w:color="auto" w:fill="D9D9D9" w:themeFill="background1" w:themeFillShade="D9"/>
          </w:tcPr>
          <w:p w14:paraId="3F180F1D" w14:textId="08119E7F"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9B7844"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61D00D9" w14:textId="64B0E8F4"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9B7844" w:rsidRPr="00545F29">
              <w:rPr>
                <w:rFonts w:ascii="Times New Roman" w:hAnsi="Times New Roman" w:cs="Times New Roman"/>
                <w:i w:val="0"/>
                <w:sz w:val="24"/>
                <w:szCs w:val="24"/>
              </w:rPr>
              <w:t>4/15/2022</w:t>
            </w:r>
          </w:p>
        </w:tc>
      </w:tr>
      <w:tr w:rsidR="140BAC53" w:rsidRPr="00545F29" w14:paraId="660A5CEF" w14:textId="77777777" w:rsidTr="79D45E12">
        <w:tc>
          <w:tcPr>
            <w:tcW w:w="2065" w:type="dxa"/>
          </w:tcPr>
          <w:p w14:paraId="7D76895A"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71113C7" w14:textId="2D1F3613" w:rsidR="140BAC53" w:rsidRPr="00545F29" w:rsidRDefault="1381000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140BAC53" w:rsidRPr="00545F29" w14:paraId="7F244446" w14:textId="77777777" w:rsidTr="79D45E12">
        <w:tc>
          <w:tcPr>
            <w:tcW w:w="2065" w:type="dxa"/>
          </w:tcPr>
          <w:p w14:paraId="2B20D18D"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7EBA97E" w14:textId="77777777" w:rsidR="140BAC53" w:rsidRPr="00545F29" w:rsidRDefault="12B90BA1" w:rsidP="009B7BC4">
            <w:pPr>
              <w:pStyle w:val="BodyText"/>
              <w:numPr>
                <w:ilvl w:val="0"/>
                <w:numId w:val="271"/>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not signed in and is on the home page.</w:t>
            </w:r>
          </w:p>
          <w:p w14:paraId="60872F3A" w14:textId="5D284066" w:rsidR="140BAC53" w:rsidRPr="00545F29" w:rsidRDefault="00E92778" w:rsidP="009B7BC4">
            <w:pPr>
              <w:pStyle w:val="BodyText"/>
              <w:numPr>
                <w:ilvl w:val="0"/>
                <w:numId w:val="271"/>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140BAC53" w:rsidRPr="00545F29" w14:paraId="3AC3A896" w14:textId="77777777" w:rsidTr="79D45E12">
        <w:tc>
          <w:tcPr>
            <w:tcW w:w="2065" w:type="dxa"/>
          </w:tcPr>
          <w:p w14:paraId="325FBC7E"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2089A0A" w14:textId="14FA6C03" w:rsidR="140BAC53" w:rsidRPr="00545F29" w:rsidRDefault="37795D0F" w:rsidP="009B7BC4">
            <w:pPr>
              <w:pStyle w:val="BodyText"/>
              <w:numPr>
                <w:ilvl w:val="0"/>
                <w:numId w:val="2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 new account is created with the new information.</w:t>
            </w:r>
            <w:r w:rsidR="00E10CF2" w:rsidRPr="00545F29">
              <w:rPr>
                <w:rFonts w:ascii="Times New Roman" w:hAnsi="Times New Roman" w:cs="Times New Roman"/>
                <w:i w:val="0"/>
                <w:sz w:val="24"/>
                <w:szCs w:val="24"/>
              </w:rPr>
              <w:t xml:space="preserve"> This new information is added to the “BusinessUser” collection of the database.</w:t>
            </w:r>
          </w:p>
          <w:p w14:paraId="6957DF05" w14:textId="1DD9D72C" w:rsidR="140BAC53" w:rsidRPr="00545F29" w:rsidRDefault="623D8755" w:rsidP="009B7BC4">
            <w:pPr>
              <w:pStyle w:val="BodyText"/>
              <w:numPr>
                <w:ilvl w:val="0"/>
                <w:numId w:val="2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Five </w:t>
            </w:r>
            <w:r w:rsidR="29DF5C1B" w:rsidRPr="00545F29">
              <w:rPr>
                <w:rFonts w:ascii="Times New Roman" w:hAnsi="Times New Roman" w:cs="Times New Roman"/>
                <w:i w:val="0"/>
                <w:sz w:val="24"/>
                <w:szCs w:val="24"/>
              </w:rPr>
              <w:t xml:space="preserve">default </w:t>
            </w:r>
            <w:r w:rsidRPr="00545F29">
              <w:rPr>
                <w:rFonts w:ascii="Times New Roman" w:hAnsi="Times New Roman" w:cs="Times New Roman"/>
                <w:i w:val="0"/>
                <w:sz w:val="24"/>
                <w:szCs w:val="24"/>
              </w:rPr>
              <w:t xml:space="preserve">roles are added </w:t>
            </w:r>
            <w:r w:rsidR="29DF5C1B" w:rsidRPr="00545F29">
              <w:rPr>
                <w:rFonts w:ascii="Times New Roman" w:hAnsi="Times New Roman" w:cs="Times New Roman"/>
                <w:i w:val="0"/>
                <w:sz w:val="24"/>
                <w:szCs w:val="24"/>
              </w:rPr>
              <w:t xml:space="preserve">and linked </w:t>
            </w:r>
            <w:r w:rsidRPr="00545F29">
              <w:rPr>
                <w:rFonts w:ascii="Times New Roman" w:hAnsi="Times New Roman" w:cs="Times New Roman"/>
                <w:i w:val="0"/>
                <w:sz w:val="24"/>
                <w:szCs w:val="24"/>
              </w:rPr>
              <w:t>to the business account</w:t>
            </w:r>
            <w:r w:rsidR="29DF5C1B" w:rsidRPr="00545F29">
              <w:rPr>
                <w:rFonts w:ascii="Times New Roman" w:hAnsi="Times New Roman" w:cs="Times New Roman"/>
                <w:i w:val="0"/>
                <w:sz w:val="24"/>
                <w:szCs w:val="24"/>
              </w:rPr>
              <w:t xml:space="preserve"> in the </w:t>
            </w:r>
            <w:r w:rsidR="009A4600" w:rsidRPr="00545F29">
              <w:rPr>
                <w:rFonts w:ascii="Times New Roman" w:hAnsi="Times New Roman" w:cs="Times New Roman"/>
                <w:i w:val="0"/>
                <w:sz w:val="24"/>
                <w:szCs w:val="24"/>
              </w:rPr>
              <w:t xml:space="preserve">“Roles” collection of the </w:t>
            </w:r>
            <w:r w:rsidR="29DF5C1B" w:rsidRPr="00545F29">
              <w:rPr>
                <w:rFonts w:ascii="Times New Roman" w:hAnsi="Times New Roman" w:cs="Times New Roman"/>
                <w:i w:val="0"/>
                <w:sz w:val="24"/>
                <w:szCs w:val="24"/>
              </w:rPr>
              <w:t>database.</w:t>
            </w:r>
          </w:p>
          <w:p w14:paraId="2CF68498" w14:textId="55A358D6" w:rsidR="140BAC53" w:rsidRPr="00545F29" w:rsidRDefault="33281F15" w:rsidP="009B7BC4">
            <w:pPr>
              <w:pStyle w:val="BodyText"/>
              <w:numPr>
                <w:ilvl w:val="0"/>
                <w:numId w:val="23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 verific</w:t>
            </w:r>
            <w:r w:rsidR="29DF5C1B" w:rsidRPr="00545F29">
              <w:rPr>
                <w:rFonts w:ascii="Times New Roman" w:hAnsi="Times New Roman" w:cs="Times New Roman"/>
                <w:i w:val="0"/>
                <w:sz w:val="24"/>
                <w:szCs w:val="24"/>
              </w:rPr>
              <w:t>ation email is sent to the designated email</w:t>
            </w:r>
            <w:r w:rsidR="623D8755" w:rsidRPr="00545F29">
              <w:rPr>
                <w:rFonts w:ascii="Times New Roman" w:hAnsi="Times New Roman" w:cs="Times New Roman"/>
                <w:i w:val="0"/>
                <w:sz w:val="24"/>
                <w:szCs w:val="24"/>
              </w:rPr>
              <w:t>.</w:t>
            </w:r>
          </w:p>
        </w:tc>
      </w:tr>
      <w:tr w:rsidR="13810002" w:rsidRPr="00545F29" w14:paraId="42DD2E97" w14:textId="77777777" w:rsidTr="79D45E12">
        <w:tc>
          <w:tcPr>
            <w:tcW w:w="2065" w:type="dxa"/>
          </w:tcPr>
          <w:p w14:paraId="502AA149" w14:textId="031C52D9" w:rsidR="262D165B" w:rsidRPr="00545F29" w:rsidRDefault="262D165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208227C5" w14:textId="363F94EF" w:rsidR="109C624A" w:rsidRPr="00545F29" w:rsidRDefault="7FDC70CF" w:rsidP="009B7BC4">
            <w:pPr>
              <w:pStyle w:val="BodyText"/>
              <w:numPr>
                <w:ilvl w:val="0"/>
                <w:numId w:val="236"/>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Company Name:</w:t>
            </w:r>
            <w:r w:rsidRPr="00545F29">
              <w:rPr>
                <w:rFonts w:ascii="Times New Roman" w:hAnsi="Times New Roman" w:cs="Times New Roman"/>
                <w:i w:val="0"/>
                <w:sz w:val="24"/>
                <w:szCs w:val="24"/>
              </w:rPr>
              <w:t xml:space="preserve"> </w:t>
            </w:r>
            <w:r w:rsidR="009A4600" w:rsidRPr="00545F29">
              <w:rPr>
                <w:rFonts w:ascii="Times New Roman" w:hAnsi="Times New Roman" w:cs="Times New Roman"/>
                <w:i w:val="0"/>
                <w:sz w:val="24"/>
                <w:szCs w:val="24"/>
              </w:rPr>
              <w:t>Target</w:t>
            </w:r>
          </w:p>
          <w:p w14:paraId="1F7C1065" w14:textId="68BF2D9A" w:rsidR="109C624A" w:rsidRPr="00545F29" w:rsidRDefault="7FDC70CF" w:rsidP="009B7BC4">
            <w:pPr>
              <w:pStyle w:val="BodyText"/>
              <w:numPr>
                <w:ilvl w:val="0"/>
                <w:numId w:val="236"/>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w:t>
            </w:r>
            <w:r w:rsidR="009A4600" w:rsidRPr="00545F29">
              <w:rPr>
                <w:rFonts w:ascii="Times New Roman" w:hAnsi="Times New Roman" w:cs="Times New Roman"/>
                <w:i w:val="0"/>
                <w:sz w:val="24"/>
                <w:szCs w:val="24"/>
              </w:rPr>
              <w:t>etimelyTest@gmail.com</w:t>
            </w:r>
          </w:p>
          <w:p w14:paraId="092DB621" w14:textId="3368E2AD" w:rsidR="13810002" w:rsidRPr="00545F29" w:rsidRDefault="7FDC70CF" w:rsidP="009B7BC4">
            <w:pPr>
              <w:pStyle w:val="BodyText"/>
              <w:numPr>
                <w:ilvl w:val="0"/>
                <w:numId w:val="236"/>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Password:</w:t>
            </w:r>
            <w:r w:rsidRPr="00545F29">
              <w:rPr>
                <w:rFonts w:ascii="Times New Roman" w:hAnsi="Times New Roman" w:cs="Times New Roman"/>
                <w:i w:val="0"/>
                <w:sz w:val="24"/>
                <w:szCs w:val="24"/>
              </w:rPr>
              <w:t xml:space="preserve"> </w:t>
            </w:r>
            <w:r w:rsidR="009A4600" w:rsidRPr="00545F29">
              <w:rPr>
                <w:rFonts w:ascii="Times New Roman" w:hAnsi="Times New Roman" w:cs="Times New Roman"/>
                <w:i w:val="0"/>
                <w:sz w:val="24"/>
                <w:szCs w:val="24"/>
              </w:rPr>
              <w:t>Testing1234</w:t>
            </w:r>
          </w:p>
        </w:tc>
      </w:tr>
      <w:tr w:rsidR="140BAC53" w:rsidRPr="00545F29" w14:paraId="0953585F" w14:textId="77777777" w:rsidTr="79D45E12">
        <w:tc>
          <w:tcPr>
            <w:tcW w:w="2065" w:type="dxa"/>
          </w:tcPr>
          <w:p w14:paraId="18DAC786"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63F0209" w14:textId="2F13D21F" w:rsidR="140BAC53" w:rsidRPr="00545F29" w:rsidRDefault="12763FC1"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w:t>
            </w:r>
            <w:r w:rsidR="66C89DED" w:rsidRPr="00545F29">
              <w:rPr>
                <w:rFonts w:ascii="Times New Roman" w:hAnsi="Times New Roman" w:cs="Times New Roman"/>
                <w:i w:val="0"/>
                <w:sz w:val="24"/>
                <w:szCs w:val="24"/>
              </w:rPr>
              <w:t xml:space="preserve"> “</w:t>
            </w:r>
            <w:r w:rsidRPr="00545F29">
              <w:rPr>
                <w:rFonts w:ascii="Times New Roman" w:hAnsi="Times New Roman" w:cs="Times New Roman"/>
                <w:i w:val="0"/>
                <w:sz w:val="24"/>
                <w:szCs w:val="24"/>
              </w:rPr>
              <w:t>Sign Up” button on the home page.</w:t>
            </w:r>
          </w:p>
          <w:p w14:paraId="460A6781" w14:textId="34162F08" w:rsidR="140BAC53" w:rsidRPr="00545F29" w:rsidRDefault="06E1B172"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[Company Name]</w:t>
            </w:r>
            <w:r w:rsidRPr="00545F29">
              <w:rPr>
                <w:rFonts w:ascii="Times New Roman" w:hAnsi="Times New Roman" w:cs="Times New Roman"/>
                <w:i w:val="0"/>
                <w:sz w:val="24"/>
                <w:szCs w:val="24"/>
              </w:rPr>
              <w:t xml:space="preserve"> in the “Company Name” field.</w:t>
            </w:r>
          </w:p>
          <w:p w14:paraId="06FD5DC6" w14:textId="2E50FD10" w:rsidR="140BAC53" w:rsidRPr="00545F29" w:rsidRDefault="06E1B172"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in the “Email” field.</w:t>
            </w:r>
          </w:p>
          <w:p w14:paraId="6961B1CA" w14:textId="186AE228" w:rsidR="140BAC53" w:rsidRPr="00545F29" w:rsidRDefault="5D38EACB"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[Password]</w:t>
            </w:r>
            <w:r w:rsidRPr="00545F29">
              <w:rPr>
                <w:rFonts w:ascii="Times New Roman" w:hAnsi="Times New Roman" w:cs="Times New Roman"/>
                <w:i w:val="0"/>
                <w:sz w:val="24"/>
                <w:szCs w:val="24"/>
              </w:rPr>
              <w:t xml:space="preserve"> in the “Password” and “Confirm Password” fields.</w:t>
            </w:r>
          </w:p>
          <w:p w14:paraId="3C53FC6A" w14:textId="4C4A3B88" w:rsidR="140BAC53" w:rsidRPr="00545F29" w:rsidRDefault="5D38EACB"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Check the “I agree to the terms and conditions” box.</w:t>
            </w:r>
          </w:p>
          <w:p w14:paraId="690DF2CF" w14:textId="2B7E3586" w:rsidR="140BAC53" w:rsidRPr="00545F29" w:rsidRDefault="77C2AA99"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“Create Account” button.</w:t>
            </w:r>
          </w:p>
          <w:p w14:paraId="19083FA0" w14:textId="3F4002FD" w:rsidR="140BAC53" w:rsidRPr="00545F29" w:rsidRDefault="03B2C784" w:rsidP="00AC164F">
            <w:pPr>
              <w:pStyle w:val="BodyText"/>
              <w:numPr>
                <w:ilvl w:val="0"/>
                <w:numId w:val="7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140BAC53" w:rsidRPr="00545F29" w14:paraId="32B9BB0A" w14:textId="77777777" w:rsidTr="79D45E12">
        <w:tc>
          <w:tcPr>
            <w:tcW w:w="2065" w:type="dxa"/>
          </w:tcPr>
          <w:p w14:paraId="3CAAC5BA"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66B4FB4" w14:textId="06C55CA4" w:rsidR="140BAC53" w:rsidRPr="00545F29" w:rsidRDefault="06F9AADF" w:rsidP="009B7BC4">
            <w:pPr>
              <w:pStyle w:val="BodyText"/>
              <w:numPr>
                <w:ilvl w:val="0"/>
                <w:numId w:val="23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An alert that says “Activation link </w:t>
            </w:r>
            <w:r w:rsidR="03B2C784" w:rsidRPr="00545F29">
              <w:rPr>
                <w:rFonts w:ascii="Times New Roman" w:hAnsi="Times New Roman" w:cs="Times New Roman"/>
                <w:i w:val="0"/>
                <w:sz w:val="24"/>
                <w:szCs w:val="24"/>
              </w:rPr>
              <w:t>has been sent to your email. Please check your email to activate your account.”</w:t>
            </w:r>
          </w:p>
          <w:p w14:paraId="620E8E94" w14:textId="6D78F464" w:rsidR="140BAC53" w:rsidRPr="00545F29" w:rsidRDefault="147E1046" w:rsidP="009B7BC4">
            <w:pPr>
              <w:pStyle w:val="BodyText"/>
              <w:numPr>
                <w:ilvl w:val="0"/>
                <w:numId w:val="237"/>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 is then sent to the login page.</w:t>
            </w:r>
          </w:p>
        </w:tc>
      </w:tr>
    </w:tbl>
    <w:p w14:paraId="54B72231" w14:textId="0AD4752E" w:rsidR="140BAC53" w:rsidRPr="00545F29" w:rsidRDefault="140BAC53"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140BAC53" w:rsidRPr="00545F29" w14:paraId="3DE8517D" w14:textId="77777777" w:rsidTr="79D45E12">
        <w:tc>
          <w:tcPr>
            <w:tcW w:w="4315" w:type="dxa"/>
            <w:gridSpan w:val="2"/>
            <w:shd w:val="clear" w:color="auto" w:fill="D9D9D9" w:themeFill="background1" w:themeFillShade="D9"/>
          </w:tcPr>
          <w:p w14:paraId="12E557AC" w14:textId="4E5E0FBB" w:rsidR="393D5A08" w:rsidRPr="00545F29" w:rsidRDefault="393D5A08"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83</w:t>
            </w:r>
          </w:p>
        </w:tc>
        <w:tc>
          <w:tcPr>
            <w:tcW w:w="5035" w:type="dxa"/>
            <w:shd w:val="clear" w:color="auto" w:fill="D9D9D9" w:themeFill="background1" w:themeFillShade="D9"/>
          </w:tcPr>
          <w:p w14:paraId="2EE0F305" w14:textId="7937A9E6" w:rsidR="5AA730A8" w:rsidRPr="00545F29" w:rsidRDefault="0C4849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Business User: Verification</w:t>
            </w:r>
          </w:p>
        </w:tc>
      </w:tr>
      <w:tr w:rsidR="140BAC53" w:rsidRPr="00545F29" w14:paraId="4C6E351A" w14:textId="77777777" w:rsidTr="79D45E12">
        <w:tc>
          <w:tcPr>
            <w:tcW w:w="4315" w:type="dxa"/>
            <w:gridSpan w:val="2"/>
            <w:shd w:val="clear" w:color="auto" w:fill="D9D9D9" w:themeFill="background1" w:themeFillShade="D9"/>
          </w:tcPr>
          <w:p w14:paraId="3E3F1024" w14:textId="62C9ED85"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67B9EC6" w14:textId="61F165C7" w:rsidR="5AA730A8" w:rsidRPr="00545F29" w:rsidRDefault="5AA730A8"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140BAC53" w:rsidRPr="00545F29" w14:paraId="2E074E05" w14:textId="77777777" w:rsidTr="79D45E12">
        <w:tc>
          <w:tcPr>
            <w:tcW w:w="4315" w:type="dxa"/>
            <w:gridSpan w:val="2"/>
            <w:shd w:val="clear" w:color="auto" w:fill="D9D9D9" w:themeFill="background1" w:themeFillShade="D9"/>
          </w:tcPr>
          <w:p w14:paraId="0B12C9AA" w14:textId="36F610D4"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9B7844"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1BB39B5" w14:textId="52F2E558" w:rsidR="449ED5E5" w:rsidRPr="00545F29" w:rsidRDefault="1A1AD5FD"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9B7844" w:rsidRPr="00545F29">
              <w:rPr>
                <w:rFonts w:ascii="Times New Roman" w:hAnsi="Times New Roman" w:cs="Times New Roman"/>
                <w:i w:val="0"/>
                <w:sz w:val="24"/>
                <w:szCs w:val="24"/>
              </w:rPr>
              <w:t>4/15/2022</w:t>
            </w:r>
          </w:p>
        </w:tc>
      </w:tr>
      <w:tr w:rsidR="140BAC53" w:rsidRPr="00545F29" w14:paraId="73580752" w14:textId="77777777" w:rsidTr="79D45E12">
        <w:tc>
          <w:tcPr>
            <w:tcW w:w="2065" w:type="dxa"/>
          </w:tcPr>
          <w:p w14:paraId="7AB2019D"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5D4F907" w14:textId="55442246" w:rsidR="140BAC53" w:rsidRPr="00545F29" w:rsidRDefault="2F74FF2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140BAC53" w:rsidRPr="00545F29" w14:paraId="09BDF690" w14:textId="77777777" w:rsidTr="79D45E12">
        <w:tc>
          <w:tcPr>
            <w:tcW w:w="2065" w:type="dxa"/>
          </w:tcPr>
          <w:p w14:paraId="16AEEF1C"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11949302" w14:textId="77777777" w:rsidR="140BAC53" w:rsidRPr="00545F29" w:rsidRDefault="661A266A" w:rsidP="009B7BC4">
            <w:pPr>
              <w:pStyle w:val="BodyText"/>
              <w:numPr>
                <w:ilvl w:val="0"/>
                <w:numId w:val="270"/>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Follow the steps in </w:t>
            </w:r>
            <w:r w:rsidR="2D6D934A"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82</w:t>
            </w:r>
            <w:r w:rsidR="2D6D934A" w:rsidRPr="00545F29">
              <w:rPr>
                <w:rFonts w:ascii="Times New Roman" w:hAnsi="Times New Roman" w:cs="Times New Roman"/>
                <w:i w:val="0"/>
                <w:sz w:val="24"/>
                <w:szCs w:val="24"/>
              </w:rPr>
              <w:t>.</w:t>
            </w:r>
          </w:p>
          <w:p w14:paraId="757B0F0C" w14:textId="2BBFE816" w:rsidR="140BAC53" w:rsidRPr="00545F29" w:rsidRDefault="00E92778" w:rsidP="009B7BC4">
            <w:pPr>
              <w:pStyle w:val="BodyText"/>
              <w:numPr>
                <w:ilvl w:val="0"/>
                <w:numId w:val="270"/>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140BAC53" w:rsidRPr="00545F29" w14:paraId="46D6D95E" w14:textId="77777777" w:rsidTr="79D45E12">
        <w:tc>
          <w:tcPr>
            <w:tcW w:w="2065" w:type="dxa"/>
          </w:tcPr>
          <w:p w14:paraId="2FCF223E"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7C42FEFB" w14:textId="77777777" w:rsidR="140BAC53" w:rsidRPr="00545F29" w:rsidRDefault="2D6D934A" w:rsidP="009B7BC4">
            <w:pPr>
              <w:pStyle w:val="BodyText"/>
              <w:numPr>
                <w:ilvl w:val="0"/>
                <w:numId w:val="26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isVerified field </w:t>
            </w:r>
            <w:r w:rsidR="00A17207" w:rsidRPr="00545F29">
              <w:rPr>
                <w:rFonts w:ascii="Times New Roman" w:hAnsi="Times New Roman" w:cs="Times New Roman"/>
                <w:i w:val="0"/>
                <w:sz w:val="24"/>
                <w:szCs w:val="24"/>
              </w:rPr>
              <w:t xml:space="preserve">in the designated document </w:t>
            </w:r>
            <w:r w:rsidRPr="00545F29">
              <w:rPr>
                <w:rFonts w:ascii="Times New Roman" w:hAnsi="Times New Roman" w:cs="Times New Roman"/>
                <w:i w:val="0"/>
                <w:sz w:val="24"/>
                <w:szCs w:val="24"/>
              </w:rPr>
              <w:t>for the business user account is updated to true</w:t>
            </w:r>
            <w:r w:rsidR="00A17207" w:rsidRPr="00545F29">
              <w:rPr>
                <w:rFonts w:ascii="Times New Roman" w:hAnsi="Times New Roman" w:cs="Times New Roman"/>
                <w:i w:val="0"/>
                <w:sz w:val="24"/>
                <w:szCs w:val="24"/>
              </w:rPr>
              <w:t xml:space="preserve"> in the “BusinessUser” collection of the database.</w:t>
            </w:r>
          </w:p>
          <w:p w14:paraId="723A7483" w14:textId="00100CEF" w:rsidR="140BAC53" w:rsidRPr="00545F29" w:rsidRDefault="00A17207" w:rsidP="009B7BC4">
            <w:pPr>
              <w:pStyle w:val="BodyText"/>
              <w:numPr>
                <w:ilvl w:val="0"/>
                <w:numId w:val="269"/>
              </w:numPr>
              <w:jc w:val="left"/>
              <w:rPr>
                <w:rFonts w:ascii="Times New Roman" w:hAnsi="Times New Roman" w:cs="Times New Roman"/>
                <w:i w:val="0"/>
                <w:sz w:val="24"/>
                <w:szCs w:val="24"/>
              </w:rPr>
            </w:pPr>
            <w:r w:rsidRPr="00545F29">
              <w:rPr>
                <w:rFonts w:ascii="Times New Roman" w:hAnsi="Times New Roman" w:cs="Times New Roman"/>
                <w:i w:val="0"/>
                <w:sz w:val="24"/>
                <w:szCs w:val="24"/>
              </w:rPr>
              <w:t>The</w:t>
            </w:r>
            <w:r w:rsidR="2D6D934A" w:rsidRPr="00545F29">
              <w:rPr>
                <w:rFonts w:ascii="Times New Roman" w:hAnsi="Times New Roman" w:cs="Times New Roman"/>
                <w:i w:val="0"/>
                <w:sz w:val="24"/>
                <w:szCs w:val="24"/>
              </w:rPr>
              <w:t xml:space="preserve"> account can now be </w:t>
            </w:r>
            <w:r w:rsidR="524B0829" w:rsidRPr="00545F29">
              <w:rPr>
                <w:rFonts w:ascii="Times New Roman" w:hAnsi="Times New Roman" w:cs="Times New Roman"/>
                <w:i w:val="0"/>
                <w:sz w:val="24"/>
                <w:szCs w:val="24"/>
              </w:rPr>
              <w:t>logged into.</w:t>
            </w:r>
          </w:p>
        </w:tc>
      </w:tr>
      <w:tr w:rsidR="5B8A0E93" w:rsidRPr="00545F29" w14:paraId="79B78F26" w14:textId="77777777" w:rsidTr="79D45E12">
        <w:tc>
          <w:tcPr>
            <w:tcW w:w="2065" w:type="dxa"/>
          </w:tcPr>
          <w:p w14:paraId="29274404" w14:textId="4982E7B9" w:rsidR="74FFE2DF" w:rsidRPr="00545F29" w:rsidRDefault="74FFE2D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3EC06D81" w14:textId="102FF5EB" w:rsidR="5B8A0E93" w:rsidRPr="00545F29" w:rsidRDefault="3174B16D"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140BAC53" w:rsidRPr="00545F29" w14:paraId="37C8F230" w14:textId="77777777" w:rsidTr="79D45E12">
        <w:tc>
          <w:tcPr>
            <w:tcW w:w="2065" w:type="dxa"/>
          </w:tcPr>
          <w:p w14:paraId="11FF4CA9"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74ABB3F1" w14:textId="538555D5" w:rsidR="140BAC53" w:rsidRPr="00545F29" w:rsidRDefault="5A65F41F" w:rsidP="00AC164F">
            <w:pPr>
              <w:pStyle w:val="BodyText"/>
              <w:numPr>
                <w:ilvl w:val="0"/>
                <w:numId w:val="6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Open the email that was sent after completing TC-</w:t>
            </w:r>
            <w:r w:rsidR="00A5361A" w:rsidRPr="00545F29">
              <w:rPr>
                <w:rFonts w:ascii="Times New Roman" w:hAnsi="Times New Roman" w:cs="Times New Roman"/>
                <w:i w:val="0"/>
                <w:sz w:val="24"/>
                <w:szCs w:val="24"/>
              </w:rPr>
              <w:t>82</w:t>
            </w:r>
            <w:r w:rsidRPr="00545F29">
              <w:rPr>
                <w:rFonts w:ascii="Times New Roman" w:hAnsi="Times New Roman" w:cs="Times New Roman"/>
                <w:i w:val="0"/>
                <w:sz w:val="24"/>
                <w:szCs w:val="24"/>
              </w:rPr>
              <w:t>.</w:t>
            </w:r>
          </w:p>
          <w:p w14:paraId="6973E2E3" w14:textId="3CC2811E" w:rsidR="140BAC53" w:rsidRPr="00545F29" w:rsidRDefault="41CE04A2" w:rsidP="00AC164F">
            <w:pPr>
              <w:pStyle w:val="BodyText"/>
              <w:numPr>
                <w:ilvl w:val="0"/>
                <w:numId w:val="68"/>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“Verify your account” button.</w:t>
            </w:r>
          </w:p>
        </w:tc>
      </w:tr>
      <w:tr w:rsidR="140BAC53" w:rsidRPr="00545F29" w14:paraId="4D1C355F" w14:textId="77777777" w:rsidTr="79D45E12">
        <w:tc>
          <w:tcPr>
            <w:tcW w:w="2065" w:type="dxa"/>
          </w:tcPr>
          <w:p w14:paraId="5FE686AF" w14:textId="77777777" w:rsidR="449ED5E5" w:rsidRPr="00545F29" w:rsidRDefault="449ED5E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18B1085F" w14:textId="172AEA5F" w:rsidR="140BAC53" w:rsidRPr="00545F29" w:rsidRDefault="77F004B5" w:rsidP="00AC164F">
            <w:pPr>
              <w:pStyle w:val="BodyText"/>
              <w:jc w:val="left"/>
              <w:rPr>
                <w:rFonts w:ascii="Times New Roman" w:hAnsi="Times New Roman" w:cs="Times New Roman"/>
                <w:sz w:val="24"/>
                <w:szCs w:val="24"/>
              </w:rPr>
            </w:pPr>
            <w:r w:rsidRPr="00545F29">
              <w:rPr>
                <w:rFonts w:ascii="Times New Roman" w:hAnsi="Times New Roman" w:cs="Times New Roman"/>
                <w:i w:val="0"/>
                <w:sz w:val="24"/>
                <w:szCs w:val="24"/>
              </w:rPr>
              <w:t>A page is open with a message saying that the account is now verified.</w:t>
            </w:r>
          </w:p>
        </w:tc>
      </w:tr>
    </w:tbl>
    <w:p w14:paraId="7C5909E9" w14:textId="0AD4752E" w:rsidR="140BAC53" w:rsidRPr="00545F29" w:rsidRDefault="140BAC53" w:rsidP="00AC164F">
      <w:pPr>
        <w:spacing w:line="360" w:lineRule="auto"/>
        <w:rPr>
          <w:rFonts w:ascii="Times New Roman" w:eastAsia="Calibri"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2F74FF28" w:rsidRPr="00545F29" w14:paraId="7C9E4AD7" w14:textId="77777777" w:rsidTr="79D45E12">
        <w:tc>
          <w:tcPr>
            <w:tcW w:w="4315" w:type="dxa"/>
            <w:gridSpan w:val="2"/>
            <w:shd w:val="clear" w:color="auto" w:fill="D9D9D9" w:themeFill="background1" w:themeFillShade="D9"/>
          </w:tcPr>
          <w:p w14:paraId="0BF9D8F3" w14:textId="68578F17" w:rsidR="7F96FCED" w:rsidRPr="00545F29" w:rsidRDefault="7F96FCE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84</w:t>
            </w:r>
          </w:p>
        </w:tc>
        <w:tc>
          <w:tcPr>
            <w:tcW w:w="5035" w:type="dxa"/>
            <w:shd w:val="clear" w:color="auto" w:fill="D9D9D9" w:themeFill="background1" w:themeFillShade="D9"/>
          </w:tcPr>
          <w:p w14:paraId="0FB2ECE2" w14:textId="7A563AC5" w:rsidR="0C484936" w:rsidRPr="00545F29" w:rsidRDefault="1777DB7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Business User: Reset Password</w:t>
            </w:r>
          </w:p>
        </w:tc>
      </w:tr>
      <w:tr w:rsidR="2F74FF28" w:rsidRPr="00545F29" w14:paraId="749E1741" w14:textId="77777777" w:rsidTr="79D45E12">
        <w:tc>
          <w:tcPr>
            <w:tcW w:w="4315" w:type="dxa"/>
            <w:gridSpan w:val="2"/>
            <w:shd w:val="clear" w:color="auto" w:fill="D9D9D9" w:themeFill="background1" w:themeFillShade="D9"/>
          </w:tcPr>
          <w:p w14:paraId="5BAAAEB7" w14:textId="62C9ED85"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87E1ABF" w14:textId="61F165C7"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2F74FF28" w:rsidRPr="00545F29" w14:paraId="2635B343" w14:textId="77777777" w:rsidTr="79D45E12">
        <w:tc>
          <w:tcPr>
            <w:tcW w:w="4315" w:type="dxa"/>
            <w:gridSpan w:val="2"/>
            <w:shd w:val="clear" w:color="auto" w:fill="D9D9D9" w:themeFill="background1" w:themeFillShade="D9"/>
          </w:tcPr>
          <w:p w14:paraId="272B3C7F" w14:textId="6E4C88EE"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EE1000"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29E8FFF" w14:textId="66D6AD31"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EE1000" w:rsidRPr="00545F29">
              <w:rPr>
                <w:rFonts w:ascii="Times New Roman" w:hAnsi="Times New Roman" w:cs="Times New Roman"/>
                <w:i w:val="0"/>
                <w:sz w:val="24"/>
                <w:szCs w:val="24"/>
              </w:rPr>
              <w:t>4/15/2022</w:t>
            </w:r>
          </w:p>
        </w:tc>
      </w:tr>
      <w:tr w:rsidR="2F74FF28" w:rsidRPr="00545F29" w14:paraId="21AFD789" w14:textId="77777777" w:rsidTr="79D45E12">
        <w:tc>
          <w:tcPr>
            <w:tcW w:w="2065" w:type="dxa"/>
          </w:tcPr>
          <w:p w14:paraId="5E7C697E"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547F3F91" w14:textId="289ABFA6" w:rsidR="2F74FF28" w:rsidRPr="00545F29" w:rsidRDefault="2AD14E0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2F74FF28" w:rsidRPr="00545F29" w14:paraId="3A5259D9" w14:textId="77777777" w:rsidTr="79D45E12">
        <w:tc>
          <w:tcPr>
            <w:tcW w:w="2065" w:type="dxa"/>
          </w:tcPr>
          <w:p w14:paraId="158E9C99"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FC5D459" w14:textId="52251516" w:rsidR="2F74FF28" w:rsidRPr="00545F29" w:rsidRDefault="00E92778" w:rsidP="009B7BC4">
            <w:pPr>
              <w:pStyle w:val="BodyText"/>
              <w:numPr>
                <w:ilvl w:val="0"/>
                <w:numId w:val="240"/>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user</w:t>
            </w:r>
            <w:r w:rsidR="07D3A365" w:rsidRPr="00545F29">
              <w:rPr>
                <w:rFonts w:ascii="Times New Roman" w:hAnsi="Times New Roman" w:cs="Times New Roman"/>
                <w:i w:val="0"/>
                <w:sz w:val="24"/>
                <w:szCs w:val="24"/>
              </w:rPr>
              <w:t xml:space="preserve"> is on the login page.</w:t>
            </w:r>
          </w:p>
        </w:tc>
      </w:tr>
      <w:tr w:rsidR="5B8A0E93" w:rsidRPr="00545F29" w14:paraId="6C1D5364" w14:textId="77777777" w:rsidTr="79D45E12">
        <w:tc>
          <w:tcPr>
            <w:tcW w:w="2065" w:type="dxa"/>
          </w:tcPr>
          <w:p w14:paraId="6EF78379" w14:textId="44BA902E" w:rsidR="5B8A0E93" w:rsidRPr="00545F29" w:rsidRDefault="7775EB3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504D4D39" w14:textId="6A0ACE72" w:rsidR="5B8A0E93" w:rsidRPr="00545F29" w:rsidRDefault="6C4D0528" w:rsidP="00AC164F">
            <w:pPr>
              <w:pStyle w:val="BodyText"/>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account’s password is updated and hashed in the </w:t>
            </w:r>
            <w:r w:rsidR="00E92778" w:rsidRPr="00545F29">
              <w:rPr>
                <w:rFonts w:ascii="Times New Roman" w:hAnsi="Times New Roman" w:cs="Times New Roman"/>
                <w:i w:val="0"/>
                <w:sz w:val="24"/>
                <w:szCs w:val="24"/>
              </w:rPr>
              <w:t xml:space="preserve">“BusinessUser” collection of the </w:t>
            </w:r>
            <w:r w:rsidRPr="00545F29">
              <w:rPr>
                <w:rFonts w:ascii="Times New Roman" w:hAnsi="Times New Roman" w:cs="Times New Roman"/>
                <w:i w:val="0"/>
                <w:sz w:val="24"/>
                <w:szCs w:val="24"/>
              </w:rPr>
              <w:t>database.</w:t>
            </w:r>
          </w:p>
        </w:tc>
      </w:tr>
      <w:tr w:rsidR="2F74FF28" w:rsidRPr="00545F29" w14:paraId="19567E94" w14:textId="77777777" w:rsidTr="79D45E12">
        <w:tc>
          <w:tcPr>
            <w:tcW w:w="2065" w:type="dxa"/>
          </w:tcPr>
          <w:p w14:paraId="5FEA8C9D" w14:textId="73174AC6" w:rsidR="2949701F" w:rsidRPr="00545F29" w:rsidRDefault="7775EB3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5D5904D7" w14:textId="0824FA29" w:rsidR="1E21F397" w:rsidRPr="00545F29" w:rsidRDefault="1E21F397" w:rsidP="009B7BC4">
            <w:pPr>
              <w:pStyle w:val="BodyText"/>
              <w:numPr>
                <w:ilvl w:val="0"/>
                <w:numId w:val="241"/>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w:t>
            </w:r>
            <w:r w:rsidR="00EE1000" w:rsidRPr="00545F29">
              <w:rPr>
                <w:rFonts w:ascii="Times New Roman" w:hAnsi="Times New Roman" w:cs="Times New Roman"/>
                <w:i w:val="0"/>
                <w:sz w:val="24"/>
                <w:szCs w:val="24"/>
              </w:rPr>
              <w:t>etimelyTest@gmail.com</w:t>
            </w:r>
          </w:p>
          <w:p w14:paraId="3E3986D4" w14:textId="5440D174" w:rsidR="2F74FF28" w:rsidRPr="00545F29" w:rsidRDefault="6AD8E0E1" w:rsidP="009B7BC4">
            <w:pPr>
              <w:pStyle w:val="BodyText"/>
              <w:numPr>
                <w:ilvl w:val="0"/>
                <w:numId w:val="241"/>
              </w:numPr>
              <w:jc w:val="left"/>
              <w:rPr>
                <w:rFonts w:ascii="Times New Roman" w:eastAsiaTheme="minorEastAsia" w:hAnsi="Times New Roman" w:cs="Times New Roman"/>
                <w:b/>
                <w:i w:val="0"/>
                <w:sz w:val="24"/>
                <w:szCs w:val="24"/>
              </w:rPr>
            </w:pPr>
            <w:r w:rsidRPr="00545F29">
              <w:rPr>
                <w:rFonts w:ascii="Times New Roman" w:hAnsi="Times New Roman" w:cs="Times New Roman"/>
                <w:b/>
                <w:i w:val="0"/>
                <w:sz w:val="24"/>
                <w:szCs w:val="24"/>
              </w:rPr>
              <w:t>New Password:</w:t>
            </w:r>
            <w:r w:rsidRPr="00545F29">
              <w:rPr>
                <w:rFonts w:ascii="Times New Roman" w:hAnsi="Times New Roman" w:cs="Times New Roman"/>
                <w:i w:val="0"/>
                <w:sz w:val="24"/>
                <w:szCs w:val="24"/>
              </w:rPr>
              <w:t xml:space="preserve"> </w:t>
            </w:r>
            <w:r w:rsidR="00EE1000" w:rsidRPr="00545F29">
              <w:rPr>
                <w:rFonts w:ascii="Times New Roman" w:hAnsi="Times New Roman" w:cs="Times New Roman"/>
                <w:i w:val="0"/>
                <w:sz w:val="24"/>
                <w:szCs w:val="24"/>
              </w:rPr>
              <w:t>Testing12345</w:t>
            </w:r>
          </w:p>
        </w:tc>
      </w:tr>
      <w:tr w:rsidR="2F74FF28" w:rsidRPr="00545F29" w14:paraId="2A540593" w14:textId="77777777" w:rsidTr="79D45E12">
        <w:tc>
          <w:tcPr>
            <w:tcW w:w="2065" w:type="dxa"/>
          </w:tcPr>
          <w:p w14:paraId="4E9E5E32"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9840898" w14:textId="4A5D4CB5" w:rsidR="2F74FF28" w:rsidRPr="00545F29" w:rsidRDefault="07D3A365" w:rsidP="00AC164F">
            <w:pPr>
              <w:pStyle w:val="BodyText"/>
              <w:numPr>
                <w:ilvl w:val="0"/>
                <w:numId w:val="71"/>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Click the “</w:t>
            </w:r>
            <w:r w:rsidR="371B08E2" w:rsidRPr="00545F29">
              <w:rPr>
                <w:rFonts w:ascii="Times New Roman" w:eastAsiaTheme="minorEastAsia" w:hAnsi="Times New Roman" w:cs="Times New Roman"/>
                <w:i w:val="0"/>
                <w:sz w:val="24"/>
                <w:szCs w:val="24"/>
              </w:rPr>
              <w:t>Forgot Password? Reset” button.</w:t>
            </w:r>
          </w:p>
          <w:p w14:paraId="040DC736" w14:textId="3E5F76A7" w:rsidR="2F74FF28" w:rsidRPr="00545F29" w:rsidRDefault="736B4D0E" w:rsidP="00AC164F">
            <w:pPr>
              <w:pStyle w:val="BodyText"/>
              <w:numPr>
                <w:ilvl w:val="0"/>
                <w:numId w:val="71"/>
              </w:numPr>
              <w:jc w:val="left"/>
              <w:rPr>
                <w:rFonts w:ascii="Times New Roman" w:hAnsi="Times New Roman" w:cs="Times New Roman"/>
                <w:i w:val="0"/>
                <w:sz w:val="24"/>
                <w:szCs w:val="24"/>
              </w:rPr>
            </w:pPr>
            <w:r w:rsidRPr="00545F29">
              <w:rPr>
                <w:rFonts w:ascii="Times New Roman" w:eastAsiaTheme="minorEastAsia" w:hAnsi="Times New Roman" w:cs="Times New Roman"/>
                <w:i w:val="0"/>
                <w:sz w:val="24"/>
                <w:szCs w:val="24"/>
              </w:rPr>
              <w:t xml:space="preserve">Enter </w:t>
            </w:r>
            <w:r w:rsidRPr="00545F29">
              <w:rPr>
                <w:rFonts w:ascii="Times New Roman" w:eastAsiaTheme="minorEastAsia" w:hAnsi="Times New Roman" w:cs="Times New Roman"/>
                <w:b/>
                <w:i w:val="0"/>
                <w:sz w:val="24"/>
                <w:szCs w:val="24"/>
              </w:rPr>
              <w:t>[Email]</w:t>
            </w:r>
            <w:r w:rsidRPr="00545F29">
              <w:rPr>
                <w:rFonts w:ascii="Times New Roman" w:eastAsiaTheme="minorEastAsia" w:hAnsi="Times New Roman" w:cs="Times New Roman"/>
                <w:i w:val="0"/>
                <w:sz w:val="24"/>
                <w:szCs w:val="24"/>
              </w:rPr>
              <w:t xml:space="preserve"> into the email field.</w:t>
            </w:r>
          </w:p>
          <w:p w14:paraId="1E5C1812" w14:textId="4BA0C67F" w:rsidR="2F74FF28" w:rsidRPr="00545F29" w:rsidRDefault="736B4D0E" w:rsidP="00AC164F">
            <w:pPr>
              <w:pStyle w:val="BodyText"/>
              <w:numPr>
                <w:ilvl w:val="0"/>
                <w:numId w:val="71"/>
              </w:numPr>
              <w:jc w:val="left"/>
              <w:rPr>
                <w:rFonts w:ascii="Times New Roman" w:hAnsi="Times New Roman" w:cs="Times New Roman"/>
                <w:i w:val="0"/>
                <w:sz w:val="24"/>
                <w:szCs w:val="24"/>
              </w:rPr>
            </w:pPr>
            <w:r w:rsidRPr="00545F29">
              <w:rPr>
                <w:rFonts w:ascii="Times New Roman" w:eastAsiaTheme="minorEastAsia" w:hAnsi="Times New Roman" w:cs="Times New Roman"/>
                <w:i w:val="0"/>
                <w:sz w:val="24"/>
                <w:szCs w:val="24"/>
              </w:rPr>
              <w:t>Click the “Send Reset Link” button.</w:t>
            </w:r>
          </w:p>
          <w:p w14:paraId="7AC016E8" w14:textId="5E83D257" w:rsidR="2F74FF28" w:rsidRPr="00545F29" w:rsidRDefault="0D994B71" w:rsidP="00AC164F">
            <w:pPr>
              <w:pStyle w:val="BodyText"/>
              <w:numPr>
                <w:ilvl w:val="0"/>
                <w:numId w:val="71"/>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Navigate to</w:t>
            </w:r>
            <w:r w:rsidR="4F68A49B" w:rsidRPr="00545F29">
              <w:rPr>
                <w:rFonts w:ascii="Times New Roman" w:eastAsiaTheme="minorEastAsia" w:hAnsi="Times New Roman" w:cs="Times New Roman"/>
                <w:i w:val="0"/>
                <w:sz w:val="24"/>
                <w:szCs w:val="24"/>
              </w:rPr>
              <w:t xml:space="preserve"> the “Reset password” email that was sent to </w:t>
            </w:r>
            <w:r w:rsidR="736B4D0E" w:rsidRPr="00545F29">
              <w:rPr>
                <w:rFonts w:ascii="Times New Roman" w:eastAsiaTheme="minorEastAsia" w:hAnsi="Times New Roman" w:cs="Times New Roman"/>
                <w:b/>
                <w:i w:val="0"/>
                <w:sz w:val="24"/>
                <w:szCs w:val="24"/>
              </w:rPr>
              <w:t>[Email]</w:t>
            </w:r>
            <w:r w:rsidR="736B4D0E" w:rsidRPr="00545F29">
              <w:rPr>
                <w:rFonts w:ascii="Times New Roman" w:eastAsiaTheme="minorEastAsia" w:hAnsi="Times New Roman" w:cs="Times New Roman"/>
                <w:i w:val="0"/>
                <w:sz w:val="24"/>
                <w:szCs w:val="24"/>
              </w:rPr>
              <w:t>.</w:t>
            </w:r>
          </w:p>
          <w:p w14:paraId="503EAEBE" w14:textId="15161101" w:rsidR="2F74FF28" w:rsidRPr="00545F29" w:rsidRDefault="44BE4888" w:rsidP="00AC164F">
            <w:pPr>
              <w:pStyle w:val="BodyText"/>
              <w:numPr>
                <w:ilvl w:val="0"/>
                <w:numId w:val="71"/>
              </w:numPr>
              <w:jc w:val="left"/>
              <w:rPr>
                <w:rFonts w:ascii="Times New Roman" w:hAnsi="Times New Roman" w:cs="Times New Roman"/>
                <w:i w:val="0"/>
                <w:sz w:val="24"/>
                <w:szCs w:val="24"/>
              </w:rPr>
            </w:pPr>
            <w:r w:rsidRPr="00545F29">
              <w:rPr>
                <w:rFonts w:ascii="Times New Roman" w:hAnsi="Times New Roman" w:cs="Times New Roman"/>
                <w:i w:val="0"/>
                <w:sz w:val="24"/>
                <w:szCs w:val="24"/>
              </w:rPr>
              <w:lastRenderedPageBreak/>
              <w:t>Click the “Reset Password” button in the email.</w:t>
            </w:r>
          </w:p>
          <w:p w14:paraId="45109124" w14:textId="5573D53E" w:rsidR="2F74FF28" w:rsidRPr="00545F29" w:rsidRDefault="725E5224" w:rsidP="00AC164F">
            <w:pPr>
              <w:pStyle w:val="BodyText"/>
              <w:numPr>
                <w:ilvl w:val="0"/>
                <w:numId w:val="71"/>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[Password]</w:t>
            </w:r>
            <w:r w:rsidRPr="00545F29">
              <w:rPr>
                <w:rFonts w:ascii="Times New Roman" w:hAnsi="Times New Roman" w:cs="Times New Roman"/>
                <w:i w:val="0"/>
                <w:sz w:val="24"/>
                <w:szCs w:val="24"/>
              </w:rPr>
              <w:t xml:space="preserve"> in </w:t>
            </w:r>
            <w:r w:rsidR="16D353B0" w:rsidRPr="00545F29">
              <w:rPr>
                <w:rFonts w:ascii="Times New Roman" w:hAnsi="Times New Roman" w:cs="Times New Roman"/>
                <w:i w:val="0"/>
                <w:sz w:val="24"/>
                <w:szCs w:val="24"/>
              </w:rPr>
              <w:t>the “Password” and “Confirm Password” fields.</w:t>
            </w:r>
          </w:p>
          <w:p w14:paraId="757BC6E3" w14:textId="5A252434" w:rsidR="2F74FF28" w:rsidRPr="00545F29" w:rsidRDefault="16D353B0" w:rsidP="00AC164F">
            <w:pPr>
              <w:pStyle w:val="BodyText"/>
              <w:numPr>
                <w:ilvl w:val="0"/>
                <w:numId w:val="71"/>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“Change Password” button.</w:t>
            </w:r>
          </w:p>
          <w:p w14:paraId="1D25D1E6" w14:textId="448F0C98" w:rsidR="2F74FF28" w:rsidRPr="00545F29" w:rsidRDefault="16D353B0" w:rsidP="00AC164F">
            <w:pPr>
              <w:pStyle w:val="BodyText"/>
              <w:numPr>
                <w:ilvl w:val="0"/>
                <w:numId w:val="71"/>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2F74FF28" w:rsidRPr="00545F29" w14:paraId="340719C4" w14:textId="77777777" w:rsidTr="79D45E12">
        <w:tc>
          <w:tcPr>
            <w:tcW w:w="2065" w:type="dxa"/>
          </w:tcPr>
          <w:p w14:paraId="340C4300"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560C32FE" w14:textId="7AAE8AA7" w:rsidR="2F74FF28" w:rsidRPr="00545F29" w:rsidRDefault="77DD9056" w:rsidP="009B7BC4">
            <w:pPr>
              <w:pStyle w:val="BodyText"/>
              <w:numPr>
                <w:ilvl w:val="0"/>
                <w:numId w:val="242"/>
              </w:numPr>
              <w:jc w:val="left"/>
              <w:rPr>
                <w:rFonts w:ascii="Times New Roman" w:hAnsi="Times New Roman" w:cs="Times New Roman"/>
                <w:i w:val="0"/>
                <w:sz w:val="24"/>
                <w:szCs w:val="24"/>
              </w:rPr>
            </w:pPr>
            <w:r w:rsidRPr="00545F29">
              <w:rPr>
                <w:rFonts w:ascii="Times New Roman" w:hAnsi="Times New Roman" w:cs="Times New Roman"/>
                <w:i w:val="0"/>
                <w:sz w:val="24"/>
                <w:szCs w:val="24"/>
              </w:rPr>
              <w:t>An email sent with a “Reset Password” button.</w:t>
            </w:r>
          </w:p>
          <w:p w14:paraId="3A6EC464" w14:textId="2057B105" w:rsidR="2F74FF28" w:rsidRPr="00545F29" w:rsidRDefault="77DD9056" w:rsidP="009B7BC4">
            <w:pPr>
              <w:pStyle w:val="BodyText"/>
              <w:numPr>
                <w:ilvl w:val="0"/>
                <w:numId w:val="242"/>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w:t>
            </w:r>
            <w:r w:rsidR="436A3E5F"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“Password changed successfully, please login with new password.”</w:t>
            </w:r>
          </w:p>
          <w:p w14:paraId="6B7B61D6" w14:textId="1C4CFAEA" w:rsidR="2F74FF28" w:rsidRPr="00545F29" w:rsidRDefault="77DD9056" w:rsidP="009B7BC4">
            <w:pPr>
              <w:pStyle w:val="BodyText"/>
              <w:numPr>
                <w:ilvl w:val="0"/>
                <w:numId w:val="24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redirected to the login page.</w:t>
            </w:r>
          </w:p>
        </w:tc>
      </w:tr>
    </w:tbl>
    <w:p w14:paraId="45BC6C7E" w14:textId="6E55E71B" w:rsidR="2F74FF28" w:rsidRPr="00545F29" w:rsidRDefault="2F74FF28"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2F74FF28" w:rsidRPr="00545F29" w14:paraId="617BF3D2" w14:textId="77777777" w:rsidTr="79D45E12">
        <w:tc>
          <w:tcPr>
            <w:tcW w:w="4315" w:type="dxa"/>
            <w:gridSpan w:val="2"/>
            <w:shd w:val="clear" w:color="auto" w:fill="D9D9D9" w:themeFill="background1" w:themeFillShade="D9"/>
          </w:tcPr>
          <w:p w14:paraId="032A0C4B" w14:textId="709D31E7" w:rsidR="7F96FCED" w:rsidRPr="00545F29" w:rsidRDefault="7F96FCE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85</w:t>
            </w:r>
          </w:p>
        </w:tc>
        <w:tc>
          <w:tcPr>
            <w:tcW w:w="5035" w:type="dxa"/>
            <w:shd w:val="clear" w:color="auto" w:fill="D9D9D9" w:themeFill="background1" w:themeFillShade="D9"/>
          </w:tcPr>
          <w:p w14:paraId="5A545F5A" w14:textId="79ECB649" w:rsidR="0C484936" w:rsidRPr="00545F29" w:rsidRDefault="0C4849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342BC6A7" w:rsidRPr="00545F29">
              <w:rPr>
                <w:rFonts w:ascii="Times New Roman" w:hAnsi="Times New Roman" w:cs="Times New Roman"/>
                <w:i w:val="0"/>
                <w:sz w:val="24"/>
                <w:szCs w:val="24"/>
              </w:rPr>
              <w:t>Business User: Login</w:t>
            </w:r>
          </w:p>
        </w:tc>
      </w:tr>
      <w:tr w:rsidR="2F74FF28" w:rsidRPr="00545F29" w14:paraId="7C0FA193" w14:textId="77777777" w:rsidTr="79D45E12">
        <w:tc>
          <w:tcPr>
            <w:tcW w:w="4315" w:type="dxa"/>
            <w:gridSpan w:val="2"/>
            <w:shd w:val="clear" w:color="auto" w:fill="D9D9D9" w:themeFill="background1" w:themeFillShade="D9"/>
          </w:tcPr>
          <w:p w14:paraId="0AA19FDF" w14:textId="62C9ED85"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E0D9545" w14:textId="61F165C7"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2F74FF28" w:rsidRPr="00545F29" w14:paraId="0518F2B4" w14:textId="77777777" w:rsidTr="79D45E12">
        <w:tc>
          <w:tcPr>
            <w:tcW w:w="4315" w:type="dxa"/>
            <w:gridSpan w:val="2"/>
            <w:shd w:val="clear" w:color="auto" w:fill="D9D9D9" w:themeFill="background1" w:themeFillShade="D9"/>
          </w:tcPr>
          <w:p w14:paraId="5E2586C2" w14:textId="3FE70D5D"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6F008FD0" w:rsidRPr="00545F29">
              <w:rPr>
                <w:rFonts w:ascii="Times New Roman" w:hAnsi="Times New Roman" w:cs="Times New Roman"/>
                <w:i w:val="0"/>
                <w:sz w:val="24"/>
                <w:szCs w:val="24"/>
              </w:rPr>
              <w:t>N/A</w:t>
            </w:r>
          </w:p>
        </w:tc>
        <w:tc>
          <w:tcPr>
            <w:tcW w:w="5035" w:type="dxa"/>
            <w:shd w:val="clear" w:color="auto" w:fill="D9D9D9" w:themeFill="background1" w:themeFillShade="D9"/>
          </w:tcPr>
          <w:p w14:paraId="5EE222AE" w14:textId="7535D8DB"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6F008FD0" w:rsidRPr="00545F29">
              <w:rPr>
                <w:rFonts w:ascii="Times New Roman" w:hAnsi="Times New Roman" w:cs="Times New Roman"/>
                <w:i w:val="0"/>
                <w:sz w:val="24"/>
                <w:szCs w:val="24"/>
              </w:rPr>
              <w:t>N/A</w:t>
            </w:r>
          </w:p>
        </w:tc>
      </w:tr>
      <w:tr w:rsidR="2F74FF28" w:rsidRPr="00545F29" w14:paraId="3B557862" w14:textId="77777777" w:rsidTr="79D45E12">
        <w:tc>
          <w:tcPr>
            <w:tcW w:w="2065" w:type="dxa"/>
          </w:tcPr>
          <w:p w14:paraId="7E1A10C8"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7767702" w14:textId="64AF9141" w:rsidR="2F74FF28" w:rsidRPr="00545F29" w:rsidRDefault="066495A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F74FF28" w:rsidRPr="00545F29" w14:paraId="636E9128" w14:textId="77777777" w:rsidTr="79D45E12">
        <w:tc>
          <w:tcPr>
            <w:tcW w:w="2065" w:type="dxa"/>
          </w:tcPr>
          <w:p w14:paraId="579B7636"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01796D3" w14:textId="2096D070" w:rsidR="2F74FF28" w:rsidRPr="00545F29" w:rsidRDefault="3AC129E4" w:rsidP="009B7BC4">
            <w:pPr>
              <w:pStyle w:val="BodyText"/>
              <w:numPr>
                <w:ilvl w:val="0"/>
                <w:numId w:val="238"/>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Follow the steps in </w:t>
            </w:r>
            <w:r w:rsidR="39AD4E28"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82</w:t>
            </w:r>
            <w:r w:rsidR="39AD4E28" w:rsidRPr="00545F29">
              <w:rPr>
                <w:rFonts w:ascii="Times New Roman" w:hAnsi="Times New Roman" w:cs="Times New Roman"/>
                <w:i w:val="0"/>
                <w:sz w:val="24"/>
                <w:szCs w:val="24"/>
              </w:rPr>
              <w:t xml:space="preserve"> and TC-</w:t>
            </w:r>
            <w:r w:rsidR="00A5361A" w:rsidRPr="00545F29">
              <w:rPr>
                <w:rFonts w:ascii="Times New Roman" w:hAnsi="Times New Roman" w:cs="Times New Roman"/>
                <w:i w:val="0"/>
                <w:sz w:val="24"/>
                <w:szCs w:val="24"/>
              </w:rPr>
              <w:t>84</w:t>
            </w:r>
            <w:r w:rsidR="39AD4E28" w:rsidRPr="00545F29">
              <w:rPr>
                <w:rFonts w:ascii="Times New Roman" w:hAnsi="Times New Roman" w:cs="Times New Roman"/>
                <w:i w:val="0"/>
                <w:sz w:val="24"/>
                <w:szCs w:val="24"/>
              </w:rPr>
              <w:t>.</w:t>
            </w:r>
          </w:p>
          <w:p w14:paraId="54551117" w14:textId="6C9D3778" w:rsidR="2F74FF28" w:rsidRPr="00545F29" w:rsidRDefault="09DC0355" w:rsidP="009B7BC4">
            <w:pPr>
              <w:pStyle w:val="BodyText"/>
              <w:numPr>
                <w:ilvl w:val="0"/>
                <w:numId w:val="238"/>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login page.</w:t>
            </w:r>
          </w:p>
        </w:tc>
      </w:tr>
      <w:tr w:rsidR="2F74FF28" w:rsidRPr="00545F29" w14:paraId="6ED0F7D1" w14:textId="77777777" w:rsidTr="79D45E12">
        <w:tc>
          <w:tcPr>
            <w:tcW w:w="2065" w:type="dxa"/>
          </w:tcPr>
          <w:p w14:paraId="6AB1F6FD"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A4F28EB" w14:textId="63BF7B24" w:rsidR="2F74FF28" w:rsidRPr="00545F29" w:rsidRDefault="39AD4E2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69BF302F" w:rsidRPr="00545F29" w14:paraId="30F5DADB" w14:textId="77777777" w:rsidTr="79D45E12">
        <w:tc>
          <w:tcPr>
            <w:tcW w:w="2065" w:type="dxa"/>
          </w:tcPr>
          <w:p w14:paraId="0C361214" w14:textId="0D3A30EA" w:rsidR="494197CE" w:rsidRPr="00545F29" w:rsidRDefault="494197CE"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06467CF9" w14:textId="60A2457D" w:rsidR="69BF302F" w:rsidRPr="00545F29" w:rsidRDefault="389C031D" w:rsidP="009B7BC4">
            <w:pPr>
              <w:pStyle w:val="BodyText"/>
              <w:numPr>
                <w:ilvl w:val="0"/>
                <w:numId w:val="239"/>
              </w:numPr>
              <w:jc w:val="left"/>
              <w:rPr>
                <w:rFonts w:ascii="Times New Roman" w:eastAsiaTheme="minorEastAsia" w:hAnsi="Times New Roman" w:cs="Times New Roman"/>
                <w:sz w:val="24"/>
                <w:szCs w:val="24"/>
              </w:rPr>
            </w:pP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w:t>
            </w:r>
            <w:r w:rsidR="001D059C" w:rsidRPr="00545F29">
              <w:rPr>
                <w:rFonts w:ascii="Times New Roman" w:hAnsi="Times New Roman" w:cs="Times New Roman"/>
                <w:i w:val="0"/>
                <w:sz w:val="24"/>
                <w:szCs w:val="24"/>
              </w:rPr>
              <w:t>etimelyTest@gmail.com</w:t>
            </w:r>
          </w:p>
          <w:p w14:paraId="2B9F2335" w14:textId="2FD59C4C" w:rsidR="69BF302F" w:rsidRPr="00545F29" w:rsidRDefault="5C1C4596" w:rsidP="009B7BC4">
            <w:pPr>
              <w:pStyle w:val="BodyText"/>
              <w:numPr>
                <w:ilvl w:val="0"/>
                <w:numId w:val="239"/>
              </w:numPr>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Password: </w:t>
            </w:r>
            <w:r w:rsidR="001D059C" w:rsidRPr="00545F29">
              <w:rPr>
                <w:rFonts w:ascii="Times New Roman" w:hAnsi="Times New Roman" w:cs="Times New Roman"/>
                <w:i w:val="0"/>
                <w:sz w:val="24"/>
                <w:szCs w:val="24"/>
              </w:rPr>
              <w:t>Testing12345</w:t>
            </w:r>
          </w:p>
        </w:tc>
      </w:tr>
      <w:tr w:rsidR="2F74FF28" w:rsidRPr="00545F29" w14:paraId="19DD2829" w14:textId="77777777" w:rsidTr="79D45E12">
        <w:tc>
          <w:tcPr>
            <w:tcW w:w="2065" w:type="dxa"/>
          </w:tcPr>
          <w:p w14:paraId="5C8A6D63"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9971E9D" w14:textId="1AB7D6D0" w:rsidR="2F74FF28" w:rsidRPr="00545F29" w:rsidRDefault="49A68152" w:rsidP="009B7BC4">
            <w:pPr>
              <w:pStyle w:val="BodyText"/>
              <w:numPr>
                <w:ilvl w:val="0"/>
                <w:numId w:val="72"/>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into the “Email” field.</w:t>
            </w:r>
          </w:p>
          <w:p w14:paraId="62C099EE" w14:textId="0B5B367C" w:rsidR="2F74FF28" w:rsidRPr="00545F29" w:rsidRDefault="49A68152" w:rsidP="009B7BC4">
            <w:pPr>
              <w:pStyle w:val="BodyText"/>
              <w:numPr>
                <w:ilvl w:val="0"/>
                <w:numId w:val="72"/>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[Password]</w:t>
            </w:r>
            <w:r w:rsidRPr="00545F29">
              <w:rPr>
                <w:rFonts w:ascii="Times New Roman" w:hAnsi="Times New Roman" w:cs="Times New Roman"/>
                <w:i w:val="0"/>
                <w:sz w:val="24"/>
                <w:szCs w:val="24"/>
              </w:rPr>
              <w:t xml:space="preserve"> into the “Password” field.</w:t>
            </w:r>
          </w:p>
          <w:p w14:paraId="25D1D870" w14:textId="45B674D7" w:rsidR="2F74FF28" w:rsidRPr="00545F29" w:rsidRDefault="49A68152" w:rsidP="009B7BC4">
            <w:pPr>
              <w:pStyle w:val="BodyText"/>
              <w:numPr>
                <w:ilvl w:val="0"/>
                <w:numId w:val="72"/>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“Login” button.</w:t>
            </w:r>
          </w:p>
        </w:tc>
      </w:tr>
      <w:tr w:rsidR="2F74FF28" w:rsidRPr="00545F29" w14:paraId="710D8098" w14:textId="77777777" w:rsidTr="79D45E12">
        <w:tc>
          <w:tcPr>
            <w:tcW w:w="2065" w:type="dxa"/>
          </w:tcPr>
          <w:p w14:paraId="4361A4F2"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376F280D" w14:textId="38EB1E56" w:rsidR="2F74FF28" w:rsidRPr="00545F29" w:rsidRDefault="49A6815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 is signed into a business account and is redirected to the business </w:t>
            </w:r>
            <w:r w:rsidR="11B160E4" w:rsidRPr="00545F29">
              <w:rPr>
                <w:rFonts w:ascii="Times New Roman" w:hAnsi="Times New Roman" w:cs="Times New Roman"/>
                <w:i w:val="0"/>
                <w:sz w:val="24"/>
                <w:szCs w:val="24"/>
              </w:rPr>
              <w:t>dashboard.</w:t>
            </w:r>
          </w:p>
        </w:tc>
      </w:tr>
    </w:tbl>
    <w:p w14:paraId="6CEB74DB" w14:textId="7BA8670E" w:rsidR="2F74FF28" w:rsidRPr="00545F29" w:rsidRDefault="2F74FF28"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2F74FF28" w:rsidRPr="00545F29" w14:paraId="74341B55" w14:textId="77777777" w:rsidTr="79D45E12">
        <w:tc>
          <w:tcPr>
            <w:tcW w:w="4315" w:type="dxa"/>
            <w:gridSpan w:val="2"/>
            <w:shd w:val="clear" w:color="auto" w:fill="D9D9D9" w:themeFill="background1" w:themeFillShade="D9"/>
          </w:tcPr>
          <w:p w14:paraId="556889A8" w14:textId="318DD4E6" w:rsidR="7F96FCED" w:rsidRPr="00545F29" w:rsidRDefault="7F96FCE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86</w:t>
            </w:r>
          </w:p>
        </w:tc>
        <w:tc>
          <w:tcPr>
            <w:tcW w:w="5035" w:type="dxa"/>
            <w:shd w:val="clear" w:color="auto" w:fill="D9D9D9" w:themeFill="background1" w:themeFillShade="D9"/>
          </w:tcPr>
          <w:p w14:paraId="3C983936" w14:textId="6226103A" w:rsidR="0C484936" w:rsidRPr="00545F29" w:rsidRDefault="0C4849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Pr="00545F29">
              <w:rPr>
                <w:rFonts w:ascii="Times New Roman" w:hAnsi="Times New Roman" w:cs="Times New Roman"/>
                <w:i w:val="0"/>
                <w:sz w:val="24"/>
                <w:szCs w:val="24"/>
              </w:rPr>
              <w:t xml:space="preserve">Business User: </w:t>
            </w:r>
            <w:r w:rsidR="16DF7EAC" w:rsidRPr="00545F29">
              <w:rPr>
                <w:rFonts w:ascii="Times New Roman" w:hAnsi="Times New Roman" w:cs="Times New Roman"/>
                <w:i w:val="0"/>
                <w:sz w:val="24"/>
                <w:szCs w:val="24"/>
              </w:rPr>
              <w:t>Dashboard</w:t>
            </w:r>
            <w:r w:rsidR="36EBC935" w:rsidRPr="00545F29">
              <w:rPr>
                <w:rFonts w:ascii="Times New Roman" w:hAnsi="Times New Roman" w:cs="Times New Roman"/>
                <w:i w:val="0"/>
                <w:sz w:val="24"/>
                <w:szCs w:val="24"/>
              </w:rPr>
              <w:t xml:space="preserve"> Announcement</w:t>
            </w:r>
          </w:p>
        </w:tc>
      </w:tr>
      <w:tr w:rsidR="2F74FF28" w:rsidRPr="00545F29" w14:paraId="36C2DCEE" w14:textId="77777777" w:rsidTr="79D45E12">
        <w:tc>
          <w:tcPr>
            <w:tcW w:w="4315" w:type="dxa"/>
            <w:gridSpan w:val="2"/>
            <w:shd w:val="clear" w:color="auto" w:fill="D9D9D9" w:themeFill="background1" w:themeFillShade="D9"/>
          </w:tcPr>
          <w:p w14:paraId="23021EE9" w14:textId="62C9ED85"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lastRenderedPageBreak/>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532F4B2" w14:textId="61F165C7"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2F74FF28" w:rsidRPr="00545F29" w14:paraId="4C23D9DF" w14:textId="77777777" w:rsidTr="79D45E12">
        <w:tc>
          <w:tcPr>
            <w:tcW w:w="4315" w:type="dxa"/>
            <w:gridSpan w:val="2"/>
            <w:shd w:val="clear" w:color="auto" w:fill="D9D9D9" w:themeFill="background1" w:themeFillShade="D9"/>
          </w:tcPr>
          <w:p w14:paraId="4DF26CEA" w14:textId="715483BD"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B91D4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CFF705A" w14:textId="35CD3D28"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B91D49" w:rsidRPr="00545F29">
              <w:rPr>
                <w:rFonts w:ascii="Times New Roman" w:hAnsi="Times New Roman" w:cs="Times New Roman"/>
                <w:i w:val="0"/>
                <w:sz w:val="24"/>
                <w:szCs w:val="24"/>
              </w:rPr>
              <w:t>4/15/2022</w:t>
            </w:r>
          </w:p>
        </w:tc>
      </w:tr>
      <w:tr w:rsidR="2F74FF28" w:rsidRPr="00545F29" w14:paraId="6AB88646" w14:textId="77777777" w:rsidTr="79D45E12">
        <w:tc>
          <w:tcPr>
            <w:tcW w:w="2065" w:type="dxa"/>
          </w:tcPr>
          <w:p w14:paraId="15C6F782"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4DFDAA2E" w14:textId="1CE9FF31" w:rsidR="2F74FF28" w:rsidRPr="00545F29" w:rsidRDefault="4B39680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F74FF28" w:rsidRPr="00545F29" w14:paraId="1AB60DEE" w14:textId="77777777" w:rsidTr="79D45E12">
        <w:tc>
          <w:tcPr>
            <w:tcW w:w="2065" w:type="dxa"/>
          </w:tcPr>
          <w:p w14:paraId="031D7BF4"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39FD8A1E" w14:textId="77777777" w:rsidR="2F74FF28" w:rsidRPr="00545F29" w:rsidRDefault="4B39680E" w:rsidP="009B7BC4">
            <w:pPr>
              <w:pStyle w:val="BodyText"/>
              <w:numPr>
                <w:ilvl w:val="0"/>
                <w:numId w:val="272"/>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00A5361A" w:rsidRPr="00545F29">
              <w:rPr>
                <w:rFonts w:ascii="Times New Roman" w:hAnsi="Times New Roman" w:cs="Times New Roman"/>
                <w:i w:val="0"/>
                <w:sz w:val="24"/>
                <w:szCs w:val="24"/>
              </w:rPr>
              <w:t>85</w:t>
            </w:r>
            <w:r w:rsidRPr="00545F29">
              <w:rPr>
                <w:rFonts w:ascii="Times New Roman" w:hAnsi="Times New Roman" w:cs="Times New Roman"/>
                <w:i w:val="0"/>
                <w:sz w:val="24"/>
                <w:szCs w:val="24"/>
              </w:rPr>
              <w:t>.</w:t>
            </w:r>
          </w:p>
          <w:p w14:paraId="32D85E04" w14:textId="77777777" w:rsidR="00B91D49" w:rsidRPr="00545F29" w:rsidRDefault="00B91D49" w:rsidP="009B7BC4">
            <w:pPr>
              <w:pStyle w:val="BodyText"/>
              <w:numPr>
                <w:ilvl w:val="0"/>
                <w:numId w:val="272"/>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25EBE18E" w14:textId="6ABF16E2" w:rsidR="2F74FF28" w:rsidRPr="00545F29" w:rsidRDefault="0035535E" w:rsidP="009B7BC4">
            <w:pPr>
              <w:pStyle w:val="BodyText"/>
              <w:numPr>
                <w:ilvl w:val="0"/>
                <w:numId w:val="272"/>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business dashboard.</w:t>
            </w:r>
          </w:p>
        </w:tc>
      </w:tr>
      <w:tr w:rsidR="2F74FF28" w:rsidRPr="00545F29" w14:paraId="77D5C752" w14:textId="77777777" w:rsidTr="79D45E12">
        <w:tc>
          <w:tcPr>
            <w:tcW w:w="2065" w:type="dxa"/>
          </w:tcPr>
          <w:p w14:paraId="347B1FAB"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35F90784" w14:textId="0A23BE4B" w:rsidR="2F74FF28" w:rsidRPr="00545F29" w:rsidRDefault="6953574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new announcement is saved to the </w:t>
            </w:r>
            <w:r w:rsidR="00B91D49" w:rsidRPr="00545F29">
              <w:rPr>
                <w:rFonts w:ascii="Times New Roman" w:hAnsi="Times New Roman" w:cs="Times New Roman"/>
                <w:i w:val="0"/>
                <w:sz w:val="24"/>
                <w:szCs w:val="24"/>
              </w:rPr>
              <w:t xml:space="preserve">“Announcement” collection of the </w:t>
            </w:r>
            <w:r w:rsidRPr="00545F29">
              <w:rPr>
                <w:rFonts w:ascii="Times New Roman" w:hAnsi="Times New Roman" w:cs="Times New Roman"/>
                <w:i w:val="0"/>
                <w:sz w:val="24"/>
                <w:szCs w:val="24"/>
              </w:rPr>
              <w:t>database.</w:t>
            </w:r>
          </w:p>
        </w:tc>
      </w:tr>
      <w:tr w:rsidR="05368BD3" w:rsidRPr="00545F29" w14:paraId="34B634E5" w14:textId="77777777" w:rsidTr="79D45E12">
        <w:tc>
          <w:tcPr>
            <w:tcW w:w="2065" w:type="dxa"/>
          </w:tcPr>
          <w:p w14:paraId="559177BB" w14:textId="7EE2C653" w:rsidR="357DEB7F" w:rsidRPr="00545F29" w:rsidRDefault="357DEB7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3996A7B5" w14:textId="0DC4EBAD" w:rsidR="05368BD3" w:rsidRPr="00545F29" w:rsidRDefault="69535749" w:rsidP="009B7BC4">
            <w:pPr>
              <w:pStyle w:val="BodyText"/>
              <w:numPr>
                <w:ilvl w:val="0"/>
                <w:numId w:val="243"/>
              </w:numPr>
              <w:jc w:val="left"/>
              <w:rPr>
                <w:rFonts w:ascii="Times New Roman" w:eastAsiaTheme="minorEastAsia" w:hAnsi="Times New Roman" w:cs="Times New Roman"/>
                <w:i w:val="0"/>
                <w:sz w:val="24"/>
                <w:szCs w:val="24"/>
              </w:rPr>
            </w:pPr>
            <w:r w:rsidRPr="00545F29">
              <w:rPr>
                <w:rFonts w:ascii="Times New Roman" w:hAnsi="Times New Roman" w:cs="Times New Roman"/>
                <w:b/>
                <w:i w:val="0"/>
                <w:sz w:val="24"/>
                <w:szCs w:val="24"/>
              </w:rPr>
              <w:t xml:space="preserve">Title: </w:t>
            </w:r>
            <w:r w:rsidR="00B91D49" w:rsidRPr="00545F29">
              <w:rPr>
                <w:rFonts w:ascii="Times New Roman" w:hAnsi="Times New Roman" w:cs="Times New Roman"/>
                <w:i w:val="0"/>
                <w:sz w:val="24"/>
                <w:szCs w:val="24"/>
              </w:rPr>
              <w:t>News for Friday</w:t>
            </w:r>
          </w:p>
          <w:p w14:paraId="2418C086" w14:textId="644FA7DF" w:rsidR="05368BD3" w:rsidRPr="00545F29" w:rsidRDefault="69535749" w:rsidP="009B7BC4">
            <w:pPr>
              <w:pStyle w:val="BodyText"/>
              <w:numPr>
                <w:ilvl w:val="0"/>
                <w:numId w:val="243"/>
              </w:numPr>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Details: </w:t>
            </w:r>
            <w:r w:rsidR="00B91D49" w:rsidRPr="00545F29">
              <w:rPr>
                <w:rFonts w:ascii="Times New Roman" w:hAnsi="Times New Roman" w:cs="Times New Roman"/>
                <w:i w:val="0"/>
                <w:sz w:val="24"/>
                <w:szCs w:val="24"/>
              </w:rPr>
              <w:t>We will have a day off on Friday.</w:t>
            </w:r>
          </w:p>
        </w:tc>
      </w:tr>
      <w:tr w:rsidR="2F74FF28" w:rsidRPr="00545F29" w14:paraId="4D25C4D3" w14:textId="77777777" w:rsidTr="79D45E12">
        <w:tc>
          <w:tcPr>
            <w:tcW w:w="2065" w:type="dxa"/>
          </w:tcPr>
          <w:p w14:paraId="6BB6F6BD"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5B1897B9" w14:textId="0ACF8610" w:rsidR="211FBBBB" w:rsidRPr="00545F29" w:rsidRDefault="69535749" w:rsidP="009B7BC4">
            <w:pPr>
              <w:pStyle w:val="BodyText"/>
              <w:numPr>
                <w:ilvl w:val="0"/>
                <w:numId w:val="74"/>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[Title]</w:t>
            </w:r>
            <w:r w:rsidRPr="00545F29">
              <w:rPr>
                <w:rFonts w:ascii="Times New Roman" w:hAnsi="Times New Roman" w:cs="Times New Roman"/>
                <w:i w:val="0"/>
                <w:sz w:val="24"/>
                <w:szCs w:val="24"/>
              </w:rPr>
              <w:t xml:space="preserve"> in the title field.</w:t>
            </w:r>
          </w:p>
          <w:p w14:paraId="5450A9EB" w14:textId="3A94FE1D" w:rsidR="211FBBBB" w:rsidRPr="00545F29" w:rsidRDefault="69535749" w:rsidP="009B7BC4">
            <w:pPr>
              <w:pStyle w:val="BodyText"/>
              <w:numPr>
                <w:ilvl w:val="0"/>
                <w:numId w:val="74"/>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[Details]</w:t>
            </w:r>
            <w:r w:rsidRPr="00545F29">
              <w:rPr>
                <w:rFonts w:ascii="Times New Roman" w:hAnsi="Times New Roman" w:cs="Times New Roman"/>
                <w:i w:val="0"/>
                <w:sz w:val="24"/>
                <w:szCs w:val="24"/>
              </w:rPr>
              <w:t xml:space="preserve"> in the details field.</w:t>
            </w:r>
          </w:p>
          <w:p w14:paraId="77BE3E30" w14:textId="7B2CBBF5" w:rsidR="211FBBBB" w:rsidRPr="00545F29" w:rsidRDefault="69535749" w:rsidP="009B7BC4">
            <w:pPr>
              <w:pStyle w:val="BodyText"/>
              <w:numPr>
                <w:ilvl w:val="0"/>
                <w:numId w:val="74"/>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“Send” button.</w:t>
            </w:r>
          </w:p>
          <w:p w14:paraId="6AA5A583" w14:textId="54BD2AAB" w:rsidR="2F74FF28" w:rsidRPr="00545F29" w:rsidRDefault="69535749" w:rsidP="009B7BC4">
            <w:pPr>
              <w:pStyle w:val="BodyText"/>
              <w:numPr>
                <w:ilvl w:val="0"/>
                <w:numId w:val="74"/>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“OK” button on the alert.</w:t>
            </w:r>
          </w:p>
        </w:tc>
      </w:tr>
      <w:tr w:rsidR="2F74FF28" w:rsidRPr="00545F29" w14:paraId="0C383D31" w14:textId="77777777" w:rsidTr="79D45E12">
        <w:tc>
          <w:tcPr>
            <w:tcW w:w="2065" w:type="dxa"/>
          </w:tcPr>
          <w:p w14:paraId="05BB4FCA"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64FB0422" w14:textId="36E62555" w:rsidR="211FBBBB" w:rsidRPr="00545F29" w:rsidRDefault="69535749" w:rsidP="009B7BC4">
            <w:pPr>
              <w:pStyle w:val="BodyText"/>
              <w:numPr>
                <w:ilvl w:val="0"/>
                <w:numId w:val="244"/>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“Success, Announcement created successfully.”</w:t>
            </w:r>
          </w:p>
          <w:p w14:paraId="7228CA7C" w14:textId="46EEB1F7" w:rsidR="2F74FF28" w:rsidRPr="00545F29" w:rsidRDefault="69535749" w:rsidP="009B7BC4">
            <w:pPr>
              <w:pStyle w:val="BodyText"/>
              <w:numPr>
                <w:ilvl w:val="0"/>
                <w:numId w:val="244"/>
              </w:numPr>
              <w:jc w:val="left"/>
              <w:rPr>
                <w:rFonts w:ascii="Times New Roman" w:hAnsi="Times New Roman" w:cs="Times New Roman"/>
                <w:sz w:val="24"/>
                <w:szCs w:val="24"/>
              </w:rPr>
            </w:pPr>
            <w:r w:rsidRPr="00545F29">
              <w:rPr>
                <w:rFonts w:ascii="Times New Roman" w:hAnsi="Times New Roman" w:cs="Times New Roman"/>
                <w:i w:val="0"/>
                <w:sz w:val="24"/>
                <w:szCs w:val="24"/>
              </w:rPr>
              <w:t>The page is reloaded, and the announcement form is made empty.</w:t>
            </w:r>
          </w:p>
        </w:tc>
      </w:tr>
    </w:tbl>
    <w:p w14:paraId="7CEB8853" w14:textId="191BBE3D" w:rsidR="2F74FF28" w:rsidRPr="00545F29" w:rsidRDefault="2F74FF28"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2F74FF28" w:rsidRPr="00545F29" w14:paraId="1904CB03" w14:textId="77777777" w:rsidTr="79D45E12">
        <w:tc>
          <w:tcPr>
            <w:tcW w:w="4315" w:type="dxa"/>
            <w:gridSpan w:val="2"/>
            <w:shd w:val="clear" w:color="auto" w:fill="D9D9D9" w:themeFill="background1" w:themeFillShade="D9"/>
          </w:tcPr>
          <w:p w14:paraId="536AEEBF" w14:textId="3BCBB956" w:rsidR="7F96FCED" w:rsidRPr="00545F29" w:rsidRDefault="7F96FCE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87</w:t>
            </w:r>
          </w:p>
        </w:tc>
        <w:tc>
          <w:tcPr>
            <w:tcW w:w="5035" w:type="dxa"/>
            <w:shd w:val="clear" w:color="auto" w:fill="D9D9D9" w:themeFill="background1" w:themeFillShade="D9"/>
          </w:tcPr>
          <w:p w14:paraId="452C3046" w14:textId="1CB797EC" w:rsidR="0C484936" w:rsidRPr="00545F29" w:rsidRDefault="0C4849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23F05603" w:rsidRPr="00545F29">
              <w:rPr>
                <w:rFonts w:ascii="Times New Roman" w:hAnsi="Times New Roman" w:cs="Times New Roman"/>
                <w:i w:val="0"/>
                <w:sz w:val="24"/>
                <w:szCs w:val="24"/>
              </w:rPr>
              <w:t>Business</w:t>
            </w:r>
            <w:r w:rsidR="5095507E" w:rsidRPr="00545F29">
              <w:rPr>
                <w:rFonts w:ascii="Times New Roman" w:hAnsi="Times New Roman" w:cs="Times New Roman"/>
                <w:i w:val="0"/>
                <w:sz w:val="24"/>
                <w:szCs w:val="24"/>
              </w:rPr>
              <w:t xml:space="preserve"> User: </w:t>
            </w:r>
            <w:r w:rsidR="17E9F4A2" w:rsidRPr="00545F29">
              <w:rPr>
                <w:rFonts w:ascii="Times New Roman" w:hAnsi="Times New Roman" w:cs="Times New Roman"/>
                <w:i w:val="0"/>
                <w:sz w:val="24"/>
                <w:szCs w:val="24"/>
              </w:rPr>
              <w:t>Create Role</w:t>
            </w:r>
          </w:p>
        </w:tc>
      </w:tr>
      <w:tr w:rsidR="2F74FF28" w:rsidRPr="00545F29" w14:paraId="7CB2FC0E" w14:textId="77777777" w:rsidTr="79D45E12">
        <w:tc>
          <w:tcPr>
            <w:tcW w:w="4315" w:type="dxa"/>
            <w:gridSpan w:val="2"/>
            <w:shd w:val="clear" w:color="auto" w:fill="D9D9D9" w:themeFill="background1" w:themeFillShade="D9"/>
          </w:tcPr>
          <w:p w14:paraId="73EC61F9" w14:textId="62C9ED85"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5024785" w14:textId="61F165C7"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2F74FF28" w:rsidRPr="00545F29" w14:paraId="6CA9E52C" w14:textId="77777777" w:rsidTr="79D45E12">
        <w:tc>
          <w:tcPr>
            <w:tcW w:w="4315" w:type="dxa"/>
            <w:gridSpan w:val="2"/>
            <w:shd w:val="clear" w:color="auto" w:fill="D9D9D9" w:themeFill="background1" w:themeFillShade="D9"/>
          </w:tcPr>
          <w:p w14:paraId="3D4B0C17" w14:textId="722DBC41"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D6490D"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2E45FF2" w14:textId="51397C43"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D6490D" w:rsidRPr="00545F29">
              <w:rPr>
                <w:rFonts w:ascii="Times New Roman" w:hAnsi="Times New Roman" w:cs="Times New Roman"/>
                <w:i w:val="0"/>
                <w:sz w:val="24"/>
                <w:szCs w:val="24"/>
              </w:rPr>
              <w:t>4/15/2022</w:t>
            </w:r>
          </w:p>
        </w:tc>
      </w:tr>
      <w:tr w:rsidR="2F74FF28" w:rsidRPr="00545F29" w14:paraId="530149E6" w14:textId="77777777" w:rsidTr="79D45E12">
        <w:tc>
          <w:tcPr>
            <w:tcW w:w="2065" w:type="dxa"/>
          </w:tcPr>
          <w:p w14:paraId="743E8C13"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364B92B0" w14:textId="64253C8E" w:rsidR="2F74FF28" w:rsidRPr="00545F29" w:rsidRDefault="6953574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Medium</w:t>
            </w:r>
          </w:p>
        </w:tc>
      </w:tr>
      <w:tr w:rsidR="2F74FF28" w:rsidRPr="00545F29" w14:paraId="1FCDC0B7" w14:textId="77777777" w:rsidTr="79D45E12">
        <w:tc>
          <w:tcPr>
            <w:tcW w:w="2065" w:type="dxa"/>
          </w:tcPr>
          <w:p w14:paraId="03E3B34F"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71F8BE1A" w14:textId="77777777" w:rsidR="2F74FF28" w:rsidRPr="00545F29" w:rsidRDefault="69535749" w:rsidP="009B7BC4">
            <w:pPr>
              <w:pStyle w:val="BodyText"/>
              <w:numPr>
                <w:ilvl w:val="0"/>
                <w:numId w:val="273"/>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00A5361A" w:rsidRPr="00545F29">
              <w:rPr>
                <w:rFonts w:ascii="Times New Roman" w:hAnsi="Times New Roman" w:cs="Times New Roman"/>
                <w:i w:val="0"/>
                <w:sz w:val="24"/>
                <w:szCs w:val="24"/>
              </w:rPr>
              <w:t>85</w:t>
            </w:r>
            <w:r w:rsidRPr="00545F29">
              <w:rPr>
                <w:rFonts w:ascii="Times New Roman" w:hAnsi="Times New Roman" w:cs="Times New Roman"/>
                <w:i w:val="0"/>
                <w:sz w:val="24"/>
                <w:szCs w:val="24"/>
              </w:rPr>
              <w:t>.</w:t>
            </w:r>
          </w:p>
          <w:p w14:paraId="07B6E21B" w14:textId="50C53F0C" w:rsidR="2F74FF28" w:rsidRPr="00545F29" w:rsidRDefault="005B4877" w:rsidP="009B7BC4">
            <w:pPr>
              <w:pStyle w:val="BodyText"/>
              <w:numPr>
                <w:ilvl w:val="0"/>
                <w:numId w:val="273"/>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tc>
      </w:tr>
      <w:tr w:rsidR="2F74FF28" w:rsidRPr="00545F29" w14:paraId="78962456" w14:textId="77777777" w:rsidTr="79D45E12">
        <w:tc>
          <w:tcPr>
            <w:tcW w:w="2065" w:type="dxa"/>
          </w:tcPr>
          <w:p w14:paraId="28E2620B"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107358E" w14:textId="49A56687" w:rsidR="2F74FF28" w:rsidRPr="00545F29" w:rsidRDefault="69535749" w:rsidP="00AC164F">
            <w:pPr>
              <w:pStyle w:val="BodyText"/>
              <w:jc w:val="left"/>
              <w:rPr>
                <w:rFonts w:ascii="Times New Roman" w:hAnsi="Times New Roman" w:cs="Times New Roman"/>
                <w:b/>
                <w:i w:val="0"/>
                <w:sz w:val="24"/>
                <w:szCs w:val="24"/>
              </w:rPr>
            </w:pPr>
            <w:r w:rsidRPr="00545F29">
              <w:rPr>
                <w:rFonts w:ascii="Times New Roman" w:hAnsi="Times New Roman" w:cs="Times New Roman"/>
                <w:i w:val="0"/>
                <w:sz w:val="24"/>
                <w:szCs w:val="24"/>
              </w:rPr>
              <w:t xml:space="preserve">The role is saved </w:t>
            </w:r>
            <w:r w:rsidR="0072339A" w:rsidRPr="00545F29">
              <w:rPr>
                <w:rFonts w:ascii="Times New Roman" w:hAnsi="Times New Roman" w:cs="Times New Roman"/>
                <w:i w:val="0"/>
                <w:sz w:val="24"/>
                <w:szCs w:val="24"/>
              </w:rPr>
              <w:t>to the “Roles” collection of</w:t>
            </w:r>
            <w:r w:rsidRPr="00545F29">
              <w:rPr>
                <w:rFonts w:ascii="Times New Roman" w:hAnsi="Times New Roman" w:cs="Times New Roman"/>
                <w:i w:val="0"/>
                <w:sz w:val="24"/>
                <w:szCs w:val="24"/>
              </w:rPr>
              <w:t xml:space="preserve"> the database.</w:t>
            </w:r>
          </w:p>
        </w:tc>
      </w:tr>
      <w:tr w:rsidR="69535749" w:rsidRPr="00545F29" w14:paraId="07FA410A" w14:textId="77777777" w:rsidTr="79D45E12">
        <w:tc>
          <w:tcPr>
            <w:tcW w:w="2065" w:type="dxa"/>
          </w:tcPr>
          <w:p w14:paraId="14DFCF45" w14:textId="2D14CEFC" w:rsidR="409A11D4" w:rsidRPr="00545F29" w:rsidRDefault="409A11D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535D5D75" w14:textId="2A505F44" w:rsidR="69535749" w:rsidRPr="00545F29" w:rsidRDefault="69535749"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Name: </w:t>
            </w:r>
            <w:r w:rsidR="00CE457B" w:rsidRPr="00545F29">
              <w:rPr>
                <w:rFonts w:ascii="Times New Roman" w:hAnsi="Times New Roman" w:cs="Times New Roman"/>
                <w:i w:val="0"/>
                <w:sz w:val="24"/>
                <w:szCs w:val="24"/>
              </w:rPr>
              <w:t>Waiter</w:t>
            </w:r>
          </w:p>
        </w:tc>
      </w:tr>
      <w:tr w:rsidR="2F74FF28" w:rsidRPr="00545F29" w14:paraId="180BAEFD" w14:textId="77777777" w:rsidTr="79D45E12">
        <w:tc>
          <w:tcPr>
            <w:tcW w:w="2065" w:type="dxa"/>
          </w:tcPr>
          <w:p w14:paraId="3D4E56C4"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69DB5116" w14:textId="5C3422D0" w:rsidR="211FBBBB" w:rsidRPr="00545F29" w:rsidRDefault="00777B4F" w:rsidP="009B7BC4">
            <w:pPr>
              <w:pStyle w:val="BodyText"/>
              <w:numPr>
                <w:ilvl w:val="0"/>
                <w:numId w:val="73"/>
              </w:numPr>
              <w:jc w:val="left"/>
              <w:rPr>
                <w:rFonts w:ascii="Times New Roman" w:eastAsia="Yu Gothic Light" w:hAnsi="Times New Roman" w:cs="Times New Roman"/>
                <w:i w:val="0"/>
                <w:sz w:val="24"/>
                <w:szCs w:val="24"/>
              </w:rPr>
            </w:pPr>
            <w:r w:rsidRPr="00545F29">
              <w:rPr>
                <w:rFonts w:ascii="Times New Roman" w:hAnsi="Times New Roman" w:cs="Times New Roman"/>
                <w:i w:val="0"/>
                <w:sz w:val="24"/>
                <w:szCs w:val="24"/>
              </w:rPr>
              <w:t>Navigate to the “Team Roles" page by clicking</w:t>
            </w:r>
            <w:r w:rsidR="2DD38B81" w:rsidRPr="00545F29">
              <w:rPr>
                <w:rFonts w:ascii="Times New Roman" w:hAnsi="Times New Roman" w:cs="Times New Roman"/>
                <w:i w:val="0"/>
                <w:sz w:val="24"/>
                <w:szCs w:val="24"/>
              </w:rPr>
              <w:t xml:space="preserve"> the “Team” tab and then the “Team Roles” </w:t>
            </w:r>
            <w:r w:rsidR="00934F18" w:rsidRPr="00545F29">
              <w:rPr>
                <w:rFonts w:ascii="Times New Roman" w:hAnsi="Times New Roman" w:cs="Times New Roman"/>
                <w:i w:val="0"/>
                <w:sz w:val="24"/>
                <w:szCs w:val="24"/>
              </w:rPr>
              <w:t>button in the sidebar</w:t>
            </w:r>
            <w:r w:rsidR="2DD38B81" w:rsidRPr="00545F29">
              <w:rPr>
                <w:rFonts w:ascii="Times New Roman" w:hAnsi="Times New Roman" w:cs="Times New Roman"/>
                <w:i w:val="0"/>
                <w:sz w:val="24"/>
                <w:szCs w:val="24"/>
              </w:rPr>
              <w:t>.</w:t>
            </w:r>
          </w:p>
          <w:p w14:paraId="620561B3" w14:textId="5C749230" w:rsidR="211FBBBB" w:rsidRPr="00545F29" w:rsidRDefault="2DD38B81" w:rsidP="009B7BC4">
            <w:pPr>
              <w:pStyle w:val="BodyText"/>
              <w:numPr>
                <w:ilvl w:val="0"/>
                <w:numId w:val="73"/>
              </w:numPr>
              <w:jc w:val="left"/>
              <w:rPr>
                <w:rFonts w:ascii="Times New Roman" w:eastAsia="Yu Gothic Light" w:hAnsi="Times New Roman" w:cs="Times New Roman"/>
                <w:i w:val="0"/>
                <w:sz w:val="24"/>
                <w:szCs w:val="24"/>
              </w:rPr>
            </w:pPr>
            <w:r w:rsidRPr="00545F29">
              <w:rPr>
                <w:rFonts w:ascii="Times New Roman" w:eastAsia="Yu Gothic Light" w:hAnsi="Times New Roman" w:cs="Times New Roman"/>
                <w:i w:val="0"/>
                <w:sz w:val="24"/>
                <w:szCs w:val="24"/>
              </w:rPr>
              <w:t xml:space="preserve">In the “Create Role” field, enter </w:t>
            </w:r>
            <w:r w:rsidRPr="00545F29">
              <w:rPr>
                <w:rFonts w:ascii="Times New Roman" w:eastAsia="Yu Gothic Light" w:hAnsi="Times New Roman" w:cs="Times New Roman"/>
                <w:b/>
                <w:i w:val="0"/>
                <w:sz w:val="24"/>
                <w:szCs w:val="24"/>
              </w:rPr>
              <w:t>[Name]</w:t>
            </w:r>
            <w:r w:rsidRPr="00545F29">
              <w:rPr>
                <w:rFonts w:ascii="Times New Roman" w:eastAsia="Yu Gothic Light" w:hAnsi="Times New Roman" w:cs="Times New Roman"/>
                <w:i w:val="0"/>
                <w:sz w:val="24"/>
                <w:szCs w:val="24"/>
              </w:rPr>
              <w:t>.</w:t>
            </w:r>
          </w:p>
          <w:p w14:paraId="2A048ED5" w14:textId="0FC520A1" w:rsidR="211FBBBB" w:rsidRPr="00545F29" w:rsidRDefault="2DD38B81" w:rsidP="009B7BC4">
            <w:pPr>
              <w:pStyle w:val="BodyText"/>
              <w:numPr>
                <w:ilvl w:val="0"/>
                <w:numId w:val="73"/>
              </w:numPr>
              <w:jc w:val="left"/>
              <w:rPr>
                <w:rFonts w:ascii="Times New Roman" w:hAnsi="Times New Roman" w:cs="Times New Roman"/>
                <w:i w:val="0"/>
                <w:sz w:val="24"/>
                <w:szCs w:val="24"/>
              </w:rPr>
            </w:pPr>
            <w:r w:rsidRPr="00545F29">
              <w:rPr>
                <w:rFonts w:ascii="Times New Roman" w:eastAsia="Yu Gothic Light" w:hAnsi="Times New Roman" w:cs="Times New Roman"/>
                <w:i w:val="0"/>
                <w:sz w:val="24"/>
                <w:szCs w:val="24"/>
              </w:rPr>
              <w:lastRenderedPageBreak/>
              <w:t>Click the “Create” button.</w:t>
            </w:r>
          </w:p>
          <w:p w14:paraId="06668F43" w14:textId="194A8215" w:rsidR="2F74FF28" w:rsidRPr="00545F29" w:rsidRDefault="566E93EC" w:rsidP="009B7BC4">
            <w:pPr>
              <w:pStyle w:val="BodyText"/>
              <w:numPr>
                <w:ilvl w:val="0"/>
                <w:numId w:val="73"/>
              </w:numPr>
              <w:jc w:val="left"/>
              <w:rPr>
                <w:rFonts w:ascii="Times New Roman" w:hAnsi="Times New Roman" w:cs="Times New Roman"/>
                <w:i w:val="0"/>
                <w:sz w:val="24"/>
                <w:szCs w:val="24"/>
              </w:rPr>
            </w:pPr>
            <w:r w:rsidRPr="00545F29">
              <w:rPr>
                <w:rFonts w:ascii="Times New Roman" w:eastAsia="Yu Gothic Light" w:hAnsi="Times New Roman" w:cs="Times New Roman"/>
                <w:i w:val="0"/>
                <w:sz w:val="24"/>
                <w:szCs w:val="24"/>
              </w:rPr>
              <w:t xml:space="preserve">Click the </w:t>
            </w:r>
            <w:r w:rsidR="0E1D8489" w:rsidRPr="00545F29">
              <w:rPr>
                <w:rFonts w:ascii="Times New Roman" w:eastAsia="Yu Gothic Light" w:hAnsi="Times New Roman" w:cs="Times New Roman"/>
                <w:i w:val="0"/>
                <w:sz w:val="24"/>
                <w:szCs w:val="24"/>
              </w:rPr>
              <w:t>“</w:t>
            </w:r>
            <w:r w:rsidRPr="00545F29">
              <w:rPr>
                <w:rFonts w:ascii="Times New Roman" w:eastAsia="Yu Gothic Light" w:hAnsi="Times New Roman" w:cs="Times New Roman"/>
                <w:i w:val="0"/>
                <w:sz w:val="24"/>
                <w:szCs w:val="24"/>
              </w:rPr>
              <w:t>OK” button</w:t>
            </w:r>
            <w:r w:rsidR="1DC8499A" w:rsidRPr="00545F29">
              <w:rPr>
                <w:rFonts w:ascii="Times New Roman" w:eastAsia="Yu Gothic Light" w:hAnsi="Times New Roman" w:cs="Times New Roman"/>
                <w:i w:val="0"/>
                <w:sz w:val="24"/>
                <w:szCs w:val="24"/>
              </w:rPr>
              <w:t xml:space="preserve"> on the alert.</w:t>
            </w:r>
          </w:p>
        </w:tc>
      </w:tr>
      <w:tr w:rsidR="2F74FF28" w:rsidRPr="00545F29" w14:paraId="72DF7C33" w14:textId="77777777" w:rsidTr="79D45E12">
        <w:tc>
          <w:tcPr>
            <w:tcW w:w="2065" w:type="dxa"/>
          </w:tcPr>
          <w:p w14:paraId="013FD0DA"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lastRenderedPageBreak/>
              <w:t>Expected Results</w:t>
            </w:r>
          </w:p>
        </w:tc>
        <w:tc>
          <w:tcPr>
            <w:tcW w:w="7285" w:type="dxa"/>
            <w:gridSpan w:val="2"/>
          </w:tcPr>
          <w:p w14:paraId="3311932A" w14:textId="07CAA161" w:rsidR="211FBBBB" w:rsidRPr="00545F29" w:rsidRDefault="2DD38B81" w:rsidP="009B7BC4">
            <w:pPr>
              <w:pStyle w:val="BodyText"/>
              <w:numPr>
                <w:ilvl w:val="0"/>
                <w:numId w:val="245"/>
              </w:numPr>
              <w:jc w:val="left"/>
              <w:rPr>
                <w:rFonts w:ascii="Times New Roman" w:hAnsi="Times New Roman" w:cs="Times New Roman"/>
                <w:i w:val="0"/>
                <w:sz w:val="24"/>
                <w:szCs w:val="24"/>
              </w:rPr>
            </w:pPr>
            <w:r w:rsidRPr="00545F29">
              <w:rPr>
                <w:rFonts w:ascii="Times New Roman" w:hAnsi="Times New Roman" w:cs="Times New Roman"/>
                <w:i w:val="0"/>
                <w:sz w:val="24"/>
                <w:szCs w:val="24"/>
              </w:rPr>
              <w:t>An alert that says “Success, added successfully.”</w:t>
            </w:r>
          </w:p>
          <w:p w14:paraId="7C145A23" w14:textId="41FA832A" w:rsidR="2F74FF28" w:rsidRPr="00545F29" w:rsidRDefault="2DD38B81" w:rsidP="009B7BC4">
            <w:pPr>
              <w:pStyle w:val="BodyText"/>
              <w:numPr>
                <w:ilvl w:val="0"/>
                <w:numId w:val="24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The page is reloaded, </w:t>
            </w:r>
            <w:r w:rsidR="1832B2F1" w:rsidRPr="00545F29">
              <w:rPr>
                <w:rFonts w:ascii="Times New Roman" w:hAnsi="Times New Roman" w:cs="Times New Roman"/>
                <w:i w:val="0"/>
                <w:sz w:val="24"/>
                <w:szCs w:val="24"/>
              </w:rPr>
              <w:t xml:space="preserve">the role is added to the page, </w:t>
            </w:r>
            <w:r w:rsidRPr="00545F29">
              <w:rPr>
                <w:rFonts w:ascii="Times New Roman" w:hAnsi="Times New Roman" w:cs="Times New Roman"/>
                <w:i w:val="0"/>
                <w:sz w:val="24"/>
                <w:szCs w:val="24"/>
              </w:rPr>
              <w:t>and the role input is made empty.</w:t>
            </w:r>
          </w:p>
        </w:tc>
      </w:tr>
    </w:tbl>
    <w:p w14:paraId="4E8B73B7" w14:textId="0676A02B" w:rsidR="2F74FF28" w:rsidRPr="00545F29" w:rsidRDefault="2F74FF28"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2F74FF28" w:rsidRPr="00545F29" w14:paraId="58FCC6C6" w14:textId="77777777" w:rsidTr="79D45E12">
        <w:tc>
          <w:tcPr>
            <w:tcW w:w="4315" w:type="dxa"/>
            <w:gridSpan w:val="2"/>
            <w:shd w:val="clear" w:color="auto" w:fill="D9D9D9" w:themeFill="background1" w:themeFillShade="D9"/>
          </w:tcPr>
          <w:p w14:paraId="02BC46B8" w14:textId="3A4CFC33" w:rsidR="7F96FCED" w:rsidRPr="00545F29" w:rsidRDefault="7F96FCED"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88</w:t>
            </w:r>
          </w:p>
        </w:tc>
        <w:tc>
          <w:tcPr>
            <w:tcW w:w="5035" w:type="dxa"/>
            <w:shd w:val="clear" w:color="auto" w:fill="D9D9D9" w:themeFill="background1" w:themeFillShade="D9"/>
          </w:tcPr>
          <w:p w14:paraId="20E26548" w14:textId="489FB508" w:rsidR="0C484936" w:rsidRPr="00545F29" w:rsidRDefault="0C484936"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5A4A5AB8" w:rsidRPr="00545F29">
              <w:rPr>
                <w:rFonts w:ascii="Times New Roman" w:hAnsi="Times New Roman" w:cs="Times New Roman"/>
                <w:i w:val="0"/>
                <w:sz w:val="24"/>
                <w:szCs w:val="24"/>
              </w:rPr>
              <w:t>Business User: Edit Role</w:t>
            </w:r>
          </w:p>
        </w:tc>
      </w:tr>
      <w:tr w:rsidR="2F74FF28" w:rsidRPr="00545F29" w14:paraId="59EAC17F" w14:textId="77777777" w:rsidTr="79D45E12">
        <w:tc>
          <w:tcPr>
            <w:tcW w:w="4315" w:type="dxa"/>
            <w:gridSpan w:val="2"/>
            <w:shd w:val="clear" w:color="auto" w:fill="D9D9D9" w:themeFill="background1" w:themeFillShade="D9"/>
          </w:tcPr>
          <w:p w14:paraId="0AB69E2C" w14:textId="62C9ED85"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3D4C8DE" w14:textId="61F165C7" w:rsidR="0C484936" w:rsidRPr="00545F29" w:rsidRDefault="0C484936"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2F74FF28" w:rsidRPr="00545F29" w14:paraId="3D6C11FC" w14:textId="77777777" w:rsidTr="79D45E12">
        <w:tc>
          <w:tcPr>
            <w:tcW w:w="4315" w:type="dxa"/>
            <w:gridSpan w:val="2"/>
            <w:shd w:val="clear" w:color="auto" w:fill="D9D9D9" w:themeFill="background1" w:themeFillShade="D9"/>
          </w:tcPr>
          <w:p w14:paraId="5D96F9F9" w14:textId="20ADE377"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D64B4D"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599CC61" w14:textId="197CA955"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D64B4D" w:rsidRPr="00545F29">
              <w:rPr>
                <w:rFonts w:ascii="Times New Roman" w:hAnsi="Times New Roman" w:cs="Times New Roman"/>
                <w:i w:val="0"/>
                <w:sz w:val="24"/>
                <w:szCs w:val="24"/>
              </w:rPr>
              <w:t>4/15/2022</w:t>
            </w:r>
          </w:p>
        </w:tc>
      </w:tr>
      <w:tr w:rsidR="2F74FF28" w:rsidRPr="00545F29" w14:paraId="56CC0D64" w14:textId="77777777" w:rsidTr="79D45E12">
        <w:tc>
          <w:tcPr>
            <w:tcW w:w="2065" w:type="dxa"/>
          </w:tcPr>
          <w:p w14:paraId="68A927A8"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70E81CCF" w14:textId="16E8517F" w:rsidR="2F74FF28" w:rsidRPr="00545F29" w:rsidRDefault="4F645B89"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2F74FF28" w:rsidRPr="00545F29" w14:paraId="33D74B47" w14:textId="77777777" w:rsidTr="79D45E12">
        <w:tc>
          <w:tcPr>
            <w:tcW w:w="2065" w:type="dxa"/>
          </w:tcPr>
          <w:p w14:paraId="13F72C86"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0B991D21" w14:textId="77777777" w:rsidR="2F74FF28" w:rsidRPr="00545F29" w:rsidRDefault="4F645B89" w:rsidP="009B7BC4">
            <w:pPr>
              <w:pStyle w:val="BodyText"/>
              <w:numPr>
                <w:ilvl w:val="0"/>
                <w:numId w:val="274"/>
              </w:numPr>
              <w:jc w:val="left"/>
              <w:rPr>
                <w:rFonts w:ascii="Times New Roman" w:hAnsi="Times New Roman" w:cs="Times New Roman"/>
                <w:i w:val="0"/>
                <w:sz w:val="24"/>
                <w:szCs w:val="24"/>
              </w:rPr>
            </w:pPr>
            <w:r w:rsidRPr="00545F29">
              <w:rPr>
                <w:rFonts w:ascii="Times New Roman" w:hAnsi="Times New Roman" w:cs="Times New Roman"/>
                <w:i w:val="0"/>
                <w:sz w:val="24"/>
                <w:szCs w:val="24"/>
              </w:rPr>
              <w:t>Follow the steps in TC-</w:t>
            </w:r>
            <w:r w:rsidR="00A5361A" w:rsidRPr="00545F29">
              <w:rPr>
                <w:rFonts w:ascii="Times New Roman" w:hAnsi="Times New Roman" w:cs="Times New Roman"/>
                <w:i w:val="0"/>
                <w:sz w:val="24"/>
                <w:szCs w:val="24"/>
              </w:rPr>
              <w:t>85</w:t>
            </w:r>
            <w:r w:rsidRPr="00545F29">
              <w:rPr>
                <w:rFonts w:ascii="Times New Roman" w:hAnsi="Times New Roman" w:cs="Times New Roman"/>
                <w:i w:val="0"/>
                <w:sz w:val="24"/>
                <w:szCs w:val="24"/>
              </w:rPr>
              <w:t>.</w:t>
            </w:r>
          </w:p>
          <w:p w14:paraId="726A663A" w14:textId="77777777" w:rsidR="00CE457B" w:rsidRPr="00545F29" w:rsidRDefault="00CE457B" w:rsidP="009B7BC4">
            <w:pPr>
              <w:pStyle w:val="BodyText"/>
              <w:numPr>
                <w:ilvl w:val="0"/>
                <w:numId w:val="274"/>
              </w:numPr>
              <w:jc w:val="left"/>
              <w:rPr>
                <w:rFonts w:ascii="Times New Roman" w:hAnsi="Times New Roman" w:cs="Times New Roman"/>
                <w:i w:val="0"/>
                <w:sz w:val="24"/>
                <w:szCs w:val="24"/>
              </w:rPr>
            </w:pPr>
            <w:r w:rsidRPr="00545F29">
              <w:rPr>
                <w:rFonts w:ascii="Times New Roman" w:hAnsi="Times New Roman" w:cs="Times New Roman"/>
                <w:i w:val="0"/>
                <w:sz w:val="24"/>
                <w:szCs w:val="24"/>
              </w:rPr>
              <w:t>Firestore is open in another window.</w:t>
            </w:r>
          </w:p>
          <w:p w14:paraId="0A8C73A5" w14:textId="4565EB70" w:rsidR="2F74FF28" w:rsidRPr="00545F29" w:rsidRDefault="00AD160D" w:rsidP="009B7BC4">
            <w:pPr>
              <w:pStyle w:val="BodyText"/>
              <w:numPr>
                <w:ilvl w:val="0"/>
                <w:numId w:val="274"/>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“Team Roles” page.</w:t>
            </w:r>
          </w:p>
        </w:tc>
      </w:tr>
      <w:tr w:rsidR="2F74FF28" w:rsidRPr="00545F29" w14:paraId="0A466835" w14:textId="77777777" w:rsidTr="79D45E12">
        <w:tc>
          <w:tcPr>
            <w:tcW w:w="2065" w:type="dxa"/>
          </w:tcPr>
          <w:p w14:paraId="7D7BA250"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49A1925E" w14:textId="3AB6DF9D" w:rsidR="2F74FF28" w:rsidRPr="00545F29" w:rsidRDefault="0A19999E"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w:t>
            </w:r>
            <w:r w:rsidR="0B00EDAF" w:rsidRPr="00545F29">
              <w:rPr>
                <w:rFonts w:ascii="Times New Roman" w:hAnsi="Times New Roman" w:cs="Times New Roman"/>
                <w:i w:val="0"/>
                <w:sz w:val="24"/>
                <w:szCs w:val="24"/>
              </w:rPr>
              <w:t xml:space="preserve">edited </w:t>
            </w:r>
            <w:r w:rsidRPr="00545F29">
              <w:rPr>
                <w:rFonts w:ascii="Times New Roman" w:hAnsi="Times New Roman" w:cs="Times New Roman"/>
                <w:i w:val="0"/>
                <w:sz w:val="24"/>
                <w:szCs w:val="24"/>
              </w:rPr>
              <w:t xml:space="preserve">role is updated in the </w:t>
            </w:r>
            <w:r w:rsidR="00CE457B" w:rsidRPr="00545F29">
              <w:rPr>
                <w:rFonts w:ascii="Times New Roman" w:hAnsi="Times New Roman" w:cs="Times New Roman"/>
                <w:i w:val="0"/>
                <w:sz w:val="24"/>
                <w:szCs w:val="24"/>
              </w:rPr>
              <w:t xml:space="preserve">“Roles” collection of the </w:t>
            </w:r>
            <w:r w:rsidRPr="00545F29">
              <w:rPr>
                <w:rFonts w:ascii="Times New Roman" w:hAnsi="Times New Roman" w:cs="Times New Roman"/>
                <w:i w:val="0"/>
                <w:sz w:val="24"/>
                <w:szCs w:val="24"/>
              </w:rPr>
              <w:t>database.</w:t>
            </w:r>
          </w:p>
        </w:tc>
      </w:tr>
      <w:tr w:rsidR="51BE07B6" w:rsidRPr="00545F29" w14:paraId="7DD855DC" w14:textId="77777777" w:rsidTr="79D45E12">
        <w:tc>
          <w:tcPr>
            <w:tcW w:w="2065" w:type="dxa"/>
          </w:tcPr>
          <w:p w14:paraId="1C8D3746" w14:textId="2E3BCDE4" w:rsidR="51BE07B6" w:rsidRPr="00545F29" w:rsidRDefault="0DC4D185"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320E2059" w14:textId="6F9B3268" w:rsidR="51BE07B6" w:rsidRPr="00545F29" w:rsidRDefault="4C6797DC"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Name: </w:t>
            </w:r>
            <w:r w:rsidR="00CE457B" w:rsidRPr="00545F29">
              <w:rPr>
                <w:rFonts w:ascii="Times New Roman" w:hAnsi="Times New Roman" w:cs="Times New Roman"/>
                <w:i w:val="0"/>
                <w:sz w:val="24"/>
                <w:szCs w:val="24"/>
              </w:rPr>
              <w:t>Engineer</w:t>
            </w:r>
          </w:p>
        </w:tc>
      </w:tr>
      <w:tr w:rsidR="2F74FF28" w:rsidRPr="00545F29" w14:paraId="25DF20D5" w14:textId="77777777" w:rsidTr="79D45E12">
        <w:tc>
          <w:tcPr>
            <w:tcW w:w="2065" w:type="dxa"/>
          </w:tcPr>
          <w:p w14:paraId="2CA39571"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B7CA353" w14:textId="41B041C6" w:rsidR="211FBBBB" w:rsidRPr="00545F29" w:rsidRDefault="519B22C9" w:rsidP="009B7BC4">
            <w:pPr>
              <w:pStyle w:val="BodyText"/>
              <w:numPr>
                <w:ilvl w:val="0"/>
                <w:numId w:val="27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Next to the role name </w:t>
            </w:r>
            <w:r w:rsidR="1E170798"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Tech Support”, </w:t>
            </w:r>
            <w:r w:rsidR="596FE8E0" w:rsidRPr="00545F29">
              <w:rPr>
                <w:rFonts w:ascii="Times New Roman" w:hAnsi="Times New Roman" w:cs="Times New Roman"/>
                <w:i w:val="0"/>
                <w:sz w:val="24"/>
                <w:szCs w:val="24"/>
              </w:rPr>
              <w:t>click the “Edit” button.</w:t>
            </w:r>
          </w:p>
          <w:p w14:paraId="5617EB78" w14:textId="0E9C7EB5" w:rsidR="211FBBBB" w:rsidRPr="00545F29" w:rsidRDefault="1F91177D" w:rsidP="009B7BC4">
            <w:pPr>
              <w:pStyle w:val="BodyText"/>
              <w:numPr>
                <w:ilvl w:val="0"/>
                <w:numId w:val="27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In the “Role” field, change the input to </w:t>
            </w:r>
            <w:r w:rsidRPr="00545F29">
              <w:rPr>
                <w:rFonts w:ascii="Times New Roman" w:hAnsi="Times New Roman" w:cs="Times New Roman"/>
                <w:b/>
                <w:i w:val="0"/>
                <w:sz w:val="24"/>
                <w:szCs w:val="24"/>
              </w:rPr>
              <w:t>[Name]</w:t>
            </w:r>
            <w:r w:rsidRPr="00545F29">
              <w:rPr>
                <w:rFonts w:ascii="Times New Roman" w:hAnsi="Times New Roman" w:cs="Times New Roman"/>
                <w:i w:val="0"/>
                <w:sz w:val="24"/>
                <w:szCs w:val="24"/>
              </w:rPr>
              <w:t>.</w:t>
            </w:r>
          </w:p>
          <w:p w14:paraId="519517F3" w14:textId="2AAFF8C5" w:rsidR="2F74FF28" w:rsidRPr="00545F29" w:rsidRDefault="2ACB1350" w:rsidP="009B7BC4">
            <w:pPr>
              <w:pStyle w:val="BodyText"/>
              <w:numPr>
                <w:ilvl w:val="0"/>
                <w:numId w:val="279"/>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Click the </w:t>
            </w:r>
            <w:r w:rsidR="49425482" w:rsidRPr="00545F29">
              <w:rPr>
                <w:rFonts w:ascii="Times New Roman" w:hAnsi="Times New Roman" w:cs="Times New Roman"/>
                <w:i w:val="0"/>
                <w:sz w:val="24"/>
                <w:szCs w:val="24"/>
              </w:rPr>
              <w:t>“</w:t>
            </w:r>
            <w:r w:rsidRPr="00545F29">
              <w:rPr>
                <w:rFonts w:ascii="Times New Roman" w:hAnsi="Times New Roman" w:cs="Times New Roman"/>
                <w:i w:val="0"/>
                <w:sz w:val="24"/>
                <w:szCs w:val="24"/>
              </w:rPr>
              <w:t>Save” button.</w:t>
            </w:r>
          </w:p>
        </w:tc>
      </w:tr>
      <w:tr w:rsidR="2F74FF28" w:rsidRPr="00545F29" w14:paraId="313F6E43" w14:textId="77777777" w:rsidTr="79D45E12">
        <w:tc>
          <w:tcPr>
            <w:tcW w:w="2065" w:type="dxa"/>
          </w:tcPr>
          <w:p w14:paraId="1FBA3BA6" w14:textId="77777777" w:rsidR="2949701F" w:rsidRPr="00545F29" w:rsidRDefault="2949701F"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401C2706" w14:textId="19A4C330" w:rsidR="2F74FF28" w:rsidRPr="00545F29" w:rsidRDefault="2DE461B1" w:rsidP="009B7BC4">
            <w:pPr>
              <w:pStyle w:val="BodyText"/>
              <w:numPr>
                <w:ilvl w:val="0"/>
                <w:numId w:val="24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An alert that says “Success, Role updated successfully.”</w:t>
            </w:r>
          </w:p>
          <w:p w14:paraId="4DA39A12" w14:textId="429DB900" w:rsidR="2F74FF28" w:rsidRPr="00545F29" w:rsidRDefault="29B20D90" w:rsidP="009B7BC4">
            <w:pPr>
              <w:pStyle w:val="BodyText"/>
              <w:numPr>
                <w:ilvl w:val="0"/>
                <w:numId w:val="24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The page is reloaded</w:t>
            </w:r>
            <w:r w:rsidR="75495EE3" w:rsidRPr="00545F29">
              <w:rPr>
                <w:rFonts w:ascii="Times New Roman" w:hAnsi="Times New Roman" w:cs="Times New Roman"/>
                <w:i w:val="0"/>
                <w:sz w:val="24"/>
                <w:szCs w:val="24"/>
              </w:rPr>
              <w:t>,</w:t>
            </w:r>
            <w:r w:rsidRPr="00545F29">
              <w:rPr>
                <w:rFonts w:ascii="Times New Roman" w:hAnsi="Times New Roman" w:cs="Times New Roman"/>
                <w:i w:val="0"/>
                <w:sz w:val="24"/>
                <w:szCs w:val="24"/>
              </w:rPr>
              <w:t xml:space="preserve"> and the role is updated in the table.</w:t>
            </w:r>
          </w:p>
        </w:tc>
      </w:tr>
    </w:tbl>
    <w:p w14:paraId="3A37FCAE" w14:textId="176BF976" w:rsidR="2F74FF28" w:rsidRPr="00545F29" w:rsidRDefault="2F74FF28"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065"/>
        <w:gridCol w:w="2250"/>
        <w:gridCol w:w="5035"/>
      </w:tblGrid>
      <w:tr w:rsidR="2F74FF28" w:rsidRPr="00545F29" w14:paraId="304DB905" w14:textId="77777777" w:rsidTr="79D45E12">
        <w:tc>
          <w:tcPr>
            <w:tcW w:w="4315" w:type="dxa"/>
            <w:gridSpan w:val="2"/>
            <w:shd w:val="clear" w:color="auto" w:fill="D9D9D9" w:themeFill="background1" w:themeFillShade="D9"/>
          </w:tcPr>
          <w:p w14:paraId="2AC8A420" w14:textId="324B694A" w:rsidR="7F96FCED" w:rsidRPr="00545F29" w:rsidRDefault="7F96FCED"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89</w:t>
            </w:r>
          </w:p>
        </w:tc>
        <w:tc>
          <w:tcPr>
            <w:tcW w:w="5035" w:type="dxa"/>
            <w:shd w:val="clear" w:color="auto" w:fill="D9D9D9" w:themeFill="background1" w:themeFillShade="D9"/>
          </w:tcPr>
          <w:p w14:paraId="43B35E8C" w14:textId="55CD122D" w:rsidR="0C484936" w:rsidRPr="00545F29" w:rsidRDefault="0C48493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6ADD3DC1" w:rsidRPr="00545F29">
              <w:rPr>
                <w:rFonts w:ascii="Times New Roman" w:eastAsia="Times New Roman" w:hAnsi="Times New Roman" w:cs="Times New Roman"/>
                <w:i w:val="0"/>
                <w:sz w:val="24"/>
                <w:szCs w:val="24"/>
              </w:rPr>
              <w:t>Business User: Delete Role</w:t>
            </w:r>
          </w:p>
        </w:tc>
      </w:tr>
      <w:tr w:rsidR="2F74FF28" w:rsidRPr="00545F29" w14:paraId="27C236CF" w14:textId="77777777" w:rsidTr="79D45E12">
        <w:tc>
          <w:tcPr>
            <w:tcW w:w="4315" w:type="dxa"/>
            <w:gridSpan w:val="2"/>
            <w:shd w:val="clear" w:color="auto" w:fill="D9D9D9" w:themeFill="background1" w:themeFillShade="D9"/>
          </w:tcPr>
          <w:p w14:paraId="1847B140" w14:textId="55CD122D" w:rsidR="0C484936" w:rsidRPr="00545F29" w:rsidRDefault="0C484936"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61B8CA1E" w14:textId="55CD122D" w:rsidR="0C484936" w:rsidRPr="00545F29" w:rsidRDefault="0C484936"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2F74FF28" w:rsidRPr="00545F29" w14:paraId="5A59D8AA" w14:textId="77777777" w:rsidTr="79D45E12">
        <w:tc>
          <w:tcPr>
            <w:tcW w:w="4315" w:type="dxa"/>
            <w:gridSpan w:val="2"/>
            <w:shd w:val="clear" w:color="auto" w:fill="D9D9D9" w:themeFill="background1" w:themeFillShade="D9"/>
          </w:tcPr>
          <w:p w14:paraId="2C87EA0D" w14:textId="6B373838"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ED0113"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5C716329" w14:textId="34EE80FD" w:rsidR="2949701F" w:rsidRPr="00545F29" w:rsidRDefault="7DD9393F"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ED0113" w:rsidRPr="00545F29">
              <w:rPr>
                <w:rFonts w:ascii="Times New Roman" w:hAnsi="Times New Roman" w:cs="Times New Roman"/>
                <w:i w:val="0"/>
                <w:sz w:val="24"/>
                <w:szCs w:val="24"/>
              </w:rPr>
              <w:t>4/15/2022</w:t>
            </w:r>
          </w:p>
        </w:tc>
      </w:tr>
      <w:tr w:rsidR="2F74FF28" w:rsidRPr="00545F29" w14:paraId="2A25AC10" w14:textId="77777777" w:rsidTr="79D45E12">
        <w:tc>
          <w:tcPr>
            <w:tcW w:w="2065" w:type="dxa"/>
          </w:tcPr>
          <w:p w14:paraId="46574263" w14:textId="55CD122D" w:rsidR="2949701F" w:rsidRPr="00545F29" w:rsidRDefault="2949701F"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5A610629" w14:textId="1253DCD3" w:rsidR="2F74FF28" w:rsidRPr="00545F29" w:rsidRDefault="7904C66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2F74FF28" w:rsidRPr="00545F29" w14:paraId="1939F3FC" w14:textId="77777777" w:rsidTr="79D45E12">
        <w:tc>
          <w:tcPr>
            <w:tcW w:w="2065" w:type="dxa"/>
          </w:tcPr>
          <w:p w14:paraId="0F932023" w14:textId="55CD122D" w:rsidR="2949701F" w:rsidRPr="00545F29" w:rsidRDefault="2949701F"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23CE3C99" w14:textId="77777777" w:rsidR="2F74FF28" w:rsidRPr="00545F29" w:rsidRDefault="3258482A" w:rsidP="009B7BC4">
            <w:pPr>
              <w:pStyle w:val="BodyText"/>
              <w:numPr>
                <w:ilvl w:val="0"/>
                <w:numId w:val="27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00B72F22" w:rsidRPr="00545F29">
              <w:rPr>
                <w:rFonts w:ascii="Times New Roman" w:eastAsia="Times New Roman" w:hAnsi="Times New Roman" w:cs="Times New Roman"/>
                <w:i w:val="0"/>
                <w:sz w:val="24"/>
                <w:szCs w:val="24"/>
              </w:rPr>
              <w:t xml:space="preserve"> and TC-87.</w:t>
            </w:r>
          </w:p>
          <w:p w14:paraId="33F0CCC1" w14:textId="77777777" w:rsidR="001A1CBB" w:rsidRPr="00545F29" w:rsidRDefault="001A1CBB" w:rsidP="009B7BC4">
            <w:pPr>
              <w:pStyle w:val="BodyText"/>
              <w:numPr>
                <w:ilvl w:val="0"/>
                <w:numId w:val="27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p w14:paraId="3DAF5860" w14:textId="22E146BF" w:rsidR="2F74FF28" w:rsidRPr="00545F29" w:rsidRDefault="00306508" w:rsidP="009B7BC4">
            <w:pPr>
              <w:pStyle w:val="BodyText"/>
              <w:numPr>
                <w:ilvl w:val="0"/>
                <w:numId w:val="27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“Team Roles” page</w:t>
            </w:r>
            <w:r w:rsidR="3258482A" w:rsidRPr="00545F29">
              <w:rPr>
                <w:rFonts w:ascii="Times New Roman" w:eastAsia="Times New Roman" w:hAnsi="Times New Roman" w:cs="Times New Roman"/>
                <w:i w:val="0"/>
                <w:sz w:val="24"/>
                <w:szCs w:val="24"/>
              </w:rPr>
              <w:t>.</w:t>
            </w:r>
          </w:p>
        </w:tc>
      </w:tr>
      <w:tr w:rsidR="2F74FF28" w:rsidRPr="00545F29" w14:paraId="770E437E" w14:textId="77777777" w:rsidTr="79D45E12">
        <w:tc>
          <w:tcPr>
            <w:tcW w:w="2065" w:type="dxa"/>
          </w:tcPr>
          <w:p w14:paraId="3A6B7117" w14:textId="55CD122D" w:rsidR="2949701F" w:rsidRPr="00545F29" w:rsidRDefault="2949701F"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Postconditions</w:t>
            </w:r>
          </w:p>
        </w:tc>
        <w:tc>
          <w:tcPr>
            <w:tcW w:w="7285" w:type="dxa"/>
            <w:gridSpan w:val="2"/>
          </w:tcPr>
          <w:p w14:paraId="1661A35A" w14:textId="4AD40CDD" w:rsidR="2F74FF28" w:rsidRPr="00545F29" w:rsidRDefault="3258482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deleted role is removed from the </w:t>
            </w:r>
            <w:r w:rsidR="001A1CBB" w:rsidRPr="00545F29">
              <w:rPr>
                <w:rFonts w:ascii="Times New Roman" w:eastAsia="Times New Roman" w:hAnsi="Times New Roman" w:cs="Times New Roman"/>
                <w:i w:val="0"/>
                <w:sz w:val="24"/>
                <w:szCs w:val="24"/>
              </w:rPr>
              <w:t xml:space="preserve">“Roles” collection of the </w:t>
            </w:r>
            <w:r w:rsidRPr="00545F29">
              <w:rPr>
                <w:rFonts w:ascii="Times New Roman" w:eastAsia="Times New Roman" w:hAnsi="Times New Roman" w:cs="Times New Roman"/>
                <w:i w:val="0"/>
                <w:sz w:val="24"/>
                <w:szCs w:val="24"/>
              </w:rPr>
              <w:t>database.</w:t>
            </w:r>
          </w:p>
        </w:tc>
      </w:tr>
      <w:tr w:rsidR="378169C6" w:rsidRPr="00545F29" w14:paraId="194F534D" w14:textId="77777777" w:rsidTr="79D45E12">
        <w:tc>
          <w:tcPr>
            <w:tcW w:w="2065" w:type="dxa"/>
          </w:tcPr>
          <w:p w14:paraId="0443C720" w14:textId="574A2ADA" w:rsidR="4779A190" w:rsidRPr="00545F29" w:rsidRDefault="4779A190"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31B8284A" w14:textId="0D5BD886" w:rsidR="378169C6" w:rsidRPr="00545F29" w:rsidRDefault="2CE45ED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2F74FF28" w:rsidRPr="00545F29" w14:paraId="19BD3203" w14:textId="77777777" w:rsidTr="79D45E12">
        <w:tc>
          <w:tcPr>
            <w:tcW w:w="2065" w:type="dxa"/>
          </w:tcPr>
          <w:p w14:paraId="3C094B17" w14:textId="55CD122D" w:rsidR="2949701F" w:rsidRPr="00545F29" w:rsidRDefault="2949701F"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41291214" w14:textId="55CD122D" w:rsidR="211FBBBB" w:rsidRPr="00545F29" w:rsidRDefault="6D5C14EC" w:rsidP="009B7BC4">
            <w:pPr>
              <w:pStyle w:val="BodyText"/>
              <w:numPr>
                <w:ilvl w:val="0"/>
                <w:numId w:val="7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Next to the role name “Cashier”, click the “Delete” button.</w:t>
            </w:r>
          </w:p>
          <w:p w14:paraId="09B4F0E3" w14:textId="7E30EE49" w:rsidR="2F74FF28" w:rsidRPr="00545F29" w:rsidRDefault="444D6CDC" w:rsidP="009B7BC4">
            <w:pPr>
              <w:pStyle w:val="BodyText"/>
              <w:numPr>
                <w:ilvl w:val="0"/>
                <w:numId w:val="7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“Yes, delete role!” button.</w:t>
            </w:r>
          </w:p>
        </w:tc>
      </w:tr>
      <w:tr w:rsidR="2F74FF28" w:rsidRPr="00545F29" w14:paraId="343FD09F" w14:textId="77777777" w:rsidTr="79D45E12">
        <w:tc>
          <w:tcPr>
            <w:tcW w:w="2065" w:type="dxa"/>
          </w:tcPr>
          <w:p w14:paraId="665C507D" w14:textId="55CD122D" w:rsidR="2949701F" w:rsidRPr="00545F29" w:rsidRDefault="2949701F"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1FE36DB1" w14:textId="3190EFF1" w:rsidR="211FBBBB" w:rsidRPr="00545F29" w:rsidRDefault="776A56CA" w:rsidP="009B7BC4">
            <w:pPr>
              <w:pStyle w:val="BodyText"/>
              <w:numPr>
                <w:ilvl w:val="0"/>
                <w:numId w:val="24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“Are you sure? You won’t be able to revert this.”</w:t>
            </w:r>
          </w:p>
          <w:p w14:paraId="035A44F7" w14:textId="3698B1F8" w:rsidR="2F74FF28" w:rsidRPr="00545F29" w:rsidRDefault="776A56CA" w:rsidP="009B7BC4">
            <w:pPr>
              <w:pStyle w:val="BodyText"/>
              <w:numPr>
                <w:ilvl w:val="0"/>
                <w:numId w:val="24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page is reloaded, and the deleted role is removed from the table.</w:t>
            </w:r>
          </w:p>
        </w:tc>
      </w:tr>
    </w:tbl>
    <w:p w14:paraId="7AAD3531" w14:textId="2AA19852" w:rsidR="2F74FF28" w:rsidRPr="00545F29" w:rsidRDefault="2F74FF28"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46BC4FEF" w:rsidRPr="00545F29" w14:paraId="0C9A4C78" w14:textId="77777777" w:rsidTr="79D45E12">
        <w:tc>
          <w:tcPr>
            <w:tcW w:w="4315" w:type="dxa"/>
            <w:gridSpan w:val="2"/>
            <w:shd w:val="clear" w:color="auto" w:fill="D9D9D9" w:themeFill="background1" w:themeFillShade="D9"/>
          </w:tcPr>
          <w:p w14:paraId="2FB8920C" w14:textId="508AC52E" w:rsidR="462658D2" w:rsidRPr="00545F29" w:rsidRDefault="462658D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p>
        </w:tc>
        <w:tc>
          <w:tcPr>
            <w:tcW w:w="5035" w:type="dxa"/>
            <w:shd w:val="clear" w:color="auto" w:fill="D9D9D9" w:themeFill="background1" w:themeFillShade="D9"/>
          </w:tcPr>
          <w:p w14:paraId="6148EDE5" w14:textId="5F70B999" w:rsidR="2751EE13" w:rsidRPr="00545F29" w:rsidRDefault="3A9AE1B7" w:rsidP="7B7562D4">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Name: </w:t>
            </w:r>
            <w:r w:rsidRPr="00545F29">
              <w:rPr>
                <w:rFonts w:ascii="Times New Roman" w:eastAsia="Times New Roman" w:hAnsi="Times New Roman" w:cs="Times New Roman"/>
                <w:i w:val="0"/>
                <w:sz w:val="24"/>
                <w:szCs w:val="24"/>
              </w:rPr>
              <w:t>Business User: Invite Staff Member</w:t>
            </w:r>
          </w:p>
        </w:tc>
      </w:tr>
      <w:tr w:rsidR="46BC4FEF" w:rsidRPr="00545F29" w14:paraId="69930718" w14:textId="77777777" w:rsidTr="79D45E12">
        <w:tc>
          <w:tcPr>
            <w:tcW w:w="4315" w:type="dxa"/>
            <w:gridSpan w:val="2"/>
            <w:shd w:val="clear" w:color="auto" w:fill="D9D9D9" w:themeFill="background1" w:themeFillShade="D9"/>
          </w:tcPr>
          <w:p w14:paraId="6F275673" w14:textId="55CD122D" w:rsidR="2751EE13" w:rsidRPr="00545F29" w:rsidRDefault="2751EE1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678CE943" w14:textId="55CD122D" w:rsidR="2751EE13" w:rsidRPr="00545F29" w:rsidRDefault="2751EE1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46BC4FEF" w:rsidRPr="00545F29" w14:paraId="680DD476" w14:textId="77777777" w:rsidTr="79D45E12">
        <w:tc>
          <w:tcPr>
            <w:tcW w:w="4315" w:type="dxa"/>
            <w:gridSpan w:val="2"/>
            <w:shd w:val="clear" w:color="auto" w:fill="D9D9D9" w:themeFill="background1" w:themeFillShade="D9"/>
          </w:tcPr>
          <w:p w14:paraId="77424487" w14:textId="0BD73CD1" w:rsidR="07E7831D" w:rsidRPr="00545F29" w:rsidRDefault="46CC735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37616A"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35B1D47" w14:textId="4FAB81CB" w:rsidR="07E7831D" w:rsidRPr="00545F29" w:rsidRDefault="46CC735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37616A" w:rsidRPr="00545F29">
              <w:rPr>
                <w:rFonts w:ascii="Times New Roman" w:hAnsi="Times New Roman" w:cs="Times New Roman"/>
                <w:i w:val="0"/>
                <w:sz w:val="24"/>
                <w:szCs w:val="24"/>
              </w:rPr>
              <w:t>4/15/2022</w:t>
            </w:r>
          </w:p>
        </w:tc>
      </w:tr>
      <w:tr w:rsidR="46BC4FEF" w:rsidRPr="00545F29" w14:paraId="2825311E" w14:textId="77777777" w:rsidTr="79D45E12">
        <w:tc>
          <w:tcPr>
            <w:tcW w:w="2065" w:type="dxa"/>
          </w:tcPr>
          <w:p w14:paraId="01AF5671"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69D05FEB" w14:textId="0A687310" w:rsidR="46BC4FEF" w:rsidRPr="00545F29" w:rsidRDefault="0E3BD64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46BC4FEF" w:rsidRPr="00545F29" w14:paraId="32825E52" w14:textId="77777777" w:rsidTr="79D45E12">
        <w:tc>
          <w:tcPr>
            <w:tcW w:w="2065" w:type="dxa"/>
          </w:tcPr>
          <w:p w14:paraId="43328A34"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43AB479B" w14:textId="77777777" w:rsidR="46BC4FEF" w:rsidRPr="00545F29" w:rsidRDefault="0E3BD645" w:rsidP="009B7BC4">
            <w:pPr>
              <w:pStyle w:val="BodyText"/>
              <w:numPr>
                <w:ilvl w:val="0"/>
                <w:numId w:val="27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Pr="00545F29">
              <w:rPr>
                <w:rFonts w:ascii="Times New Roman" w:eastAsia="Times New Roman" w:hAnsi="Times New Roman" w:cs="Times New Roman"/>
                <w:i w:val="0"/>
                <w:sz w:val="24"/>
                <w:szCs w:val="24"/>
              </w:rPr>
              <w:t>.</w:t>
            </w:r>
          </w:p>
          <w:p w14:paraId="2148E839" w14:textId="09A8C5FB" w:rsidR="46BC4FEF" w:rsidRPr="00545F29" w:rsidRDefault="0037616A" w:rsidP="009B7BC4">
            <w:pPr>
              <w:pStyle w:val="BodyText"/>
              <w:numPr>
                <w:ilvl w:val="0"/>
                <w:numId w:val="27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46BC4FEF" w:rsidRPr="00545F29" w14:paraId="60E128C1" w14:textId="77777777" w:rsidTr="79D45E12">
        <w:tc>
          <w:tcPr>
            <w:tcW w:w="2065" w:type="dxa"/>
          </w:tcPr>
          <w:p w14:paraId="1179BB57"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5B83745D" w14:textId="01E4C271" w:rsidR="46BC4FEF" w:rsidRPr="00545F29" w:rsidRDefault="0E3BD645" w:rsidP="009B7BC4">
            <w:pPr>
              <w:pStyle w:val="BodyText"/>
              <w:numPr>
                <w:ilvl w:val="0"/>
                <w:numId w:val="248"/>
              </w:numPr>
              <w:jc w:val="left"/>
              <w:rPr>
                <w:rFonts w:ascii="Times New Roman" w:eastAsia="Times New Roman" w:hAnsi="Times New Roman" w:cs="Times New Roman"/>
                <w:sz w:val="24"/>
                <w:szCs w:val="24"/>
              </w:rPr>
            </w:pPr>
            <w:r w:rsidRPr="00545F29">
              <w:rPr>
                <w:rFonts w:ascii="Times New Roman" w:eastAsia="Times New Roman" w:hAnsi="Times New Roman" w:cs="Times New Roman"/>
                <w:i w:val="0"/>
                <w:sz w:val="24"/>
                <w:szCs w:val="24"/>
              </w:rPr>
              <w:t xml:space="preserve">The entered information is added to the </w:t>
            </w:r>
            <w:r w:rsidR="0037616A" w:rsidRPr="00545F29">
              <w:rPr>
                <w:rFonts w:ascii="Times New Roman" w:eastAsia="Times New Roman" w:hAnsi="Times New Roman" w:cs="Times New Roman"/>
                <w:i w:val="0"/>
                <w:sz w:val="24"/>
                <w:szCs w:val="24"/>
              </w:rPr>
              <w:t xml:space="preserve">“StaffUser” collection of the </w:t>
            </w:r>
            <w:r w:rsidRPr="00545F29">
              <w:rPr>
                <w:rFonts w:ascii="Times New Roman" w:eastAsia="Times New Roman" w:hAnsi="Times New Roman" w:cs="Times New Roman"/>
                <w:i w:val="0"/>
                <w:sz w:val="24"/>
                <w:szCs w:val="24"/>
              </w:rPr>
              <w:t xml:space="preserve">database </w:t>
            </w:r>
            <w:r w:rsidR="0028441B" w:rsidRPr="00545F29">
              <w:rPr>
                <w:rFonts w:ascii="Times New Roman" w:eastAsia="Times New Roman" w:hAnsi="Times New Roman" w:cs="Times New Roman"/>
                <w:i w:val="0"/>
                <w:sz w:val="24"/>
                <w:szCs w:val="24"/>
              </w:rPr>
              <w:t>with the “</w:t>
            </w:r>
            <w:r w:rsidR="0037616A" w:rsidRPr="00545F29">
              <w:rPr>
                <w:rFonts w:ascii="Times New Roman" w:eastAsia="Times New Roman" w:hAnsi="Times New Roman" w:cs="Times New Roman"/>
                <w:i w:val="0"/>
                <w:sz w:val="24"/>
                <w:szCs w:val="24"/>
              </w:rPr>
              <w:t>a</w:t>
            </w:r>
            <w:r w:rsidR="0028441B" w:rsidRPr="00545F29">
              <w:rPr>
                <w:rFonts w:ascii="Times New Roman" w:eastAsia="Times New Roman" w:hAnsi="Times New Roman" w:cs="Times New Roman"/>
                <w:i w:val="0"/>
                <w:sz w:val="24"/>
                <w:szCs w:val="24"/>
              </w:rPr>
              <w:t>ccountStatus” field set to</w:t>
            </w:r>
            <w:r w:rsidRPr="00545F29">
              <w:rPr>
                <w:rFonts w:ascii="Times New Roman" w:eastAsia="Times New Roman" w:hAnsi="Times New Roman" w:cs="Times New Roman"/>
                <w:i w:val="0"/>
                <w:sz w:val="24"/>
                <w:szCs w:val="24"/>
              </w:rPr>
              <w:t xml:space="preserve"> “Inactive</w:t>
            </w:r>
            <w:r w:rsidR="0028441B" w:rsidRPr="00545F29">
              <w:rPr>
                <w:rFonts w:ascii="Times New Roman" w:eastAsia="Times New Roman" w:hAnsi="Times New Roman" w:cs="Times New Roman"/>
                <w:i w:val="0"/>
                <w:sz w:val="24"/>
                <w:szCs w:val="24"/>
              </w:rPr>
              <w:t>”.</w:t>
            </w:r>
          </w:p>
          <w:p w14:paraId="323F8B38" w14:textId="58CBA392" w:rsidR="46BC4FEF" w:rsidRPr="00545F29" w:rsidRDefault="0E3BD645" w:rsidP="009B7BC4">
            <w:pPr>
              <w:pStyle w:val="BodyText"/>
              <w:numPr>
                <w:ilvl w:val="0"/>
                <w:numId w:val="248"/>
              </w:numPr>
              <w:jc w:val="left"/>
              <w:rPr>
                <w:rFonts w:ascii="Times New Roman" w:eastAsia="Times New Roman" w:hAnsi="Times New Roman" w:cs="Times New Roman"/>
                <w:sz w:val="24"/>
                <w:szCs w:val="24"/>
              </w:rPr>
            </w:pPr>
            <w:r w:rsidRPr="00545F29">
              <w:rPr>
                <w:rFonts w:ascii="Times New Roman" w:eastAsia="Times New Roman" w:hAnsi="Times New Roman" w:cs="Times New Roman"/>
                <w:i w:val="0"/>
                <w:sz w:val="24"/>
                <w:szCs w:val="24"/>
              </w:rPr>
              <w:t>An invitation email is sent to the submitted email.</w:t>
            </w:r>
          </w:p>
        </w:tc>
      </w:tr>
      <w:tr w:rsidR="46BC4FEF" w:rsidRPr="00545F29" w14:paraId="0385629D" w14:textId="77777777" w:rsidTr="79D45E12">
        <w:tc>
          <w:tcPr>
            <w:tcW w:w="2065" w:type="dxa"/>
          </w:tcPr>
          <w:p w14:paraId="0C63A2F2" w14:textId="40DB8FBA" w:rsidR="63F9981B" w:rsidRPr="00545F29" w:rsidRDefault="63F9981B"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315FA10A" w14:textId="2C380A87" w:rsidR="46BC4FEF" w:rsidRPr="00545F29" w:rsidRDefault="0E3BD645" w:rsidP="009B7BC4">
            <w:pPr>
              <w:pStyle w:val="BodyText"/>
              <w:numPr>
                <w:ilvl w:val="0"/>
                <w:numId w:val="24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First Name:</w:t>
            </w:r>
            <w:r w:rsidRPr="00545F29">
              <w:rPr>
                <w:rFonts w:ascii="Times New Roman" w:eastAsia="Times New Roman" w:hAnsi="Times New Roman" w:cs="Times New Roman"/>
                <w:i w:val="0"/>
                <w:sz w:val="24"/>
                <w:szCs w:val="24"/>
              </w:rPr>
              <w:t xml:space="preserve"> </w:t>
            </w:r>
            <w:r w:rsidR="0037616A" w:rsidRPr="00545F29">
              <w:rPr>
                <w:rFonts w:ascii="Times New Roman" w:eastAsia="Times New Roman" w:hAnsi="Times New Roman" w:cs="Times New Roman"/>
                <w:i w:val="0"/>
                <w:sz w:val="24"/>
                <w:szCs w:val="24"/>
              </w:rPr>
              <w:t>Dave</w:t>
            </w:r>
          </w:p>
          <w:p w14:paraId="38D1A075" w14:textId="4E82E5DB" w:rsidR="46BC4FEF" w:rsidRPr="00545F29" w:rsidRDefault="0E3BD645" w:rsidP="009B7BC4">
            <w:pPr>
              <w:pStyle w:val="BodyText"/>
              <w:numPr>
                <w:ilvl w:val="0"/>
                <w:numId w:val="24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Last Name:</w:t>
            </w:r>
            <w:r w:rsidRPr="00545F29">
              <w:rPr>
                <w:rFonts w:ascii="Times New Roman" w:eastAsia="Times New Roman" w:hAnsi="Times New Roman" w:cs="Times New Roman"/>
                <w:i w:val="0"/>
                <w:sz w:val="24"/>
                <w:szCs w:val="24"/>
              </w:rPr>
              <w:t xml:space="preserve"> </w:t>
            </w:r>
            <w:r w:rsidR="0037616A" w:rsidRPr="00545F29">
              <w:rPr>
                <w:rFonts w:ascii="Times New Roman" w:eastAsia="Times New Roman" w:hAnsi="Times New Roman" w:cs="Times New Roman"/>
                <w:i w:val="0"/>
                <w:sz w:val="24"/>
                <w:szCs w:val="24"/>
              </w:rPr>
              <w:t>Smith</w:t>
            </w:r>
          </w:p>
          <w:p w14:paraId="424E4B55" w14:textId="49363EE7" w:rsidR="46BC4FEF" w:rsidRPr="00545F29" w:rsidRDefault="0E3BD645" w:rsidP="009B7BC4">
            <w:pPr>
              <w:pStyle w:val="BodyText"/>
              <w:numPr>
                <w:ilvl w:val="0"/>
                <w:numId w:val="24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Email:</w:t>
            </w:r>
            <w:r w:rsidRPr="00545F29">
              <w:rPr>
                <w:rFonts w:ascii="Times New Roman" w:eastAsia="Times New Roman" w:hAnsi="Times New Roman" w:cs="Times New Roman"/>
                <w:i w:val="0"/>
                <w:sz w:val="24"/>
                <w:szCs w:val="24"/>
              </w:rPr>
              <w:t xml:space="preserve"> </w:t>
            </w:r>
            <w:r w:rsidR="00592CDF" w:rsidRPr="00545F29">
              <w:rPr>
                <w:rFonts w:ascii="Times New Roman" w:eastAsia="Times New Roman" w:hAnsi="Times New Roman" w:cs="Times New Roman"/>
                <w:i w:val="0"/>
                <w:sz w:val="24"/>
                <w:szCs w:val="24"/>
              </w:rPr>
              <w:t>etimelyStaff@gmail.com</w:t>
            </w:r>
          </w:p>
          <w:p w14:paraId="0DF15EB6" w14:textId="3F752B16" w:rsidR="46BC4FEF" w:rsidRPr="00545F29" w:rsidRDefault="0E3BD645" w:rsidP="009B7BC4">
            <w:pPr>
              <w:pStyle w:val="BodyText"/>
              <w:numPr>
                <w:ilvl w:val="0"/>
                <w:numId w:val="24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Role:</w:t>
            </w:r>
            <w:r w:rsidRPr="00545F29">
              <w:rPr>
                <w:rFonts w:ascii="Times New Roman" w:eastAsia="Times New Roman" w:hAnsi="Times New Roman" w:cs="Times New Roman"/>
                <w:i w:val="0"/>
                <w:sz w:val="24"/>
                <w:szCs w:val="24"/>
              </w:rPr>
              <w:t xml:space="preserve"> </w:t>
            </w:r>
            <w:r w:rsidR="00592CDF" w:rsidRPr="00545F29">
              <w:rPr>
                <w:rFonts w:ascii="Times New Roman" w:eastAsia="Times New Roman" w:hAnsi="Times New Roman" w:cs="Times New Roman"/>
                <w:i w:val="0"/>
                <w:sz w:val="24"/>
                <w:szCs w:val="24"/>
              </w:rPr>
              <w:t>Manager</w:t>
            </w:r>
          </w:p>
        </w:tc>
      </w:tr>
      <w:tr w:rsidR="46BC4FEF" w:rsidRPr="00545F29" w14:paraId="0546D7B1" w14:textId="77777777" w:rsidTr="79D45E12">
        <w:tc>
          <w:tcPr>
            <w:tcW w:w="2065" w:type="dxa"/>
          </w:tcPr>
          <w:p w14:paraId="105AEA28"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4C28F0CC" w14:textId="6F53E6AF" w:rsidR="46BC4FEF" w:rsidRPr="00545F29" w:rsidRDefault="008A6FC1"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 xml:space="preserve">Navigate to the “Team Management” page by clicking the “Team” tab and then clicking the “Team Management” </w:t>
            </w:r>
            <w:r w:rsidR="00CE0BF3" w:rsidRPr="00545F29">
              <w:rPr>
                <w:rFonts w:ascii="Times New Roman" w:eastAsia="Times New Roman" w:hAnsi="Times New Roman" w:cs="Times New Roman"/>
                <w:i w:val="0"/>
                <w:sz w:val="24"/>
                <w:szCs w:val="24"/>
              </w:rPr>
              <w:t>button</w:t>
            </w:r>
            <w:r w:rsidRPr="00545F29">
              <w:rPr>
                <w:rFonts w:ascii="Times New Roman" w:eastAsia="Times New Roman" w:hAnsi="Times New Roman" w:cs="Times New Roman"/>
                <w:i w:val="0"/>
                <w:sz w:val="24"/>
                <w:szCs w:val="24"/>
              </w:rPr>
              <w:t xml:space="preserve"> in the sidebar.</w:t>
            </w:r>
          </w:p>
          <w:p w14:paraId="341FDD9D" w14:textId="573E94F1" w:rsidR="46BC4FEF" w:rsidRPr="00545F29" w:rsidRDefault="01B25613"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Click the “Invite Staff Member” button.</w:t>
            </w:r>
          </w:p>
          <w:p w14:paraId="15FD3D04" w14:textId="675A5A08" w:rsidR="46BC4FEF" w:rsidRPr="00545F29" w:rsidRDefault="01B25613"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i w:val="0"/>
                <w:sz w:val="24"/>
                <w:szCs w:val="24"/>
              </w:rPr>
              <w:t>[First Name]</w:t>
            </w:r>
            <w:r w:rsidRPr="00545F29">
              <w:rPr>
                <w:rFonts w:ascii="Times New Roman" w:eastAsia="Times New Roman" w:hAnsi="Times New Roman" w:cs="Times New Roman"/>
                <w:i w:val="0"/>
                <w:sz w:val="24"/>
                <w:szCs w:val="24"/>
              </w:rPr>
              <w:t xml:space="preserve"> in the “First Name” field.</w:t>
            </w:r>
          </w:p>
          <w:p w14:paraId="05DFD43E" w14:textId="675A5A08" w:rsidR="46BC4FEF" w:rsidRPr="00545F29" w:rsidRDefault="01B25613"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lastRenderedPageBreak/>
              <w:t xml:space="preserve">Enter </w:t>
            </w:r>
            <w:r w:rsidRPr="00545F29">
              <w:rPr>
                <w:rFonts w:ascii="Times New Roman" w:eastAsia="Times New Roman" w:hAnsi="Times New Roman" w:cs="Times New Roman"/>
                <w:b/>
                <w:i w:val="0"/>
                <w:sz w:val="24"/>
                <w:szCs w:val="24"/>
              </w:rPr>
              <w:t>[Last Name]</w:t>
            </w:r>
            <w:r w:rsidRPr="00545F29">
              <w:rPr>
                <w:rFonts w:ascii="Times New Roman" w:eastAsia="Times New Roman" w:hAnsi="Times New Roman" w:cs="Times New Roman"/>
                <w:i w:val="0"/>
                <w:sz w:val="24"/>
                <w:szCs w:val="24"/>
              </w:rPr>
              <w:t xml:space="preserve"> in the “Last Name” field.</w:t>
            </w:r>
          </w:p>
          <w:p w14:paraId="3A618AE6" w14:textId="675A5A08" w:rsidR="46BC4FEF" w:rsidRPr="00545F29" w:rsidRDefault="01B25613"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i w:val="0"/>
                <w:sz w:val="24"/>
                <w:szCs w:val="24"/>
              </w:rPr>
              <w:t>[Email]</w:t>
            </w:r>
            <w:r w:rsidRPr="00545F29">
              <w:rPr>
                <w:rFonts w:ascii="Times New Roman" w:eastAsia="Times New Roman" w:hAnsi="Times New Roman" w:cs="Times New Roman"/>
                <w:i w:val="0"/>
                <w:sz w:val="24"/>
                <w:szCs w:val="24"/>
              </w:rPr>
              <w:t xml:space="preserve"> in</w:t>
            </w:r>
            <w:r w:rsidR="327AF0A9" w:rsidRPr="00545F29">
              <w:rPr>
                <w:rFonts w:ascii="Times New Roman" w:eastAsia="Times New Roman" w:hAnsi="Times New Roman" w:cs="Times New Roman"/>
                <w:i w:val="0"/>
                <w:sz w:val="24"/>
                <w:szCs w:val="24"/>
              </w:rPr>
              <w:t xml:space="preserve"> the “Email” field.</w:t>
            </w:r>
          </w:p>
          <w:p w14:paraId="270015CE" w14:textId="6323E1BD" w:rsidR="46BC4FEF" w:rsidRPr="00545F29" w:rsidRDefault="47F036E0"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 xml:space="preserve">Select </w:t>
            </w:r>
            <w:r w:rsidRPr="00545F29">
              <w:rPr>
                <w:rFonts w:ascii="Times New Roman" w:eastAsia="Times New Roman" w:hAnsi="Times New Roman" w:cs="Times New Roman"/>
                <w:b/>
                <w:bCs/>
                <w:i w:val="0"/>
                <w:sz w:val="24"/>
                <w:szCs w:val="24"/>
              </w:rPr>
              <w:t>[Role]</w:t>
            </w:r>
            <w:r w:rsidRPr="00545F29">
              <w:rPr>
                <w:rFonts w:ascii="Times New Roman" w:eastAsia="Times New Roman" w:hAnsi="Times New Roman" w:cs="Times New Roman"/>
                <w:i w:val="0"/>
                <w:sz w:val="24"/>
                <w:szCs w:val="24"/>
              </w:rPr>
              <w:t xml:space="preserve"> in the “Role” </w:t>
            </w:r>
            <w:r w:rsidR="0097271B" w:rsidRPr="00545F29">
              <w:rPr>
                <w:rFonts w:ascii="Times New Roman" w:eastAsia="Times New Roman" w:hAnsi="Times New Roman" w:cs="Times New Roman"/>
                <w:i w:val="0"/>
                <w:sz w:val="24"/>
                <w:szCs w:val="24"/>
              </w:rPr>
              <w:t>dropdown</w:t>
            </w:r>
            <w:r w:rsidRPr="00545F29">
              <w:rPr>
                <w:rFonts w:ascii="Times New Roman" w:eastAsia="Times New Roman" w:hAnsi="Times New Roman" w:cs="Times New Roman"/>
                <w:i w:val="0"/>
                <w:sz w:val="24"/>
                <w:szCs w:val="24"/>
              </w:rPr>
              <w:t>.</w:t>
            </w:r>
          </w:p>
          <w:p w14:paraId="5EC99CFC" w14:textId="6965DD9E" w:rsidR="7B7562D4" w:rsidRPr="00545F29" w:rsidRDefault="1AA84A2F" w:rsidP="009B7BC4">
            <w:pPr>
              <w:pStyle w:val="BodyText"/>
              <w:numPr>
                <w:ilvl w:val="0"/>
                <w:numId w:val="8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“Invite” button.</w:t>
            </w:r>
          </w:p>
          <w:p w14:paraId="24A13F2A" w14:textId="74F2B9CB" w:rsidR="46BC4FEF" w:rsidRPr="00545F29" w:rsidRDefault="079E351A" w:rsidP="009B7BC4">
            <w:pPr>
              <w:pStyle w:val="BodyText"/>
              <w:numPr>
                <w:ilvl w:val="0"/>
                <w:numId w:val="85"/>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Click the “OK” button on the alert.</w:t>
            </w:r>
          </w:p>
        </w:tc>
      </w:tr>
      <w:tr w:rsidR="46BC4FEF" w:rsidRPr="00545F29" w14:paraId="77F8666B" w14:textId="77777777" w:rsidTr="79D45E12">
        <w:tc>
          <w:tcPr>
            <w:tcW w:w="2065" w:type="dxa"/>
          </w:tcPr>
          <w:p w14:paraId="7FC9F959"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Expected Results</w:t>
            </w:r>
          </w:p>
        </w:tc>
        <w:tc>
          <w:tcPr>
            <w:tcW w:w="7285" w:type="dxa"/>
            <w:gridSpan w:val="2"/>
          </w:tcPr>
          <w:p w14:paraId="0E29E5A4" w14:textId="5B844227" w:rsidR="46BC4FEF" w:rsidRPr="00545F29" w:rsidRDefault="7BCE9603" w:rsidP="009B7BC4">
            <w:pPr>
              <w:pStyle w:val="BodyText"/>
              <w:numPr>
                <w:ilvl w:val="0"/>
                <w:numId w:val="24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“Success, Invitation was sent successfully.”</w:t>
            </w:r>
          </w:p>
          <w:p w14:paraId="22934596" w14:textId="068F6E4C" w:rsidR="46BC4FEF" w:rsidRPr="00545F29" w:rsidRDefault="0B332B43" w:rsidP="009B7BC4">
            <w:pPr>
              <w:pStyle w:val="BodyText"/>
              <w:numPr>
                <w:ilvl w:val="0"/>
                <w:numId w:val="24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invi</w:t>
            </w:r>
            <w:r w:rsidR="07997021" w:rsidRPr="00545F29">
              <w:rPr>
                <w:rFonts w:ascii="Times New Roman" w:eastAsia="Times New Roman" w:hAnsi="Times New Roman" w:cs="Times New Roman"/>
                <w:i w:val="0"/>
                <w:sz w:val="24"/>
                <w:szCs w:val="24"/>
              </w:rPr>
              <w:t>ted user appears on the team table.</w:t>
            </w:r>
          </w:p>
        </w:tc>
      </w:tr>
    </w:tbl>
    <w:p w14:paraId="31C5454D" w14:textId="2AA19852" w:rsidR="46BC4FEF" w:rsidRPr="00545F29" w:rsidRDefault="46BC4FEF"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46BC4FEF" w:rsidRPr="00545F29" w14:paraId="01872FFC" w14:textId="77777777" w:rsidTr="79D45E12">
        <w:tc>
          <w:tcPr>
            <w:tcW w:w="4315" w:type="dxa"/>
            <w:gridSpan w:val="2"/>
            <w:shd w:val="clear" w:color="auto" w:fill="D9D9D9" w:themeFill="background1" w:themeFillShade="D9"/>
          </w:tcPr>
          <w:p w14:paraId="73D10B49" w14:textId="77875C21" w:rsidR="462658D2" w:rsidRPr="00545F29" w:rsidRDefault="462658D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91</w:t>
            </w:r>
          </w:p>
        </w:tc>
        <w:tc>
          <w:tcPr>
            <w:tcW w:w="5035" w:type="dxa"/>
            <w:shd w:val="clear" w:color="auto" w:fill="D9D9D9" w:themeFill="background1" w:themeFillShade="D9"/>
          </w:tcPr>
          <w:p w14:paraId="659582E0" w14:textId="1FC2B6D5" w:rsidR="2751EE13" w:rsidRPr="00545F29" w:rsidRDefault="2751EE1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4E401EE1" w:rsidRPr="00545F29">
              <w:rPr>
                <w:rFonts w:ascii="Times New Roman" w:eastAsia="Times New Roman" w:hAnsi="Times New Roman" w:cs="Times New Roman"/>
                <w:i w:val="0"/>
                <w:sz w:val="24"/>
                <w:szCs w:val="24"/>
              </w:rPr>
              <w:t>Business User: Assign Role</w:t>
            </w:r>
          </w:p>
        </w:tc>
      </w:tr>
      <w:tr w:rsidR="46BC4FEF" w:rsidRPr="00545F29" w14:paraId="4EF0D7EB" w14:textId="77777777" w:rsidTr="79D45E12">
        <w:tc>
          <w:tcPr>
            <w:tcW w:w="4315" w:type="dxa"/>
            <w:gridSpan w:val="2"/>
            <w:shd w:val="clear" w:color="auto" w:fill="D9D9D9" w:themeFill="background1" w:themeFillShade="D9"/>
          </w:tcPr>
          <w:p w14:paraId="114F77D5" w14:textId="40DB8FBA" w:rsidR="2751EE13" w:rsidRPr="00545F29" w:rsidRDefault="2751EE1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7B680270" w14:textId="40DB8FBA" w:rsidR="2751EE13" w:rsidRPr="00545F29" w:rsidRDefault="2751EE1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46BC4FEF" w:rsidRPr="00545F29" w14:paraId="5DF97354" w14:textId="77777777" w:rsidTr="79D45E12">
        <w:tc>
          <w:tcPr>
            <w:tcW w:w="4315" w:type="dxa"/>
            <w:gridSpan w:val="2"/>
            <w:shd w:val="clear" w:color="auto" w:fill="D9D9D9" w:themeFill="background1" w:themeFillShade="D9"/>
          </w:tcPr>
          <w:p w14:paraId="665D3E29" w14:textId="2779485C" w:rsidR="07E7831D" w:rsidRPr="00545F29" w:rsidRDefault="46CC735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E55982"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644553E" w14:textId="6BF75050" w:rsidR="07E7831D" w:rsidRPr="00545F29" w:rsidRDefault="46CC735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E55982" w:rsidRPr="00545F29">
              <w:rPr>
                <w:rFonts w:ascii="Times New Roman" w:hAnsi="Times New Roman" w:cs="Times New Roman"/>
                <w:i w:val="0"/>
                <w:sz w:val="24"/>
                <w:szCs w:val="24"/>
              </w:rPr>
              <w:t>4/15/2022</w:t>
            </w:r>
          </w:p>
        </w:tc>
      </w:tr>
      <w:tr w:rsidR="46BC4FEF" w:rsidRPr="00545F29" w14:paraId="21001323" w14:textId="77777777" w:rsidTr="79D45E12">
        <w:tc>
          <w:tcPr>
            <w:tcW w:w="2065" w:type="dxa"/>
          </w:tcPr>
          <w:p w14:paraId="7B950C54"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31FD53CB" w14:textId="4BA0AC7C" w:rsidR="46BC4FEF" w:rsidRPr="00545F29" w:rsidRDefault="1B9C59A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46BC4FEF" w:rsidRPr="00545F29" w14:paraId="7869C20F" w14:textId="77777777" w:rsidTr="79D45E12">
        <w:tc>
          <w:tcPr>
            <w:tcW w:w="2065" w:type="dxa"/>
          </w:tcPr>
          <w:p w14:paraId="1C5DFC25"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33568E84" w14:textId="77777777" w:rsidR="46BC4FEF" w:rsidRPr="00545F29" w:rsidRDefault="2A450C51" w:rsidP="009B7BC4">
            <w:pPr>
              <w:pStyle w:val="BodyText"/>
              <w:numPr>
                <w:ilvl w:val="0"/>
                <w:numId w:val="27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F457F6" w:rsidRPr="00545F29">
              <w:rPr>
                <w:rFonts w:ascii="Times New Roman" w:eastAsia="Times New Roman" w:hAnsi="Times New Roman" w:cs="Times New Roman"/>
                <w:i w:val="0"/>
                <w:sz w:val="24"/>
                <w:szCs w:val="24"/>
              </w:rPr>
              <w:t xml:space="preserve">85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w:t>
            </w:r>
          </w:p>
          <w:p w14:paraId="05E52E6F" w14:textId="77777777" w:rsidR="00F457F6" w:rsidRPr="00545F29" w:rsidRDefault="00F457F6" w:rsidP="009B7BC4">
            <w:pPr>
              <w:pStyle w:val="BodyText"/>
              <w:numPr>
                <w:ilvl w:val="0"/>
                <w:numId w:val="27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p w14:paraId="12F4B916" w14:textId="4D9E9682" w:rsidR="46BC4FEF" w:rsidRPr="00545F29" w:rsidRDefault="00504C6F" w:rsidP="009B7BC4">
            <w:pPr>
              <w:pStyle w:val="BodyText"/>
              <w:numPr>
                <w:ilvl w:val="0"/>
                <w:numId w:val="27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“Team Management” page.</w:t>
            </w:r>
          </w:p>
        </w:tc>
      </w:tr>
      <w:tr w:rsidR="46BC4FEF" w:rsidRPr="00545F29" w14:paraId="083FCCCC" w14:textId="77777777" w:rsidTr="79D45E12">
        <w:tc>
          <w:tcPr>
            <w:tcW w:w="2065" w:type="dxa"/>
          </w:tcPr>
          <w:p w14:paraId="25E44D0E"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206DE72F" w14:textId="77777777" w:rsidR="00F457F6" w:rsidRPr="00545F29" w:rsidRDefault="2A450C51" w:rsidP="009B7BC4">
            <w:pPr>
              <w:pStyle w:val="BodyText"/>
              <w:numPr>
                <w:ilvl w:val="0"/>
                <w:numId w:val="27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new role is assigned to the selected employee</w:t>
            </w:r>
            <w:r w:rsidR="43B206BE" w:rsidRPr="00545F29">
              <w:rPr>
                <w:rFonts w:ascii="Times New Roman" w:eastAsia="Times New Roman" w:hAnsi="Times New Roman" w:cs="Times New Roman"/>
                <w:i w:val="0"/>
                <w:sz w:val="24"/>
                <w:szCs w:val="24"/>
              </w:rPr>
              <w:t xml:space="preserve"> in the </w:t>
            </w:r>
            <w:r w:rsidR="00F457F6" w:rsidRPr="00545F29">
              <w:rPr>
                <w:rFonts w:ascii="Times New Roman" w:eastAsia="Times New Roman" w:hAnsi="Times New Roman" w:cs="Times New Roman"/>
                <w:i w:val="0"/>
                <w:sz w:val="24"/>
                <w:szCs w:val="24"/>
              </w:rPr>
              <w:t>“StaffUser” collection of the</w:t>
            </w:r>
            <w:r w:rsidR="43B206BE" w:rsidRPr="00545F29">
              <w:rPr>
                <w:rFonts w:ascii="Times New Roman" w:eastAsia="Times New Roman" w:hAnsi="Times New Roman" w:cs="Times New Roman"/>
                <w:i w:val="0"/>
                <w:sz w:val="24"/>
                <w:szCs w:val="24"/>
              </w:rPr>
              <w:t xml:space="preserve"> database</w:t>
            </w:r>
            <w:r w:rsidR="00F457F6" w:rsidRPr="00545F29">
              <w:rPr>
                <w:rFonts w:ascii="Times New Roman" w:eastAsia="Times New Roman" w:hAnsi="Times New Roman" w:cs="Times New Roman"/>
                <w:i w:val="0"/>
                <w:sz w:val="24"/>
                <w:szCs w:val="24"/>
              </w:rPr>
              <w:t>.</w:t>
            </w:r>
          </w:p>
          <w:p w14:paraId="4DFA0292" w14:textId="609071E2" w:rsidR="46BC4FEF" w:rsidRPr="00545F29" w:rsidRDefault="00F457F6" w:rsidP="009B7BC4">
            <w:pPr>
              <w:pStyle w:val="BodyText"/>
              <w:numPr>
                <w:ilvl w:val="0"/>
                <w:numId w:val="27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w:t>
            </w:r>
            <w:r w:rsidR="43B206BE" w:rsidRPr="00545F29">
              <w:rPr>
                <w:rFonts w:ascii="Times New Roman" w:eastAsia="Times New Roman" w:hAnsi="Times New Roman" w:cs="Times New Roman"/>
                <w:i w:val="0"/>
                <w:sz w:val="24"/>
                <w:szCs w:val="24"/>
              </w:rPr>
              <w:t xml:space="preserve">his change is displayed </w:t>
            </w:r>
            <w:r w:rsidR="632A2A71" w:rsidRPr="00545F29">
              <w:rPr>
                <w:rFonts w:ascii="Times New Roman" w:eastAsia="Times New Roman" w:hAnsi="Times New Roman" w:cs="Times New Roman"/>
                <w:i w:val="0"/>
                <w:sz w:val="24"/>
                <w:szCs w:val="24"/>
              </w:rPr>
              <w:t>o</w:t>
            </w:r>
            <w:r w:rsidR="43B206BE" w:rsidRPr="00545F29">
              <w:rPr>
                <w:rFonts w:ascii="Times New Roman" w:eastAsia="Times New Roman" w:hAnsi="Times New Roman" w:cs="Times New Roman"/>
                <w:i w:val="0"/>
                <w:sz w:val="24"/>
                <w:szCs w:val="24"/>
              </w:rPr>
              <w:t>n the team management page</w:t>
            </w:r>
            <w:r w:rsidR="2A450C51" w:rsidRPr="00545F29">
              <w:rPr>
                <w:rFonts w:ascii="Times New Roman" w:eastAsia="Times New Roman" w:hAnsi="Times New Roman" w:cs="Times New Roman"/>
                <w:i w:val="0"/>
                <w:sz w:val="24"/>
                <w:szCs w:val="24"/>
              </w:rPr>
              <w:t>.</w:t>
            </w:r>
          </w:p>
        </w:tc>
      </w:tr>
      <w:tr w:rsidR="46BC4FEF" w:rsidRPr="00545F29" w14:paraId="56894183" w14:textId="77777777" w:rsidTr="79D45E12">
        <w:tc>
          <w:tcPr>
            <w:tcW w:w="2065" w:type="dxa"/>
          </w:tcPr>
          <w:p w14:paraId="77E62890" w14:textId="40DB8FBA" w:rsidR="63F9981B" w:rsidRPr="00545F29" w:rsidRDefault="63F9981B"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1D87C8CC" w14:textId="5F3DC3E7" w:rsidR="46BC4FEF" w:rsidRPr="00545F29" w:rsidRDefault="2A450C5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46BC4FEF" w:rsidRPr="00545F29" w14:paraId="634F9BA2" w14:textId="77777777" w:rsidTr="79D45E12">
        <w:tc>
          <w:tcPr>
            <w:tcW w:w="2065" w:type="dxa"/>
          </w:tcPr>
          <w:p w14:paraId="0BD5B243"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5EA02E7D" w14:textId="17553A3F" w:rsidR="46BC4FEF" w:rsidRPr="00545F29" w:rsidRDefault="2A450C51" w:rsidP="009B7BC4">
            <w:pPr>
              <w:pStyle w:val="BodyText"/>
              <w:numPr>
                <w:ilvl w:val="0"/>
                <w:numId w:val="7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On the team management page, next to “Dave Smith”, click the “Edit” button.</w:t>
            </w:r>
          </w:p>
          <w:p w14:paraId="7CE40218" w14:textId="0E7212EF" w:rsidR="46BC4FEF" w:rsidRPr="00545F29" w:rsidRDefault="634C0F42" w:rsidP="009B7BC4">
            <w:pPr>
              <w:pStyle w:val="BodyText"/>
              <w:numPr>
                <w:ilvl w:val="0"/>
                <w:numId w:val="7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“Role” dropdown, select “Cashier.”</w:t>
            </w:r>
          </w:p>
          <w:p w14:paraId="7B35E39E" w14:textId="1AB96CE6" w:rsidR="46BC4FEF" w:rsidRPr="00545F29" w:rsidRDefault="634C0F42" w:rsidP="009B7BC4">
            <w:pPr>
              <w:pStyle w:val="BodyText"/>
              <w:numPr>
                <w:ilvl w:val="0"/>
                <w:numId w:val="7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“Save” button.</w:t>
            </w:r>
          </w:p>
          <w:p w14:paraId="5E7B8144" w14:textId="2FB12C55" w:rsidR="46BC4FEF" w:rsidRPr="00545F29" w:rsidRDefault="634C0F42" w:rsidP="009B7BC4">
            <w:pPr>
              <w:pStyle w:val="BodyText"/>
              <w:numPr>
                <w:ilvl w:val="0"/>
                <w:numId w:val="7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“OK” button on the alert.</w:t>
            </w:r>
          </w:p>
        </w:tc>
      </w:tr>
      <w:tr w:rsidR="46BC4FEF" w:rsidRPr="00545F29" w14:paraId="0E5C6636" w14:textId="77777777" w:rsidTr="79D45E12">
        <w:tc>
          <w:tcPr>
            <w:tcW w:w="2065" w:type="dxa"/>
          </w:tcPr>
          <w:p w14:paraId="7D62CC41" w14:textId="40DB8FBA"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2477C19B" w14:textId="0D5627E0" w:rsidR="46BC4FEF" w:rsidRPr="00545F29" w:rsidRDefault="43B206BE" w:rsidP="009B7BC4">
            <w:pPr>
              <w:pStyle w:val="BodyText"/>
              <w:numPr>
                <w:ilvl w:val="0"/>
                <w:numId w:val="25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w:t>
            </w:r>
            <w:r w:rsidR="52FB71C5" w:rsidRPr="00545F29">
              <w:rPr>
                <w:rFonts w:ascii="Times New Roman" w:eastAsia="Times New Roman" w:hAnsi="Times New Roman" w:cs="Times New Roman"/>
                <w:i w:val="0"/>
                <w:sz w:val="24"/>
                <w:szCs w:val="24"/>
              </w:rPr>
              <w:t>uccess, Staff updated successfully.”</w:t>
            </w:r>
          </w:p>
          <w:p w14:paraId="530B486C" w14:textId="0D5627E0" w:rsidR="46BC4FEF" w:rsidRPr="00545F29" w:rsidRDefault="52FB71C5" w:rsidP="009B7BC4">
            <w:pPr>
              <w:pStyle w:val="BodyText"/>
              <w:numPr>
                <w:ilvl w:val="0"/>
                <w:numId w:val="25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page reloads, and the newly assigned role shows up on the page.</w:t>
            </w:r>
          </w:p>
        </w:tc>
      </w:tr>
    </w:tbl>
    <w:p w14:paraId="6E1089F3" w14:textId="2AA19852" w:rsidR="46BC4FEF" w:rsidRPr="00545F29" w:rsidRDefault="46BC4FEF"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46BC4FEF" w:rsidRPr="00545F29" w14:paraId="0B837D0A" w14:textId="77777777" w:rsidTr="79D45E12">
        <w:tc>
          <w:tcPr>
            <w:tcW w:w="4315" w:type="dxa"/>
            <w:gridSpan w:val="2"/>
            <w:shd w:val="clear" w:color="auto" w:fill="D9D9D9" w:themeFill="background1" w:themeFillShade="D9"/>
          </w:tcPr>
          <w:p w14:paraId="67B31A94" w14:textId="62908172" w:rsidR="462658D2" w:rsidRPr="00545F29" w:rsidRDefault="462658D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lastRenderedPageBreak/>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92</w:t>
            </w:r>
          </w:p>
        </w:tc>
        <w:tc>
          <w:tcPr>
            <w:tcW w:w="5035" w:type="dxa"/>
            <w:shd w:val="clear" w:color="auto" w:fill="D9D9D9" w:themeFill="background1" w:themeFillShade="D9"/>
          </w:tcPr>
          <w:p w14:paraId="1309FC47" w14:textId="1170DEA7" w:rsidR="2751EE13" w:rsidRPr="00545F29" w:rsidRDefault="2751EE1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Team Search</w:t>
            </w:r>
          </w:p>
        </w:tc>
      </w:tr>
      <w:tr w:rsidR="46BC4FEF" w:rsidRPr="00545F29" w14:paraId="7B29A9FF" w14:textId="77777777" w:rsidTr="79D45E12">
        <w:tc>
          <w:tcPr>
            <w:tcW w:w="4315" w:type="dxa"/>
            <w:gridSpan w:val="2"/>
            <w:shd w:val="clear" w:color="auto" w:fill="D9D9D9" w:themeFill="background1" w:themeFillShade="D9"/>
          </w:tcPr>
          <w:p w14:paraId="78AC88FF" w14:textId="40DB8FBA" w:rsidR="2751EE13" w:rsidRPr="00545F29" w:rsidRDefault="2751EE1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0946FA98" w14:textId="40DB8FBA" w:rsidR="2751EE13" w:rsidRPr="00545F29" w:rsidRDefault="2751EE1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46BC4FEF" w:rsidRPr="00545F29" w14:paraId="62CE0C51" w14:textId="77777777" w:rsidTr="79D45E12">
        <w:tc>
          <w:tcPr>
            <w:tcW w:w="4315" w:type="dxa"/>
            <w:gridSpan w:val="2"/>
            <w:shd w:val="clear" w:color="auto" w:fill="D9D9D9" w:themeFill="background1" w:themeFillShade="D9"/>
          </w:tcPr>
          <w:p w14:paraId="20E9F951" w14:textId="00D00FE0" w:rsidR="07E7831D" w:rsidRPr="00545F29" w:rsidRDefault="46CC735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C03B1D"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A1F92CB" w14:textId="1F22D9B3" w:rsidR="07E7831D" w:rsidRPr="00545F29" w:rsidRDefault="46CC735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C03B1D" w:rsidRPr="00545F29">
              <w:rPr>
                <w:rFonts w:ascii="Times New Roman" w:hAnsi="Times New Roman" w:cs="Times New Roman"/>
                <w:i w:val="0"/>
                <w:sz w:val="24"/>
                <w:szCs w:val="24"/>
              </w:rPr>
              <w:t>4/15/2022</w:t>
            </w:r>
          </w:p>
        </w:tc>
      </w:tr>
      <w:tr w:rsidR="46BC4FEF" w:rsidRPr="00545F29" w14:paraId="1E18D61D" w14:textId="77777777" w:rsidTr="79D45E12">
        <w:tc>
          <w:tcPr>
            <w:tcW w:w="2065" w:type="dxa"/>
          </w:tcPr>
          <w:p w14:paraId="484186F5" w14:textId="6EC8E272"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4C4A86B0" w14:textId="723C4E5E" w:rsidR="46BC4FEF" w:rsidRPr="00545F29" w:rsidRDefault="5EEAF73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46BC4FEF" w:rsidRPr="00545F29" w14:paraId="5C83945C" w14:textId="77777777" w:rsidTr="79D45E12">
        <w:tc>
          <w:tcPr>
            <w:tcW w:w="2065" w:type="dxa"/>
          </w:tcPr>
          <w:p w14:paraId="085F94AE" w14:textId="6EC8E272"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55A356C7" w14:textId="77777777" w:rsidR="46BC4FEF" w:rsidRPr="00545F29" w:rsidRDefault="5EEAF737" w:rsidP="009B7BC4">
            <w:pPr>
              <w:pStyle w:val="BodyText"/>
              <w:numPr>
                <w:ilvl w:val="0"/>
                <w:numId w:val="28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C03B1D" w:rsidRPr="00545F29">
              <w:rPr>
                <w:rFonts w:ascii="Times New Roman" w:eastAsia="Times New Roman" w:hAnsi="Times New Roman" w:cs="Times New Roman"/>
                <w:i w:val="0"/>
                <w:sz w:val="24"/>
                <w:szCs w:val="24"/>
              </w:rPr>
              <w:t xml:space="preserve">85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w:t>
            </w:r>
          </w:p>
          <w:p w14:paraId="746022FD" w14:textId="3CB44D1B" w:rsidR="46BC4FEF" w:rsidRPr="00545F29" w:rsidRDefault="00434824" w:rsidP="009B7BC4">
            <w:pPr>
              <w:pStyle w:val="BodyText"/>
              <w:numPr>
                <w:ilvl w:val="0"/>
                <w:numId w:val="28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“Team Management” page.</w:t>
            </w:r>
          </w:p>
        </w:tc>
      </w:tr>
      <w:tr w:rsidR="46BC4FEF" w:rsidRPr="00545F29" w14:paraId="30481B48" w14:textId="77777777" w:rsidTr="79D45E12">
        <w:tc>
          <w:tcPr>
            <w:tcW w:w="2065" w:type="dxa"/>
          </w:tcPr>
          <w:p w14:paraId="1C78434C" w14:textId="6EC8E272"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31337751" w14:textId="3893E069" w:rsidR="46BC4FEF" w:rsidRPr="00545F29" w:rsidRDefault="5EEAF73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46BC4FEF" w:rsidRPr="00545F29" w14:paraId="745D0FC8" w14:textId="77777777" w:rsidTr="79D45E12">
        <w:tc>
          <w:tcPr>
            <w:tcW w:w="2065" w:type="dxa"/>
          </w:tcPr>
          <w:p w14:paraId="7E933DE4" w14:textId="6EC8E272" w:rsidR="63F9981B" w:rsidRPr="00545F29" w:rsidRDefault="63F9981B"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18A08AD4" w14:textId="45A8A70F" w:rsidR="46BC4FEF" w:rsidRPr="00545F29" w:rsidRDefault="5DFF8671" w:rsidP="009B7BC4">
            <w:pPr>
              <w:pStyle w:val="BodyText"/>
              <w:numPr>
                <w:ilvl w:val="0"/>
                <w:numId w:val="25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Search One: </w:t>
            </w:r>
            <w:r w:rsidR="00C03B1D" w:rsidRPr="00545F29">
              <w:rPr>
                <w:rFonts w:ascii="Times New Roman" w:eastAsia="Times New Roman" w:hAnsi="Times New Roman" w:cs="Times New Roman"/>
                <w:i w:val="0"/>
                <w:sz w:val="24"/>
                <w:szCs w:val="24"/>
              </w:rPr>
              <w:t>Smith</w:t>
            </w:r>
          </w:p>
          <w:p w14:paraId="4F6BA29C" w14:textId="48AD34CE" w:rsidR="46BC4FEF" w:rsidRPr="00545F29" w:rsidRDefault="03396DFA" w:rsidP="009B7BC4">
            <w:pPr>
              <w:pStyle w:val="BodyText"/>
              <w:numPr>
                <w:ilvl w:val="0"/>
                <w:numId w:val="25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Search Two: </w:t>
            </w:r>
            <w:r w:rsidR="00C03B1D" w:rsidRPr="00545F29">
              <w:rPr>
                <w:rFonts w:ascii="Times New Roman" w:eastAsia="Times New Roman" w:hAnsi="Times New Roman" w:cs="Times New Roman"/>
                <w:i w:val="0"/>
                <w:sz w:val="24"/>
                <w:szCs w:val="24"/>
              </w:rPr>
              <w:t>xyz</w:t>
            </w:r>
          </w:p>
        </w:tc>
      </w:tr>
      <w:tr w:rsidR="46BC4FEF" w:rsidRPr="00545F29" w14:paraId="29CEF241" w14:textId="77777777" w:rsidTr="79D45E12">
        <w:tc>
          <w:tcPr>
            <w:tcW w:w="2065" w:type="dxa"/>
          </w:tcPr>
          <w:p w14:paraId="01BA1290" w14:textId="6EC8E272"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0B2D39A2" w14:textId="013A90E4" w:rsidR="46BC4FEF" w:rsidRPr="00545F29" w:rsidRDefault="0F8E7D16" w:rsidP="009B7BC4">
            <w:pPr>
              <w:pStyle w:val="BodyText"/>
              <w:numPr>
                <w:ilvl w:val="0"/>
                <w:numId w:val="8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In the “Search” bar, enter </w:t>
            </w:r>
            <w:r w:rsidRPr="00545F29">
              <w:rPr>
                <w:rFonts w:ascii="Times New Roman" w:eastAsia="Times New Roman" w:hAnsi="Times New Roman" w:cs="Times New Roman"/>
                <w:b/>
                <w:i w:val="0"/>
                <w:sz w:val="24"/>
                <w:szCs w:val="24"/>
              </w:rPr>
              <w:t>[Search One]</w:t>
            </w:r>
            <w:r w:rsidRPr="00545F29">
              <w:rPr>
                <w:rFonts w:ascii="Times New Roman" w:eastAsia="Times New Roman" w:hAnsi="Times New Roman" w:cs="Times New Roman"/>
                <w:i w:val="0"/>
                <w:sz w:val="24"/>
                <w:szCs w:val="24"/>
              </w:rPr>
              <w:t>.</w:t>
            </w:r>
          </w:p>
          <w:p w14:paraId="0A2F2ACF" w14:textId="10295AF8" w:rsidR="46BC4FEF" w:rsidRPr="00545F29" w:rsidRDefault="2A6AB3C5" w:rsidP="009B7BC4">
            <w:pPr>
              <w:pStyle w:val="BodyText"/>
              <w:numPr>
                <w:ilvl w:val="0"/>
                <w:numId w:val="8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Then, delete the input and enter </w:t>
            </w:r>
            <w:r w:rsidRPr="00545F29">
              <w:rPr>
                <w:rFonts w:ascii="Times New Roman" w:eastAsia="Times New Roman" w:hAnsi="Times New Roman" w:cs="Times New Roman"/>
                <w:b/>
                <w:i w:val="0"/>
                <w:sz w:val="24"/>
                <w:szCs w:val="24"/>
              </w:rPr>
              <w:t>[Search Two]</w:t>
            </w:r>
            <w:r w:rsidRPr="00545F29">
              <w:rPr>
                <w:rFonts w:ascii="Times New Roman" w:eastAsia="Times New Roman" w:hAnsi="Times New Roman" w:cs="Times New Roman"/>
                <w:i w:val="0"/>
                <w:sz w:val="24"/>
                <w:szCs w:val="24"/>
              </w:rPr>
              <w:t>.</w:t>
            </w:r>
          </w:p>
        </w:tc>
      </w:tr>
      <w:tr w:rsidR="46BC4FEF" w:rsidRPr="00545F29" w14:paraId="5760A3B1" w14:textId="77777777" w:rsidTr="79D45E12">
        <w:tc>
          <w:tcPr>
            <w:tcW w:w="2065" w:type="dxa"/>
          </w:tcPr>
          <w:p w14:paraId="75F2709A" w14:textId="6EC8E272" w:rsidR="07E7831D" w:rsidRPr="00545F29" w:rsidRDefault="07E7831D"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48640D1D" w14:textId="5D8A02AE" w:rsidR="46BC4FEF" w:rsidRPr="00545F29" w:rsidRDefault="6D9C60B7" w:rsidP="009B7BC4">
            <w:pPr>
              <w:pStyle w:val="BodyText"/>
              <w:numPr>
                <w:ilvl w:val="0"/>
                <w:numId w:val="25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After Search One, the empl</w:t>
            </w:r>
            <w:r w:rsidR="3C613A38" w:rsidRPr="00545F29">
              <w:rPr>
                <w:rFonts w:ascii="Times New Roman" w:eastAsia="Times New Roman" w:hAnsi="Times New Roman" w:cs="Times New Roman"/>
                <w:i w:val="0"/>
                <w:sz w:val="24"/>
                <w:szCs w:val="24"/>
              </w:rPr>
              <w:t>oyee that matches the search will show up</w:t>
            </w:r>
            <w:r w:rsidR="4FB4F311" w:rsidRPr="00545F29">
              <w:rPr>
                <w:rFonts w:ascii="Times New Roman" w:eastAsia="Times New Roman" w:hAnsi="Times New Roman" w:cs="Times New Roman"/>
                <w:i w:val="0"/>
                <w:sz w:val="24"/>
                <w:szCs w:val="24"/>
              </w:rPr>
              <w:t xml:space="preserve"> on the table</w:t>
            </w:r>
            <w:r w:rsidR="3C613A38" w:rsidRPr="00545F29">
              <w:rPr>
                <w:rFonts w:ascii="Times New Roman" w:eastAsia="Times New Roman" w:hAnsi="Times New Roman" w:cs="Times New Roman"/>
                <w:i w:val="0"/>
                <w:sz w:val="24"/>
                <w:szCs w:val="24"/>
              </w:rPr>
              <w:t>.</w:t>
            </w:r>
          </w:p>
          <w:p w14:paraId="56931303" w14:textId="60D646EC" w:rsidR="46BC4FEF" w:rsidRPr="00545F29" w:rsidRDefault="3C613A38" w:rsidP="009B7BC4">
            <w:pPr>
              <w:pStyle w:val="BodyText"/>
              <w:numPr>
                <w:ilvl w:val="0"/>
                <w:numId w:val="25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After Search Two, no</w:t>
            </w:r>
            <w:r w:rsidR="4FB4F311" w:rsidRPr="00545F29">
              <w:rPr>
                <w:rFonts w:ascii="Times New Roman" w:eastAsia="Times New Roman" w:hAnsi="Times New Roman" w:cs="Times New Roman"/>
                <w:i w:val="0"/>
                <w:sz w:val="24"/>
                <w:szCs w:val="24"/>
              </w:rPr>
              <w:t xml:space="preserve"> employees will </w:t>
            </w:r>
            <w:r w:rsidR="2E8144E4" w:rsidRPr="00545F29">
              <w:rPr>
                <w:rFonts w:ascii="Times New Roman" w:eastAsia="Times New Roman" w:hAnsi="Times New Roman" w:cs="Times New Roman"/>
                <w:i w:val="0"/>
                <w:sz w:val="24"/>
                <w:szCs w:val="24"/>
              </w:rPr>
              <w:t>be shown</w:t>
            </w:r>
            <w:r w:rsidR="4FB4F311" w:rsidRPr="00545F29">
              <w:rPr>
                <w:rFonts w:ascii="Times New Roman" w:eastAsia="Times New Roman" w:hAnsi="Times New Roman" w:cs="Times New Roman"/>
                <w:i w:val="0"/>
                <w:sz w:val="24"/>
                <w:szCs w:val="24"/>
              </w:rPr>
              <w:t xml:space="preserve"> on the table.</w:t>
            </w:r>
          </w:p>
        </w:tc>
      </w:tr>
    </w:tbl>
    <w:p w14:paraId="293DE77F" w14:textId="2AA19852" w:rsidR="46BC4FEF" w:rsidRPr="00545F29" w:rsidRDefault="46BC4FEF"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46BC4FEF" w:rsidRPr="00545F29" w14:paraId="4DEF08FE" w14:textId="77777777" w:rsidTr="46BC4FEF">
        <w:tc>
          <w:tcPr>
            <w:tcW w:w="4315" w:type="dxa"/>
            <w:gridSpan w:val="2"/>
            <w:shd w:val="clear" w:color="auto" w:fill="D9D9D9" w:themeFill="background1" w:themeFillShade="D9"/>
          </w:tcPr>
          <w:p w14:paraId="75EE4C93" w14:textId="0E4E61E3" w:rsidR="462658D2" w:rsidRPr="00545F29" w:rsidRDefault="02DCD15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93</w:t>
            </w:r>
          </w:p>
        </w:tc>
        <w:tc>
          <w:tcPr>
            <w:tcW w:w="5035" w:type="dxa"/>
            <w:shd w:val="clear" w:color="auto" w:fill="D9D9D9" w:themeFill="background1" w:themeFillShade="D9"/>
          </w:tcPr>
          <w:p w14:paraId="1EA3C6F6" w14:textId="6AC33492" w:rsidR="2751EE13" w:rsidRPr="00545F29" w:rsidRDefault="70E27BBF"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Filter By Role</w:t>
            </w:r>
          </w:p>
        </w:tc>
      </w:tr>
      <w:tr w:rsidR="46BC4FEF" w:rsidRPr="00545F29" w14:paraId="53241584" w14:textId="77777777" w:rsidTr="46BC4FEF">
        <w:tc>
          <w:tcPr>
            <w:tcW w:w="4315" w:type="dxa"/>
            <w:gridSpan w:val="2"/>
            <w:shd w:val="clear" w:color="auto" w:fill="D9D9D9" w:themeFill="background1" w:themeFillShade="D9"/>
          </w:tcPr>
          <w:p w14:paraId="4DA9B566" w14:textId="6EC8E272" w:rsidR="2751EE13" w:rsidRPr="00545F29" w:rsidRDefault="70E27BBF"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1BE7F086" w14:textId="6EC8E272" w:rsidR="2751EE13" w:rsidRPr="00545F29" w:rsidRDefault="70E27BBF"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46BC4FEF" w:rsidRPr="00545F29" w14:paraId="77BDA031" w14:textId="77777777" w:rsidTr="46BC4FEF">
        <w:tc>
          <w:tcPr>
            <w:tcW w:w="4315" w:type="dxa"/>
            <w:gridSpan w:val="2"/>
            <w:shd w:val="clear" w:color="auto" w:fill="D9D9D9" w:themeFill="background1" w:themeFillShade="D9"/>
          </w:tcPr>
          <w:p w14:paraId="147E6650" w14:textId="397CC0D2" w:rsidR="07E7831D" w:rsidRPr="00545F29" w:rsidRDefault="25C9FE83" w:rsidP="00AC164F">
            <w:pPr>
              <w:pStyle w:val="BodyText"/>
              <w:ind w:right="-558"/>
              <w:jc w:val="left"/>
              <w:rPr>
                <w:rFonts w:ascii="Times New Roman" w:eastAsia="Times New Roman" w:hAnsi="Times New Roman" w:cs="Times New Roman"/>
                <w:bCs/>
                <w:i w:val="0"/>
                <w:sz w:val="24"/>
                <w:szCs w:val="24"/>
              </w:rPr>
            </w:pPr>
            <w:r w:rsidRPr="00545F29">
              <w:rPr>
                <w:rFonts w:ascii="Times New Roman" w:eastAsia="Times New Roman" w:hAnsi="Times New Roman" w:cs="Times New Roman"/>
                <w:b/>
                <w:i w:val="0"/>
                <w:sz w:val="24"/>
                <w:szCs w:val="24"/>
              </w:rPr>
              <w:t xml:space="preserve">Last Updated By: </w:t>
            </w:r>
            <w:r w:rsidR="007C5D0B" w:rsidRPr="00545F29">
              <w:rPr>
                <w:rFonts w:ascii="Times New Roman" w:eastAsia="Times New Roman" w:hAnsi="Times New Roman" w:cs="Times New Roman"/>
                <w:bCs/>
                <w:i w:val="0"/>
                <w:sz w:val="24"/>
                <w:szCs w:val="24"/>
              </w:rPr>
              <w:t>Chris Gumieny</w:t>
            </w:r>
          </w:p>
        </w:tc>
        <w:tc>
          <w:tcPr>
            <w:tcW w:w="5035" w:type="dxa"/>
            <w:shd w:val="clear" w:color="auto" w:fill="D9D9D9" w:themeFill="background1" w:themeFillShade="D9"/>
          </w:tcPr>
          <w:p w14:paraId="3668F489" w14:textId="2A110595" w:rsidR="07E7831D" w:rsidRPr="00545F29" w:rsidRDefault="25C9FE8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Last Revision Date: </w:t>
            </w:r>
            <w:r w:rsidR="007C5D0B" w:rsidRPr="00545F29">
              <w:rPr>
                <w:rFonts w:ascii="Times New Roman" w:eastAsia="Times New Roman" w:hAnsi="Times New Roman" w:cs="Times New Roman"/>
                <w:bCs/>
                <w:i w:val="0"/>
                <w:sz w:val="24"/>
                <w:szCs w:val="24"/>
              </w:rPr>
              <w:t>4/15/2022</w:t>
            </w:r>
          </w:p>
        </w:tc>
      </w:tr>
      <w:tr w:rsidR="46BC4FEF" w:rsidRPr="00545F29" w14:paraId="77F35907" w14:textId="77777777" w:rsidTr="46BC4FEF">
        <w:tc>
          <w:tcPr>
            <w:tcW w:w="2065" w:type="dxa"/>
          </w:tcPr>
          <w:p w14:paraId="1EB7A95B" w14:textId="6EC8E272" w:rsidR="07E7831D" w:rsidRPr="00545F29" w:rsidRDefault="25C9FE8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33FDDE9E" w14:textId="2882E1CE" w:rsidR="46BC4FEF" w:rsidRPr="00545F29" w:rsidRDefault="241467CD"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46BC4FEF" w:rsidRPr="00545F29" w14:paraId="16A9554B" w14:textId="77777777" w:rsidTr="46BC4FEF">
        <w:tc>
          <w:tcPr>
            <w:tcW w:w="2065" w:type="dxa"/>
          </w:tcPr>
          <w:p w14:paraId="246F1662" w14:textId="6EC8E272" w:rsidR="07E7831D" w:rsidRPr="00545F29" w:rsidRDefault="25C9FE8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23C66E97" w14:textId="77777777" w:rsidR="46BC4FEF" w:rsidRPr="00545F29" w:rsidRDefault="0550CBFA" w:rsidP="009B7BC4">
            <w:pPr>
              <w:pStyle w:val="BodyText"/>
              <w:numPr>
                <w:ilvl w:val="0"/>
                <w:numId w:val="28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C03B1D" w:rsidRPr="00545F29">
              <w:rPr>
                <w:rFonts w:ascii="Times New Roman" w:eastAsia="Times New Roman" w:hAnsi="Times New Roman" w:cs="Times New Roman"/>
                <w:i w:val="0"/>
                <w:sz w:val="24"/>
                <w:szCs w:val="24"/>
              </w:rPr>
              <w:t xml:space="preserve">85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w:t>
            </w:r>
          </w:p>
          <w:p w14:paraId="7C2C0872" w14:textId="0E8D5247" w:rsidR="46BC4FEF" w:rsidRPr="00545F29" w:rsidRDefault="00434824" w:rsidP="009B7BC4">
            <w:pPr>
              <w:pStyle w:val="BodyText"/>
              <w:numPr>
                <w:ilvl w:val="0"/>
                <w:numId w:val="28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“Team Management” page.</w:t>
            </w:r>
          </w:p>
        </w:tc>
      </w:tr>
      <w:tr w:rsidR="46BC4FEF" w:rsidRPr="00545F29" w14:paraId="4A8EA9D4" w14:textId="77777777" w:rsidTr="46BC4FEF">
        <w:tc>
          <w:tcPr>
            <w:tcW w:w="2065" w:type="dxa"/>
          </w:tcPr>
          <w:p w14:paraId="3FD52FBA" w14:textId="6EC8E272" w:rsidR="07E7831D" w:rsidRPr="00545F29" w:rsidRDefault="25C9FE8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3E41A28E" w14:textId="2FB52509" w:rsidR="46BC4FEF" w:rsidRPr="00545F29" w:rsidRDefault="0550CBF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46BC4FEF" w:rsidRPr="00545F29" w14:paraId="5CBE7121" w14:textId="77777777" w:rsidTr="46BC4FEF">
        <w:tc>
          <w:tcPr>
            <w:tcW w:w="2065" w:type="dxa"/>
          </w:tcPr>
          <w:p w14:paraId="08FC00B1" w14:textId="6EC8E272" w:rsidR="63F9981B" w:rsidRPr="00545F29" w:rsidRDefault="300B721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404EE6D5" w14:textId="1D767D00" w:rsidR="46BC4FEF" w:rsidRPr="00545F29" w:rsidRDefault="0550CBF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46BC4FEF" w:rsidRPr="00545F29" w14:paraId="4EA7FD8A" w14:textId="77777777" w:rsidTr="46BC4FEF">
        <w:tc>
          <w:tcPr>
            <w:tcW w:w="2065" w:type="dxa"/>
          </w:tcPr>
          <w:p w14:paraId="0FF4AAAB" w14:textId="6EC8E272" w:rsidR="07E7831D" w:rsidRPr="00545F29" w:rsidRDefault="25C9FE8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0F718A7D" w14:textId="21C4A341" w:rsidR="46BC4FEF" w:rsidRPr="00545F29" w:rsidRDefault="0550CBFA" w:rsidP="009B7BC4">
            <w:pPr>
              <w:pStyle w:val="BodyText"/>
              <w:numPr>
                <w:ilvl w:val="0"/>
                <w:numId w:val="8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On the top of the page, click the “Filter by Role” dropdown.</w:t>
            </w:r>
          </w:p>
          <w:p w14:paraId="0F05FE73" w14:textId="397F81DC" w:rsidR="46BC4FEF" w:rsidRPr="00545F29" w:rsidRDefault="6A01A87B" w:rsidP="009B7BC4">
            <w:pPr>
              <w:pStyle w:val="BodyText"/>
              <w:numPr>
                <w:ilvl w:val="0"/>
                <w:numId w:val="8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dropdown, select “Cashier.”</w:t>
            </w:r>
          </w:p>
        </w:tc>
      </w:tr>
      <w:tr w:rsidR="46BC4FEF" w:rsidRPr="00545F29" w14:paraId="4E91799A" w14:textId="77777777" w:rsidTr="46BC4FEF">
        <w:tc>
          <w:tcPr>
            <w:tcW w:w="2065" w:type="dxa"/>
          </w:tcPr>
          <w:p w14:paraId="7D1941A4" w14:textId="6EC8E272" w:rsidR="07E7831D" w:rsidRPr="00545F29" w:rsidRDefault="25C9FE8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32BDC398" w14:textId="72866E97" w:rsidR="46BC4FEF" w:rsidRPr="00545F29" w:rsidRDefault="40C093C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team management </w:t>
            </w:r>
            <w:r w:rsidR="452BBB80" w:rsidRPr="00545F29">
              <w:rPr>
                <w:rFonts w:ascii="Times New Roman" w:eastAsia="Times New Roman" w:hAnsi="Times New Roman" w:cs="Times New Roman"/>
                <w:i w:val="0"/>
                <w:sz w:val="24"/>
                <w:szCs w:val="24"/>
              </w:rPr>
              <w:t>table will show the employees in the organization that match the role “Cashier.”</w:t>
            </w:r>
          </w:p>
        </w:tc>
      </w:tr>
    </w:tbl>
    <w:p w14:paraId="736F7E67" w14:textId="31459989" w:rsidR="46BC4FEF" w:rsidRPr="00545F29" w:rsidRDefault="46BC4FEF"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145"/>
        <w:gridCol w:w="2224"/>
        <w:gridCol w:w="4981"/>
      </w:tblGrid>
      <w:tr w:rsidR="452BBB80" w:rsidRPr="00545F29" w14:paraId="6E998AA6" w14:textId="77777777" w:rsidTr="79D45E12">
        <w:tc>
          <w:tcPr>
            <w:tcW w:w="4369" w:type="dxa"/>
            <w:gridSpan w:val="2"/>
            <w:shd w:val="clear" w:color="auto" w:fill="D9D9D9" w:themeFill="background1" w:themeFillShade="D9"/>
          </w:tcPr>
          <w:p w14:paraId="29A1E0A9" w14:textId="5AA71042" w:rsidR="35953F36" w:rsidRPr="00545F29" w:rsidRDefault="35953F3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lastRenderedPageBreak/>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94</w:t>
            </w:r>
          </w:p>
        </w:tc>
        <w:tc>
          <w:tcPr>
            <w:tcW w:w="4981" w:type="dxa"/>
            <w:shd w:val="clear" w:color="auto" w:fill="D9D9D9" w:themeFill="background1" w:themeFillShade="D9"/>
          </w:tcPr>
          <w:p w14:paraId="617264FF" w14:textId="7F012A70" w:rsidR="4EA889A4" w:rsidRPr="00545F29" w:rsidRDefault="4EA889A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Schedule Unavailable Employee</w:t>
            </w:r>
          </w:p>
        </w:tc>
      </w:tr>
      <w:tr w:rsidR="452BBB80" w:rsidRPr="00545F29" w14:paraId="3A31FDAE" w14:textId="77777777" w:rsidTr="79D45E12">
        <w:tc>
          <w:tcPr>
            <w:tcW w:w="4369" w:type="dxa"/>
            <w:gridSpan w:val="2"/>
            <w:shd w:val="clear" w:color="auto" w:fill="D9D9D9" w:themeFill="background1" w:themeFillShade="D9"/>
          </w:tcPr>
          <w:p w14:paraId="29CD594A" w14:textId="6EC8E272"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111C8E62" w14:textId="6EC8E272"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452BBB80" w:rsidRPr="00545F29" w14:paraId="22A162E8" w14:textId="77777777" w:rsidTr="79D45E12">
        <w:tc>
          <w:tcPr>
            <w:tcW w:w="4369" w:type="dxa"/>
            <w:gridSpan w:val="2"/>
            <w:shd w:val="clear" w:color="auto" w:fill="D9D9D9" w:themeFill="background1" w:themeFillShade="D9"/>
          </w:tcPr>
          <w:p w14:paraId="694144DF" w14:textId="5E122C88"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434824"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6D467523" w14:textId="6DEF438E"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8B1707" w:rsidRPr="00545F29">
              <w:rPr>
                <w:rFonts w:ascii="Times New Roman" w:hAnsi="Times New Roman" w:cs="Times New Roman"/>
                <w:i w:val="0"/>
                <w:sz w:val="24"/>
                <w:szCs w:val="24"/>
              </w:rPr>
              <w:t>4/15/2022</w:t>
            </w:r>
          </w:p>
        </w:tc>
      </w:tr>
      <w:tr w:rsidR="452BBB80" w:rsidRPr="00545F29" w14:paraId="304E8C02" w14:textId="77777777" w:rsidTr="79D45E12">
        <w:tc>
          <w:tcPr>
            <w:tcW w:w="2145" w:type="dxa"/>
          </w:tcPr>
          <w:p w14:paraId="0C56CB75"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22F63531" w14:textId="552E8E1F" w:rsidR="452BBB80" w:rsidRPr="00545F29" w:rsidRDefault="56EFE6A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452BBB80" w:rsidRPr="00545F29" w14:paraId="67F19EE3" w14:textId="77777777" w:rsidTr="79D45E12">
        <w:tc>
          <w:tcPr>
            <w:tcW w:w="2145" w:type="dxa"/>
          </w:tcPr>
          <w:p w14:paraId="42B8E5D1"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064F5E36" w14:textId="47165294" w:rsidR="452BBB80" w:rsidRPr="00545F29" w:rsidRDefault="56EFE6A1" w:rsidP="009B7BC4">
            <w:pPr>
              <w:pStyle w:val="BodyText"/>
              <w:numPr>
                <w:ilvl w:val="0"/>
                <w:numId w:val="28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434824" w:rsidRPr="00545F29">
              <w:rPr>
                <w:rFonts w:ascii="Times New Roman" w:eastAsia="Times New Roman" w:hAnsi="Times New Roman" w:cs="Times New Roman"/>
                <w:i w:val="0"/>
                <w:sz w:val="24"/>
                <w:szCs w:val="24"/>
              </w:rPr>
              <w:t xml:space="preserve">85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w:t>
            </w:r>
          </w:p>
          <w:p w14:paraId="63D944AC" w14:textId="797D1869" w:rsidR="452BBB80" w:rsidRPr="00545F29" w:rsidRDefault="008A4237" w:rsidP="009B7BC4">
            <w:pPr>
              <w:pStyle w:val="BodyText"/>
              <w:numPr>
                <w:ilvl w:val="0"/>
                <w:numId w:val="28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452BBB80" w:rsidRPr="00545F29" w14:paraId="6B94D3BE" w14:textId="77777777" w:rsidTr="79D45E12">
        <w:tc>
          <w:tcPr>
            <w:tcW w:w="2145" w:type="dxa"/>
          </w:tcPr>
          <w:p w14:paraId="607A1333"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3349F37B" w14:textId="59494941" w:rsidR="452BBB80" w:rsidRPr="00545F29" w:rsidRDefault="008A423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shift is added to the “Schedules”</w:t>
            </w:r>
            <w:r w:rsidR="008B1707" w:rsidRPr="00545F29">
              <w:rPr>
                <w:rFonts w:ascii="Times New Roman" w:eastAsia="Times New Roman" w:hAnsi="Times New Roman" w:cs="Times New Roman"/>
                <w:i w:val="0"/>
                <w:sz w:val="24"/>
                <w:szCs w:val="24"/>
              </w:rPr>
              <w:t xml:space="preserve"> collection of the database.</w:t>
            </w:r>
          </w:p>
        </w:tc>
      </w:tr>
      <w:tr w:rsidR="452BBB80" w:rsidRPr="00545F29" w14:paraId="5D2214E2" w14:textId="77777777" w:rsidTr="79D45E12">
        <w:tc>
          <w:tcPr>
            <w:tcW w:w="2145" w:type="dxa"/>
          </w:tcPr>
          <w:p w14:paraId="165187DF" w14:textId="1CB6352B" w:rsidR="4217F542" w:rsidRPr="00545F29" w:rsidRDefault="4217F542"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632B930F" w14:textId="000FF1AC" w:rsidR="452BBB80" w:rsidRPr="00545F29" w:rsidRDefault="5554ADB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452BBB80" w:rsidRPr="00545F29" w14:paraId="5D74E703" w14:textId="77777777" w:rsidTr="79D45E12">
        <w:tc>
          <w:tcPr>
            <w:tcW w:w="2145" w:type="dxa"/>
          </w:tcPr>
          <w:p w14:paraId="21E26D74"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145589AD" w14:textId="55658C47" w:rsidR="008B1707" w:rsidRPr="00545F29" w:rsidRDefault="008B1707"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On the sidebar, click the “Schedule” tab.</w:t>
            </w:r>
          </w:p>
          <w:p w14:paraId="6A1D6E98" w14:textId="5A79F915" w:rsidR="452BBB80" w:rsidRPr="00545F29" w:rsidRDefault="69F7EAF0"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“Schedule” tab in the sidebar.</w:t>
            </w:r>
          </w:p>
          <w:p w14:paraId="2E5BDE6F" w14:textId="7C5A232E" w:rsidR="452BBB80" w:rsidRPr="00545F29" w:rsidRDefault="69F7EAF0"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w:t>
            </w:r>
            <w:r w:rsidR="5554ADB8" w:rsidRPr="00545F29">
              <w:rPr>
                <w:rFonts w:ascii="Times New Roman" w:eastAsia="Times New Roman" w:hAnsi="Times New Roman" w:cs="Times New Roman"/>
                <w:i w:val="0"/>
                <w:sz w:val="24"/>
                <w:szCs w:val="24"/>
              </w:rPr>
              <w:t>k on the “Cashier” tab in the schedule page.</w:t>
            </w:r>
          </w:p>
          <w:p w14:paraId="51008A98" w14:textId="5C271E85" w:rsidR="452BBB80" w:rsidRPr="00545F29" w:rsidRDefault="5554ADB8"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on the timeslot for April 20, 2022, at </w:t>
            </w:r>
            <w:r w:rsidR="4236A935" w:rsidRPr="00545F29">
              <w:rPr>
                <w:rFonts w:ascii="Times New Roman" w:eastAsia="Times New Roman" w:hAnsi="Times New Roman" w:cs="Times New Roman"/>
                <w:i w:val="0"/>
                <w:sz w:val="24"/>
                <w:szCs w:val="24"/>
              </w:rPr>
              <w:t>2:00p</w:t>
            </w:r>
            <w:r w:rsidRPr="00545F29">
              <w:rPr>
                <w:rFonts w:ascii="Times New Roman" w:eastAsia="Times New Roman" w:hAnsi="Times New Roman" w:cs="Times New Roman"/>
                <w:i w:val="0"/>
                <w:sz w:val="24"/>
                <w:szCs w:val="24"/>
              </w:rPr>
              <w:t>m.</w:t>
            </w:r>
          </w:p>
          <w:p w14:paraId="01310092" w14:textId="1457584C" w:rsidR="452BBB80" w:rsidRPr="00545F29" w:rsidRDefault="5554ADB8"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“Employee” dropdown, select “Dave Smith</w:t>
            </w:r>
            <w:r w:rsidR="4236A935" w:rsidRPr="00545F29">
              <w:rPr>
                <w:rFonts w:ascii="Times New Roman" w:eastAsia="Times New Roman" w:hAnsi="Times New Roman" w:cs="Times New Roman"/>
                <w:i w:val="0"/>
                <w:sz w:val="24"/>
                <w:szCs w:val="24"/>
              </w:rPr>
              <w:t xml:space="preserve"> (Tech Support)</w:t>
            </w:r>
            <w:r w:rsidRPr="00545F29">
              <w:rPr>
                <w:rFonts w:ascii="Times New Roman" w:eastAsia="Times New Roman" w:hAnsi="Times New Roman" w:cs="Times New Roman"/>
                <w:i w:val="0"/>
                <w:sz w:val="24"/>
                <w:szCs w:val="24"/>
              </w:rPr>
              <w:t>.”</w:t>
            </w:r>
          </w:p>
          <w:p w14:paraId="51941EAD" w14:textId="0FEA2990" w:rsidR="452BBB80" w:rsidRPr="00545F29" w:rsidRDefault="5554ADB8"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“Confirm” button.</w:t>
            </w:r>
          </w:p>
          <w:p w14:paraId="249FA4F8" w14:textId="1C1FCE3C" w:rsidR="4236A935" w:rsidRPr="00545F29" w:rsidRDefault="4236A935" w:rsidP="009B7BC4">
            <w:pPr>
              <w:pStyle w:val="BodyText"/>
              <w:numPr>
                <w:ilvl w:val="0"/>
                <w:numId w:val="95"/>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Click the “Schedule anyway” button.</w:t>
            </w:r>
          </w:p>
          <w:p w14:paraId="60111927" w14:textId="2D94D840" w:rsidR="452BBB80" w:rsidRPr="00545F29" w:rsidRDefault="5554ADB8" w:rsidP="009B7BC4">
            <w:pPr>
              <w:pStyle w:val="BodyText"/>
              <w:numPr>
                <w:ilvl w:val="0"/>
                <w:numId w:val="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Wait 2 seconds for the “Success” message to disappear.</w:t>
            </w:r>
          </w:p>
        </w:tc>
      </w:tr>
      <w:tr w:rsidR="452BBB80" w:rsidRPr="00545F29" w14:paraId="3FD5DBAF" w14:textId="77777777" w:rsidTr="79D45E12">
        <w:tc>
          <w:tcPr>
            <w:tcW w:w="2145" w:type="dxa"/>
          </w:tcPr>
          <w:p w14:paraId="35594609"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78FC9698" w14:textId="0DCAD6EC" w:rsidR="452BBB80" w:rsidRPr="00545F29" w:rsidRDefault="3FE355FC" w:rsidP="009B7BC4">
            <w:pPr>
              <w:pStyle w:val="BodyText"/>
              <w:numPr>
                <w:ilvl w:val="0"/>
                <w:numId w:val="9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An alert that says </w:t>
            </w:r>
            <w:r w:rsidR="6B0D598C" w:rsidRPr="00545F29">
              <w:rPr>
                <w:rFonts w:ascii="Times New Roman" w:eastAsia="Times New Roman" w:hAnsi="Times New Roman" w:cs="Times New Roman"/>
                <w:i w:val="0"/>
                <w:sz w:val="24"/>
                <w:szCs w:val="24"/>
              </w:rPr>
              <w:t>“</w:t>
            </w:r>
            <w:r w:rsidRPr="00545F29">
              <w:rPr>
                <w:rFonts w:ascii="Times New Roman" w:eastAsia="Times New Roman" w:hAnsi="Times New Roman" w:cs="Times New Roman"/>
                <w:i w:val="0"/>
                <w:sz w:val="24"/>
                <w:szCs w:val="24"/>
              </w:rPr>
              <w:t>Are you sure? Dave Smith is only available on April 20 from 07:00 AM to 12:00 PM.”</w:t>
            </w:r>
          </w:p>
          <w:p w14:paraId="1FC05236" w14:textId="563703E8" w:rsidR="452BBB80" w:rsidRPr="00545F29" w:rsidRDefault="3FE355FC" w:rsidP="009B7BC4">
            <w:pPr>
              <w:pStyle w:val="BodyText"/>
              <w:numPr>
                <w:ilvl w:val="0"/>
                <w:numId w:val="94"/>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An alert tha</w:t>
            </w:r>
            <w:r w:rsidR="1B701AD9" w:rsidRPr="00545F29">
              <w:rPr>
                <w:rFonts w:ascii="Times New Roman" w:eastAsia="Times New Roman" w:hAnsi="Times New Roman" w:cs="Times New Roman"/>
                <w:i w:val="0"/>
                <w:sz w:val="24"/>
                <w:szCs w:val="24"/>
              </w:rPr>
              <w:t>t says “Success! Shift has been saved.”</w:t>
            </w:r>
          </w:p>
          <w:p w14:paraId="583B4052" w14:textId="563703E8" w:rsidR="452BBB80" w:rsidRPr="00545F29" w:rsidRDefault="1B701AD9" w:rsidP="009B7BC4">
            <w:pPr>
              <w:pStyle w:val="BodyText"/>
              <w:numPr>
                <w:ilvl w:val="0"/>
                <w:numId w:val="94"/>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schedule page.</w:t>
            </w:r>
          </w:p>
          <w:p w14:paraId="00DDBFD5" w14:textId="563703E8" w:rsidR="452BBB80" w:rsidRPr="00545F29" w:rsidRDefault="1B701AD9" w:rsidP="009B7BC4">
            <w:pPr>
              <w:pStyle w:val="BodyText"/>
              <w:numPr>
                <w:ilvl w:val="0"/>
                <w:numId w:val="94"/>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newly added shift is shown in the “Tech Support” tab on April 20, 2022.</w:t>
            </w:r>
          </w:p>
        </w:tc>
      </w:tr>
    </w:tbl>
    <w:p w14:paraId="74D75F57" w14:textId="2AA19852" w:rsidR="452BBB80" w:rsidRPr="00545F29" w:rsidRDefault="452BBB80" w:rsidP="00AC164F">
      <w:pPr>
        <w:spacing w:line="360" w:lineRule="auto"/>
        <w:rPr>
          <w:rFonts w:ascii="Times New Roman" w:eastAsia="Symbol" w:hAnsi="Times New Roman" w:cs="Times New Roman"/>
        </w:rPr>
      </w:pPr>
    </w:p>
    <w:tbl>
      <w:tblPr>
        <w:tblStyle w:val="TableGrid"/>
        <w:tblW w:w="0" w:type="auto"/>
        <w:tblInd w:w="0" w:type="dxa"/>
        <w:tblLook w:val="04A0" w:firstRow="1" w:lastRow="0" w:firstColumn="1" w:lastColumn="0" w:noHBand="0" w:noVBand="1"/>
      </w:tblPr>
      <w:tblGrid>
        <w:gridCol w:w="2145"/>
        <w:gridCol w:w="2224"/>
        <w:gridCol w:w="4981"/>
      </w:tblGrid>
      <w:tr w:rsidR="67771098" w:rsidRPr="00545F29" w14:paraId="3D56EEBD" w14:textId="77777777" w:rsidTr="79D45E12">
        <w:tc>
          <w:tcPr>
            <w:tcW w:w="4369" w:type="dxa"/>
            <w:gridSpan w:val="2"/>
            <w:shd w:val="clear" w:color="auto" w:fill="D9D9D9" w:themeFill="background1" w:themeFillShade="D9"/>
          </w:tcPr>
          <w:p w14:paraId="064107C1" w14:textId="7ED3116E" w:rsidR="35953F36" w:rsidRPr="00545F29" w:rsidRDefault="35953F3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95</w:t>
            </w:r>
          </w:p>
        </w:tc>
        <w:tc>
          <w:tcPr>
            <w:tcW w:w="4981" w:type="dxa"/>
            <w:shd w:val="clear" w:color="auto" w:fill="D9D9D9" w:themeFill="background1" w:themeFillShade="D9"/>
          </w:tcPr>
          <w:p w14:paraId="4D4ED005" w14:textId="2698119E" w:rsidR="4EA889A4" w:rsidRPr="00545F29" w:rsidRDefault="4EA889A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Edit Shift</w:t>
            </w:r>
          </w:p>
        </w:tc>
      </w:tr>
      <w:tr w:rsidR="67771098" w:rsidRPr="00545F29" w14:paraId="1157E9BF" w14:textId="77777777" w:rsidTr="79D45E12">
        <w:tc>
          <w:tcPr>
            <w:tcW w:w="4369" w:type="dxa"/>
            <w:gridSpan w:val="2"/>
            <w:shd w:val="clear" w:color="auto" w:fill="D9D9D9" w:themeFill="background1" w:themeFillShade="D9"/>
          </w:tcPr>
          <w:p w14:paraId="319B5545" w14:textId="6EC8E272"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5F5B4FC9" w14:textId="1621D13C"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4/5/2022</w:t>
            </w:r>
          </w:p>
        </w:tc>
      </w:tr>
      <w:tr w:rsidR="67771098" w:rsidRPr="00545F29" w14:paraId="3260C3AF" w14:textId="77777777" w:rsidTr="79D45E12">
        <w:tc>
          <w:tcPr>
            <w:tcW w:w="4369" w:type="dxa"/>
            <w:gridSpan w:val="2"/>
            <w:shd w:val="clear" w:color="auto" w:fill="D9D9D9" w:themeFill="background1" w:themeFillShade="D9"/>
          </w:tcPr>
          <w:p w14:paraId="0EB71F10" w14:textId="0A7A0FF8"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BD4E99"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786D16F3" w14:textId="4CF19FAB"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BD4E99" w:rsidRPr="00545F29">
              <w:rPr>
                <w:rFonts w:ascii="Times New Roman" w:hAnsi="Times New Roman" w:cs="Times New Roman"/>
                <w:i w:val="0"/>
                <w:sz w:val="24"/>
                <w:szCs w:val="24"/>
              </w:rPr>
              <w:t>4/15/2022</w:t>
            </w:r>
          </w:p>
        </w:tc>
      </w:tr>
      <w:tr w:rsidR="67771098" w:rsidRPr="00545F29" w14:paraId="262352B4" w14:textId="77777777" w:rsidTr="79D45E12">
        <w:tc>
          <w:tcPr>
            <w:tcW w:w="2145" w:type="dxa"/>
          </w:tcPr>
          <w:p w14:paraId="3BF6A07B"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Priority</w:t>
            </w:r>
          </w:p>
        </w:tc>
        <w:tc>
          <w:tcPr>
            <w:tcW w:w="7205" w:type="dxa"/>
            <w:gridSpan w:val="2"/>
          </w:tcPr>
          <w:p w14:paraId="1EBA6002" w14:textId="33751985" w:rsidR="67771098" w:rsidRPr="00545F29" w:rsidRDefault="3E91B469"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67771098" w:rsidRPr="00545F29" w14:paraId="519115E7" w14:textId="77777777" w:rsidTr="79D45E12">
        <w:tc>
          <w:tcPr>
            <w:tcW w:w="2145" w:type="dxa"/>
          </w:tcPr>
          <w:p w14:paraId="73E32BCA"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373939C2" w14:textId="77777777" w:rsidR="67771098" w:rsidRPr="00545F29" w:rsidRDefault="4B2B7353" w:rsidP="009B7BC4">
            <w:pPr>
              <w:pStyle w:val="BodyText"/>
              <w:numPr>
                <w:ilvl w:val="0"/>
                <w:numId w:val="28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8C2BB1" w:rsidRPr="00545F29">
              <w:rPr>
                <w:rFonts w:ascii="Times New Roman" w:eastAsia="Times New Roman" w:hAnsi="Times New Roman" w:cs="Times New Roman"/>
                <w:i w:val="0"/>
                <w:sz w:val="24"/>
                <w:szCs w:val="24"/>
              </w:rPr>
              <w:t xml:space="preserve">85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94</w:t>
            </w:r>
            <w:r w:rsidRPr="00545F29">
              <w:rPr>
                <w:rFonts w:ascii="Times New Roman" w:eastAsia="Times New Roman" w:hAnsi="Times New Roman" w:cs="Times New Roman"/>
                <w:i w:val="0"/>
                <w:sz w:val="24"/>
                <w:szCs w:val="24"/>
              </w:rPr>
              <w:t>.</w:t>
            </w:r>
          </w:p>
          <w:p w14:paraId="494A00D7" w14:textId="77777777" w:rsidR="008C2BB1" w:rsidRPr="00545F29" w:rsidRDefault="008C2BB1" w:rsidP="009B7BC4">
            <w:pPr>
              <w:pStyle w:val="BodyText"/>
              <w:numPr>
                <w:ilvl w:val="0"/>
                <w:numId w:val="28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p w14:paraId="5E4075DF" w14:textId="6C87450D" w:rsidR="67771098" w:rsidRPr="00545F29" w:rsidRDefault="008C2BB1" w:rsidP="009B7BC4">
            <w:pPr>
              <w:pStyle w:val="BodyText"/>
              <w:numPr>
                <w:ilvl w:val="0"/>
                <w:numId w:val="28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“Schedule” page.</w:t>
            </w:r>
          </w:p>
        </w:tc>
      </w:tr>
      <w:tr w:rsidR="67771098" w:rsidRPr="00545F29" w14:paraId="4CA2A2C2" w14:textId="77777777" w:rsidTr="79D45E12">
        <w:tc>
          <w:tcPr>
            <w:tcW w:w="2145" w:type="dxa"/>
          </w:tcPr>
          <w:p w14:paraId="2EFA1B21"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6C2D462B" w14:textId="301DD2CF" w:rsidR="67771098" w:rsidRPr="00545F29" w:rsidRDefault="0C2F0FD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edited shift is updated in the </w:t>
            </w:r>
            <w:r w:rsidR="00BD4E99" w:rsidRPr="00545F29">
              <w:rPr>
                <w:rFonts w:ascii="Times New Roman" w:eastAsia="Times New Roman" w:hAnsi="Times New Roman" w:cs="Times New Roman"/>
                <w:i w:val="0"/>
                <w:sz w:val="24"/>
                <w:szCs w:val="24"/>
              </w:rPr>
              <w:t xml:space="preserve">“Schedules” collection of the </w:t>
            </w:r>
            <w:r w:rsidRPr="00545F29">
              <w:rPr>
                <w:rFonts w:ascii="Times New Roman" w:eastAsia="Times New Roman" w:hAnsi="Times New Roman" w:cs="Times New Roman"/>
                <w:i w:val="0"/>
                <w:sz w:val="24"/>
                <w:szCs w:val="24"/>
              </w:rPr>
              <w:t>database.</w:t>
            </w:r>
          </w:p>
        </w:tc>
      </w:tr>
      <w:tr w:rsidR="67771098" w:rsidRPr="00545F29" w14:paraId="2A5250DD" w14:textId="77777777" w:rsidTr="79D45E12">
        <w:tc>
          <w:tcPr>
            <w:tcW w:w="2145" w:type="dxa"/>
          </w:tcPr>
          <w:p w14:paraId="34EF7886" w14:textId="1CB6352B" w:rsidR="4217F542" w:rsidRPr="00545F29" w:rsidRDefault="4217F542"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38C9A752" w14:textId="278CD838" w:rsidR="67771098" w:rsidRPr="00545F29" w:rsidRDefault="0C2F0FD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67771098" w:rsidRPr="00545F29" w14:paraId="42D89808" w14:textId="77777777" w:rsidTr="79D45E12">
        <w:tc>
          <w:tcPr>
            <w:tcW w:w="2145" w:type="dxa"/>
          </w:tcPr>
          <w:p w14:paraId="3DDE2A97"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3EB5306D" w14:textId="7B8F021C" w:rsidR="67771098" w:rsidRPr="00545F29" w:rsidRDefault="747A3EF5" w:rsidP="009B7BC4">
            <w:pPr>
              <w:pStyle w:val="BodyText"/>
              <w:numPr>
                <w:ilvl w:val="0"/>
                <w:numId w:val="25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existing shift for April 20, from 2:00pm to 3:00pm.</w:t>
            </w:r>
          </w:p>
          <w:p w14:paraId="4E064F21" w14:textId="10C7E547" w:rsidR="67771098" w:rsidRPr="00545F29" w:rsidRDefault="747A3EF5" w:rsidP="009B7BC4">
            <w:pPr>
              <w:pStyle w:val="BodyText"/>
              <w:numPr>
                <w:ilvl w:val="0"/>
                <w:numId w:val="253"/>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Click the “Edit” icon in the top right of the pop-up window.</w:t>
            </w:r>
          </w:p>
          <w:p w14:paraId="6CBEA11C" w14:textId="7B025FCF" w:rsidR="67771098" w:rsidRPr="00545F29" w:rsidRDefault="529FE572" w:rsidP="009B7BC4">
            <w:pPr>
              <w:pStyle w:val="BodyText"/>
              <w:numPr>
                <w:ilvl w:val="0"/>
                <w:numId w:val="253"/>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Change the “Start” input to “04/22/2022 2:00pm.”</w:t>
            </w:r>
          </w:p>
          <w:p w14:paraId="23C2D434" w14:textId="1BA4F109" w:rsidR="67771098" w:rsidRPr="00545F29" w:rsidRDefault="529FE572" w:rsidP="009B7BC4">
            <w:pPr>
              <w:pStyle w:val="BodyText"/>
              <w:numPr>
                <w:ilvl w:val="0"/>
                <w:numId w:val="253"/>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Change the “End” input to “04/22/2022 4:00pm.”</w:t>
            </w:r>
          </w:p>
          <w:p w14:paraId="423D0161" w14:textId="0D6C3939" w:rsidR="00224DF2" w:rsidRPr="00545F29" w:rsidRDefault="529FE572" w:rsidP="009B7BC4">
            <w:pPr>
              <w:pStyle w:val="BodyText"/>
              <w:numPr>
                <w:ilvl w:val="0"/>
                <w:numId w:val="253"/>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Click the “Confirm” button.</w:t>
            </w:r>
          </w:p>
          <w:p w14:paraId="3EB75EAE" w14:textId="5822C4A5" w:rsidR="67771098" w:rsidRPr="00545F29" w:rsidRDefault="529FE572" w:rsidP="009B7BC4">
            <w:pPr>
              <w:pStyle w:val="BodyText"/>
              <w:numPr>
                <w:ilvl w:val="0"/>
                <w:numId w:val="253"/>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 xml:space="preserve">Wait 2 seconds for the </w:t>
            </w:r>
            <w:r w:rsidR="2D020416" w:rsidRPr="00545F29">
              <w:rPr>
                <w:rFonts w:ascii="Times New Roman" w:eastAsia="Times New Roman" w:hAnsi="Times New Roman" w:cs="Times New Roman"/>
                <w:i w:val="0"/>
                <w:sz w:val="24"/>
                <w:szCs w:val="24"/>
              </w:rPr>
              <w:t>“</w:t>
            </w:r>
            <w:r w:rsidRPr="00545F29">
              <w:rPr>
                <w:rFonts w:ascii="Times New Roman" w:eastAsia="Times New Roman" w:hAnsi="Times New Roman" w:cs="Times New Roman"/>
                <w:i w:val="0"/>
                <w:sz w:val="24"/>
                <w:szCs w:val="24"/>
              </w:rPr>
              <w:t>Success” message to disappear.</w:t>
            </w:r>
          </w:p>
        </w:tc>
      </w:tr>
      <w:tr w:rsidR="67771098" w:rsidRPr="00545F29" w14:paraId="79CB1AF8" w14:textId="77777777" w:rsidTr="79D45E12">
        <w:tc>
          <w:tcPr>
            <w:tcW w:w="2145" w:type="dxa"/>
          </w:tcPr>
          <w:p w14:paraId="042EF3B4"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18090EED" w14:textId="5E144B11" w:rsidR="67771098" w:rsidRPr="00545F29" w:rsidRDefault="529FE572" w:rsidP="009B7BC4">
            <w:pPr>
              <w:pStyle w:val="BodyText"/>
              <w:numPr>
                <w:ilvl w:val="0"/>
                <w:numId w:val="9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w:t>
            </w:r>
            <w:r w:rsidR="2D020416" w:rsidRPr="00545F29">
              <w:rPr>
                <w:rFonts w:ascii="Times New Roman" w:eastAsia="Times New Roman" w:hAnsi="Times New Roman" w:cs="Times New Roman"/>
                <w:i w:val="0"/>
                <w:sz w:val="24"/>
                <w:szCs w:val="24"/>
              </w:rPr>
              <w:t>Success, Shift has been saved.”</w:t>
            </w:r>
          </w:p>
          <w:p w14:paraId="510E536C" w14:textId="3BBB38E3" w:rsidR="67771098" w:rsidRPr="00545F29" w:rsidRDefault="2D020416" w:rsidP="009B7BC4">
            <w:pPr>
              <w:pStyle w:val="BodyText"/>
              <w:numPr>
                <w:ilvl w:val="0"/>
                <w:numId w:val="96"/>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schedule page.</w:t>
            </w:r>
          </w:p>
          <w:p w14:paraId="19FE8D1D" w14:textId="6D6A7545" w:rsidR="67771098" w:rsidRPr="00545F29" w:rsidRDefault="2D020416" w:rsidP="009B7BC4">
            <w:pPr>
              <w:pStyle w:val="BodyText"/>
              <w:numPr>
                <w:ilvl w:val="0"/>
                <w:numId w:val="96"/>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updated shift is now shown for the new time and date on the schedule.</w:t>
            </w:r>
          </w:p>
        </w:tc>
      </w:tr>
    </w:tbl>
    <w:p w14:paraId="0D417ECB" w14:textId="509AE131" w:rsidR="7B08CFF4" w:rsidRPr="00545F29" w:rsidRDefault="7B08CFF4"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145"/>
        <w:gridCol w:w="2224"/>
        <w:gridCol w:w="4981"/>
      </w:tblGrid>
      <w:tr w:rsidR="7B08CFF4" w:rsidRPr="00545F29" w14:paraId="7E506CBD" w14:textId="77777777" w:rsidTr="79D45E12">
        <w:tc>
          <w:tcPr>
            <w:tcW w:w="4369" w:type="dxa"/>
            <w:gridSpan w:val="2"/>
            <w:shd w:val="clear" w:color="auto" w:fill="D9D9D9" w:themeFill="background1" w:themeFillShade="D9"/>
          </w:tcPr>
          <w:p w14:paraId="62007C43" w14:textId="3EEC3BCF" w:rsidR="35953F36" w:rsidRPr="00545F29" w:rsidRDefault="35953F3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96</w:t>
            </w:r>
          </w:p>
        </w:tc>
        <w:tc>
          <w:tcPr>
            <w:tcW w:w="4981" w:type="dxa"/>
            <w:shd w:val="clear" w:color="auto" w:fill="D9D9D9" w:themeFill="background1" w:themeFillShade="D9"/>
          </w:tcPr>
          <w:p w14:paraId="0C8C648A" w14:textId="6360A0DC" w:rsidR="4EA889A4" w:rsidRPr="00545F29" w:rsidRDefault="428E9FD0"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Name: </w:t>
            </w:r>
            <w:r w:rsidRPr="00545F29">
              <w:rPr>
                <w:rFonts w:ascii="Times New Roman" w:eastAsia="Times New Roman" w:hAnsi="Times New Roman" w:cs="Times New Roman"/>
                <w:i w:val="0"/>
                <w:sz w:val="24"/>
                <w:szCs w:val="24"/>
              </w:rPr>
              <w:t>Business User: Create an Announcement</w:t>
            </w:r>
          </w:p>
        </w:tc>
      </w:tr>
      <w:tr w:rsidR="7B08CFF4" w:rsidRPr="00545F29" w14:paraId="2CD2B0BA" w14:textId="77777777" w:rsidTr="79D45E12">
        <w:tc>
          <w:tcPr>
            <w:tcW w:w="4369" w:type="dxa"/>
            <w:gridSpan w:val="2"/>
            <w:shd w:val="clear" w:color="auto" w:fill="D9D9D9" w:themeFill="background1" w:themeFillShade="D9"/>
          </w:tcPr>
          <w:p w14:paraId="398DEFF3" w14:textId="6EC8E272"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1794C305" w14:textId="1621D13C"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4/5/2022</w:t>
            </w:r>
          </w:p>
        </w:tc>
      </w:tr>
      <w:tr w:rsidR="7B08CFF4" w:rsidRPr="00545F29" w14:paraId="639567EC" w14:textId="77777777" w:rsidTr="79D45E12">
        <w:tc>
          <w:tcPr>
            <w:tcW w:w="4369" w:type="dxa"/>
            <w:gridSpan w:val="2"/>
            <w:shd w:val="clear" w:color="auto" w:fill="D9D9D9" w:themeFill="background1" w:themeFillShade="D9"/>
          </w:tcPr>
          <w:p w14:paraId="1F177924" w14:textId="2307521E"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7A7593"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4CFA8B2B" w14:textId="09523A9A"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7A7593" w:rsidRPr="00545F29">
              <w:rPr>
                <w:rFonts w:ascii="Times New Roman" w:hAnsi="Times New Roman" w:cs="Times New Roman"/>
                <w:i w:val="0"/>
                <w:sz w:val="24"/>
                <w:szCs w:val="24"/>
              </w:rPr>
              <w:t>4/15/2022</w:t>
            </w:r>
          </w:p>
        </w:tc>
      </w:tr>
      <w:tr w:rsidR="7B08CFF4" w:rsidRPr="00545F29" w14:paraId="59311C96" w14:textId="77777777" w:rsidTr="79D45E12">
        <w:tc>
          <w:tcPr>
            <w:tcW w:w="2145" w:type="dxa"/>
          </w:tcPr>
          <w:p w14:paraId="41DC90EC"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336268DA" w14:textId="7E2B09A1" w:rsidR="7B08CFF4" w:rsidRPr="00545F29" w:rsidRDefault="29BB32C9"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7B08CFF4" w:rsidRPr="00545F29" w14:paraId="092F7388" w14:textId="77777777" w:rsidTr="79D45E12">
        <w:tc>
          <w:tcPr>
            <w:tcW w:w="2145" w:type="dxa"/>
          </w:tcPr>
          <w:p w14:paraId="2A0B1E2F"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049AFD73" w14:textId="77777777" w:rsidR="7B08CFF4" w:rsidRPr="00545F29" w:rsidRDefault="29BB32C9" w:rsidP="009B7BC4">
            <w:pPr>
              <w:pStyle w:val="BodyText"/>
              <w:numPr>
                <w:ilvl w:val="0"/>
                <w:numId w:val="28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Pr="00545F29">
              <w:rPr>
                <w:rFonts w:ascii="Times New Roman" w:eastAsia="Times New Roman" w:hAnsi="Times New Roman" w:cs="Times New Roman"/>
                <w:i w:val="0"/>
                <w:sz w:val="24"/>
                <w:szCs w:val="24"/>
              </w:rPr>
              <w:t>.</w:t>
            </w:r>
          </w:p>
          <w:p w14:paraId="468EC0E9" w14:textId="62F53AC2" w:rsidR="7B08CFF4" w:rsidRPr="00545F29" w:rsidRDefault="007A7593" w:rsidP="009B7BC4">
            <w:pPr>
              <w:pStyle w:val="BodyText"/>
              <w:numPr>
                <w:ilvl w:val="0"/>
                <w:numId w:val="28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7B08CFF4" w:rsidRPr="00545F29" w14:paraId="269D803C" w14:textId="77777777" w:rsidTr="79D45E12">
        <w:tc>
          <w:tcPr>
            <w:tcW w:w="2145" w:type="dxa"/>
          </w:tcPr>
          <w:p w14:paraId="1EDA21C7"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1FE111CC" w14:textId="2DA0E09F" w:rsidR="7B08CFF4" w:rsidRPr="00545F29" w:rsidRDefault="29BB32C9"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created announcement is saved to the </w:t>
            </w:r>
            <w:r w:rsidR="007A7593" w:rsidRPr="00545F29">
              <w:rPr>
                <w:rFonts w:ascii="Times New Roman" w:eastAsia="Times New Roman" w:hAnsi="Times New Roman" w:cs="Times New Roman"/>
                <w:i w:val="0"/>
                <w:sz w:val="24"/>
                <w:szCs w:val="24"/>
              </w:rPr>
              <w:t xml:space="preserve">“Announcement” collection of the </w:t>
            </w:r>
            <w:r w:rsidRPr="00545F29">
              <w:rPr>
                <w:rFonts w:ascii="Times New Roman" w:eastAsia="Times New Roman" w:hAnsi="Times New Roman" w:cs="Times New Roman"/>
                <w:i w:val="0"/>
                <w:sz w:val="24"/>
                <w:szCs w:val="24"/>
              </w:rPr>
              <w:t>database.</w:t>
            </w:r>
          </w:p>
        </w:tc>
      </w:tr>
      <w:tr w:rsidR="7B08CFF4" w:rsidRPr="00545F29" w14:paraId="5DDB16AF" w14:textId="77777777" w:rsidTr="79D45E12">
        <w:tc>
          <w:tcPr>
            <w:tcW w:w="2145" w:type="dxa"/>
          </w:tcPr>
          <w:p w14:paraId="7DA8C9EC" w14:textId="1CB6352B" w:rsidR="4217F542" w:rsidRPr="00545F29" w:rsidRDefault="4217F542"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2C9E9D3C" w14:textId="0ACB9D0C" w:rsidR="7B08CFF4" w:rsidRPr="00545F29" w:rsidRDefault="29BB32C9" w:rsidP="00AC164F">
            <w:pPr>
              <w:pStyle w:val="BodyText"/>
              <w:numPr>
                <w:ilvl w:val="0"/>
                <w:numId w:val="3"/>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b/>
                <w:bCs/>
                <w:i w:val="0"/>
                <w:sz w:val="24"/>
                <w:szCs w:val="24"/>
              </w:rPr>
              <w:t>Title:</w:t>
            </w:r>
            <w:r w:rsidRPr="00545F29">
              <w:rPr>
                <w:rFonts w:ascii="Times New Roman" w:eastAsia="Times New Roman" w:hAnsi="Times New Roman" w:cs="Times New Roman"/>
                <w:i w:val="0"/>
                <w:sz w:val="24"/>
                <w:szCs w:val="24"/>
              </w:rPr>
              <w:t xml:space="preserve"> </w:t>
            </w:r>
            <w:r w:rsidR="007A7593" w:rsidRPr="00545F29">
              <w:rPr>
                <w:rFonts w:ascii="Times New Roman" w:eastAsia="Times New Roman" w:hAnsi="Times New Roman" w:cs="Times New Roman"/>
                <w:i w:val="0"/>
                <w:sz w:val="24"/>
                <w:szCs w:val="24"/>
              </w:rPr>
              <w:t>Tomorrow</w:t>
            </w:r>
          </w:p>
          <w:p w14:paraId="1BEBE68E" w14:textId="4BABCBEE" w:rsidR="7B08CFF4" w:rsidRPr="00545F29" w:rsidRDefault="7813D954" w:rsidP="009B7BC4">
            <w:pPr>
              <w:pStyle w:val="BodyText"/>
              <w:numPr>
                <w:ilvl w:val="0"/>
                <w:numId w:val="97"/>
              </w:numPr>
              <w:jc w:val="left"/>
              <w:rPr>
                <w:rFonts w:ascii="Times New Roman" w:hAnsi="Times New Roman" w:cs="Times New Roman"/>
                <w:i w:val="0"/>
                <w:sz w:val="24"/>
                <w:szCs w:val="24"/>
              </w:rPr>
            </w:pPr>
            <w:r w:rsidRPr="00545F29">
              <w:rPr>
                <w:rFonts w:ascii="Times New Roman" w:eastAsia="Times New Roman" w:hAnsi="Times New Roman" w:cs="Times New Roman"/>
                <w:b/>
                <w:bCs/>
                <w:i w:val="0"/>
                <w:sz w:val="24"/>
                <w:szCs w:val="24"/>
              </w:rPr>
              <w:t>Details:</w:t>
            </w:r>
            <w:r w:rsidRPr="00545F29">
              <w:rPr>
                <w:rFonts w:ascii="Times New Roman" w:eastAsia="Times New Roman" w:hAnsi="Times New Roman" w:cs="Times New Roman"/>
                <w:i w:val="0"/>
                <w:sz w:val="24"/>
                <w:szCs w:val="24"/>
              </w:rPr>
              <w:t xml:space="preserve"> </w:t>
            </w:r>
            <w:r w:rsidR="007A7593" w:rsidRPr="00545F29">
              <w:rPr>
                <w:rFonts w:ascii="Times New Roman" w:eastAsia="Times New Roman" w:hAnsi="Times New Roman" w:cs="Times New Roman"/>
                <w:i w:val="0"/>
                <w:sz w:val="24"/>
                <w:szCs w:val="24"/>
              </w:rPr>
              <w:t>We start at 10:00am tomorrow.</w:t>
            </w:r>
          </w:p>
        </w:tc>
      </w:tr>
      <w:tr w:rsidR="7B08CFF4" w:rsidRPr="00545F29" w14:paraId="5BAC6711" w14:textId="77777777" w:rsidTr="79D45E12">
        <w:tc>
          <w:tcPr>
            <w:tcW w:w="2145" w:type="dxa"/>
          </w:tcPr>
          <w:p w14:paraId="1BB6FB04"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Test Steps</w:t>
            </w:r>
          </w:p>
        </w:tc>
        <w:tc>
          <w:tcPr>
            <w:tcW w:w="7205" w:type="dxa"/>
            <w:gridSpan w:val="2"/>
          </w:tcPr>
          <w:p w14:paraId="1D66EE1B" w14:textId="301E6EF7" w:rsidR="00BB7FDD" w:rsidRPr="00545F29" w:rsidRDefault="00BB7FDD" w:rsidP="009B7BC4">
            <w:pPr>
              <w:pStyle w:val="BodyText"/>
              <w:numPr>
                <w:ilvl w:val="0"/>
                <w:numId w:val="98"/>
              </w:numPr>
              <w:jc w:val="left"/>
              <w:rPr>
                <w:rFonts w:ascii="Times New Roman" w:eastAsiaTheme="minorEastAsia" w:hAnsi="Times New Roman" w:cs="Times New Roman"/>
                <w:i w:val="0"/>
                <w:sz w:val="24"/>
                <w:szCs w:val="24"/>
              </w:rPr>
            </w:pPr>
            <w:r w:rsidRPr="00545F29">
              <w:rPr>
                <w:rFonts w:ascii="Times New Roman" w:eastAsiaTheme="minorEastAsia" w:hAnsi="Times New Roman" w:cs="Times New Roman"/>
                <w:i w:val="0"/>
                <w:sz w:val="24"/>
                <w:szCs w:val="24"/>
              </w:rPr>
              <w:t>Navi</w:t>
            </w:r>
            <w:r w:rsidR="00C2270C" w:rsidRPr="00545F29">
              <w:rPr>
                <w:rFonts w:ascii="Times New Roman" w:eastAsiaTheme="minorEastAsia" w:hAnsi="Times New Roman" w:cs="Times New Roman"/>
                <w:i w:val="0"/>
                <w:sz w:val="24"/>
                <w:szCs w:val="24"/>
              </w:rPr>
              <w:t>gate to the “Create Announcements” page by clicking the “Announcements” tab and then clicking the “Create Announcements” button in the sidebar.</w:t>
            </w:r>
          </w:p>
          <w:p w14:paraId="01278FD9" w14:textId="212A1689" w:rsidR="7B08CFF4" w:rsidRPr="00545F29" w:rsidRDefault="6C053738" w:rsidP="009B7BC4">
            <w:pPr>
              <w:pStyle w:val="BodyText"/>
              <w:numPr>
                <w:ilvl w:val="0"/>
                <w:numId w:val="98"/>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bCs/>
                <w:i w:val="0"/>
                <w:sz w:val="24"/>
                <w:szCs w:val="24"/>
              </w:rPr>
              <w:t>[Title]</w:t>
            </w:r>
            <w:r w:rsidRPr="00545F29">
              <w:rPr>
                <w:rFonts w:ascii="Times New Roman" w:eastAsia="Times New Roman" w:hAnsi="Times New Roman" w:cs="Times New Roman"/>
                <w:i w:val="0"/>
                <w:sz w:val="24"/>
                <w:szCs w:val="24"/>
              </w:rPr>
              <w:t xml:space="preserve"> in the “Title” field.</w:t>
            </w:r>
          </w:p>
          <w:p w14:paraId="366AB901" w14:textId="26F5E2F4" w:rsidR="7B08CFF4" w:rsidRPr="00545F29" w:rsidRDefault="6C053738" w:rsidP="009B7BC4">
            <w:pPr>
              <w:pStyle w:val="BodyText"/>
              <w:numPr>
                <w:ilvl w:val="0"/>
                <w:numId w:val="98"/>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bCs/>
                <w:i w:val="0"/>
                <w:sz w:val="24"/>
                <w:szCs w:val="24"/>
              </w:rPr>
              <w:t>[Details]</w:t>
            </w:r>
            <w:r w:rsidRPr="00545F29">
              <w:rPr>
                <w:rFonts w:ascii="Times New Roman" w:eastAsia="Times New Roman" w:hAnsi="Times New Roman" w:cs="Times New Roman"/>
                <w:i w:val="0"/>
                <w:sz w:val="24"/>
                <w:szCs w:val="24"/>
              </w:rPr>
              <w:t xml:space="preserve"> in the “Details</w:t>
            </w:r>
            <w:r w:rsidR="007A7593" w:rsidRPr="00545F29">
              <w:rPr>
                <w:rFonts w:ascii="Times New Roman" w:eastAsia="Times New Roman" w:hAnsi="Times New Roman" w:cs="Times New Roman"/>
                <w:i w:val="0"/>
                <w:sz w:val="24"/>
                <w:szCs w:val="24"/>
              </w:rPr>
              <w:t>”</w:t>
            </w:r>
            <w:r w:rsidRPr="00545F29">
              <w:rPr>
                <w:rFonts w:ascii="Times New Roman" w:eastAsia="Times New Roman" w:hAnsi="Times New Roman" w:cs="Times New Roman"/>
                <w:i w:val="0"/>
                <w:sz w:val="24"/>
                <w:szCs w:val="24"/>
              </w:rPr>
              <w:t xml:space="preserve"> field.</w:t>
            </w:r>
          </w:p>
          <w:p w14:paraId="6E24034F" w14:textId="037CCC03" w:rsidR="7B08CFF4" w:rsidRPr="00545F29" w:rsidRDefault="6C053738" w:rsidP="009B7BC4">
            <w:pPr>
              <w:pStyle w:val="BodyText"/>
              <w:numPr>
                <w:ilvl w:val="0"/>
                <w:numId w:val="98"/>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Click the “Send” button.</w:t>
            </w:r>
          </w:p>
        </w:tc>
      </w:tr>
      <w:tr w:rsidR="7B08CFF4" w:rsidRPr="00545F29" w14:paraId="6F282E3B" w14:textId="77777777" w:rsidTr="79D45E12">
        <w:tc>
          <w:tcPr>
            <w:tcW w:w="2145" w:type="dxa"/>
          </w:tcPr>
          <w:p w14:paraId="4B5C7248"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10F1D554" w14:textId="0EE14FC7" w:rsidR="7B08CFF4" w:rsidRPr="00545F29" w:rsidRDefault="0279C657" w:rsidP="009B7BC4">
            <w:pPr>
              <w:pStyle w:val="BodyText"/>
              <w:numPr>
                <w:ilvl w:val="0"/>
                <w:numId w:val="9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“Success, Announcement created successfully.”</w:t>
            </w:r>
          </w:p>
          <w:p w14:paraId="44550E99" w14:textId="78514205" w:rsidR="7B08CFF4" w:rsidRPr="00545F29" w:rsidRDefault="0279C657" w:rsidP="009B7BC4">
            <w:pPr>
              <w:pStyle w:val="BodyText"/>
              <w:numPr>
                <w:ilvl w:val="0"/>
                <w:numId w:val="9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window refreshes the </w:t>
            </w:r>
            <w:r w:rsidR="001554CA" w:rsidRPr="00545F29">
              <w:rPr>
                <w:rFonts w:ascii="Times New Roman" w:eastAsia="Times New Roman" w:hAnsi="Times New Roman" w:cs="Times New Roman"/>
                <w:i w:val="0"/>
                <w:sz w:val="24"/>
                <w:szCs w:val="24"/>
              </w:rPr>
              <w:t>page,</w:t>
            </w:r>
            <w:r w:rsidRPr="00545F29">
              <w:rPr>
                <w:rFonts w:ascii="Times New Roman" w:eastAsia="Times New Roman" w:hAnsi="Times New Roman" w:cs="Times New Roman"/>
                <w:i w:val="0"/>
                <w:sz w:val="24"/>
                <w:szCs w:val="24"/>
              </w:rPr>
              <w:t xml:space="preserve"> and the fields are made empty.</w:t>
            </w:r>
          </w:p>
        </w:tc>
      </w:tr>
    </w:tbl>
    <w:p w14:paraId="56233E0C" w14:textId="43A9F120" w:rsidR="7B08CFF4" w:rsidRPr="00545F29" w:rsidRDefault="7B08CFF4"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145"/>
        <w:gridCol w:w="2224"/>
        <w:gridCol w:w="4981"/>
      </w:tblGrid>
      <w:tr w:rsidR="3CB37DCA" w:rsidRPr="00545F29" w14:paraId="7D29CFFD" w14:textId="77777777" w:rsidTr="79D45E12">
        <w:tc>
          <w:tcPr>
            <w:tcW w:w="4369" w:type="dxa"/>
            <w:gridSpan w:val="2"/>
            <w:shd w:val="clear" w:color="auto" w:fill="D9D9D9" w:themeFill="background1" w:themeFillShade="D9"/>
          </w:tcPr>
          <w:p w14:paraId="5AE2EC81" w14:textId="216965F4" w:rsidR="35953F36" w:rsidRPr="00545F29" w:rsidRDefault="35953F3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97</w:t>
            </w:r>
          </w:p>
        </w:tc>
        <w:tc>
          <w:tcPr>
            <w:tcW w:w="4981" w:type="dxa"/>
            <w:shd w:val="clear" w:color="auto" w:fill="D9D9D9" w:themeFill="background1" w:themeFillShade="D9"/>
          </w:tcPr>
          <w:p w14:paraId="76D93D0E" w14:textId="562133E6" w:rsidR="4EA889A4" w:rsidRPr="00545F29" w:rsidRDefault="4EA889A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Name: </w:t>
            </w:r>
            <w:r w:rsidRPr="00545F29">
              <w:rPr>
                <w:rFonts w:ascii="Times New Roman" w:eastAsia="Times New Roman" w:hAnsi="Times New Roman" w:cs="Times New Roman"/>
                <w:i w:val="0"/>
                <w:sz w:val="24"/>
                <w:szCs w:val="24"/>
              </w:rPr>
              <w:t>Business User: View Announcements</w:t>
            </w:r>
          </w:p>
        </w:tc>
      </w:tr>
      <w:tr w:rsidR="3CB37DCA" w:rsidRPr="00545F29" w14:paraId="50372883" w14:textId="77777777" w:rsidTr="79D45E12">
        <w:tc>
          <w:tcPr>
            <w:tcW w:w="4369" w:type="dxa"/>
            <w:gridSpan w:val="2"/>
            <w:shd w:val="clear" w:color="auto" w:fill="D9D9D9" w:themeFill="background1" w:themeFillShade="D9"/>
          </w:tcPr>
          <w:p w14:paraId="6F031D2B" w14:textId="6EC8E272"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55BB1494" w14:textId="1621D13C"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4/5/2022</w:t>
            </w:r>
          </w:p>
        </w:tc>
      </w:tr>
      <w:tr w:rsidR="3CB37DCA" w:rsidRPr="00545F29" w14:paraId="3D221884" w14:textId="77777777" w:rsidTr="79D45E12">
        <w:tc>
          <w:tcPr>
            <w:tcW w:w="4369" w:type="dxa"/>
            <w:gridSpan w:val="2"/>
            <w:shd w:val="clear" w:color="auto" w:fill="D9D9D9" w:themeFill="background1" w:themeFillShade="D9"/>
          </w:tcPr>
          <w:p w14:paraId="7A2D0390" w14:textId="5EE4B95A"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F31ACC"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3DA6A579" w14:textId="753C4FD7"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F31ACC" w:rsidRPr="00545F29">
              <w:rPr>
                <w:rFonts w:ascii="Times New Roman" w:hAnsi="Times New Roman" w:cs="Times New Roman"/>
                <w:i w:val="0"/>
                <w:sz w:val="24"/>
                <w:szCs w:val="24"/>
              </w:rPr>
              <w:t>4/15/2022</w:t>
            </w:r>
          </w:p>
        </w:tc>
      </w:tr>
      <w:tr w:rsidR="3CB37DCA" w:rsidRPr="00545F29" w14:paraId="26C18412" w14:textId="77777777" w:rsidTr="79D45E12">
        <w:tc>
          <w:tcPr>
            <w:tcW w:w="2145" w:type="dxa"/>
          </w:tcPr>
          <w:p w14:paraId="1D90F55D"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74706811" w14:textId="64728486" w:rsidR="3CB37DCA" w:rsidRPr="00545F29" w:rsidRDefault="0279C65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3CB37DCA" w:rsidRPr="00545F29" w14:paraId="1FB8A17D" w14:textId="77777777" w:rsidTr="79D45E12">
        <w:tc>
          <w:tcPr>
            <w:tcW w:w="2145" w:type="dxa"/>
          </w:tcPr>
          <w:p w14:paraId="6C65A912"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6B5F3EDF" w14:textId="2A383699" w:rsidR="3CB37DCA" w:rsidRPr="00545F29" w:rsidRDefault="0279C65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Pr="00545F29">
              <w:rPr>
                <w:rFonts w:ascii="Times New Roman" w:eastAsia="Times New Roman" w:hAnsi="Times New Roman" w:cs="Times New Roman"/>
                <w:i w:val="0"/>
                <w:sz w:val="24"/>
                <w:szCs w:val="24"/>
              </w:rPr>
              <w:t xml:space="preserve"> and TC-</w:t>
            </w:r>
            <w:r w:rsidR="00A5361A" w:rsidRPr="00545F29">
              <w:rPr>
                <w:rFonts w:ascii="Times New Roman" w:eastAsia="Times New Roman" w:hAnsi="Times New Roman" w:cs="Times New Roman"/>
                <w:i w:val="0"/>
                <w:sz w:val="24"/>
                <w:szCs w:val="24"/>
              </w:rPr>
              <w:t>96</w:t>
            </w:r>
            <w:r w:rsidRPr="00545F29">
              <w:rPr>
                <w:rFonts w:ascii="Times New Roman" w:eastAsia="Times New Roman" w:hAnsi="Times New Roman" w:cs="Times New Roman"/>
                <w:i w:val="0"/>
                <w:sz w:val="24"/>
                <w:szCs w:val="24"/>
              </w:rPr>
              <w:t>.</w:t>
            </w:r>
          </w:p>
        </w:tc>
      </w:tr>
      <w:tr w:rsidR="3CB37DCA" w:rsidRPr="00545F29" w14:paraId="73ABBDC8" w14:textId="77777777" w:rsidTr="79D45E12">
        <w:tc>
          <w:tcPr>
            <w:tcW w:w="2145" w:type="dxa"/>
          </w:tcPr>
          <w:p w14:paraId="7D2E874D"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535C799F" w14:textId="12A027AF" w:rsidR="3CB37DCA" w:rsidRPr="00545F29" w:rsidRDefault="0279C65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3CB37DCA" w:rsidRPr="00545F29" w14:paraId="0D3A96D8" w14:textId="77777777" w:rsidTr="79D45E12">
        <w:tc>
          <w:tcPr>
            <w:tcW w:w="2145" w:type="dxa"/>
          </w:tcPr>
          <w:p w14:paraId="71E8C81D" w14:textId="1CB6352B" w:rsidR="4217F542" w:rsidRPr="00545F29" w:rsidRDefault="4217F542"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0942C5F3" w14:textId="1F3DD7C7" w:rsidR="3CB37DCA" w:rsidRPr="00545F29" w:rsidRDefault="0279C65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3CB37DCA" w:rsidRPr="00545F29" w14:paraId="0761749F" w14:textId="77777777" w:rsidTr="79D45E12">
        <w:tc>
          <w:tcPr>
            <w:tcW w:w="2145" w:type="dxa"/>
          </w:tcPr>
          <w:p w14:paraId="15EFF31E"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24ED51DC" w14:textId="6456DAE2" w:rsidR="3CB37DCA" w:rsidRPr="00545F29" w:rsidRDefault="00744E81" w:rsidP="00AC164F">
            <w:pPr>
              <w:pStyle w:val="BodyText"/>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Navigate to the “View Announcements” page by clicking</w:t>
            </w:r>
            <w:r w:rsidR="0279C657" w:rsidRPr="00545F29">
              <w:rPr>
                <w:rFonts w:ascii="Times New Roman" w:eastAsia="Times New Roman" w:hAnsi="Times New Roman" w:cs="Times New Roman"/>
                <w:i w:val="0"/>
                <w:sz w:val="24"/>
                <w:szCs w:val="24"/>
              </w:rPr>
              <w:t xml:space="preserve"> the “Announcements” tab </w:t>
            </w:r>
            <w:r w:rsidRPr="00545F29">
              <w:rPr>
                <w:rFonts w:ascii="Times New Roman" w:eastAsia="Times New Roman" w:hAnsi="Times New Roman" w:cs="Times New Roman"/>
                <w:i w:val="0"/>
                <w:sz w:val="24"/>
                <w:szCs w:val="24"/>
              </w:rPr>
              <w:t>and</w:t>
            </w:r>
            <w:r w:rsidR="0279C657" w:rsidRPr="00545F29">
              <w:rPr>
                <w:rFonts w:ascii="Times New Roman" w:eastAsia="Times New Roman" w:hAnsi="Times New Roman" w:cs="Times New Roman"/>
                <w:i w:val="0"/>
                <w:sz w:val="24"/>
                <w:szCs w:val="24"/>
              </w:rPr>
              <w:t xml:space="preserve"> then </w:t>
            </w:r>
            <w:r w:rsidRPr="00545F29">
              <w:rPr>
                <w:rFonts w:ascii="Times New Roman" w:eastAsia="Times New Roman" w:hAnsi="Times New Roman" w:cs="Times New Roman"/>
                <w:i w:val="0"/>
                <w:sz w:val="24"/>
                <w:szCs w:val="24"/>
              </w:rPr>
              <w:t>clicking</w:t>
            </w:r>
            <w:r w:rsidR="0279C657" w:rsidRPr="00545F29">
              <w:rPr>
                <w:rFonts w:ascii="Times New Roman" w:eastAsia="Times New Roman" w:hAnsi="Times New Roman" w:cs="Times New Roman"/>
                <w:i w:val="0"/>
                <w:sz w:val="24"/>
                <w:szCs w:val="24"/>
              </w:rPr>
              <w:t xml:space="preserve"> the “</w:t>
            </w:r>
            <w:r w:rsidR="62E24E83" w:rsidRPr="00545F29">
              <w:rPr>
                <w:rFonts w:ascii="Times New Roman" w:eastAsia="Times New Roman" w:hAnsi="Times New Roman" w:cs="Times New Roman"/>
                <w:i w:val="0"/>
                <w:sz w:val="24"/>
                <w:szCs w:val="24"/>
              </w:rPr>
              <w:t xml:space="preserve">View Announcements” </w:t>
            </w:r>
            <w:r w:rsidRPr="00545F29">
              <w:rPr>
                <w:rFonts w:ascii="Times New Roman" w:eastAsia="Times New Roman" w:hAnsi="Times New Roman" w:cs="Times New Roman"/>
                <w:i w:val="0"/>
                <w:sz w:val="24"/>
                <w:szCs w:val="24"/>
              </w:rPr>
              <w:t>button in the sidebar</w:t>
            </w:r>
            <w:r w:rsidR="62E24E83" w:rsidRPr="00545F29">
              <w:rPr>
                <w:rFonts w:ascii="Times New Roman" w:eastAsia="Times New Roman" w:hAnsi="Times New Roman" w:cs="Times New Roman"/>
                <w:i w:val="0"/>
                <w:sz w:val="24"/>
                <w:szCs w:val="24"/>
              </w:rPr>
              <w:t>.</w:t>
            </w:r>
          </w:p>
        </w:tc>
      </w:tr>
      <w:tr w:rsidR="3CB37DCA" w:rsidRPr="00545F29" w14:paraId="4E9AF3EB" w14:textId="77777777" w:rsidTr="79D45E12">
        <w:tc>
          <w:tcPr>
            <w:tcW w:w="2145" w:type="dxa"/>
          </w:tcPr>
          <w:p w14:paraId="1A3C9A63"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7FC8A2A2" w14:textId="792285A2" w:rsidR="3CB37DCA" w:rsidRPr="00545F29" w:rsidRDefault="62E24E8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 page that shows all created announcements in the organization</w:t>
            </w:r>
            <w:r w:rsidR="00B41C0B" w:rsidRPr="00545F29">
              <w:rPr>
                <w:rFonts w:ascii="Times New Roman" w:eastAsia="Times New Roman" w:hAnsi="Times New Roman" w:cs="Times New Roman"/>
                <w:i w:val="0"/>
                <w:sz w:val="24"/>
                <w:szCs w:val="24"/>
              </w:rPr>
              <w:t xml:space="preserve"> with a “Delete” button for each announcement.</w:t>
            </w:r>
          </w:p>
        </w:tc>
      </w:tr>
    </w:tbl>
    <w:p w14:paraId="2EEF3E52" w14:textId="43A9F120" w:rsidR="7B08CFF4" w:rsidRPr="00545F29" w:rsidRDefault="7B08CFF4"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145"/>
        <w:gridCol w:w="2224"/>
        <w:gridCol w:w="4981"/>
      </w:tblGrid>
      <w:tr w:rsidR="3CB37DCA" w:rsidRPr="00545F29" w14:paraId="0D13A065" w14:textId="77777777" w:rsidTr="79D45E12">
        <w:tc>
          <w:tcPr>
            <w:tcW w:w="4369" w:type="dxa"/>
            <w:gridSpan w:val="2"/>
            <w:shd w:val="clear" w:color="auto" w:fill="D9D9D9" w:themeFill="background1" w:themeFillShade="D9"/>
          </w:tcPr>
          <w:p w14:paraId="1A92D158" w14:textId="15A9392C" w:rsidR="35953F36" w:rsidRPr="00545F29" w:rsidRDefault="35953F3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98</w:t>
            </w:r>
          </w:p>
        </w:tc>
        <w:tc>
          <w:tcPr>
            <w:tcW w:w="4981" w:type="dxa"/>
            <w:shd w:val="clear" w:color="auto" w:fill="D9D9D9" w:themeFill="background1" w:themeFillShade="D9"/>
          </w:tcPr>
          <w:p w14:paraId="7B7E9594" w14:textId="39AC2C5D" w:rsidR="4EA889A4" w:rsidRPr="00545F29" w:rsidRDefault="4EA889A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Update Profile</w:t>
            </w:r>
          </w:p>
        </w:tc>
      </w:tr>
      <w:tr w:rsidR="3CB37DCA" w:rsidRPr="00545F29" w14:paraId="36133A10" w14:textId="77777777" w:rsidTr="79D45E12">
        <w:tc>
          <w:tcPr>
            <w:tcW w:w="4369" w:type="dxa"/>
            <w:gridSpan w:val="2"/>
            <w:shd w:val="clear" w:color="auto" w:fill="D9D9D9" w:themeFill="background1" w:themeFillShade="D9"/>
          </w:tcPr>
          <w:p w14:paraId="48BCE072" w14:textId="6EC8E272"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1E9FC5BB" w14:textId="1621D13C" w:rsidR="4EA889A4" w:rsidRPr="00545F29" w:rsidRDefault="4EA889A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4/5/2022</w:t>
            </w:r>
          </w:p>
        </w:tc>
      </w:tr>
      <w:tr w:rsidR="3CB37DCA" w:rsidRPr="00545F29" w14:paraId="5C0B219C" w14:textId="77777777" w:rsidTr="79D45E12">
        <w:tc>
          <w:tcPr>
            <w:tcW w:w="4369" w:type="dxa"/>
            <w:gridSpan w:val="2"/>
            <w:shd w:val="clear" w:color="auto" w:fill="D9D9D9" w:themeFill="background1" w:themeFillShade="D9"/>
          </w:tcPr>
          <w:p w14:paraId="68B9E20D" w14:textId="483B1D02"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9C6EA4"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5AB65A4A" w14:textId="6B8B154F" w:rsidR="0232F743" w:rsidRPr="00545F29" w:rsidRDefault="60DC62B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9C6EA4" w:rsidRPr="00545F29">
              <w:rPr>
                <w:rFonts w:ascii="Times New Roman" w:hAnsi="Times New Roman" w:cs="Times New Roman"/>
                <w:i w:val="0"/>
                <w:sz w:val="24"/>
                <w:szCs w:val="24"/>
              </w:rPr>
              <w:t>4/15/2022</w:t>
            </w:r>
          </w:p>
        </w:tc>
      </w:tr>
      <w:tr w:rsidR="3CB37DCA" w:rsidRPr="00545F29" w14:paraId="3AD50C2C" w14:textId="77777777" w:rsidTr="79D45E12">
        <w:tc>
          <w:tcPr>
            <w:tcW w:w="2145" w:type="dxa"/>
          </w:tcPr>
          <w:p w14:paraId="0A415DCE"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4049C96F" w14:textId="3FD8C535" w:rsidR="3CB37DCA" w:rsidRPr="00545F29" w:rsidRDefault="005500C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3CB37DCA" w:rsidRPr="00545F29" w14:paraId="6E4CE802" w14:textId="77777777" w:rsidTr="79D45E12">
        <w:tc>
          <w:tcPr>
            <w:tcW w:w="2145" w:type="dxa"/>
          </w:tcPr>
          <w:p w14:paraId="47111F4C"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Preconditions</w:t>
            </w:r>
          </w:p>
        </w:tc>
        <w:tc>
          <w:tcPr>
            <w:tcW w:w="7205" w:type="dxa"/>
            <w:gridSpan w:val="2"/>
          </w:tcPr>
          <w:p w14:paraId="1E62DBCB" w14:textId="77777777" w:rsidR="3CB37DCA" w:rsidRPr="00545F29" w:rsidRDefault="005500C2" w:rsidP="009B7BC4">
            <w:pPr>
              <w:pStyle w:val="BodyText"/>
              <w:numPr>
                <w:ilvl w:val="0"/>
                <w:numId w:val="28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Pr="00545F29">
              <w:rPr>
                <w:rFonts w:ascii="Times New Roman" w:eastAsia="Times New Roman" w:hAnsi="Times New Roman" w:cs="Times New Roman"/>
                <w:i w:val="0"/>
                <w:sz w:val="24"/>
                <w:szCs w:val="24"/>
              </w:rPr>
              <w:t>.</w:t>
            </w:r>
          </w:p>
          <w:p w14:paraId="27BC606D" w14:textId="110E83E4" w:rsidR="3CB37DCA" w:rsidRPr="00545F29" w:rsidRDefault="009C6EA4" w:rsidP="009B7BC4">
            <w:pPr>
              <w:pStyle w:val="BodyText"/>
              <w:numPr>
                <w:ilvl w:val="0"/>
                <w:numId w:val="28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3CB37DCA" w:rsidRPr="00545F29" w14:paraId="3683600E" w14:textId="77777777" w:rsidTr="79D45E12">
        <w:tc>
          <w:tcPr>
            <w:tcW w:w="2145" w:type="dxa"/>
          </w:tcPr>
          <w:p w14:paraId="515889EE"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1EBE4F17" w14:textId="13A2D7A7" w:rsidR="3CB37DCA" w:rsidRPr="00545F29" w:rsidRDefault="005500C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business account is updated in the </w:t>
            </w:r>
            <w:r w:rsidR="009C6EA4" w:rsidRPr="00545F29">
              <w:rPr>
                <w:rFonts w:ascii="Times New Roman" w:eastAsia="Times New Roman" w:hAnsi="Times New Roman" w:cs="Times New Roman"/>
                <w:i w:val="0"/>
                <w:sz w:val="24"/>
                <w:szCs w:val="24"/>
              </w:rPr>
              <w:t xml:space="preserve">“BusinessUser” collection of the </w:t>
            </w:r>
            <w:r w:rsidRPr="00545F29">
              <w:rPr>
                <w:rFonts w:ascii="Times New Roman" w:eastAsia="Times New Roman" w:hAnsi="Times New Roman" w:cs="Times New Roman"/>
                <w:i w:val="0"/>
                <w:sz w:val="24"/>
                <w:szCs w:val="24"/>
              </w:rPr>
              <w:t>database with the new information.</w:t>
            </w:r>
          </w:p>
        </w:tc>
      </w:tr>
      <w:tr w:rsidR="3CB37DCA" w:rsidRPr="00545F29" w14:paraId="4BA5F7BC" w14:textId="77777777" w:rsidTr="79D45E12">
        <w:tc>
          <w:tcPr>
            <w:tcW w:w="2145" w:type="dxa"/>
          </w:tcPr>
          <w:p w14:paraId="484AE797" w14:textId="1CB6352B" w:rsidR="4217F542" w:rsidRPr="00545F29" w:rsidRDefault="4217F542"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4316A777" w14:textId="0AC3371A" w:rsidR="3CB37DCA" w:rsidRPr="00545F29" w:rsidRDefault="009E6BED" w:rsidP="009B7BC4">
            <w:pPr>
              <w:pStyle w:val="BodyText"/>
              <w:numPr>
                <w:ilvl w:val="0"/>
                <w:numId w:val="10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Company Name:</w:t>
            </w:r>
            <w:r w:rsidRPr="00545F29">
              <w:rPr>
                <w:rFonts w:ascii="Times New Roman" w:eastAsia="Times New Roman" w:hAnsi="Times New Roman" w:cs="Times New Roman"/>
                <w:i w:val="0"/>
                <w:sz w:val="24"/>
                <w:szCs w:val="24"/>
              </w:rPr>
              <w:t xml:space="preserve"> </w:t>
            </w:r>
            <w:r w:rsidR="009C6EA4" w:rsidRPr="00545F29">
              <w:rPr>
                <w:rFonts w:ascii="Times New Roman" w:eastAsia="Times New Roman" w:hAnsi="Times New Roman" w:cs="Times New Roman"/>
                <w:i w:val="0"/>
                <w:sz w:val="24"/>
                <w:szCs w:val="24"/>
              </w:rPr>
              <w:t>Walmart</w:t>
            </w:r>
          </w:p>
          <w:p w14:paraId="0DC81697" w14:textId="4F100B2A" w:rsidR="009E6BED" w:rsidRPr="00545F29" w:rsidRDefault="009E6BED" w:rsidP="009B7BC4">
            <w:pPr>
              <w:pStyle w:val="BodyText"/>
              <w:numPr>
                <w:ilvl w:val="0"/>
                <w:numId w:val="10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Password:</w:t>
            </w:r>
            <w:r w:rsidRPr="00545F29">
              <w:rPr>
                <w:rFonts w:ascii="Times New Roman" w:eastAsia="Times New Roman" w:hAnsi="Times New Roman" w:cs="Times New Roman"/>
                <w:i w:val="0"/>
                <w:sz w:val="24"/>
                <w:szCs w:val="24"/>
              </w:rPr>
              <w:t xml:space="preserve"> </w:t>
            </w:r>
            <w:r w:rsidR="009C6EA4" w:rsidRPr="00545F29">
              <w:rPr>
                <w:rFonts w:ascii="Times New Roman" w:eastAsia="Times New Roman" w:hAnsi="Times New Roman" w:cs="Times New Roman"/>
                <w:i w:val="0"/>
                <w:sz w:val="24"/>
                <w:szCs w:val="24"/>
              </w:rPr>
              <w:t>Testing123</w:t>
            </w:r>
          </w:p>
        </w:tc>
      </w:tr>
      <w:tr w:rsidR="3CB37DCA" w:rsidRPr="00545F29" w14:paraId="28E79A98" w14:textId="77777777" w:rsidTr="79D45E12">
        <w:tc>
          <w:tcPr>
            <w:tcW w:w="2145" w:type="dxa"/>
          </w:tcPr>
          <w:p w14:paraId="3038400D"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5905735D" w14:textId="77777777" w:rsidR="00D8753C" w:rsidRPr="00545F29" w:rsidRDefault="00D8753C" w:rsidP="009B7BC4">
            <w:pPr>
              <w:pStyle w:val="BodyText"/>
              <w:numPr>
                <w:ilvl w:val="0"/>
                <w:numId w:val="101"/>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“Business Profile” page by clicking on the user image icon in the top right of the window and then clicking “Profile” in the dropdown.</w:t>
            </w:r>
          </w:p>
          <w:p w14:paraId="059C6178" w14:textId="77777777" w:rsidR="009A04DD" w:rsidRPr="00545F29" w:rsidRDefault="009A04DD" w:rsidP="009B7BC4">
            <w:pPr>
              <w:pStyle w:val="BodyText"/>
              <w:numPr>
                <w:ilvl w:val="0"/>
                <w:numId w:val="10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Change the “</w:t>
            </w:r>
            <w:r w:rsidR="0060032D" w:rsidRPr="00545F29">
              <w:rPr>
                <w:rFonts w:ascii="Times New Roman" w:eastAsia="Times New Roman" w:hAnsi="Times New Roman" w:cs="Times New Roman"/>
                <w:i w:val="0"/>
                <w:sz w:val="24"/>
                <w:szCs w:val="24"/>
              </w:rPr>
              <w:t xml:space="preserve">Company </w:t>
            </w:r>
            <w:r w:rsidRPr="00545F29">
              <w:rPr>
                <w:rFonts w:ascii="Times New Roman" w:eastAsia="Times New Roman" w:hAnsi="Times New Roman" w:cs="Times New Roman"/>
                <w:i w:val="0"/>
                <w:sz w:val="24"/>
                <w:szCs w:val="24"/>
              </w:rPr>
              <w:t xml:space="preserve">Name” field to </w:t>
            </w:r>
            <w:r w:rsidRPr="00545F29">
              <w:rPr>
                <w:rFonts w:ascii="Times New Roman" w:eastAsia="Times New Roman" w:hAnsi="Times New Roman" w:cs="Times New Roman"/>
                <w:b/>
                <w:bCs/>
                <w:i w:val="0"/>
                <w:sz w:val="24"/>
                <w:szCs w:val="24"/>
              </w:rPr>
              <w:t>[Company Name]</w:t>
            </w:r>
            <w:r w:rsidR="0060032D" w:rsidRPr="00545F29">
              <w:rPr>
                <w:rFonts w:ascii="Times New Roman" w:eastAsia="Times New Roman" w:hAnsi="Times New Roman" w:cs="Times New Roman"/>
                <w:i w:val="0"/>
                <w:sz w:val="24"/>
                <w:szCs w:val="24"/>
              </w:rPr>
              <w:t>.</w:t>
            </w:r>
          </w:p>
          <w:p w14:paraId="3DE58F20" w14:textId="77777777" w:rsidR="0060032D" w:rsidRPr="00545F29" w:rsidRDefault="0060032D" w:rsidP="009B7BC4">
            <w:pPr>
              <w:pStyle w:val="BodyText"/>
              <w:numPr>
                <w:ilvl w:val="0"/>
                <w:numId w:val="10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bCs/>
                <w:i w:val="0"/>
                <w:sz w:val="24"/>
                <w:szCs w:val="24"/>
              </w:rPr>
              <w:t xml:space="preserve">[Password] </w:t>
            </w:r>
            <w:r w:rsidRPr="00545F29">
              <w:rPr>
                <w:rFonts w:ascii="Times New Roman" w:eastAsia="Times New Roman" w:hAnsi="Times New Roman" w:cs="Times New Roman"/>
                <w:i w:val="0"/>
                <w:sz w:val="24"/>
                <w:szCs w:val="24"/>
              </w:rPr>
              <w:t>in the “Password” and “Confirm Password” fields.</w:t>
            </w:r>
          </w:p>
          <w:p w14:paraId="7E27344D" w14:textId="77777777" w:rsidR="0060032D" w:rsidRPr="00545F29" w:rsidRDefault="0060032D" w:rsidP="009B7BC4">
            <w:pPr>
              <w:pStyle w:val="BodyText"/>
              <w:numPr>
                <w:ilvl w:val="0"/>
                <w:numId w:val="10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“Save” button.</w:t>
            </w:r>
          </w:p>
          <w:p w14:paraId="3F77F0A2" w14:textId="1CB469F8" w:rsidR="00CC3E66" w:rsidRPr="00545F29" w:rsidRDefault="00CC3E66" w:rsidP="009B7BC4">
            <w:pPr>
              <w:pStyle w:val="BodyText"/>
              <w:numPr>
                <w:ilvl w:val="0"/>
                <w:numId w:val="10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“OK” on the alert.</w:t>
            </w:r>
          </w:p>
        </w:tc>
      </w:tr>
      <w:tr w:rsidR="3CB37DCA" w:rsidRPr="00545F29" w14:paraId="28678B15" w14:textId="77777777" w:rsidTr="79D45E12">
        <w:tc>
          <w:tcPr>
            <w:tcW w:w="2145" w:type="dxa"/>
          </w:tcPr>
          <w:p w14:paraId="7983125D" w14:textId="1CB6352B" w:rsidR="0232F743" w:rsidRPr="00545F29" w:rsidRDefault="0232F74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4396C2A5" w14:textId="77777777" w:rsidR="3CB37DCA" w:rsidRPr="00545F29" w:rsidRDefault="00CC3E66" w:rsidP="009B7BC4">
            <w:pPr>
              <w:pStyle w:val="BodyText"/>
              <w:numPr>
                <w:ilvl w:val="0"/>
                <w:numId w:val="10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“Success, Profile updated successfully.”</w:t>
            </w:r>
          </w:p>
          <w:p w14:paraId="3699936E" w14:textId="1C364582" w:rsidR="00CC3E66" w:rsidRPr="00545F29" w:rsidRDefault="00CC3E66" w:rsidP="009B7BC4">
            <w:pPr>
              <w:pStyle w:val="BodyText"/>
              <w:numPr>
                <w:ilvl w:val="0"/>
                <w:numId w:val="10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profile information is updated on the screen.</w:t>
            </w:r>
          </w:p>
        </w:tc>
      </w:tr>
    </w:tbl>
    <w:p w14:paraId="4ABC3CCB" w14:textId="43A9F120" w:rsidR="7B08CFF4" w:rsidRPr="00545F29" w:rsidRDefault="7B08CFF4"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145"/>
        <w:gridCol w:w="2224"/>
        <w:gridCol w:w="4981"/>
      </w:tblGrid>
      <w:tr w:rsidR="00DB724C" w:rsidRPr="00545F29" w14:paraId="38F32281" w14:textId="77777777" w:rsidTr="79D45E12">
        <w:tc>
          <w:tcPr>
            <w:tcW w:w="4369" w:type="dxa"/>
            <w:gridSpan w:val="2"/>
            <w:shd w:val="clear" w:color="auto" w:fill="D9D9D9" w:themeFill="background1" w:themeFillShade="D9"/>
          </w:tcPr>
          <w:p w14:paraId="23F72F31" w14:textId="4224627A" w:rsidR="00DB724C" w:rsidRPr="00545F29" w:rsidRDefault="00DB724C"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99</w:t>
            </w:r>
          </w:p>
        </w:tc>
        <w:tc>
          <w:tcPr>
            <w:tcW w:w="4981" w:type="dxa"/>
            <w:shd w:val="clear" w:color="auto" w:fill="D9D9D9" w:themeFill="background1" w:themeFillShade="D9"/>
          </w:tcPr>
          <w:p w14:paraId="5CDA2CBC" w14:textId="38835C27" w:rsidR="00DB724C" w:rsidRPr="00545F29" w:rsidRDefault="00DB724C"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Logout</w:t>
            </w:r>
          </w:p>
        </w:tc>
      </w:tr>
      <w:tr w:rsidR="00DB724C" w:rsidRPr="00545F29" w14:paraId="4437F5E1" w14:textId="77777777" w:rsidTr="79D45E12">
        <w:tc>
          <w:tcPr>
            <w:tcW w:w="4369" w:type="dxa"/>
            <w:gridSpan w:val="2"/>
            <w:shd w:val="clear" w:color="auto" w:fill="D9D9D9" w:themeFill="background1" w:themeFillShade="D9"/>
          </w:tcPr>
          <w:p w14:paraId="627F9284" w14:textId="77777777" w:rsidR="00DB724C" w:rsidRPr="00545F29" w:rsidRDefault="00DB724C"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5324C21F" w14:textId="77777777" w:rsidR="00DB724C" w:rsidRPr="00545F29" w:rsidRDefault="00DB724C"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4/5/2022</w:t>
            </w:r>
          </w:p>
        </w:tc>
      </w:tr>
      <w:tr w:rsidR="00DB724C" w:rsidRPr="00545F29" w14:paraId="607DF063" w14:textId="77777777" w:rsidTr="79D45E12">
        <w:tc>
          <w:tcPr>
            <w:tcW w:w="4369" w:type="dxa"/>
            <w:gridSpan w:val="2"/>
            <w:shd w:val="clear" w:color="auto" w:fill="D9D9D9" w:themeFill="background1" w:themeFillShade="D9"/>
          </w:tcPr>
          <w:p w14:paraId="31E091AE" w14:textId="3CCCF57D" w:rsidR="00DB724C" w:rsidRPr="00545F29" w:rsidRDefault="0D5AD2E2"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49658D"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0F418AFE" w14:textId="6B4C581C" w:rsidR="00DB724C" w:rsidRPr="00545F29" w:rsidRDefault="0D5AD2E2"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49658D" w:rsidRPr="00545F29">
              <w:rPr>
                <w:rFonts w:ascii="Times New Roman" w:hAnsi="Times New Roman" w:cs="Times New Roman"/>
                <w:i w:val="0"/>
                <w:sz w:val="24"/>
                <w:szCs w:val="24"/>
              </w:rPr>
              <w:t>4/15/2022</w:t>
            </w:r>
          </w:p>
        </w:tc>
      </w:tr>
      <w:tr w:rsidR="00DB724C" w:rsidRPr="00545F29" w14:paraId="45B53525" w14:textId="77777777" w:rsidTr="79D45E12">
        <w:tc>
          <w:tcPr>
            <w:tcW w:w="2145" w:type="dxa"/>
          </w:tcPr>
          <w:p w14:paraId="5A7BF60E" w14:textId="77777777" w:rsidR="00DB724C" w:rsidRPr="00545F29" w:rsidRDefault="00DB724C"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609B6D19" w14:textId="77777777" w:rsidR="00DB724C" w:rsidRPr="00545F29" w:rsidRDefault="00DB724C"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DB724C" w:rsidRPr="00545F29" w14:paraId="050D0DEF" w14:textId="77777777" w:rsidTr="79D45E12">
        <w:tc>
          <w:tcPr>
            <w:tcW w:w="2145" w:type="dxa"/>
          </w:tcPr>
          <w:p w14:paraId="53C496D8" w14:textId="77777777" w:rsidR="00DB724C" w:rsidRPr="00545F29" w:rsidRDefault="00DB724C"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37DBC478" w14:textId="04E544E0" w:rsidR="00DB724C" w:rsidRPr="00545F29" w:rsidRDefault="00DB724C"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Pr="00545F29">
              <w:rPr>
                <w:rFonts w:ascii="Times New Roman" w:eastAsia="Times New Roman" w:hAnsi="Times New Roman" w:cs="Times New Roman"/>
                <w:i w:val="0"/>
                <w:sz w:val="24"/>
                <w:szCs w:val="24"/>
              </w:rPr>
              <w:t>.</w:t>
            </w:r>
          </w:p>
        </w:tc>
      </w:tr>
      <w:tr w:rsidR="00DB724C" w:rsidRPr="00545F29" w14:paraId="5F2CEEEF" w14:textId="77777777" w:rsidTr="79D45E12">
        <w:tc>
          <w:tcPr>
            <w:tcW w:w="2145" w:type="dxa"/>
          </w:tcPr>
          <w:p w14:paraId="60DC313C" w14:textId="77777777" w:rsidR="00DB724C" w:rsidRPr="00545F29" w:rsidRDefault="00DB724C"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7A59B976" w14:textId="4797A3A4" w:rsidR="00DB724C" w:rsidRPr="00545F29" w:rsidRDefault="0D5AD2E2" w:rsidP="79D45E12">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logged out of the account</w:t>
            </w:r>
            <w:r w:rsidR="2ABFFB0D" w:rsidRPr="00545F29">
              <w:rPr>
                <w:rFonts w:ascii="Times New Roman" w:eastAsia="Times New Roman" w:hAnsi="Times New Roman" w:cs="Times New Roman"/>
                <w:i w:val="0"/>
                <w:sz w:val="24"/>
                <w:szCs w:val="24"/>
              </w:rPr>
              <w:t xml:space="preserve"> and will not be able to access any pages that require the user to be logged in.</w:t>
            </w:r>
          </w:p>
        </w:tc>
      </w:tr>
      <w:tr w:rsidR="00DB724C" w:rsidRPr="00545F29" w14:paraId="6017BBE5" w14:textId="77777777" w:rsidTr="79D45E12">
        <w:tc>
          <w:tcPr>
            <w:tcW w:w="2145" w:type="dxa"/>
          </w:tcPr>
          <w:p w14:paraId="59D72575" w14:textId="77777777" w:rsidR="00DB724C" w:rsidRPr="00545F29" w:rsidRDefault="00DB724C"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754B2D5A" w14:textId="16363F3A" w:rsidR="00DB724C" w:rsidRPr="00545F29" w:rsidRDefault="0029084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DB724C" w:rsidRPr="00545F29" w14:paraId="133CE900" w14:textId="77777777" w:rsidTr="79D45E12">
        <w:tc>
          <w:tcPr>
            <w:tcW w:w="2145" w:type="dxa"/>
          </w:tcPr>
          <w:p w14:paraId="0990371B" w14:textId="77777777" w:rsidR="00DB724C" w:rsidRPr="00545F29" w:rsidRDefault="00DB724C"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62995BFD" w14:textId="75286C70" w:rsidR="00DB724C" w:rsidRPr="00545F29" w:rsidRDefault="00290843" w:rsidP="009B7BC4">
            <w:pPr>
              <w:pStyle w:val="BodyText"/>
              <w:numPr>
                <w:ilvl w:val="0"/>
                <w:numId w:val="10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on the </w:t>
            </w:r>
            <w:r w:rsidR="0049658D" w:rsidRPr="00545F29">
              <w:rPr>
                <w:rFonts w:ascii="Times New Roman" w:eastAsia="Times New Roman" w:hAnsi="Times New Roman" w:cs="Times New Roman"/>
                <w:i w:val="0"/>
                <w:sz w:val="24"/>
                <w:szCs w:val="24"/>
              </w:rPr>
              <w:t xml:space="preserve">user image </w:t>
            </w:r>
            <w:r w:rsidRPr="00545F29">
              <w:rPr>
                <w:rFonts w:ascii="Times New Roman" w:eastAsia="Times New Roman" w:hAnsi="Times New Roman" w:cs="Times New Roman"/>
                <w:i w:val="0"/>
                <w:sz w:val="24"/>
                <w:szCs w:val="24"/>
              </w:rPr>
              <w:t>icon in the top right of the window and then click “Logout”</w:t>
            </w:r>
          </w:p>
          <w:p w14:paraId="6D989FF2" w14:textId="05208378" w:rsidR="00290843" w:rsidRPr="00545F29" w:rsidRDefault="2ABFFB0D" w:rsidP="009B7BC4">
            <w:pPr>
              <w:pStyle w:val="BodyText"/>
              <w:numPr>
                <w:ilvl w:val="0"/>
                <w:numId w:val="10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the “Yes, </w:t>
            </w:r>
            <w:r w:rsidR="3765827F" w:rsidRPr="00545F29">
              <w:rPr>
                <w:rFonts w:ascii="Times New Roman" w:eastAsia="Times New Roman" w:hAnsi="Times New Roman" w:cs="Times New Roman"/>
                <w:i w:val="0"/>
                <w:sz w:val="24"/>
                <w:szCs w:val="24"/>
              </w:rPr>
              <w:t>l</w:t>
            </w:r>
            <w:r w:rsidRPr="00545F29">
              <w:rPr>
                <w:rFonts w:ascii="Times New Roman" w:eastAsia="Times New Roman" w:hAnsi="Times New Roman" w:cs="Times New Roman"/>
                <w:i w:val="0"/>
                <w:sz w:val="24"/>
                <w:szCs w:val="24"/>
              </w:rPr>
              <w:t>ogout!</w:t>
            </w:r>
            <w:r w:rsidR="3765827F" w:rsidRPr="00545F29">
              <w:rPr>
                <w:rFonts w:ascii="Times New Roman" w:eastAsia="Times New Roman" w:hAnsi="Times New Roman" w:cs="Times New Roman"/>
                <w:i w:val="0"/>
                <w:sz w:val="24"/>
                <w:szCs w:val="24"/>
              </w:rPr>
              <w:t>” button.</w:t>
            </w:r>
          </w:p>
        </w:tc>
      </w:tr>
      <w:tr w:rsidR="00DB724C" w:rsidRPr="00545F29" w14:paraId="407E4E0F" w14:textId="77777777" w:rsidTr="79D45E12">
        <w:tc>
          <w:tcPr>
            <w:tcW w:w="2145" w:type="dxa"/>
          </w:tcPr>
          <w:p w14:paraId="22C34FA3" w14:textId="77777777" w:rsidR="00DB724C" w:rsidRPr="00545F29" w:rsidRDefault="00DB724C"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Expected Results</w:t>
            </w:r>
          </w:p>
        </w:tc>
        <w:tc>
          <w:tcPr>
            <w:tcW w:w="7205" w:type="dxa"/>
            <w:gridSpan w:val="2"/>
          </w:tcPr>
          <w:p w14:paraId="6A184790" w14:textId="6ECA3E7F" w:rsidR="00DB724C" w:rsidRPr="00545F29" w:rsidRDefault="00E100A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signed out and is taken to the home page.</w:t>
            </w:r>
          </w:p>
        </w:tc>
      </w:tr>
    </w:tbl>
    <w:p w14:paraId="2DA4BD19" w14:textId="77777777" w:rsidR="00DB724C" w:rsidRPr="00545F29" w:rsidRDefault="00DB724C" w:rsidP="00AC164F">
      <w:pPr>
        <w:spacing w:line="360" w:lineRule="auto"/>
        <w:rPr>
          <w:rFonts w:ascii="Times New Roman" w:eastAsia="Times New Roman" w:hAnsi="Times New Roman" w:cs="Times New Roman"/>
        </w:rPr>
      </w:pPr>
    </w:p>
    <w:p w14:paraId="7FE8F78B" w14:textId="03E44DE1" w:rsidR="00EC50E7" w:rsidRPr="00545F29" w:rsidRDefault="00BA373F" w:rsidP="00AC164F">
      <w:pPr>
        <w:pStyle w:val="Heading2"/>
        <w:spacing w:line="360" w:lineRule="auto"/>
        <w:rPr>
          <w:rFonts w:ascii="Times New Roman" w:eastAsia="timesght" w:hAnsi="Times New Roman" w:cs="Times New Roman"/>
        </w:rPr>
      </w:pPr>
      <w:bookmarkStart w:id="87" w:name="_Toc101099341"/>
      <w:r w:rsidRPr="00545F29">
        <w:rPr>
          <w:rFonts w:ascii="Times New Roman" w:eastAsia="Courier New" w:hAnsi="Times New Roman" w:cs="Times New Roman"/>
        </w:rPr>
        <w:t>9</w:t>
      </w:r>
      <w:r w:rsidR="00EC50E7" w:rsidRPr="00545F29">
        <w:rPr>
          <w:rFonts w:ascii="Times New Roman" w:eastAsia="Courier New" w:hAnsi="Times New Roman" w:cs="Times New Roman"/>
        </w:rPr>
        <w:t>.3 Staff User</w:t>
      </w:r>
      <w:bookmarkEnd w:id="87"/>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754022F3" w14:textId="77777777" w:rsidTr="79D45E12">
        <w:tc>
          <w:tcPr>
            <w:tcW w:w="4315" w:type="dxa"/>
            <w:gridSpan w:val="2"/>
            <w:shd w:val="clear" w:color="auto" w:fill="D9D9D9" w:themeFill="background1" w:themeFillShade="D9"/>
          </w:tcPr>
          <w:p w14:paraId="4B2E8291" w14:textId="16E63ADE"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100</w:t>
            </w:r>
          </w:p>
        </w:tc>
        <w:tc>
          <w:tcPr>
            <w:tcW w:w="5035" w:type="dxa"/>
            <w:shd w:val="clear" w:color="auto" w:fill="D9D9D9" w:themeFill="background1" w:themeFillShade="D9"/>
          </w:tcPr>
          <w:p w14:paraId="5253D5DB" w14:textId="6237EAC9"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Sign Up</w:t>
            </w:r>
          </w:p>
        </w:tc>
      </w:tr>
      <w:tr w:rsidR="00EC50E7" w:rsidRPr="00545F29" w14:paraId="0AEC5680" w14:textId="77777777" w:rsidTr="79D45E12">
        <w:tc>
          <w:tcPr>
            <w:tcW w:w="4315" w:type="dxa"/>
            <w:gridSpan w:val="2"/>
            <w:shd w:val="clear" w:color="auto" w:fill="D9D9D9" w:themeFill="background1" w:themeFillShade="D9"/>
          </w:tcPr>
          <w:p w14:paraId="3889AFCD"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152A1821"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202BE412" w14:textId="77777777" w:rsidTr="79D45E12">
        <w:tc>
          <w:tcPr>
            <w:tcW w:w="4315" w:type="dxa"/>
            <w:gridSpan w:val="2"/>
            <w:shd w:val="clear" w:color="auto" w:fill="D9D9D9" w:themeFill="background1" w:themeFillShade="D9"/>
          </w:tcPr>
          <w:p w14:paraId="27BF1BEE" w14:textId="1D3E9053"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D17C75"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99F5279" w14:textId="508A843E"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D17C75" w:rsidRPr="00545F29">
              <w:rPr>
                <w:rFonts w:ascii="Times New Roman" w:hAnsi="Times New Roman" w:cs="Times New Roman"/>
                <w:i w:val="0"/>
                <w:sz w:val="24"/>
                <w:szCs w:val="24"/>
              </w:rPr>
              <w:t>4/15/2022</w:t>
            </w:r>
          </w:p>
        </w:tc>
      </w:tr>
      <w:tr w:rsidR="00EC50E7" w:rsidRPr="00545F29" w14:paraId="75220A80" w14:textId="77777777" w:rsidTr="79D45E12">
        <w:tc>
          <w:tcPr>
            <w:tcW w:w="2065" w:type="dxa"/>
          </w:tcPr>
          <w:p w14:paraId="4ED94088"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7F8D91DF" w14:textId="47222343" w:rsidR="00EC50E7" w:rsidRPr="00545F29" w:rsidRDefault="00A238BD"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708D3770" w14:textId="77777777" w:rsidTr="79D45E12">
        <w:tc>
          <w:tcPr>
            <w:tcW w:w="2065" w:type="dxa"/>
          </w:tcPr>
          <w:p w14:paraId="35F9BF52"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7E2CD248" w14:textId="77777777" w:rsidR="00EC50E7" w:rsidRPr="00545F29" w:rsidRDefault="00EC50E7" w:rsidP="009B7BC4">
            <w:pPr>
              <w:pStyle w:val="BodyText"/>
              <w:numPr>
                <w:ilvl w:val="0"/>
                <w:numId w:val="28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w:t>
            </w:r>
          </w:p>
          <w:p w14:paraId="492D7924" w14:textId="08F5EC3B" w:rsidR="00EC50E7" w:rsidRPr="00545F29" w:rsidRDefault="00C550E2" w:rsidP="009B7BC4">
            <w:pPr>
              <w:pStyle w:val="BodyText"/>
              <w:numPr>
                <w:ilvl w:val="0"/>
                <w:numId w:val="28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00EC50E7" w:rsidRPr="00545F29" w14:paraId="433570AA" w14:textId="77777777" w:rsidTr="79D45E12">
        <w:tc>
          <w:tcPr>
            <w:tcW w:w="2065" w:type="dxa"/>
          </w:tcPr>
          <w:p w14:paraId="7494A9F6"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06494053" w14:textId="21C4C3C2" w:rsidR="00EC50E7" w:rsidRPr="00545F29" w:rsidRDefault="00A238BD"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staff account is now identified as “Active” in the </w:t>
            </w:r>
            <w:r w:rsidR="00C550E2" w:rsidRPr="00545F29">
              <w:rPr>
                <w:rFonts w:ascii="Times New Roman" w:eastAsia="Times New Roman" w:hAnsi="Times New Roman" w:cs="Times New Roman"/>
                <w:i w:val="0"/>
                <w:sz w:val="24"/>
                <w:szCs w:val="24"/>
              </w:rPr>
              <w:t xml:space="preserve">“StaffUser” collection of the </w:t>
            </w:r>
            <w:r w:rsidRPr="00545F29">
              <w:rPr>
                <w:rFonts w:ascii="Times New Roman" w:eastAsia="Times New Roman" w:hAnsi="Times New Roman" w:cs="Times New Roman"/>
                <w:i w:val="0"/>
                <w:sz w:val="24"/>
                <w:szCs w:val="24"/>
              </w:rPr>
              <w:t>database, and the user will now be able to log in normally.</w:t>
            </w:r>
          </w:p>
        </w:tc>
      </w:tr>
      <w:tr w:rsidR="00EC50E7" w:rsidRPr="00545F29" w14:paraId="439F791A" w14:textId="77777777" w:rsidTr="79D45E12">
        <w:tc>
          <w:tcPr>
            <w:tcW w:w="2065" w:type="dxa"/>
          </w:tcPr>
          <w:p w14:paraId="743012A8"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73489C42" w14:textId="07ADEF67" w:rsidR="00016BB3" w:rsidRPr="00545F29" w:rsidRDefault="00016B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Password:</w:t>
            </w:r>
            <w:r w:rsidRPr="00545F29">
              <w:rPr>
                <w:rFonts w:ascii="Times New Roman" w:eastAsia="Times New Roman" w:hAnsi="Times New Roman" w:cs="Times New Roman"/>
                <w:i w:val="0"/>
                <w:sz w:val="24"/>
                <w:szCs w:val="24"/>
              </w:rPr>
              <w:t xml:space="preserve"> </w:t>
            </w:r>
            <w:r w:rsidR="00BE0B40" w:rsidRPr="00545F29">
              <w:rPr>
                <w:rFonts w:ascii="Times New Roman" w:eastAsia="Times New Roman" w:hAnsi="Times New Roman" w:cs="Times New Roman"/>
                <w:i w:val="0"/>
                <w:sz w:val="24"/>
                <w:szCs w:val="24"/>
              </w:rPr>
              <w:t>Test1234</w:t>
            </w:r>
          </w:p>
        </w:tc>
      </w:tr>
      <w:tr w:rsidR="00EC50E7" w:rsidRPr="00545F29" w14:paraId="7F24B8CD" w14:textId="77777777" w:rsidTr="79D45E12">
        <w:tc>
          <w:tcPr>
            <w:tcW w:w="2065" w:type="dxa"/>
          </w:tcPr>
          <w:p w14:paraId="57F5AE4A"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2BC694B2" w14:textId="6E8745E6" w:rsidR="00EC50E7" w:rsidRPr="00545F29" w:rsidRDefault="00EF2C12" w:rsidP="009B7BC4">
            <w:pPr>
              <w:pStyle w:val="BodyText"/>
              <w:numPr>
                <w:ilvl w:val="0"/>
                <w:numId w:val="10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invitation email</w:t>
            </w:r>
            <w:r w:rsidR="00BE0B40" w:rsidRPr="00545F29">
              <w:rPr>
                <w:rFonts w:ascii="Times New Roman" w:eastAsia="Times New Roman" w:hAnsi="Times New Roman" w:cs="Times New Roman"/>
                <w:i w:val="0"/>
                <w:sz w:val="24"/>
                <w:szCs w:val="24"/>
              </w:rPr>
              <w:t xml:space="preserve"> sent to etimelyStaff@gmail.com</w:t>
            </w:r>
            <w:r w:rsidRPr="00545F29">
              <w:rPr>
                <w:rFonts w:ascii="Times New Roman" w:eastAsia="Times New Roman" w:hAnsi="Times New Roman" w:cs="Times New Roman"/>
                <w:i w:val="0"/>
                <w:sz w:val="24"/>
                <w:szCs w:val="24"/>
              </w:rPr>
              <w:t>, click the “Set your password” button.</w:t>
            </w:r>
          </w:p>
          <w:p w14:paraId="2426E058" w14:textId="77777777" w:rsidR="00EF2C12" w:rsidRPr="00545F29" w:rsidRDefault="00EF2C12" w:rsidP="009B7BC4">
            <w:pPr>
              <w:pStyle w:val="BodyText"/>
              <w:numPr>
                <w:ilvl w:val="0"/>
                <w:numId w:val="10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i w:val="0"/>
                <w:sz w:val="24"/>
                <w:szCs w:val="24"/>
              </w:rPr>
              <w:t>[Password]</w:t>
            </w:r>
            <w:r w:rsidRPr="00545F29">
              <w:rPr>
                <w:rFonts w:ascii="Times New Roman" w:eastAsia="Times New Roman" w:hAnsi="Times New Roman" w:cs="Times New Roman"/>
                <w:i w:val="0"/>
                <w:sz w:val="24"/>
                <w:szCs w:val="24"/>
              </w:rPr>
              <w:t xml:space="preserve"> </w:t>
            </w:r>
            <w:r w:rsidR="00CB7A38" w:rsidRPr="00545F29">
              <w:rPr>
                <w:rFonts w:ascii="Times New Roman" w:eastAsia="Times New Roman" w:hAnsi="Times New Roman" w:cs="Times New Roman"/>
                <w:i w:val="0"/>
                <w:sz w:val="24"/>
                <w:szCs w:val="24"/>
              </w:rPr>
              <w:t>into the “Password” and “Confirm Password” fields.</w:t>
            </w:r>
          </w:p>
          <w:p w14:paraId="79952D2B" w14:textId="77777777" w:rsidR="00C74828" w:rsidRPr="00545F29" w:rsidRDefault="004B142F" w:rsidP="009B7BC4">
            <w:pPr>
              <w:pStyle w:val="BodyText"/>
              <w:numPr>
                <w:ilvl w:val="0"/>
                <w:numId w:val="10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“I agree to the Terms and Conditions” check box.</w:t>
            </w:r>
          </w:p>
          <w:p w14:paraId="454EE7F0" w14:textId="3C91D5E1" w:rsidR="004B142F" w:rsidRPr="00545F29" w:rsidRDefault="004B142F" w:rsidP="009B7BC4">
            <w:pPr>
              <w:pStyle w:val="BodyText"/>
              <w:numPr>
                <w:ilvl w:val="0"/>
                <w:numId w:val="10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the “Set </w:t>
            </w:r>
            <w:r w:rsidR="00676193" w:rsidRPr="00545F29">
              <w:rPr>
                <w:rFonts w:ascii="Times New Roman" w:eastAsia="Times New Roman" w:hAnsi="Times New Roman" w:cs="Times New Roman"/>
                <w:i w:val="0"/>
                <w:sz w:val="24"/>
                <w:szCs w:val="24"/>
              </w:rPr>
              <w:t>my p</w:t>
            </w:r>
            <w:r w:rsidRPr="00545F29">
              <w:rPr>
                <w:rFonts w:ascii="Times New Roman" w:eastAsia="Times New Roman" w:hAnsi="Times New Roman" w:cs="Times New Roman"/>
                <w:i w:val="0"/>
                <w:sz w:val="24"/>
                <w:szCs w:val="24"/>
              </w:rPr>
              <w:t>assword” button.</w:t>
            </w:r>
          </w:p>
        </w:tc>
      </w:tr>
      <w:tr w:rsidR="00EC50E7" w:rsidRPr="00545F29" w14:paraId="44C0C6E3" w14:textId="77777777" w:rsidTr="79D45E12">
        <w:tc>
          <w:tcPr>
            <w:tcW w:w="2065" w:type="dxa"/>
          </w:tcPr>
          <w:p w14:paraId="3ED28FC7"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2EE29026" w14:textId="52063B2B" w:rsidR="00EC50E7" w:rsidRPr="00545F29" w:rsidRDefault="004732F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taken to the login page.</w:t>
            </w:r>
          </w:p>
        </w:tc>
      </w:tr>
    </w:tbl>
    <w:p w14:paraId="652DC717"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4970EDD5" w14:textId="77777777" w:rsidTr="79D45E12">
        <w:tc>
          <w:tcPr>
            <w:tcW w:w="4315" w:type="dxa"/>
            <w:gridSpan w:val="2"/>
            <w:shd w:val="clear" w:color="auto" w:fill="D9D9D9" w:themeFill="background1" w:themeFillShade="D9"/>
          </w:tcPr>
          <w:p w14:paraId="473B03D2" w14:textId="5BE1A84F"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101</w:t>
            </w:r>
          </w:p>
        </w:tc>
        <w:tc>
          <w:tcPr>
            <w:tcW w:w="5035" w:type="dxa"/>
            <w:shd w:val="clear" w:color="auto" w:fill="D9D9D9" w:themeFill="background1" w:themeFillShade="D9"/>
          </w:tcPr>
          <w:p w14:paraId="3E0E6622" w14:textId="21275692"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Login</w:t>
            </w:r>
          </w:p>
        </w:tc>
      </w:tr>
      <w:tr w:rsidR="00EC50E7" w:rsidRPr="00545F29" w14:paraId="59E2C2E1" w14:textId="77777777" w:rsidTr="79D45E12">
        <w:tc>
          <w:tcPr>
            <w:tcW w:w="4315" w:type="dxa"/>
            <w:gridSpan w:val="2"/>
            <w:shd w:val="clear" w:color="auto" w:fill="D9D9D9" w:themeFill="background1" w:themeFillShade="D9"/>
          </w:tcPr>
          <w:p w14:paraId="0C60E929"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7CDD8921"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70E3613A" w14:textId="77777777" w:rsidTr="79D45E12">
        <w:tc>
          <w:tcPr>
            <w:tcW w:w="4315" w:type="dxa"/>
            <w:gridSpan w:val="2"/>
            <w:shd w:val="clear" w:color="auto" w:fill="D9D9D9" w:themeFill="background1" w:themeFillShade="D9"/>
          </w:tcPr>
          <w:p w14:paraId="6B5B105F" w14:textId="3790BE02"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72641C"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F8FF62A" w14:textId="09AECEFF"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72641C" w:rsidRPr="00545F29">
              <w:rPr>
                <w:rFonts w:ascii="Times New Roman" w:hAnsi="Times New Roman" w:cs="Times New Roman"/>
                <w:i w:val="0"/>
                <w:sz w:val="24"/>
                <w:szCs w:val="24"/>
              </w:rPr>
              <w:t>4/15/2022</w:t>
            </w:r>
          </w:p>
        </w:tc>
      </w:tr>
      <w:tr w:rsidR="00EC50E7" w:rsidRPr="00545F29" w14:paraId="2FED772E" w14:textId="77777777" w:rsidTr="79D45E12">
        <w:tc>
          <w:tcPr>
            <w:tcW w:w="2065" w:type="dxa"/>
          </w:tcPr>
          <w:p w14:paraId="5E15E23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0893FA14" w14:textId="42B60301" w:rsidR="00EC50E7" w:rsidRPr="00545F29" w:rsidRDefault="004732F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512A8E9C" w14:textId="77777777" w:rsidTr="79D45E12">
        <w:tc>
          <w:tcPr>
            <w:tcW w:w="2065" w:type="dxa"/>
          </w:tcPr>
          <w:p w14:paraId="4401F61A"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77E6EDD9" w14:textId="77777777" w:rsidR="00EC50E7" w:rsidRPr="00545F29" w:rsidRDefault="00EC50E7" w:rsidP="009B7BC4">
            <w:pPr>
              <w:pStyle w:val="BodyText"/>
              <w:numPr>
                <w:ilvl w:val="0"/>
                <w:numId w:val="28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100</w:t>
            </w:r>
            <w:r w:rsidR="00635AD6" w:rsidRPr="00545F29">
              <w:rPr>
                <w:rFonts w:ascii="Times New Roman" w:eastAsia="Times New Roman" w:hAnsi="Times New Roman" w:cs="Times New Roman"/>
                <w:i w:val="0"/>
                <w:sz w:val="24"/>
                <w:szCs w:val="24"/>
              </w:rPr>
              <w:t>.</w:t>
            </w:r>
          </w:p>
          <w:p w14:paraId="1A4B2DD9" w14:textId="793345E2" w:rsidR="00EC50E7" w:rsidRPr="00545F29" w:rsidRDefault="00D17C75" w:rsidP="009B7BC4">
            <w:pPr>
              <w:pStyle w:val="BodyText"/>
              <w:numPr>
                <w:ilvl w:val="0"/>
                <w:numId w:val="28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login page.</w:t>
            </w:r>
          </w:p>
        </w:tc>
      </w:tr>
      <w:tr w:rsidR="00EC50E7" w:rsidRPr="00545F29" w14:paraId="2EE982D8" w14:textId="77777777" w:rsidTr="79D45E12">
        <w:tc>
          <w:tcPr>
            <w:tcW w:w="2065" w:type="dxa"/>
          </w:tcPr>
          <w:p w14:paraId="68ADDA06"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Postconditions</w:t>
            </w:r>
          </w:p>
        </w:tc>
        <w:tc>
          <w:tcPr>
            <w:tcW w:w="7285" w:type="dxa"/>
            <w:gridSpan w:val="2"/>
          </w:tcPr>
          <w:p w14:paraId="709212D6" w14:textId="226FA919" w:rsidR="00EC50E7" w:rsidRPr="00545F29" w:rsidRDefault="00635AD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signed in.</w:t>
            </w:r>
          </w:p>
        </w:tc>
      </w:tr>
      <w:tr w:rsidR="00EC50E7" w:rsidRPr="00545F29" w14:paraId="522B6366" w14:textId="77777777" w:rsidTr="79D45E12">
        <w:tc>
          <w:tcPr>
            <w:tcW w:w="2065" w:type="dxa"/>
          </w:tcPr>
          <w:p w14:paraId="4F4D6FE9"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175EAC2A" w14:textId="2A8936AA" w:rsidR="00EC50E7" w:rsidRPr="00545F29" w:rsidRDefault="00635AD6" w:rsidP="009B7BC4">
            <w:pPr>
              <w:pStyle w:val="BodyText"/>
              <w:numPr>
                <w:ilvl w:val="0"/>
                <w:numId w:val="11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Email:</w:t>
            </w:r>
            <w:r w:rsidRPr="00545F29">
              <w:rPr>
                <w:rFonts w:ascii="Times New Roman" w:eastAsia="Times New Roman" w:hAnsi="Times New Roman" w:cs="Times New Roman"/>
                <w:i w:val="0"/>
                <w:sz w:val="24"/>
                <w:szCs w:val="24"/>
              </w:rPr>
              <w:t xml:space="preserve"> </w:t>
            </w:r>
            <w:r w:rsidR="00D17C75" w:rsidRPr="00545F29">
              <w:rPr>
                <w:rFonts w:ascii="Times New Roman" w:eastAsia="Times New Roman" w:hAnsi="Times New Roman" w:cs="Times New Roman"/>
                <w:i w:val="0"/>
                <w:sz w:val="24"/>
                <w:szCs w:val="24"/>
              </w:rPr>
              <w:t>etimelyStaff@gmail.com</w:t>
            </w:r>
          </w:p>
          <w:p w14:paraId="68CB1682" w14:textId="0442D296" w:rsidR="0020403E" w:rsidRPr="00545F29" w:rsidRDefault="0020403E" w:rsidP="009B7BC4">
            <w:pPr>
              <w:pStyle w:val="BodyText"/>
              <w:numPr>
                <w:ilvl w:val="0"/>
                <w:numId w:val="11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Password:</w:t>
            </w:r>
            <w:r w:rsidRPr="00545F29">
              <w:rPr>
                <w:rFonts w:ascii="Times New Roman" w:eastAsia="Times New Roman" w:hAnsi="Times New Roman" w:cs="Times New Roman"/>
                <w:i w:val="0"/>
                <w:sz w:val="24"/>
                <w:szCs w:val="24"/>
              </w:rPr>
              <w:t xml:space="preserve"> </w:t>
            </w:r>
            <w:r w:rsidR="00D17C75" w:rsidRPr="00545F29">
              <w:rPr>
                <w:rFonts w:ascii="Times New Roman" w:eastAsia="Times New Roman" w:hAnsi="Times New Roman" w:cs="Times New Roman"/>
                <w:i w:val="0"/>
                <w:sz w:val="24"/>
                <w:szCs w:val="24"/>
              </w:rPr>
              <w:t>Test1234</w:t>
            </w:r>
            <w:r w:rsidRPr="00545F29">
              <w:rPr>
                <w:rFonts w:ascii="Times New Roman" w:eastAsia="Times New Roman" w:hAnsi="Times New Roman" w:cs="Times New Roman"/>
                <w:i w:val="0"/>
                <w:sz w:val="24"/>
                <w:szCs w:val="24"/>
              </w:rPr>
              <w:t>.</w:t>
            </w:r>
          </w:p>
        </w:tc>
      </w:tr>
      <w:tr w:rsidR="00EC50E7" w:rsidRPr="00545F29" w14:paraId="5BEA6F22" w14:textId="77777777" w:rsidTr="79D45E12">
        <w:tc>
          <w:tcPr>
            <w:tcW w:w="2065" w:type="dxa"/>
          </w:tcPr>
          <w:p w14:paraId="659128A7"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4BAA3D83" w14:textId="25A38F80" w:rsidR="00EC50E7" w:rsidRPr="00545F29" w:rsidRDefault="0072641C" w:rsidP="009B7BC4">
            <w:pPr>
              <w:pStyle w:val="BodyText"/>
              <w:numPr>
                <w:ilvl w:val="0"/>
                <w:numId w:val="11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Enter</w:t>
            </w:r>
            <w:r w:rsidR="0024351B" w:rsidRPr="00545F29">
              <w:rPr>
                <w:rFonts w:ascii="Times New Roman" w:eastAsia="Times New Roman" w:hAnsi="Times New Roman" w:cs="Times New Roman"/>
                <w:i w:val="0"/>
                <w:sz w:val="24"/>
                <w:szCs w:val="24"/>
              </w:rPr>
              <w:t xml:space="preserve"> [Email] into the “Email” field.</w:t>
            </w:r>
          </w:p>
          <w:p w14:paraId="02416FF4" w14:textId="77777777" w:rsidR="0024351B" w:rsidRPr="00545F29" w:rsidRDefault="0024351B" w:rsidP="009B7BC4">
            <w:pPr>
              <w:pStyle w:val="BodyText"/>
              <w:numPr>
                <w:ilvl w:val="0"/>
                <w:numId w:val="11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Enter [Password] into the “Password” field.</w:t>
            </w:r>
          </w:p>
          <w:p w14:paraId="0CD17E64" w14:textId="4026FDFA" w:rsidR="0024351B" w:rsidRPr="00545F29" w:rsidRDefault="0024351B" w:rsidP="009B7BC4">
            <w:pPr>
              <w:pStyle w:val="BodyText"/>
              <w:numPr>
                <w:ilvl w:val="0"/>
                <w:numId w:val="11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“Login” button.</w:t>
            </w:r>
          </w:p>
        </w:tc>
      </w:tr>
      <w:tr w:rsidR="00EC50E7" w:rsidRPr="00545F29" w14:paraId="690C9693" w14:textId="77777777" w:rsidTr="79D45E12">
        <w:tc>
          <w:tcPr>
            <w:tcW w:w="2065" w:type="dxa"/>
          </w:tcPr>
          <w:p w14:paraId="4BB65D04"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2E1B5159" w14:textId="4A03F63A" w:rsidR="00EC50E7" w:rsidRPr="00545F29" w:rsidRDefault="00635AD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signed in and taken to the staff dashboard.</w:t>
            </w:r>
          </w:p>
        </w:tc>
      </w:tr>
    </w:tbl>
    <w:p w14:paraId="6354CCA0"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7E36C6F8" w14:textId="77777777" w:rsidTr="79D45E12">
        <w:tc>
          <w:tcPr>
            <w:tcW w:w="4315" w:type="dxa"/>
            <w:gridSpan w:val="2"/>
            <w:shd w:val="clear" w:color="auto" w:fill="D9D9D9" w:themeFill="background1" w:themeFillShade="D9"/>
          </w:tcPr>
          <w:p w14:paraId="373F1B9E" w14:textId="56640464"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102</w:t>
            </w:r>
          </w:p>
        </w:tc>
        <w:tc>
          <w:tcPr>
            <w:tcW w:w="5035" w:type="dxa"/>
            <w:shd w:val="clear" w:color="auto" w:fill="D9D9D9" w:themeFill="background1" w:themeFillShade="D9"/>
          </w:tcPr>
          <w:p w14:paraId="0B134B27" w14:textId="6F02E6A3"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Dashboard Information</w:t>
            </w:r>
          </w:p>
        </w:tc>
      </w:tr>
      <w:tr w:rsidR="00EC50E7" w:rsidRPr="00545F29" w14:paraId="3BF69EC2" w14:textId="77777777" w:rsidTr="79D45E12">
        <w:tc>
          <w:tcPr>
            <w:tcW w:w="4315" w:type="dxa"/>
            <w:gridSpan w:val="2"/>
            <w:shd w:val="clear" w:color="auto" w:fill="D9D9D9" w:themeFill="background1" w:themeFillShade="D9"/>
          </w:tcPr>
          <w:p w14:paraId="167C13F4"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311634DC"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3F33F24F" w14:textId="77777777" w:rsidTr="79D45E12">
        <w:tc>
          <w:tcPr>
            <w:tcW w:w="4315" w:type="dxa"/>
            <w:gridSpan w:val="2"/>
            <w:shd w:val="clear" w:color="auto" w:fill="D9D9D9" w:themeFill="background1" w:themeFillShade="D9"/>
          </w:tcPr>
          <w:p w14:paraId="7F355336" w14:textId="02A3A50E"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472C2F"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BC63D8C" w14:textId="05047E3B"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472C2F" w:rsidRPr="00545F29">
              <w:rPr>
                <w:rFonts w:ascii="Times New Roman" w:hAnsi="Times New Roman" w:cs="Times New Roman"/>
                <w:i w:val="0"/>
                <w:sz w:val="24"/>
                <w:szCs w:val="24"/>
              </w:rPr>
              <w:t>4/15/2022</w:t>
            </w:r>
          </w:p>
        </w:tc>
      </w:tr>
      <w:tr w:rsidR="00EC50E7" w:rsidRPr="00545F29" w14:paraId="399E6947" w14:textId="77777777" w:rsidTr="79D45E12">
        <w:tc>
          <w:tcPr>
            <w:tcW w:w="2065" w:type="dxa"/>
          </w:tcPr>
          <w:p w14:paraId="46E3A15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25B2060A" w14:textId="5584D2EA" w:rsidR="00EC50E7" w:rsidRPr="00545F29" w:rsidRDefault="00535ED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73B5273F" w14:textId="77777777" w:rsidTr="79D45E12">
        <w:tc>
          <w:tcPr>
            <w:tcW w:w="2065" w:type="dxa"/>
          </w:tcPr>
          <w:p w14:paraId="0D3992C0"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74BF8DF0" w14:textId="3196C181"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Follow the steps in </w:t>
            </w:r>
            <w:r w:rsidR="00B625E7"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94</w:t>
            </w:r>
            <w:r w:rsidR="00B625E7" w:rsidRPr="00545F29">
              <w:rPr>
                <w:rFonts w:ascii="Times New Roman" w:eastAsia="Times New Roman" w:hAnsi="Times New Roman" w:cs="Times New Roman"/>
                <w:i w:val="0"/>
                <w:sz w:val="24"/>
                <w:szCs w:val="24"/>
              </w:rPr>
              <w:t>, TC-</w:t>
            </w:r>
            <w:r w:rsidR="00A5361A" w:rsidRPr="00545F29">
              <w:rPr>
                <w:rFonts w:ascii="Times New Roman" w:eastAsia="Times New Roman" w:hAnsi="Times New Roman" w:cs="Times New Roman"/>
                <w:i w:val="0"/>
                <w:sz w:val="24"/>
                <w:szCs w:val="24"/>
              </w:rPr>
              <w:t>95</w:t>
            </w:r>
            <w:r w:rsidR="00B625E7" w:rsidRPr="00545F29">
              <w:rPr>
                <w:rFonts w:ascii="Times New Roman" w:eastAsia="Times New Roman" w:hAnsi="Times New Roman" w:cs="Times New Roman"/>
                <w:i w:val="0"/>
                <w:sz w:val="24"/>
                <w:szCs w:val="24"/>
              </w:rPr>
              <w:t>, TC-</w:t>
            </w:r>
            <w:r w:rsidR="00A5361A" w:rsidRPr="00545F29">
              <w:rPr>
                <w:rFonts w:ascii="Times New Roman" w:eastAsia="Times New Roman" w:hAnsi="Times New Roman" w:cs="Times New Roman"/>
                <w:i w:val="0"/>
                <w:sz w:val="24"/>
                <w:szCs w:val="24"/>
              </w:rPr>
              <w:t>96</w:t>
            </w:r>
            <w:r w:rsidR="00B625E7" w:rsidRPr="00545F29">
              <w:rPr>
                <w:rFonts w:ascii="Times New Roman" w:eastAsia="Times New Roman" w:hAnsi="Times New Roman" w:cs="Times New Roman"/>
                <w:i w:val="0"/>
                <w:sz w:val="24"/>
                <w:szCs w:val="24"/>
              </w:rPr>
              <w:t xml:space="preserve">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101</w:t>
            </w:r>
            <w:r w:rsidRPr="00545F29">
              <w:rPr>
                <w:rFonts w:ascii="Times New Roman" w:eastAsia="Times New Roman" w:hAnsi="Times New Roman" w:cs="Times New Roman"/>
                <w:i w:val="0"/>
                <w:sz w:val="24"/>
                <w:szCs w:val="24"/>
              </w:rPr>
              <w:t>.</w:t>
            </w:r>
          </w:p>
        </w:tc>
      </w:tr>
      <w:tr w:rsidR="00EC50E7" w:rsidRPr="00545F29" w14:paraId="14DC5E94" w14:textId="77777777" w:rsidTr="79D45E12">
        <w:tc>
          <w:tcPr>
            <w:tcW w:w="2065" w:type="dxa"/>
          </w:tcPr>
          <w:p w14:paraId="07AF8DD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74E1C8AC" w14:textId="5B7732C2" w:rsidR="00EC50E7" w:rsidRPr="00545F29" w:rsidRDefault="00535ED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2AED8972" w14:textId="77777777" w:rsidTr="79D45E12">
        <w:tc>
          <w:tcPr>
            <w:tcW w:w="2065" w:type="dxa"/>
          </w:tcPr>
          <w:p w14:paraId="6525236A"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5CCC7691" w14:textId="3A20CBA0" w:rsidR="00EC50E7" w:rsidRPr="00545F29" w:rsidRDefault="00535ED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324B764D" w14:textId="77777777" w:rsidTr="79D45E12">
        <w:tc>
          <w:tcPr>
            <w:tcW w:w="2065" w:type="dxa"/>
          </w:tcPr>
          <w:p w14:paraId="75BE9C0C"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2C757D0F" w14:textId="5AE42F62" w:rsidR="00EC50E7" w:rsidRPr="00545F29" w:rsidRDefault="00430D9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staff dashboard page</w:t>
            </w:r>
            <w:r w:rsidR="00472C2F" w:rsidRPr="00545F29">
              <w:rPr>
                <w:rFonts w:ascii="Times New Roman" w:eastAsia="Times New Roman" w:hAnsi="Times New Roman" w:cs="Times New Roman"/>
                <w:i w:val="0"/>
                <w:sz w:val="24"/>
                <w:szCs w:val="24"/>
              </w:rPr>
              <w:t xml:space="preserve"> by clicking the “Dashboard” tab in the sidebar</w:t>
            </w:r>
            <w:r w:rsidRPr="00545F29">
              <w:rPr>
                <w:rFonts w:ascii="Times New Roman" w:eastAsia="Times New Roman" w:hAnsi="Times New Roman" w:cs="Times New Roman"/>
                <w:i w:val="0"/>
                <w:sz w:val="24"/>
                <w:szCs w:val="24"/>
              </w:rPr>
              <w:t>.</w:t>
            </w:r>
          </w:p>
        </w:tc>
      </w:tr>
      <w:tr w:rsidR="00EC50E7" w:rsidRPr="00545F29" w14:paraId="1ABC769B" w14:textId="77777777" w:rsidTr="79D45E12">
        <w:tc>
          <w:tcPr>
            <w:tcW w:w="2065" w:type="dxa"/>
          </w:tcPr>
          <w:p w14:paraId="14063740"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56CE364D" w14:textId="1F48AD29" w:rsidR="00EC50E7" w:rsidRPr="00545F29" w:rsidRDefault="00430D98" w:rsidP="009B7BC4">
            <w:pPr>
              <w:pStyle w:val="BodyText"/>
              <w:numPr>
                <w:ilvl w:val="0"/>
                <w:numId w:val="11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“Next</w:t>
            </w:r>
            <w:r w:rsidR="00B27841" w:rsidRPr="00545F29">
              <w:rPr>
                <w:rFonts w:ascii="Times New Roman" w:eastAsia="Times New Roman" w:hAnsi="Times New Roman" w:cs="Times New Roman"/>
                <w:i w:val="0"/>
                <w:sz w:val="24"/>
                <w:szCs w:val="24"/>
              </w:rPr>
              <w:t xml:space="preserve"> Shift” box, text that </w:t>
            </w:r>
            <w:r w:rsidR="00C67659" w:rsidRPr="00545F29">
              <w:rPr>
                <w:rFonts w:ascii="Times New Roman" w:eastAsia="Times New Roman" w:hAnsi="Times New Roman" w:cs="Times New Roman"/>
                <w:i w:val="0"/>
                <w:sz w:val="24"/>
                <w:szCs w:val="24"/>
              </w:rPr>
              <w:t>says,</w:t>
            </w:r>
            <w:r w:rsidR="00B27841" w:rsidRPr="00545F29">
              <w:rPr>
                <w:rFonts w:ascii="Times New Roman" w:eastAsia="Times New Roman" w:hAnsi="Times New Roman" w:cs="Times New Roman"/>
                <w:i w:val="0"/>
                <w:sz w:val="24"/>
                <w:szCs w:val="24"/>
              </w:rPr>
              <w:t xml:space="preserve"> “</w:t>
            </w:r>
            <w:r w:rsidR="003F11DA" w:rsidRPr="00545F29">
              <w:rPr>
                <w:rFonts w:ascii="Times New Roman" w:eastAsia="Times New Roman" w:hAnsi="Times New Roman" w:cs="Times New Roman"/>
                <w:i w:val="0"/>
                <w:sz w:val="24"/>
                <w:szCs w:val="24"/>
              </w:rPr>
              <w:t>Your next shift is at A</w:t>
            </w:r>
            <w:r w:rsidR="00C67659" w:rsidRPr="00545F29">
              <w:rPr>
                <w:rFonts w:ascii="Times New Roman" w:eastAsia="Times New Roman" w:hAnsi="Times New Roman" w:cs="Times New Roman"/>
                <w:i w:val="0"/>
                <w:sz w:val="24"/>
                <w:szCs w:val="24"/>
              </w:rPr>
              <w:t>pr 20</w:t>
            </w:r>
            <w:r w:rsidR="00C67659" w:rsidRPr="00545F29">
              <w:rPr>
                <w:rFonts w:ascii="Times New Roman" w:eastAsia="Times New Roman" w:hAnsi="Times New Roman" w:cs="Times New Roman"/>
                <w:i w:val="0"/>
                <w:sz w:val="24"/>
                <w:szCs w:val="24"/>
                <w:vertAlign w:val="superscript"/>
              </w:rPr>
              <w:t>th</w:t>
            </w:r>
            <w:r w:rsidR="00C67659" w:rsidRPr="00545F29">
              <w:rPr>
                <w:rFonts w:ascii="Times New Roman" w:eastAsia="Times New Roman" w:hAnsi="Times New Roman" w:cs="Times New Roman"/>
                <w:i w:val="0"/>
                <w:sz w:val="24"/>
                <w:szCs w:val="24"/>
              </w:rPr>
              <w:t xml:space="preserve"> 8:00 AM to 9:00 AM.”</w:t>
            </w:r>
          </w:p>
          <w:p w14:paraId="45A7F74A" w14:textId="44B3CFB3" w:rsidR="00C67659" w:rsidRPr="00545F29" w:rsidRDefault="00C67659" w:rsidP="009B7BC4">
            <w:pPr>
              <w:pStyle w:val="BodyText"/>
              <w:numPr>
                <w:ilvl w:val="0"/>
                <w:numId w:val="11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In the “Upcoming </w:t>
            </w:r>
            <w:r w:rsidR="0483726D" w:rsidRPr="00545F29">
              <w:rPr>
                <w:rFonts w:ascii="Times New Roman" w:eastAsia="Times New Roman" w:hAnsi="Times New Roman" w:cs="Times New Roman"/>
                <w:i w:val="0"/>
                <w:sz w:val="24"/>
                <w:szCs w:val="24"/>
              </w:rPr>
              <w:t>Workdays</w:t>
            </w:r>
            <w:r w:rsidRPr="00545F29">
              <w:rPr>
                <w:rFonts w:ascii="Times New Roman" w:eastAsia="Times New Roman" w:hAnsi="Times New Roman" w:cs="Times New Roman"/>
                <w:i w:val="0"/>
                <w:sz w:val="24"/>
                <w:szCs w:val="24"/>
              </w:rPr>
              <w:t>” box, text that says, “</w:t>
            </w:r>
            <w:r w:rsidR="00B625E7" w:rsidRPr="00545F29">
              <w:rPr>
                <w:rFonts w:ascii="Times New Roman" w:eastAsia="Times New Roman" w:hAnsi="Times New Roman" w:cs="Times New Roman"/>
                <w:i w:val="0"/>
                <w:sz w:val="24"/>
                <w:szCs w:val="24"/>
              </w:rPr>
              <w:t>Apr 22</w:t>
            </w:r>
            <w:r w:rsidR="00B625E7" w:rsidRPr="00545F29">
              <w:rPr>
                <w:rFonts w:ascii="Times New Roman" w:eastAsia="Times New Roman" w:hAnsi="Times New Roman" w:cs="Times New Roman"/>
                <w:i w:val="0"/>
                <w:sz w:val="24"/>
                <w:szCs w:val="24"/>
                <w:vertAlign w:val="superscript"/>
              </w:rPr>
              <w:t>nd</w:t>
            </w:r>
            <w:r w:rsidR="00B625E7" w:rsidRPr="00545F29">
              <w:rPr>
                <w:rFonts w:ascii="Times New Roman" w:eastAsia="Times New Roman" w:hAnsi="Times New Roman" w:cs="Times New Roman"/>
                <w:i w:val="0"/>
                <w:sz w:val="24"/>
                <w:szCs w:val="24"/>
              </w:rPr>
              <w:t>.”</w:t>
            </w:r>
          </w:p>
          <w:p w14:paraId="4D824C78" w14:textId="164B08B4" w:rsidR="00B625E7" w:rsidRPr="00545F29" w:rsidRDefault="00B625E7" w:rsidP="009B7BC4">
            <w:pPr>
              <w:pStyle w:val="BodyText"/>
              <w:numPr>
                <w:ilvl w:val="0"/>
                <w:numId w:val="11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“Latest Announcement” box, text that shows the time, date and details of the latest announcement.</w:t>
            </w:r>
          </w:p>
        </w:tc>
      </w:tr>
    </w:tbl>
    <w:p w14:paraId="58650A0B"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4D23652E" w14:textId="77777777" w:rsidTr="79D45E12">
        <w:tc>
          <w:tcPr>
            <w:tcW w:w="4315" w:type="dxa"/>
            <w:gridSpan w:val="2"/>
            <w:shd w:val="clear" w:color="auto" w:fill="D9D9D9" w:themeFill="background1" w:themeFillShade="D9"/>
          </w:tcPr>
          <w:p w14:paraId="2A88C8C3" w14:textId="5F80495A"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103</w:t>
            </w:r>
          </w:p>
        </w:tc>
        <w:tc>
          <w:tcPr>
            <w:tcW w:w="5035" w:type="dxa"/>
            <w:shd w:val="clear" w:color="auto" w:fill="D9D9D9" w:themeFill="background1" w:themeFillShade="D9"/>
          </w:tcPr>
          <w:p w14:paraId="5C8A9FDA" w14:textId="001D7913"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View Schedule</w:t>
            </w:r>
          </w:p>
        </w:tc>
      </w:tr>
      <w:tr w:rsidR="00EC50E7" w:rsidRPr="00545F29" w14:paraId="36858AA7" w14:textId="77777777" w:rsidTr="79D45E12">
        <w:tc>
          <w:tcPr>
            <w:tcW w:w="4315" w:type="dxa"/>
            <w:gridSpan w:val="2"/>
            <w:shd w:val="clear" w:color="auto" w:fill="D9D9D9" w:themeFill="background1" w:themeFillShade="D9"/>
          </w:tcPr>
          <w:p w14:paraId="61ED80A2"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6F6CA868"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6C47C719" w14:textId="77777777" w:rsidTr="79D45E12">
        <w:tc>
          <w:tcPr>
            <w:tcW w:w="4315" w:type="dxa"/>
            <w:gridSpan w:val="2"/>
            <w:shd w:val="clear" w:color="auto" w:fill="D9D9D9" w:themeFill="background1" w:themeFillShade="D9"/>
          </w:tcPr>
          <w:p w14:paraId="3C24FFA9" w14:textId="53AF46F9"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54103C"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7270CBCF" w14:textId="671C0460"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54103C" w:rsidRPr="00545F29">
              <w:rPr>
                <w:rFonts w:ascii="Times New Roman" w:hAnsi="Times New Roman" w:cs="Times New Roman"/>
                <w:i w:val="0"/>
                <w:sz w:val="24"/>
                <w:szCs w:val="24"/>
              </w:rPr>
              <w:t>4/15/2022</w:t>
            </w:r>
          </w:p>
        </w:tc>
      </w:tr>
      <w:tr w:rsidR="00EC50E7" w:rsidRPr="00545F29" w14:paraId="1EEE1AAD" w14:textId="77777777" w:rsidTr="79D45E12">
        <w:tc>
          <w:tcPr>
            <w:tcW w:w="2065" w:type="dxa"/>
          </w:tcPr>
          <w:p w14:paraId="18ADF083"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63F090C1" w14:textId="03A40024" w:rsidR="00EC50E7" w:rsidRPr="00545F29" w:rsidRDefault="008F21D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49DE0624" w14:textId="77777777" w:rsidTr="79D45E12">
        <w:tc>
          <w:tcPr>
            <w:tcW w:w="2065" w:type="dxa"/>
          </w:tcPr>
          <w:p w14:paraId="2F821B2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Preconditions</w:t>
            </w:r>
          </w:p>
        </w:tc>
        <w:tc>
          <w:tcPr>
            <w:tcW w:w="7285" w:type="dxa"/>
            <w:gridSpan w:val="2"/>
          </w:tcPr>
          <w:p w14:paraId="2D58FC91" w14:textId="7435FF73" w:rsidR="00EC50E7" w:rsidRPr="00545F29" w:rsidRDefault="00EC50E7" w:rsidP="79D45E12">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Follow the steps to </w:t>
            </w:r>
            <w:r w:rsidR="71CCE97B" w:rsidRPr="00545F29">
              <w:rPr>
                <w:rFonts w:ascii="Times New Roman" w:eastAsia="Times New Roman" w:hAnsi="Times New Roman" w:cs="Times New Roman"/>
                <w:i w:val="0"/>
                <w:sz w:val="24"/>
                <w:szCs w:val="24"/>
              </w:rPr>
              <w:t>TC-</w:t>
            </w:r>
            <w:r w:rsidR="6E1C242A" w:rsidRPr="00545F29">
              <w:rPr>
                <w:rFonts w:ascii="Times New Roman" w:eastAsia="Times New Roman" w:hAnsi="Times New Roman" w:cs="Times New Roman"/>
                <w:i w:val="0"/>
                <w:sz w:val="24"/>
                <w:szCs w:val="24"/>
              </w:rPr>
              <w:t>94</w:t>
            </w:r>
            <w:r w:rsidR="71CCE97B" w:rsidRPr="00545F29">
              <w:rPr>
                <w:rFonts w:ascii="Times New Roman" w:eastAsia="Times New Roman" w:hAnsi="Times New Roman" w:cs="Times New Roman"/>
                <w:i w:val="0"/>
                <w:sz w:val="24"/>
                <w:szCs w:val="24"/>
              </w:rPr>
              <w:t>, TC-</w:t>
            </w:r>
            <w:r w:rsidR="6E1C242A" w:rsidRPr="00545F29">
              <w:rPr>
                <w:rFonts w:ascii="Times New Roman" w:eastAsia="Times New Roman" w:hAnsi="Times New Roman" w:cs="Times New Roman"/>
                <w:i w:val="0"/>
                <w:sz w:val="24"/>
                <w:szCs w:val="24"/>
              </w:rPr>
              <w:t>95</w:t>
            </w:r>
            <w:r w:rsidR="71CCE97B" w:rsidRPr="00545F29">
              <w:rPr>
                <w:rFonts w:ascii="Times New Roman" w:eastAsia="Times New Roman" w:hAnsi="Times New Roman" w:cs="Times New Roman"/>
                <w:i w:val="0"/>
                <w:sz w:val="24"/>
                <w:szCs w:val="24"/>
              </w:rPr>
              <w:t xml:space="preserve"> and </w:t>
            </w:r>
            <w:r w:rsidRPr="00545F29">
              <w:rPr>
                <w:rFonts w:ascii="Times New Roman" w:eastAsia="Times New Roman" w:hAnsi="Times New Roman" w:cs="Times New Roman"/>
                <w:i w:val="0"/>
                <w:sz w:val="24"/>
                <w:szCs w:val="24"/>
              </w:rPr>
              <w:t>TC-</w:t>
            </w:r>
            <w:r w:rsidR="6E1C242A" w:rsidRPr="00545F29">
              <w:rPr>
                <w:rFonts w:ascii="Times New Roman" w:eastAsia="Times New Roman" w:hAnsi="Times New Roman" w:cs="Times New Roman"/>
                <w:i w:val="0"/>
                <w:sz w:val="24"/>
                <w:szCs w:val="24"/>
              </w:rPr>
              <w:t>101</w:t>
            </w:r>
            <w:r w:rsidRPr="00545F29">
              <w:rPr>
                <w:rFonts w:ascii="Times New Roman" w:eastAsia="Times New Roman" w:hAnsi="Times New Roman" w:cs="Times New Roman"/>
                <w:i w:val="0"/>
                <w:sz w:val="24"/>
                <w:szCs w:val="24"/>
              </w:rPr>
              <w:t>.</w:t>
            </w:r>
          </w:p>
        </w:tc>
      </w:tr>
      <w:tr w:rsidR="00EC50E7" w:rsidRPr="00545F29" w14:paraId="44C8B6CE" w14:textId="77777777" w:rsidTr="79D45E12">
        <w:tc>
          <w:tcPr>
            <w:tcW w:w="2065" w:type="dxa"/>
          </w:tcPr>
          <w:p w14:paraId="659E672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08E7EF01" w14:textId="0CEA368D" w:rsidR="00EC50E7" w:rsidRPr="00545F29" w:rsidRDefault="008F21D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34FB3EC5" w14:textId="77777777" w:rsidTr="79D45E12">
        <w:tc>
          <w:tcPr>
            <w:tcW w:w="2065" w:type="dxa"/>
          </w:tcPr>
          <w:p w14:paraId="6319D493"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70FD0023" w14:textId="549FCF8F" w:rsidR="00EC50E7" w:rsidRPr="00545F29" w:rsidRDefault="008F21D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6F9BD7AC" w14:textId="77777777" w:rsidTr="79D45E12">
        <w:tc>
          <w:tcPr>
            <w:tcW w:w="2065" w:type="dxa"/>
          </w:tcPr>
          <w:p w14:paraId="25A3CF61"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18577E7A" w14:textId="60E30511" w:rsidR="00EC50E7" w:rsidRPr="00545F29" w:rsidRDefault="0054103C"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“Staff Schedule” page by clicking</w:t>
            </w:r>
            <w:r w:rsidR="008F21D8" w:rsidRPr="00545F29">
              <w:rPr>
                <w:rFonts w:ascii="Times New Roman" w:eastAsia="Times New Roman" w:hAnsi="Times New Roman" w:cs="Times New Roman"/>
                <w:i w:val="0"/>
                <w:sz w:val="24"/>
                <w:szCs w:val="24"/>
              </w:rPr>
              <w:t xml:space="preserve"> on the “Schedule” tab in the sidebar.</w:t>
            </w:r>
          </w:p>
        </w:tc>
      </w:tr>
      <w:tr w:rsidR="00EC50E7" w:rsidRPr="00545F29" w14:paraId="41D49F89" w14:textId="77777777" w:rsidTr="79D45E12">
        <w:tc>
          <w:tcPr>
            <w:tcW w:w="2065" w:type="dxa"/>
          </w:tcPr>
          <w:p w14:paraId="48ADDB0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50B81A45" w14:textId="0CE30394" w:rsidR="00EC50E7" w:rsidRPr="00545F29" w:rsidRDefault="0092252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 schedule is shown, and on that schedule is a shift with the title “</w:t>
            </w:r>
            <w:r w:rsidR="000A24DE" w:rsidRPr="00545F29">
              <w:rPr>
                <w:rFonts w:ascii="Times New Roman" w:eastAsia="Times New Roman" w:hAnsi="Times New Roman" w:cs="Times New Roman"/>
                <w:i w:val="0"/>
                <w:sz w:val="24"/>
                <w:szCs w:val="24"/>
              </w:rPr>
              <w:t>Tech Support” and a subtitle “02:00 PM – 04:00PM” on April 22, 2022.</w:t>
            </w:r>
          </w:p>
        </w:tc>
      </w:tr>
    </w:tbl>
    <w:p w14:paraId="79541A7B"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5E8F62FF" w14:textId="77777777" w:rsidTr="79D45E12">
        <w:tc>
          <w:tcPr>
            <w:tcW w:w="4315" w:type="dxa"/>
            <w:gridSpan w:val="2"/>
            <w:shd w:val="clear" w:color="auto" w:fill="D9D9D9" w:themeFill="background1" w:themeFillShade="D9"/>
          </w:tcPr>
          <w:p w14:paraId="4F679102" w14:textId="19D4C704"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104</w:t>
            </w:r>
          </w:p>
        </w:tc>
        <w:tc>
          <w:tcPr>
            <w:tcW w:w="5035" w:type="dxa"/>
            <w:shd w:val="clear" w:color="auto" w:fill="D9D9D9" w:themeFill="background1" w:themeFillShade="D9"/>
          </w:tcPr>
          <w:p w14:paraId="5332CA80" w14:textId="24336E09"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Add Availability</w:t>
            </w:r>
          </w:p>
        </w:tc>
      </w:tr>
      <w:tr w:rsidR="00EC50E7" w:rsidRPr="00545F29" w14:paraId="308C936E" w14:textId="77777777" w:rsidTr="79D45E12">
        <w:tc>
          <w:tcPr>
            <w:tcW w:w="4315" w:type="dxa"/>
            <w:gridSpan w:val="2"/>
            <w:shd w:val="clear" w:color="auto" w:fill="D9D9D9" w:themeFill="background1" w:themeFillShade="D9"/>
          </w:tcPr>
          <w:p w14:paraId="3DD5A9F4"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48E5BCE6"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637C8B9A" w14:textId="77777777" w:rsidTr="79D45E12">
        <w:tc>
          <w:tcPr>
            <w:tcW w:w="4315" w:type="dxa"/>
            <w:gridSpan w:val="2"/>
            <w:shd w:val="clear" w:color="auto" w:fill="D9D9D9" w:themeFill="background1" w:themeFillShade="D9"/>
          </w:tcPr>
          <w:p w14:paraId="1C00AE91" w14:textId="74EA9B70"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AE20EA"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135AEB7" w14:textId="59E84231"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AE20EA" w:rsidRPr="00545F29">
              <w:rPr>
                <w:rFonts w:ascii="Times New Roman" w:hAnsi="Times New Roman" w:cs="Times New Roman"/>
                <w:i w:val="0"/>
                <w:sz w:val="24"/>
                <w:szCs w:val="24"/>
              </w:rPr>
              <w:t>4/15/2022</w:t>
            </w:r>
          </w:p>
        </w:tc>
      </w:tr>
      <w:tr w:rsidR="00EC50E7" w:rsidRPr="00545F29" w14:paraId="7921A290" w14:textId="77777777" w:rsidTr="79D45E12">
        <w:tc>
          <w:tcPr>
            <w:tcW w:w="2065" w:type="dxa"/>
          </w:tcPr>
          <w:p w14:paraId="3C048D14"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15A514F4" w14:textId="67FCC9EC" w:rsidR="00EC50E7" w:rsidRPr="00545F29" w:rsidRDefault="008A606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0B23CBA3" w14:textId="77777777" w:rsidTr="79D45E12">
        <w:tc>
          <w:tcPr>
            <w:tcW w:w="2065" w:type="dxa"/>
          </w:tcPr>
          <w:p w14:paraId="1A666AEC"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71205284" w14:textId="77777777" w:rsidR="00EC50E7" w:rsidRPr="00545F29" w:rsidRDefault="00EC50E7" w:rsidP="009B7BC4">
            <w:pPr>
              <w:pStyle w:val="BodyText"/>
              <w:numPr>
                <w:ilvl w:val="0"/>
                <w:numId w:val="28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101</w:t>
            </w:r>
            <w:r w:rsidRPr="00545F29">
              <w:rPr>
                <w:rFonts w:ascii="Times New Roman" w:eastAsia="Times New Roman" w:hAnsi="Times New Roman" w:cs="Times New Roman"/>
                <w:i w:val="0"/>
                <w:sz w:val="24"/>
                <w:szCs w:val="24"/>
              </w:rPr>
              <w:t>.</w:t>
            </w:r>
          </w:p>
          <w:p w14:paraId="662095E8" w14:textId="0333592C" w:rsidR="00EC50E7" w:rsidRPr="00545F29" w:rsidRDefault="00D215E7" w:rsidP="009B7BC4">
            <w:pPr>
              <w:pStyle w:val="BodyText"/>
              <w:numPr>
                <w:ilvl w:val="0"/>
                <w:numId w:val="28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00EC50E7" w:rsidRPr="00545F29" w14:paraId="1C858112" w14:textId="77777777" w:rsidTr="79D45E12">
        <w:tc>
          <w:tcPr>
            <w:tcW w:w="2065" w:type="dxa"/>
          </w:tcPr>
          <w:p w14:paraId="7747E45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1C0F92F5" w14:textId="53121BB6" w:rsidR="00EC50E7" w:rsidRPr="00545F29" w:rsidRDefault="15833E93" w:rsidP="79D45E12">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availability is added to the </w:t>
            </w:r>
            <w:r w:rsidR="00D215E7" w:rsidRPr="00545F29">
              <w:rPr>
                <w:rFonts w:ascii="Times New Roman" w:eastAsia="Times New Roman" w:hAnsi="Times New Roman" w:cs="Times New Roman"/>
                <w:i w:val="0"/>
                <w:sz w:val="24"/>
                <w:szCs w:val="24"/>
              </w:rPr>
              <w:t>“Availability” collection of the</w:t>
            </w:r>
            <w:r w:rsidR="008A6066" w:rsidRPr="00545F29">
              <w:rPr>
                <w:rFonts w:ascii="Times New Roman" w:eastAsia="Times New Roman" w:hAnsi="Times New Roman" w:cs="Times New Roman"/>
                <w:i w:val="0"/>
                <w:sz w:val="24"/>
                <w:szCs w:val="24"/>
              </w:rPr>
              <w:t xml:space="preserve"> </w:t>
            </w:r>
            <w:r w:rsidRPr="00545F29">
              <w:rPr>
                <w:rFonts w:ascii="Times New Roman" w:eastAsia="Times New Roman" w:hAnsi="Times New Roman" w:cs="Times New Roman"/>
                <w:i w:val="0"/>
                <w:sz w:val="24"/>
                <w:szCs w:val="24"/>
              </w:rPr>
              <w:t>database.</w:t>
            </w:r>
          </w:p>
        </w:tc>
      </w:tr>
      <w:tr w:rsidR="00EC50E7" w:rsidRPr="00545F29" w14:paraId="173E3C12" w14:textId="77777777" w:rsidTr="79D45E12">
        <w:tc>
          <w:tcPr>
            <w:tcW w:w="2065" w:type="dxa"/>
          </w:tcPr>
          <w:p w14:paraId="48B54EA1"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6E964E14" w14:textId="56309452" w:rsidR="00EC50E7" w:rsidRPr="00545F29" w:rsidRDefault="008A606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31047235" w14:textId="77777777" w:rsidTr="79D45E12">
        <w:tc>
          <w:tcPr>
            <w:tcW w:w="2065" w:type="dxa"/>
          </w:tcPr>
          <w:p w14:paraId="49933A1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7FACA0FB" w14:textId="09DF5A34" w:rsidR="00EC50E7" w:rsidRPr="00545F29" w:rsidRDefault="00891316" w:rsidP="009B7BC4">
            <w:pPr>
              <w:pStyle w:val="BodyText"/>
              <w:numPr>
                <w:ilvl w:val="0"/>
                <w:numId w:val="11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“Availability” page by clicking the “Availability” tab in the sidebar.</w:t>
            </w:r>
          </w:p>
          <w:p w14:paraId="0240767E" w14:textId="6B7AF460" w:rsidR="00944F63" w:rsidRPr="00545F29" w:rsidRDefault="00944F63" w:rsidP="009B7BC4">
            <w:pPr>
              <w:pStyle w:val="BodyText"/>
              <w:numPr>
                <w:ilvl w:val="0"/>
                <w:numId w:val="11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on the timeslot for </w:t>
            </w:r>
            <w:r w:rsidR="004A1903" w:rsidRPr="00545F29">
              <w:rPr>
                <w:rFonts w:ascii="Times New Roman" w:eastAsia="Times New Roman" w:hAnsi="Times New Roman" w:cs="Times New Roman"/>
                <w:i w:val="0"/>
                <w:sz w:val="24"/>
                <w:szCs w:val="24"/>
              </w:rPr>
              <w:t>April 20, at 7:00am.</w:t>
            </w:r>
          </w:p>
          <w:p w14:paraId="7A17FD99" w14:textId="6B7AF460" w:rsidR="004A1903" w:rsidRPr="00545F29" w:rsidRDefault="004A1903" w:rsidP="009B7BC4">
            <w:pPr>
              <w:pStyle w:val="BodyText"/>
              <w:numPr>
                <w:ilvl w:val="0"/>
                <w:numId w:val="11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Change the “End” field to “04/20/2022 12:00pm.”</w:t>
            </w:r>
          </w:p>
          <w:p w14:paraId="6E30D449" w14:textId="6B7AF460" w:rsidR="004A1903" w:rsidRPr="00545F29" w:rsidRDefault="004A1903" w:rsidP="009B7BC4">
            <w:pPr>
              <w:pStyle w:val="BodyText"/>
              <w:numPr>
                <w:ilvl w:val="0"/>
                <w:numId w:val="11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“Confirm” button.</w:t>
            </w:r>
          </w:p>
          <w:p w14:paraId="30290729" w14:textId="1A21C891" w:rsidR="004A1903" w:rsidRPr="00545F29" w:rsidRDefault="004A1903" w:rsidP="009B7BC4">
            <w:pPr>
              <w:pStyle w:val="BodyText"/>
              <w:numPr>
                <w:ilvl w:val="0"/>
                <w:numId w:val="11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Wait 2 seconds for the “Success” message to disappear.</w:t>
            </w:r>
          </w:p>
        </w:tc>
      </w:tr>
      <w:tr w:rsidR="00EC50E7" w:rsidRPr="00545F29" w14:paraId="21386C9B" w14:textId="77777777" w:rsidTr="79D45E12">
        <w:tc>
          <w:tcPr>
            <w:tcW w:w="2065" w:type="dxa"/>
          </w:tcPr>
          <w:p w14:paraId="129E2B9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074CC334" w14:textId="2E403FA3" w:rsidR="00EC50E7" w:rsidRPr="00545F29" w:rsidRDefault="004A1903" w:rsidP="009B7BC4">
            <w:pPr>
              <w:pStyle w:val="BodyText"/>
              <w:numPr>
                <w:ilvl w:val="0"/>
                <w:numId w:val="11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say</w:t>
            </w:r>
            <w:r w:rsidR="00B86F70" w:rsidRPr="00545F29">
              <w:rPr>
                <w:rFonts w:ascii="Times New Roman" w:eastAsia="Times New Roman" w:hAnsi="Times New Roman" w:cs="Times New Roman"/>
                <w:i w:val="0"/>
                <w:sz w:val="24"/>
                <w:szCs w:val="24"/>
              </w:rPr>
              <w:t>ing</w:t>
            </w:r>
            <w:r w:rsidRPr="00545F29">
              <w:rPr>
                <w:rFonts w:ascii="Times New Roman" w:eastAsia="Times New Roman" w:hAnsi="Times New Roman" w:cs="Times New Roman"/>
                <w:i w:val="0"/>
                <w:sz w:val="24"/>
                <w:szCs w:val="24"/>
              </w:rPr>
              <w:t xml:space="preserve"> “Success, Availability has been save</w:t>
            </w:r>
            <w:r w:rsidR="00B86F70" w:rsidRPr="00545F29">
              <w:rPr>
                <w:rFonts w:ascii="Times New Roman" w:eastAsia="Times New Roman" w:hAnsi="Times New Roman" w:cs="Times New Roman"/>
                <w:i w:val="0"/>
                <w:sz w:val="24"/>
                <w:szCs w:val="24"/>
              </w:rPr>
              <w:t>d” appears for 2 seconds.</w:t>
            </w:r>
          </w:p>
          <w:p w14:paraId="627831AC" w14:textId="77777777" w:rsidR="00B86F70" w:rsidRPr="00545F29" w:rsidRDefault="00B86F70" w:rsidP="009B7BC4">
            <w:pPr>
              <w:pStyle w:val="BodyText"/>
              <w:numPr>
                <w:ilvl w:val="0"/>
                <w:numId w:val="11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staff availability page.</w:t>
            </w:r>
          </w:p>
          <w:p w14:paraId="58FA9BD0" w14:textId="45020A48" w:rsidR="00B86F70" w:rsidRPr="00545F29" w:rsidRDefault="00B86F70" w:rsidP="009B7BC4">
            <w:pPr>
              <w:pStyle w:val="BodyText"/>
              <w:numPr>
                <w:ilvl w:val="0"/>
                <w:numId w:val="11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entered availability is shown on the calendar on April 20, 2022, with the title “07:00 AM – 12:00 PM.”</w:t>
            </w:r>
          </w:p>
        </w:tc>
      </w:tr>
    </w:tbl>
    <w:p w14:paraId="32C51FF4"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5A862724" w14:textId="77777777" w:rsidTr="79D45E12">
        <w:tc>
          <w:tcPr>
            <w:tcW w:w="4315" w:type="dxa"/>
            <w:gridSpan w:val="2"/>
            <w:shd w:val="clear" w:color="auto" w:fill="D9D9D9" w:themeFill="background1" w:themeFillShade="D9"/>
          </w:tcPr>
          <w:p w14:paraId="0C658B1C" w14:textId="0B239537"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lastRenderedPageBreak/>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105</w:t>
            </w:r>
          </w:p>
        </w:tc>
        <w:tc>
          <w:tcPr>
            <w:tcW w:w="5035" w:type="dxa"/>
            <w:shd w:val="clear" w:color="auto" w:fill="D9D9D9" w:themeFill="background1" w:themeFillShade="D9"/>
          </w:tcPr>
          <w:p w14:paraId="2E9663FA" w14:textId="158A6EC3"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Edit Availability</w:t>
            </w:r>
          </w:p>
        </w:tc>
      </w:tr>
      <w:tr w:rsidR="00EC50E7" w:rsidRPr="00545F29" w14:paraId="67B3B1E6" w14:textId="77777777" w:rsidTr="79D45E12">
        <w:tc>
          <w:tcPr>
            <w:tcW w:w="4315" w:type="dxa"/>
            <w:gridSpan w:val="2"/>
            <w:shd w:val="clear" w:color="auto" w:fill="D9D9D9" w:themeFill="background1" w:themeFillShade="D9"/>
          </w:tcPr>
          <w:p w14:paraId="67986831"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5CE21104"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5AC894B7" w14:textId="77777777" w:rsidTr="79D45E12">
        <w:tc>
          <w:tcPr>
            <w:tcW w:w="4315" w:type="dxa"/>
            <w:gridSpan w:val="2"/>
            <w:shd w:val="clear" w:color="auto" w:fill="D9D9D9" w:themeFill="background1" w:themeFillShade="D9"/>
          </w:tcPr>
          <w:p w14:paraId="73BCB086" w14:textId="050C354C"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3F3DB1"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28CCFB11" w14:textId="7E36C4E3"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3F3DB1" w:rsidRPr="00545F29">
              <w:rPr>
                <w:rFonts w:ascii="Times New Roman" w:hAnsi="Times New Roman" w:cs="Times New Roman"/>
                <w:i w:val="0"/>
                <w:sz w:val="24"/>
                <w:szCs w:val="24"/>
              </w:rPr>
              <w:t>4/15/2022</w:t>
            </w:r>
          </w:p>
        </w:tc>
      </w:tr>
      <w:tr w:rsidR="00EC50E7" w:rsidRPr="00545F29" w14:paraId="459E03DE" w14:textId="77777777" w:rsidTr="79D45E12">
        <w:tc>
          <w:tcPr>
            <w:tcW w:w="2065" w:type="dxa"/>
          </w:tcPr>
          <w:p w14:paraId="5BFE0CA4"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3C37D974" w14:textId="2E8464C7" w:rsidR="00EC50E7" w:rsidRPr="00545F29" w:rsidRDefault="008553D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00EC50E7" w:rsidRPr="00545F29" w14:paraId="313DD505" w14:textId="77777777" w:rsidTr="79D45E12">
        <w:tc>
          <w:tcPr>
            <w:tcW w:w="2065" w:type="dxa"/>
          </w:tcPr>
          <w:p w14:paraId="5A07357C"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0230D27D" w14:textId="77777777" w:rsidR="00EC50E7" w:rsidRPr="00545F29" w:rsidRDefault="00EC50E7" w:rsidP="009B7BC4">
            <w:pPr>
              <w:pStyle w:val="BodyText"/>
              <w:numPr>
                <w:ilvl w:val="0"/>
                <w:numId w:val="28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101</w:t>
            </w:r>
            <w:r w:rsidR="00073E21" w:rsidRPr="00545F29">
              <w:rPr>
                <w:rFonts w:ascii="Times New Roman" w:eastAsia="Times New Roman" w:hAnsi="Times New Roman" w:cs="Times New Roman"/>
                <w:i w:val="0"/>
                <w:sz w:val="24"/>
                <w:szCs w:val="24"/>
              </w:rPr>
              <w:t xml:space="preserve"> and TC-</w:t>
            </w:r>
            <w:r w:rsidR="00A5361A" w:rsidRPr="00545F29">
              <w:rPr>
                <w:rFonts w:ascii="Times New Roman" w:eastAsia="Times New Roman" w:hAnsi="Times New Roman" w:cs="Times New Roman"/>
                <w:i w:val="0"/>
                <w:sz w:val="24"/>
                <w:szCs w:val="24"/>
              </w:rPr>
              <w:t>104</w:t>
            </w:r>
            <w:r w:rsidRPr="00545F29">
              <w:rPr>
                <w:rFonts w:ascii="Times New Roman" w:eastAsia="Times New Roman" w:hAnsi="Times New Roman" w:cs="Times New Roman"/>
                <w:i w:val="0"/>
                <w:sz w:val="24"/>
                <w:szCs w:val="24"/>
              </w:rPr>
              <w:t>.</w:t>
            </w:r>
          </w:p>
          <w:p w14:paraId="39C60706" w14:textId="77777777" w:rsidR="003F3DB1" w:rsidRPr="00545F29" w:rsidRDefault="003F3DB1" w:rsidP="009B7BC4">
            <w:pPr>
              <w:pStyle w:val="BodyText"/>
              <w:numPr>
                <w:ilvl w:val="0"/>
                <w:numId w:val="28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p w14:paraId="619BCE15" w14:textId="06E08E7C" w:rsidR="00EC50E7" w:rsidRPr="00545F29" w:rsidRDefault="003F3DB1" w:rsidP="009B7BC4">
            <w:pPr>
              <w:pStyle w:val="BodyText"/>
              <w:numPr>
                <w:ilvl w:val="0"/>
                <w:numId w:val="28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“Availability” page.</w:t>
            </w:r>
          </w:p>
        </w:tc>
      </w:tr>
      <w:tr w:rsidR="00EC50E7" w:rsidRPr="00545F29" w14:paraId="194645BB" w14:textId="77777777" w:rsidTr="79D45E12">
        <w:tc>
          <w:tcPr>
            <w:tcW w:w="2065" w:type="dxa"/>
          </w:tcPr>
          <w:p w14:paraId="2C21EF0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2CDC44C0" w14:textId="65DAF6A4" w:rsidR="00EC50E7" w:rsidRPr="00545F29" w:rsidRDefault="008553D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availability is updated in the </w:t>
            </w:r>
            <w:r w:rsidR="003F3DB1" w:rsidRPr="00545F29">
              <w:rPr>
                <w:rFonts w:ascii="Times New Roman" w:eastAsia="Times New Roman" w:hAnsi="Times New Roman" w:cs="Times New Roman"/>
                <w:i w:val="0"/>
                <w:sz w:val="24"/>
                <w:szCs w:val="24"/>
              </w:rPr>
              <w:t xml:space="preserve">“Availability” collection of the </w:t>
            </w:r>
            <w:r w:rsidRPr="00545F29">
              <w:rPr>
                <w:rFonts w:ascii="Times New Roman" w:eastAsia="Times New Roman" w:hAnsi="Times New Roman" w:cs="Times New Roman"/>
                <w:i w:val="0"/>
                <w:sz w:val="24"/>
                <w:szCs w:val="24"/>
              </w:rPr>
              <w:t>database.</w:t>
            </w:r>
          </w:p>
        </w:tc>
      </w:tr>
      <w:tr w:rsidR="00EC50E7" w:rsidRPr="00545F29" w14:paraId="5D29E009" w14:textId="77777777" w:rsidTr="79D45E12">
        <w:tc>
          <w:tcPr>
            <w:tcW w:w="2065" w:type="dxa"/>
          </w:tcPr>
          <w:p w14:paraId="37EDD174"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398923A9" w14:textId="688B0ECA" w:rsidR="00EC50E7" w:rsidRPr="00545F29" w:rsidRDefault="008553D6"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1710056B" w14:textId="77777777" w:rsidTr="79D45E12">
        <w:tc>
          <w:tcPr>
            <w:tcW w:w="2065" w:type="dxa"/>
          </w:tcPr>
          <w:p w14:paraId="2A84AAB6"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133C44AE" w14:textId="77777777" w:rsidR="00EC50E7" w:rsidRPr="00545F29" w:rsidRDefault="008553D6" w:rsidP="009B7BC4">
            <w:pPr>
              <w:pStyle w:val="BodyText"/>
              <w:numPr>
                <w:ilvl w:val="0"/>
                <w:numId w:val="11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existing availability for April 20, 2022, from 7:00am to 12:00pm.</w:t>
            </w:r>
          </w:p>
          <w:p w14:paraId="4DDEE892" w14:textId="77777777" w:rsidR="00C65C0E" w:rsidRPr="00545F29" w:rsidRDefault="00C65C0E" w:rsidP="009B7BC4">
            <w:pPr>
              <w:pStyle w:val="BodyText"/>
              <w:numPr>
                <w:ilvl w:val="0"/>
                <w:numId w:val="11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“Edit” icon in the top right of the pop-up window.</w:t>
            </w:r>
          </w:p>
          <w:p w14:paraId="3FA3B9FE" w14:textId="77777777" w:rsidR="00C65C0E" w:rsidRPr="00545F29" w:rsidRDefault="00C65C0E" w:rsidP="009B7BC4">
            <w:pPr>
              <w:pStyle w:val="BodyText"/>
              <w:numPr>
                <w:ilvl w:val="0"/>
                <w:numId w:val="11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Change the </w:t>
            </w:r>
            <w:r w:rsidR="000D1A3C" w:rsidRPr="00545F29">
              <w:rPr>
                <w:rFonts w:ascii="Times New Roman" w:eastAsia="Times New Roman" w:hAnsi="Times New Roman" w:cs="Times New Roman"/>
                <w:i w:val="0"/>
                <w:sz w:val="24"/>
                <w:szCs w:val="24"/>
              </w:rPr>
              <w:t>“End” field to “04/20/2022 1:00pm.”</w:t>
            </w:r>
          </w:p>
          <w:p w14:paraId="2D0ABC49" w14:textId="77777777" w:rsidR="000D1A3C" w:rsidRPr="00545F29" w:rsidRDefault="000D1A3C" w:rsidP="009B7BC4">
            <w:pPr>
              <w:pStyle w:val="BodyText"/>
              <w:numPr>
                <w:ilvl w:val="0"/>
                <w:numId w:val="11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“Confirm” button.</w:t>
            </w:r>
          </w:p>
          <w:p w14:paraId="3E95E21B" w14:textId="6C421338" w:rsidR="000D1A3C" w:rsidRPr="00545F29" w:rsidRDefault="000D1A3C" w:rsidP="009B7BC4">
            <w:pPr>
              <w:pStyle w:val="BodyText"/>
              <w:numPr>
                <w:ilvl w:val="0"/>
                <w:numId w:val="11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Wait 2 seconds for the “Success” message to disappear.</w:t>
            </w:r>
          </w:p>
        </w:tc>
      </w:tr>
      <w:tr w:rsidR="00EC50E7" w:rsidRPr="00545F29" w14:paraId="44FD0975" w14:textId="77777777" w:rsidTr="79D45E12">
        <w:tc>
          <w:tcPr>
            <w:tcW w:w="2065" w:type="dxa"/>
          </w:tcPr>
          <w:p w14:paraId="5CACAB04"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4AAF14AF" w14:textId="77777777" w:rsidR="00EC50E7" w:rsidRPr="00545F29" w:rsidRDefault="000D1A3C" w:rsidP="009B7BC4">
            <w:pPr>
              <w:pStyle w:val="BodyText"/>
              <w:numPr>
                <w:ilvl w:val="0"/>
                <w:numId w:val="11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say</w:t>
            </w:r>
            <w:r w:rsidR="00E65FD3" w:rsidRPr="00545F29">
              <w:rPr>
                <w:rFonts w:ascii="Times New Roman" w:eastAsia="Times New Roman" w:hAnsi="Times New Roman" w:cs="Times New Roman"/>
                <w:i w:val="0"/>
                <w:sz w:val="24"/>
                <w:szCs w:val="24"/>
              </w:rPr>
              <w:t>ing</w:t>
            </w:r>
            <w:r w:rsidRPr="00545F29">
              <w:rPr>
                <w:rFonts w:ascii="Times New Roman" w:eastAsia="Times New Roman" w:hAnsi="Times New Roman" w:cs="Times New Roman"/>
                <w:i w:val="0"/>
                <w:sz w:val="24"/>
                <w:szCs w:val="24"/>
              </w:rPr>
              <w:t xml:space="preserve"> “Success, Availability has been saved” appears</w:t>
            </w:r>
            <w:r w:rsidR="00E65FD3" w:rsidRPr="00545F29">
              <w:rPr>
                <w:rFonts w:ascii="Times New Roman" w:eastAsia="Times New Roman" w:hAnsi="Times New Roman" w:cs="Times New Roman"/>
                <w:i w:val="0"/>
                <w:sz w:val="24"/>
                <w:szCs w:val="24"/>
              </w:rPr>
              <w:t xml:space="preserve"> for 2 seconds.</w:t>
            </w:r>
          </w:p>
          <w:p w14:paraId="27ED7386" w14:textId="77777777" w:rsidR="00E65FD3" w:rsidRPr="00545F29" w:rsidRDefault="00E65FD3" w:rsidP="009B7BC4">
            <w:pPr>
              <w:pStyle w:val="BodyText"/>
              <w:numPr>
                <w:ilvl w:val="0"/>
                <w:numId w:val="11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staff availability page.</w:t>
            </w:r>
          </w:p>
          <w:p w14:paraId="6729ADCA" w14:textId="5647F373" w:rsidR="00E65FD3" w:rsidRPr="00545F29" w:rsidRDefault="00E65FD3" w:rsidP="009B7BC4">
            <w:pPr>
              <w:pStyle w:val="BodyText"/>
              <w:numPr>
                <w:ilvl w:val="0"/>
                <w:numId w:val="11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updated availability on April 20, 2022, will have the title “07:00 AM – 01:00 PM.”</w:t>
            </w:r>
          </w:p>
        </w:tc>
      </w:tr>
    </w:tbl>
    <w:p w14:paraId="200F776E"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4EB215DA" w14:textId="77777777" w:rsidTr="79D45E12">
        <w:tc>
          <w:tcPr>
            <w:tcW w:w="4315" w:type="dxa"/>
            <w:gridSpan w:val="2"/>
            <w:shd w:val="clear" w:color="auto" w:fill="D9D9D9" w:themeFill="background1" w:themeFillShade="D9"/>
          </w:tcPr>
          <w:p w14:paraId="40DF7D65" w14:textId="1048CE3D"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106</w:t>
            </w:r>
          </w:p>
        </w:tc>
        <w:tc>
          <w:tcPr>
            <w:tcW w:w="5035" w:type="dxa"/>
            <w:shd w:val="clear" w:color="auto" w:fill="D9D9D9" w:themeFill="background1" w:themeFillShade="D9"/>
          </w:tcPr>
          <w:p w14:paraId="58DA6DC5" w14:textId="3424B2F3"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464C56" w:rsidRPr="00545F29">
              <w:rPr>
                <w:rFonts w:ascii="Times New Roman" w:eastAsia="Times New Roman" w:hAnsi="Times New Roman" w:cs="Times New Roman"/>
                <w:i w:val="0"/>
                <w:sz w:val="24"/>
                <w:szCs w:val="24"/>
              </w:rPr>
              <w:t xml:space="preserve"> Delete Availability</w:t>
            </w:r>
          </w:p>
        </w:tc>
      </w:tr>
      <w:tr w:rsidR="00EC50E7" w:rsidRPr="00545F29" w14:paraId="17977552" w14:textId="77777777" w:rsidTr="79D45E12">
        <w:tc>
          <w:tcPr>
            <w:tcW w:w="4315" w:type="dxa"/>
            <w:gridSpan w:val="2"/>
            <w:shd w:val="clear" w:color="auto" w:fill="D9D9D9" w:themeFill="background1" w:themeFillShade="D9"/>
          </w:tcPr>
          <w:p w14:paraId="20FD2CA1"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2BA5ED90"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55EBC71A" w14:textId="77777777" w:rsidTr="79D45E12">
        <w:tc>
          <w:tcPr>
            <w:tcW w:w="4315" w:type="dxa"/>
            <w:gridSpan w:val="2"/>
            <w:shd w:val="clear" w:color="auto" w:fill="D9D9D9" w:themeFill="background1" w:themeFillShade="D9"/>
          </w:tcPr>
          <w:p w14:paraId="287C939F" w14:textId="137FF699"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CA14A3"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E380384" w14:textId="5ADE2F98"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CA14A3" w:rsidRPr="00545F29">
              <w:rPr>
                <w:rFonts w:ascii="Times New Roman" w:hAnsi="Times New Roman" w:cs="Times New Roman"/>
                <w:i w:val="0"/>
                <w:sz w:val="24"/>
                <w:szCs w:val="24"/>
              </w:rPr>
              <w:t>4/15/2022</w:t>
            </w:r>
          </w:p>
        </w:tc>
      </w:tr>
      <w:tr w:rsidR="00EC50E7" w:rsidRPr="00545F29" w14:paraId="7567464A" w14:textId="77777777" w:rsidTr="79D45E12">
        <w:tc>
          <w:tcPr>
            <w:tcW w:w="2065" w:type="dxa"/>
          </w:tcPr>
          <w:p w14:paraId="51421CB7"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70548460" w14:textId="12262C5D" w:rsidR="00EC50E7" w:rsidRPr="00545F29" w:rsidRDefault="005306AF"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00EC50E7" w:rsidRPr="00545F29" w14:paraId="1E38AB56" w14:textId="77777777" w:rsidTr="79D45E12">
        <w:tc>
          <w:tcPr>
            <w:tcW w:w="2065" w:type="dxa"/>
          </w:tcPr>
          <w:p w14:paraId="160088FC"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14CD8643" w14:textId="77777777" w:rsidR="00EC50E7" w:rsidRPr="00545F29" w:rsidRDefault="00EC50E7" w:rsidP="009B7BC4">
            <w:pPr>
              <w:pStyle w:val="BodyText"/>
              <w:numPr>
                <w:ilvl w:val="0"/>
                <w:numId w:val="29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101</w:t>
            </w:r>
            <w:r w:rsidR="00073E21" w:rsidRPr="00545F29">
              <w:rPr>
                <w:rFonts w:ascii="Times New Roman" w:eastAsia="Times New Roman" w:hAnsi="Times New Roman" w:cs="Times New Roman"/>
                <w:i w:val="0"/>
                <w:sz w:val="24"/>
                <w:szCs w:val="24"/>
              </w:rPr>
              <w:t xml:space="preserve"> and TC-</w:t>
            </w:r>
            <w:r w:rsidR="00A5361A" w:rsidRPr="00545F29">
              <w:rPr>
                <w:rFonts w:ascii="Times New Roman" w:eastAsia="Times New Roman" w:hAnsi="Times New Roman" w:cs="Times New Roman"/>
                <w:i w:val="0"/>
                <w:sz w:val="24"/>
                <w:szCs w:val="24"/>
              </w:rPr>
              <w:t>104</w:t>
            </w:r>
            <w:r w:rsidRPr="00545F29">
              <w:rPr>
                <w:rFonts w:ascii="Times New Roman" w:eastAsia="Times New Roman" w:hAnsi="Times New Roman" w:cs="Times New Roman"/>
                <w:i w:val="0"/>
                <w:sz w:val="24"/>
                <w:szCs w:val="24"/>
              </w:rPr>
              <w:t>.</w:t>
            </w:r>
          </w:p>
          <w:p w14:paraId="2BA477CE" w14:textId="77777777" w:rsidR="00CA14A3" w:rsidRPr="00545F29" w:rsidRDefault="00CA14A3" w:rsidP="009B7BC4">
            <w:pPr>
              <w:pStyle w:val="BodyText"/>
              <w:numPr>
                <w:ilvl w:val="0"/>
                <w:numId w:val="29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p w14:paraId="2D93E804" w14:textId="5F94EDE7" w:rsidR="00EC50E7" w:rsidRPr="00545F29" w:rsidRDefault="00CA14A3" w:rsidP="009B7BC4">
            <w:pPr>
              <w:pStyle w:val="BodyText"/>
              <w:numPr>
                <w:ilvl w:val="0"/>
                <w:numId w:val="29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lastRenderedPageBreak/>
              <w:t>The user is on the “Availability” page.</w:t>
            </w:r>
          </w:p>
        </w:tc>
      </w:tr>
      <w:tr w:rsidR="00EC50E7" w:rsidRPr="00545F29" w14:paraId="63EDC0E0" w14:textId="77777777" w:rsidTr="79D45E12">
        <w:tc>
          <w:tcPr>
            <w:tcW w:w="2065" w:type="dxa"/>
          </w:tcPr>
          <w:p w14:paraId="7F11B976"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Postconditions</w:t>
            </w:r>
          </w:p>
        </w:tc>
        <w:tc>
          <w:tcPr>
            <w:tcW w:w="7285" w:type="dxa"/>
            <w:gridSpan w:val="2"/>
          </w:tcPr>
          <w:p w14:paraId="6604DF0C" w14:textId="6C68EE2E" w:rsidR="00EC50E7" w:rsidRPr="00545F29" w:rsidRDefault="005306AF"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deleted availability is removed from the </w:t>
            </w:r>
            <w:r w:rsidR="00CA14A3" w:rsidRPr="00545F29">
              <w:rPr>
                <w:rFonts w:ascii="Times New Roman" w:eastAsia="Times New Roman" w:hAnsi="Times New Roman" w:cs="Times New Roman"/>
                <w:i w:val="0"/>
                <w:sz w:val="24"/>
                <w:szCs w:val="24"/>
              </w:rPr>
              <w:t xml:space="preserve">“Availability” collection of the </w:t>
            </w:r>
            <w:r w:rsidRPr="00545F29">
              <w:rPr>
                <w:rFonts w:ascii="Times New Roman" w:eastAsia="Times New Roman" w:hAnsi="Times New Roman" w:cs="Times New Roman"/>
                <w:i w:val="0"/>
                <w:sz w:val="24"/>
                <w:szCs w:val="24"/>
              </w:rPr>
              <w:t>database.</w:t>
            </w:r>
          </w:p>
        </w:tc>
      </w:tr>
      <w:tr w:rsidR="00EC50E7" w:rsidRPr="00545F29" w14:paraId="613D61AB" w14:textId="77777777" w:rsidTr="79D45E12">
        <w:tc>
          <w:tcPr>
            <w:tcW w:w="2065" w:type="dxa"/>
          </w:tcPr>
          <w:p w14:paraId="330D325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1C50C25E" w14:textId="68C405C1" w:rsidR="00EC50E7" w:rsidRPr="00545F29" w:rsidRDefault="005306AF"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009E2F0A" w14:textId="77777777" w:rsidTr="79D45E12">
        <w:tc>
          <w:tcPr>
            <w:tcW w:w="2065" w:type="dxa"/>
          </w:tcPr>
          <w:p w14:paraId="0AD8CEF1"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4D11E2CF" w14:textId="2E5A7DF7" w:rsidR="00EC50E7" w:rsidRPr="00545F29" w:rsidRDefault="005306AF" w:rsidP="009B7BC4">
            <w:pPr>
              <w:pStyle w:val="BodyText"/>
              <w:numPr>
                <w:ilvl w:val="0"/>
                <w:numId w:val="11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existing availability for April 20, 2022.</w:t>
            </w:r>
          </w:p>
          <w:p w14:paraId="3EC602D9" w14:textId="6D0D9745" w:rsidR="005306AF" w:rsidRPr="00545F29" w:rsidRDefault="005306AF" w:rsidP="009B7BC4">
            <w:pPr>
              <w:pStyle w:val="BodyText"/>
              <w:numPr>
                <w:ilvl w:val="0"/>
                <w:numId w:val="11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“Delete” icon in the top right of the pop-up window.</w:t>
            </w:r>
          </w:p>
          <w:p w14:paraId="74E79055" w14:textId="456C610C" w:rsidR="005306AF" w:rsidRPr="00545F29" w:rsidRDefault="005306AF" w:rsidP="009B7BC4">
            <w:pPr>
              <w:pStyle w:val="BodyText"/>
              <w:numPr>
                <w:ilvl w:val="0"/>
                <w:numId w:val="11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“Delete” button to confirm the deletion.</w:t>
            </w:r>
          </w:p>
          <w:p w14:paraId="3A87A3A8" w14:textId="2FCAA00F" w:rsidR="005306AF" w:rsidRPr="00545F29" w:rsidRDefault="005306AF" w:rsidP="009B7BC4">
            <w:pPr>
              <w:pStyle w:val="BodyText"/>
              <w:numPr>
                <w:ilvl w:val="0"/>
                <w:numId w:val="11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Wait 2 seconds for the “Success” message to disappear.</w:t>
            </w:r>
          </w:p>
        </w:tc>
      </w:tr>
      <w:tr w:rsidR="00EC50E7" w:rsidRPr="00545F29" w14:paraId="5F61AC45" w14:textId="77777777" w:rsidTr="79D45E12">
        <w:tc>
          <w:tcPr>
            <w:tcW w:w="2065" w:type="dxa"/>
          </w:tcPr>
          <w:p w14:paraId="4F7F3F4A"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7D9965C6" w14:textId="77777777" w:rsidR="00EC50E7" w:rsidRPr="00545F29" w:rsidRDefault="007D313D" w:rsidP="009B7BC4">
            <w:pPr>
              <w:pStyle w:val="BodyText"/>
              <w:numPr>
                <w:ilvl w:val="0"/>
                <w:numId w:val="11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saying “Success, Availability has been deleted” appears for 2 seconds.</w:t>
            </w:r>
          </w:p>
          <w:p w14:paraId="119976B9" w14:textId="77777777" w:rsidR="007D313D" w:rsidRPr="00545F29" w:rsidRDefault="007D313D" w:rsidP="009B7BC4">
            <w:pPr>
              <w:pStyle w:val="BodyText"/>
              <w:numPr>
                <w:ilvl w:val="0"/>
                <w:numId w:val="11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staff availability page.</w:t>
            </w:r>
          </w:p>
          <w:p w14:paraId="5FABDD9D" w14:textId="3A2B0E19" w:rsidR="007D313D" w:rsidRPr="00545F29" w:rsidRDefault="007D313D" w:rsidP="009B7BC4">
            <w:pPr>
              <w:pStyle w:val="BodyText"/>
              <w:numPr>
                <w:ilvl w:val="0"/>
                <w:numId w:val="11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deleted availability disappears from the schedule.</w:t>
            </w:r>
          </w:p>
        </w:tc>
      </w:tr>
    </w:tbl>
    <w:p w14:paraId="267FA97B"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468F1676" w14:textId="77777777" w:rsidTr="79D45E12">
        <w:tc>
          <w:tcPr>
            <w:tcW w:w="4315" w:type="dxa"/>
            <w:gridSpan w:val="2"/>
            <w:shd w:val="clear" w:color="auto" w:fill="D9D9D9" w:themeFill="background1" w:themeFillShade="D9"/>
          </w:tcPr>
          <w:p w14:paraId="6CF69376" w14:textId="0624B541"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107</w:t>
            </w:r>
          </w:p>
        </w:tc>
        <w:tc>
          <w:tcPr>
            <w:tcW w:w="5035" w:type="dxa"/>
            <w:shd w:val="clear" w:color="auto" w:fill="D9D9D9" w:themeFill="background1" w:themeFillShade="D9"/>
          </w:tcPr>
          <w:p w14:paraId="4A840A61" w14:textId="636CE1DB"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842C7B" w:rsidRPr="00545F29">
              <w:rPr>
                <w:rFonts w:ascii="Times New Roman" w:eastAsia="Times New Roman" w:hAnsi="Times New Roman" w:cs="Times New Roman"/>
                <w:i w:val="0"/>
                <w:sz w:val="24"/>
                <w:szCs w:val="24"/>
              </w:rPr>
              <w:t xml:space="preserve"> View Announcements</w:t>
            </w:r>
          </w:p>
        </w:tc>
      </w:tr>
      <w:tr w:rsidR="00EC50E7" w:rsidRPr="00545F29" w14:paraId="0F94A41C" w14:textId="77777777" w:rsidTr="79D45E12">
        <w:tc>
          <w:tcPr>
            <w:tcW w:w="4315" w:type="dxa"/>
            <w:gridSpan w:val="2"/>
            <w:shd w:val="clear" w:color="auto" w:fill="D9D9D9" w:themeFill="background1" w:themeFillShade="D9"/>
          </w:tcPr>
          <w:p w14:paraId="7A5D83EE"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709B4435"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53AFA520" w14:textId="77777777" w:rsidTr="79D45E12">
        <w:tc>
          <w:tcPr>
            <w:tcW w:w="4315" w:type="dxa"/>
            <w:gridSpan w:val="2"/>
            <w:shd w:val="clear" w:color="auto" w:fill="D9D9D9" w:themeFill="background1" w:themeFillShade="D9"/>
          </w:tcPr>
          <w:p w14:paraId="54688D94" w14:textId="4BAF2AD5"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8311E9"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4A0C4493" w14:textId="0B9F382F"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8311E9" w:rsidRPr="00545F29">
              <w:rPr>
                <w:rFonts w:ascii="Times New Roman" w:hAnsi="Times New Roman" w:cs="Times New Roman"/>
                <w:i w:val="0"/>
                <w:sz w:val="24"/>
                <w:szCs w:val="24"/>
              </w:rPr>
              <w:t>4/15/2022</w:t>
            </w:r>
          </w:p>
        </w:tc>
      </w:tr>
      <w:tr w:rsidR="00EC50E7" w:rsidRPr="00545F29" w14:paraId="4A8000CC" w14:textId="77777777" w:rsidTr="79D45E12">
        <w:tc>
          <w:tcPr>
            <w:tcW w:w="2065" w:type="dxa"/>
          </w:tcPr>
          <w:p w14:paraId="145EA1C8"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0D713161" w14:textId="671040C8" w:rsidR="00EC50E7" w:rsidRPr="00545F29" w:rsidRDefault="00B41C0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5FA01C0B" w14:textId="77777777" w:rsidTr="79D45E12">
        <w:tc>
          <w:tcPr>
            <w:tcW w:w="2065" w:type="dxa"/>
          </w:tcPr>
          <w:p w14:paraId="2BAB728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6B560F91" w14:textId="4CD42A4B" w:rsidR="00EC50E7" w:rsidRPr="00545F29" w:rsidRDefault="00EC50E7" w:rsidP="79D45E12">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Follow the steps of </w:t>
            </w:r>
            <w:r w:rsidR="3068295E" w:rsidRPr="00545F29">
              <w:rPr>
                <w:rFonts w:ascii="Times New Roman" w:eastAsia="Times New Roman" w:hAnsi="Times New Roman" w:cs="Times New Roman"/>
                <w:i w:val="0"/>
                <w:sz w:val="24"/>
                <w:szCs w:val="24"/>
              </w:rPr>
              <w:t>TC-</w:t>
            </w:r>
            <w:r w:rsidR="6E1C242A" w:rsidRPr="00545F29">
              <w:rPr>
                <w:rFonts w:ascii="Times New Roman" w:eastAsia="Times New Roman" w:hAnsi="Times New Roman" w:cs="Times New Roman"/>
                <w:i w:val="0"/>
                <w:sz w:val="24"/>
                <w:szCs w:val="24"/>
              </w:rPr>
              <w:t>96</w:t>
            </w:r>
            <w:r w:rsidR="3068295E" w:rsidRPr="00545F29">
              <w:rPr>
                <w:rFonts w:ascii="Times New Roman" w:eastAsia="Times New Roman" w:hAnsi="Times New Roman" w:cs="Times New Roman"/>
                <w:i w:val="0"/>
                <w:sz w:val="24"/>
                <w:szCs w:val="24"/>
              </w:rPr>
              <w:t xml:space="preserve"> and </w:t>
            </w:r>
            <w:r w:rsidRPr="00545F29">
              <w:rPr>
                <w:rFonts w:ascii="Times New Roman" w:eastAsia="Times New Roman" w:hAnsi="Times New Roman" w:cs="Times New Roman"/>
                <w:i w:val="0"/>
                <w:sz w:val="24"/>
                <w:szCs w:val="24"/>
              </w:rPr>
              <w:t>TC-</w:t>
            </w:r>
            <w:r w:rsidR="6E1C242A" w:rsidRPr="00545F29">
              <w:rPr>
                <w:rFonts w:ascii="Times New Roman" w:eastAsia="Times New Roman" w:hAnsi="Times New Roman" w:cs="Times New Roman"/>
                <w:i w:val="0"/>
                <w:sz w:val="24"/>
                <w:szCs w:val="24"/>
              </w:rPr>
              <w:t>101</w:t>
            </w:r>
            <w:r w:rsidRPr="00545F29">
              <w:rPr>
                <w:rFonts w:ascii="Times New Roman" w:eastAsia="Times New Roman" w:hAnsi="Times New Roman" w:cs="Times New Roman"/>
                <w:i w:val="0"/>
                <w:sz w:val="24"/>
                <w:szCs w:val="24"/>
              </w:rPr>
              <w:t>.</w:t>
            </w:r>
          </w:p>
        </w:tc>
      </w:tr>
      <w:tr w:rsidR="00EC50E7" w:rsidRPr="00545F29" w14:paraId="11ECC2A1" w14:textId="77777777" w:rsidTr="79D45E12">
        <w:tc>
          <w:tcPr>
            <w:tcW w:w="2065" w:type="dxa"/>
          </w:tcPr>
          <w:p w14:paraId="1C60C144"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46E31D6D" w14:textId="0CCAD1C4" w:rsidR="00EC50E7" w:rsidRPr="00545F29" w:rsidRDefault="00B41C0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24BEF15E" w14:textId="77777777" w:rsidTr="79D45E12">
        <w:tc>
          <w:tcPr>
            <w:tcW w:w="2065" w:type="dxa"/>
          </w:tcPr>
          <w:p w14:paraId="42F360C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0DD44DF2" w14:textId="5E04C1D0" w:rsidR="00EC50E7" w:rsidRPr="00545F29" w:rsidRDefault="00B41C0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37022031" w14:textId="77777777" w:rsidTr="79D45E12">
        <w:tc>
          <w:tcPr>
            <w:tcW w:w="2065" w:type="dxa"/>
          </w:tcPr>
          <w:p w14:paraId="4C3E5C51"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0F687FF9" w14:textId="24B0E1D1" w:rsidR="00EC50E7" w:rsidRPr="00545F29" w:rsidRDefault="00CA14A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“View Announcements” page by clicking on the “Announcements” tab and then clicking the “View Announcements” button in the sidebar.</w:t>
            </w:r>
          </w:p>
        </w:tc>
      </w:tr>
      <w:tr w:rsidR="00EC50E7" w:rsidRPr="00545F29" w14:paraId="39CB8405" w14:textId="77777777" w:rsidTr="79D45E12">
        <w:tc>
          <w:tcPr>
            <w:tcW w:w="2065" w:type="dxa"/>
          </w:tcPr>
          <w:p w14:paraId="6799BC22"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0FD3575F" w14:textId="52A02C25" w:rsidR="00EC50E7" w:rsidRPr="00545F29" w:rsidRDefault="00B41C0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 page that shows all the existing announcements for the organization.</w:t>
            </w:r>
          </w:p>
        </w:tc>
      </w:tr>
    </w:tbl>
    <w:p w14:paraId="3ADA8A40"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40AD1EEE" w14:textId="77777777" w:rsidTr="79D45E12">
        <w:tc>
          <w:tcPr>
            <w:tcW w:w="4315" w:type="dxa"/>
            <w:gridSpan w:val="2"/>
            <w:shd w:val="clear" w:color="auto" w:fill="D9D9D9" w:themeFill="background1" w:themeFillShade="D9"/>
          </w:tcPr>
          <w:p w14:paraId="338A77AF" w14:textId="129494E6"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108</w:t>
            </w:r>
          </w:p>
        </w:tc>
        <w:tc>
          <w:tcPr>
            <w:tcW w:w="5035" w:type="dxa"/>
            <w:shd w:val="clear" w:color="auto" w:fill="D9D9D9" w:themeFill="background1" w:themeFillShade="D9"/>
          </w:tcPr>
          <w:p w14:paraId="621E54EE" w14:textId="7E4695E8"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842C7B" w:rsidRPr="00545F29">
              <w:rPr>
                <w:rFonts w:ascii="Times New Roman" w:eastAsia="Times New Roman" w:hAnsi="Times New Roman" w:cs="Times New Roman"/>
                <w:i w:val="0"/>
                <w:sz w:val="24"/>
                <w:szCs w:val="24"/>
              </w:rPr>
              <w:t xml:space="preserve"> Update Profile</w:t>
            </w:r>
          </w:p>
        </w:tc>
      </w:tr>
      <w:tr w:rsidR="00EC50E7" w:rsidRPr="00545F29" w14:paraId="1F882A58" w14:textId="77777777" w:rsidTr="79D45E12">
        <w:tc>
          <w:tcPr>
            <w:tcW w:w="4315" w:type="dxa"/>
            <w:gridSpan w:val="2"/>
            <w:shd w:val="clear" w:color="auto" w:fill="D9D9D9" w:themeFill="background1" w:themeFillShade="D9"/>
          </w:tcPr>
          <w:p w14:paraId="4C885C96" w14:textId="7B87D21F"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2654D550"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71F31669" w14:textId="77777777" w:rsidTr="79D45E12">
        <w:tc>
          <w:tcPr>
            <w:tcW w:w="4315" w:type="dxa"/>
            <w:gridSpan w:val="2"/>
            <w:shd w:val="clear" w:color="auto" w:fill="D9D9D9" w:themeFill="background1" w:themeFillShade="D9"/>
          </w:tcPr>
          <w:p w14:paraId="45CD21FF" w14:textId="55448D60"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lastRenderedPageBreak/>
              <w:t xml:space="preserve">Last Updated By: </w:t>
            </w:r>
            <w:r w:rsidR="00D93324"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699E1E08" w14:textId="0B517C59"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D93324" w:rsidRPr="00545F29">
              <w:rPr>
                <w:rFonts w:ascii="Times New Roman" w:hAnsi="Times New Roman" w:cs="Times New Roman"/>
                <w:i w:val="0"/>
                <w:sz w:val="24"/>
                <w:szCs w:val="24"/>
              </w:rPr>
              <w:t>4/15/2022</w:t>
            </w:r>
          </w:p>
        </w:tc>
      </w:tr>
      <w:tr w:rsidR="00EC50E7" w:rsidRPr="00545F29" w14:paraId="06E91198" w14:textId="77777777" w:rsidTr="79D45E12">
        <w:tc>
          <w:tcPr>
            <w:tcW w:w="2065" w:type="dxa"/>
          </w:tcPr>
          <w:p w14:paraId="15AF9D81"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0D3A0BF3" w14:textId="0E5A0614" w:rsidR="00EC50E7" w:rsidRPr="00545F29" w:rsidRDefault="00B41C0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w:t>
            </w:r>
            <w:r w:rsidR="00D0777F" w:rsidRPr="00545F29">
              <w:rPr>
                <w:rFonts w:ascii="Times New Roman" w:eastAsia="Times New Roman" w:hAnsi="Times New Roman" w:cs="Times New Roman"/>
                <w:i w:val="0"/>
                <w:sz w:val="24"/>
                <w:szCs w:val="24"/>
              </w:rPr>
              <w:t>h</w:t>
            </w:r>
          </w:p>
        </w:tc>
      </w:tr>
      <w:tr w:rsidR="00EC50E7" w:rsidRPr="00545F29" w14:paraId="6AD9E528" w14:textId="77777777" w:rsidTr="79D45E12">
        <w:tc>
          <w:tcPr>
            <w:tcW w:w="2065" w:type="dxa"/>
          </w:tcPr>
          <w:p w14:paraId="36549D0E"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718F96C6" w14:textId="77777777" w:rsidR="00EC50E7" w:rsidRPr="00545F29" w:rsidRDefault="00EC50E7" w:rsidP="009B7BC4">
            <w:pPr>
              <w:pStyle w:val="BodyText"/>
              <w:numPr>
                <w:ilvl w:val="0"/>
                <w:numId w:val="29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to TC-</w:t>
            </w:r>
            <w:r w:rsidR="6E1C242A" w:rsidRPr="00545F29">
              <w:rPr>
                <w:rFonts w:ascii="Times New Roman" w:eastAsia="Times New Roman" w:hAnsi="Times New Roman" w:cs="Times New Roman"/>
                <w:i w:val="0"/>
                <w:sz w:val="24"/>
                <w:szCs w:val="24"/>
              </w:rPr>
              <w:t>101</w:t>
            </w:r>
            <w:r w:rsidR="3068295E" w:rsidRPr="00545F29">
              <w:rPr>
                <w:rFonts w:ascii="Times New Roman" w:eastAsia="Times New Roman" w:hAnsi="Times New Roman" w:cs="Times New Roman"/>
                <w:i w:val="0"/>
                <w:sz w:val="24"/>
                <w:szCs w:val="24"/>
              </w:rPr>
              <w:t>.</w:t>
            </w:r>
          </w:p>
          <w:p w14:paraId="6719FBB3" w14:textId="513A835A" w:rsidR="00EC50E7" w:rsidRPr="00545F29" w:rsidRDefault="00FA6DA7" w:rsidP="009B7BC4">
            <w:pPr>
              <w:pStyle w:val="BodyText"/>
              <w:numPr>
                <w:ilvl w:val="0"/>
                <w:numId w:val="29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00EC50E7" w:rsidRPr="00545F29" w14:paraId="592A8FD2" w14:textId="77777777" w:rsidTr="79D45E12">
        <w:tc>
          <w:tcPr>
            <w:tcW w:w="2065" w:type="dxa"/>
          </w:tcPr>
          <w:p w14:paraId="44391549"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5CF25EC5" w14:textId="34696D61" w:rsidR="00EC50E7" w:rsidRPr="00545F29" w:rsidRDefault="00B41C0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staff account is updated </w:t>
            </w:r>
            <w:r w:rsidR="00D93324" w:rsidRPr="00545F29">
              <w:rPr>
                <w:rFonts w:ascii="Times New Roman" w:eastAsia="Times New Roman" w:hAnsi="Times New Roman" w:cs="Times New Roman"/>
                <w:i w:val="0"/>
                <w:sz w:val="24"/>
                <w:szCs w:val="24"/>
              </w:rPr>
              <w:t xml:space="preserve">in the “StaffUser” collection of the database </w:t>
            </w:r>
            <w:r w:rsidRPr="00545F29">
              <w:rPr>
                <w:rFonts w:ascii="Times New Roman" w:eastAsia="Times New Roman" w:hAnsi="Times New Roman" w:cs="Times New Roman"/>
                <w:i w:val="0"/>
                <w:sz w:val="24"/>
                <w:szCs w:val="24"/>
              </w:rPr>
              <w:t>with the new information.</w:t>
            </w:r>
          </w:p>
        </w:tc>
      </w:tr>
      <w:tr w:rsidR="00EC50E7" w:rsidRPr="00545F29" w14:paraId="6B62A2D0" w14:textId="77777777" w:rsidTr="79D45E12">
        <w:tc>
          <w:tcPr>
            <w:tcW w:w="2065" w:type="dxa"/>
          </w:tcPr>
          <w:p w14:paraId="50DC467A"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706A8148" w14:textId="17E1DF5C" w:rsidR="00EC50E7" w:rsidRPr="00545F29" w:rsidRDefault="00040D19" w:rsidP="009B7BC4">
            <w:pPr>
              <w:pStyle w:val="BodyText"/>
              <w:numPr>
                <w:ilvl w:val="0"/>
                <w:numId w:val="11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First Name:</w:t>
            </w:r>
            <w:r w:rsidRPr="00545F29">
              <w:rPr>
                <w:rFonts w:ascii="Times New Roman" w:eastAsia="Times New Roman" w:hAnsi="Times New Roman" w:cs="Times New Roman"/>
                <w:i w:val="0"/>
                <w:sz w:val="24"/>
                <w:szCs w:val="24"/>
              </w:rPr>
              <w:t xml:space="preserve"> </w:t>
            </w:r>
            <w:r w:rsidR="00D93324" w:rsidRPr="00545F29">
              <w:rPr>
                <w:rFonts w:ascii="Times New Roman" w:eastAsia="Times New Roman" w:hAnsi="Times New Roman" w:cs="Times New Roman"/>
                <w:i w:val="0"/>
                <w:sz w:val="24"/>
                <w:szCs w:val="24"/>
              </w:rPr>
              <w:t>David</w:t>
            </w:r>
          </w:p>
          <w:p w14:paraId="2A82ECEE" w14:textId="5729F779" w:rsidR="00040D19" w:rsidRPr="00545F29" w:rsidRDefault="00040D19" w:rsidP="009B7BC4">
            <w:pPr>
              <w:pStyle w:val="BodyText"/>
              <w:numPr>
                <w:ilvl w:val="0"/>
                <w:numId w:val="11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Last Name:</w:t>
            </w:r>
            <w:r w:rsidRPr="00545F29">
              <w:rPr>
                <w:rFonts w:ascii="Times New Roman" w:eastAsia="Times New Roman" w:hAnsi="Times New Roman" w:cs="Times New Roman"/>
                <w:i w:val="0"/>
                <w:sz w:val="24"/>
                <w:szCs w:val="24"/>
              </w:rPr>
              <w:t xml:space="preserve"> </w:t>
            </w:r>
            <w:r w:rsidR="00D93324" w:rsidRPr="00545F29">
              <w:rPr>
                <w:rFonts w:ascii="Times New Roman" w:eastAsia="Times New Roman" w:hAnsi="Times New Roman" w:cs="Times New Roman"/>
                <w:i w:val="0"/>
                <w:sz w:val="24"/>
                <w:szCs w:val="24"/>
              </w:rPr>
              <w:t>Smiths</w:t>
            </w:r>
          </w:p>
          <w:p w14:paraId="2D889255" w14:textId="5A854D6F" w:rsidR="00040D19" w:rsidRPr="00545F29" w:rsidRDefault="00040D19" w:rsidP="009B7BC4">
            <w:pPr>
              <w:pStyle w:val="BodyText"/>
              <w:numPr>
                <w:ilvl w:val="0"/>
                <w:numId w:val="11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Password:</w:t>
            </w:r>
            <w:r w:rsidRPr="00545F29">
              <w:rPr>
                <w:rFonts w:ascii="Times New Roman" w:eastAsia="Times New Roman" w:hAnsi="Times New Roman" w:cs="Times New Roman"/>
                <w:i w:val="0"/>
                <w:sz w:val="24"/>
                <w:szCs w:val="24"/>
              </w:rPr>
              <w:t xml:space="preserve"> </w:t>
            </w:r>
            <w:r w:rsidR="00D93324" w:rsidRPr="00545F29">
              <w:rPr>
                <w:rFonts w:ascii="Times New Roman" w:eastAsia="Times New Roman" w:hAnsi="Times New Roman" w:cs="Times New Roman"/>
                <w:i w:val="0"/>
                <w:sz w:val="24"/>
                <w:szCs w:val="24"/>
              </w:rPr>
              <w:t>Testing123</w:t>
            </w:r>
          </w:p>
        </w:tc>
      </w:tr>
      <w:tr w:rsidR="00EC50E7" w:rsidRPr="00545F29" w14:paraId="70B0A49C" w14:textId="77777777" w:rsidTr="79D45E12">
        <w:tc>
          <w:tcPr>
            <w:tcW w:w="2065" w:type="dxa"/>
          </w:tcPr>
          <w:p w14:paraId="420D00E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26E41DE5" w14:textId="5D53AD9B" w:rsidR="00D93324" w:rsidRPr="00545F29" w:rsidRDefault="00D93324" w:rsidP="009B7BC4">
            <w:pPr>
              <w:pStyle w:val="BodyText"/>
              <w:numPr>
                <w:ilvl w:val="0"/>
                <w:numId w:val="120"/>
              </w:numPr>
              <w:jc w:val="left"/>
              <w:rPr>
                <w:rFonts w:ascii="Times New Roman" w:hAnsi="Times New Roman" w:cs="Times New Roman"/>
                <w:i w:val="0"/>
                <w:sz w:val="24"/>
                <w:szCs w:val="24"/>
              </w:rPr>
            </w:pPr>
            <w:r w:rsidRPr="00545F29">
              <w:rPr>
                <w:rFonts w:ascii="Times New Roman" w:hAnsi="Times New Roman" w:cs="Times New Roman"/>
                <w:i w:val="0"/>
                <w:sz w:val="24"/>
                <w:szCs w:val="24"/>
              </w:rPr>
              <w:t>Navigate to the “Staff Profile” page by clicking on the user image icon in the top right of the window and then clicking “Profile” in the dropdown.</w:t>
            </w:r>
          </w:p>
          <w:p w14:paraId="76D8F767" w14:textId="4D105425" w:rsidR="00040D19" w:rsidRPr="00545F29" w:rsidRDefault="00040D19" w:rsidP="009B7BC4">
            <w:pPr>
              <w:pStyle w:val="BodyText"/>
              <w:numPr>
                <w:ilvl w:val="0"/>
                <w:numId w:val="12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Change the “First Name” field to </w:t>
            </w:r>
            <w:r w:rsidRPr="00545F29">
              <w:rPr>
                <w:rFonts w:ascii="Times New Roman" w:eastAsia="Times New Roman" w:hAnsi="Times New Roman" w:cs="Times New Roman"/>
                <w:b/>
                <w:bCs/>
                <w:i w:val="0"/>
                <w:sz w:val="24"/>
                <w:szCs w:val="24"/>
              </w:rPr>
              <w:t>[First Name]</w:t>
            </w:r>
            <w:r w:rsidRPr="00545F29">
              <w:rPr>
                <w:rFonts w:ascii="Times New Roman" w:eastAsia="Times New Roman" w:hAnsi="Times New Roman" w:cs="Times New Roman"/>
                <w:i w:val="0"/>
                <w:sz w:val="24"/>
                <w:szCs w:val="24"/>
              </w:rPr>
              <w:t>.</w:t>
            </w:r>
          </w:p>
          <w:p w14:paraId="35FB8FBB" w14:textId="08115107" w:rsidR="00040D19" w:rsidRPr="00545F29" w:rsidRDefault="00040D19" w:rsidP="009B7BC4">
            <w:pPr>
              <w:pStyle w:val="BodyText"/>
              <w:numPr>
                <w:ilvl w:val="0"/>
                <w:numId w:val="12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Change the “Last Name” field to </w:t>
            </w:r>
            <w:r w:rsidRPr="00545F29">
              <w:rPr>
                <w:rFonts w:ascii="Times New Roman" w:eastAsia="Times New Roman" w:hAnsi="Times New Roman" w:cs="Times New Roman"/>
                <w:b/>
                <w:bCs/>
                <w:i w:val="0"/>
                <w:sz w:val="24"/>
                <w:szCs w:val="24"/>
              </w:rPr>
              <w:t>[Last Name]</w:t>
            </w:r>
            <w:r w:rsidRPr="00545F29">
              <w:rPr>
                <w:rFonts w:ascii="Times New Roman" w:eastAsia="Times New Roman" w:hAnsi="Times New Roman" w:cs="Times New Roman"/>
                <w:i w:val="0"/>
                <w:sz w:val="24"/>
                <w:szCs w:val="24"/>
              </w:rPr>
              <w:t>.</w:t>
            </w:r>
          </w:p>
          <w:p w14:paraId="7C982393" w14:textId="77777777" w:rsidR="00040D19" w:rsidRPr="00545F29" w:rsidRDefault="00040D19" w:rsidP="009B7BC4">
            <w:pPr>
              <w:pStyle w:val="BodyText"/>
              <w:numPr>
                <w:ilvl w:val="0"/>
                <w:numId w:val="12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Enter </w:t>
            </w:r>
            <w:r w:rsidRPr="00545F29">
              <w:rPr>
                <w:rFonts w:ascii="Times New Roman" w:eastAsia="Times New Roman" w:hAnsi="Times New Roman" w:cs="Times New Roman"/>
                <w:b/>
                <w:bCs/>
                <w:i w:val="0"/>
                <w:sz w:val="24"/>
                <w:szCs w:val="24"/>
              </w:rPr>
              <w:t>[Password]</w:t>
            </w:r>
            <w:r w:rsidRPr="00545F29">
              <w:rPr>
                <w:rFonts w:ascii="Times New Roman" w:eastAsia="Times New Roman" w:hAnsi="Times New Roman" w:cs="Times New Roman"/>
                <w:i w:val="0"/>
                <w:sz w:val="24"/>
                <w:szCs w:val="24"/>
              </w:rPr>
              <w:t xml:space="preserve"> in the “Password” and “Confirm Password” fields.</w:t>
            </w:r>
          </w:p>
          <w:p w14:paraId="07E82A6F" w14:textId="2E0E0273" w:rsidR="00EC50E7" w:rsidRPr="00545F29" w:rsidRDefault="00040D19" w:rsidP="009B7BC4">
            <w:pPr>
              <w:pStyle w:val="BodyText"/>
              <w:numPr>
                <w:ilvl w:val="0"/>
                <w:numId w:val="120"/>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“Save” button.</w:t>
            </w:r>
          </w:p>
        </w:tc>
      </w:tr>
      <w:tr w:rsidR="00EC50E7" w:rsidRPr="00545F29" w14:paraId="6E2BCD25" w14:textId="77777777" w:rsidTr="79D45E12">
        <w:tc>
          <w:tcPr>
            <w:tcW w:w="2065" w:type="dxa"/>
          </w:tcPr>
          <w:p w14:paraId="43A7EF08"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146279D3" w14:textId="77777777" w:rsidR="00040D19" w:rsidRPr="00545F29" w:rsidRDefault="00040D19" w:rsidP="009B7BC4">
            <w:pPr>
              <w:pStyle w:val="BodyText"/>
              <w:numPr>
                <w:ilvl w:val="0"/>
                <w:numId w:val="12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“Success, Profile updated successfully.”</w:t>
            </w:r>
          </w:p>
          <w:p w14:paraId="1C89D136" w14:textId="20E85943" w:rsidR="00EC50E7" w:rsidRPr="00545F29" w:rsidRDefault="00040D19" w:rsidP="009B7BC4">
            <w:pPr>
              <w:pStyle w:val="BodyText"/>
              <w:numPr>
                <w:ilvl w:val="0"/>
                <w:numId w:val="12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profile information is updated on the screen.</w:t>
            </w:r>
          </w:p>
        </w:tc>
      </w:tr>
    </w:tbl>
    <w:p w14:paraId="106FFEB1" w14:textId="77777777" w:rsidR="00EC50E7" w:rsidRPr="00545F29" w:rsidRDefault="00EC50E7"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00EC50E7" w:rsidRPr="00545F29" w14:paraId="2AE883E1" w14:textId="77777777" w:rsidTr="79D45E12">
        <w:tc>
          <w:tcPr>
            <w:tcW w:w="4315" w:type="dxa"/>
            <w:gridSpan w:val="2"/>
            <w:shd w:val="clear" w:color="auto" w:fill="D9D9D9" w:themeFill="background1" w:themeFillShade="D9"/>
          </w:tcPr>
          <w:p w14:paraId="1F697CEB" w14:textId="4E40E406"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109</w:t>
            </w:r>
          </w:p>
        </w:tc>
        <w:tc>
          <w:tcPr>
            <w:tcW w:w="5035" w:type="dxa"/>
            <w:shd w:val="clear" w:color="auto" w:fill="D9D9D9" w:themeFill="background1" w:themeFillShade="D9"/>
          </w:tcPr>
          <w:p w14:paraId="2CEA1305" w14:textId="374AE6CB"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Staff User:</w:t>
            </w:r>
            <w:r w:rsidR="00842C7B" w:rsidRPr="00545F29">
              <w:rPr>
                <w:rFonts w:ascii="Times New Roman" w:eastAsia="Times New Roman" w:hAnsi="Times New Roman" w:cs="Times New Roman"/>
                <w:i w:val="0"/>
                <w:sz w:val="24"/>
                <w:szCs w:val="24"/>
              </w:rPr>
              <w:t xml:space="preserve"> Logout</w:t>
            </w:r>
          </w:p>
        </w:tc>
      </w:tr>
      <w:tr w:rsidR="00EC50E7" w:rsidRPr="00545F29" w14:paraId="4984779A" w14:textId="77777777" w:rsidTr="79D45E12">
        <w:tc>
          <w:tcPr>
            <w:tcW w:w="4315" w:type="dxa"/>
            <w:gridSpan w:val="2"/>
            <w:shd w:val="clear" w:color="auto" w:fill="D9D9D9" w:themeFill="background1" w:themeFillShade="D9"/>
          </w:tcPr>
          <w:p w14:paraId="35181925"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78896213" w14:textId="77777777" w:rsidR="00EC50E7" w:rsidRPr="00545F29" w:rsidRDefault="00EC50E7"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0EC50E7" w:rsidRPr="00545F29" w14:paraId="171AC956" w14:textId="77777777" w:rsidTr="79D45E12">
        <w:tc>
          <w:tcPr>
            <w:tcW w:w="4315" w:type="dxa"/>
            <w:gridSpan w:val="2"/>
            <w:shd w:val="clear" w:color="auto" w:fill="D9D9D9" w:themeFill="background1" w:themeFillShade="D9"/>
          </w:tcPr>
          <w:p w14:paraId="79ED1CCB" w14:textId="4916A1C9"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D93324"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8768D63" w14:textId="47E3B7BE" w:rsidR="00EC50E7" w:rsidRPr="00545F29" w:rsidRDefault="00EC50E7"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D93324" w:rsidRPr="00545F29">
              <w:rPr>
                <w:rFonts w:ascii="Times New Roman" w:hAnsi="Times New Roman" w:cs="Times New Roman"/>
                <w:i w:val="0"/>
                <w:sz w:val="24"/>
                <w:szCs w:val="24"/>
              </w:rPr>
              <w:t>4/15/2022</w:t>
            </w:r>
          </w:p>
        </w:tc>
      </w:tr>
      <w:tr w:rsidR="00EC50E7" w:rsidRPr="00545F29" w14:paraId="702B2289" w14:textId="77777777" w:rsidTr="79D45E12">
        <w:tc>
          <w:tcPr>
            <w:tcW w:w="2065" w:type="dxa"/>
          </w:tcPr>
          <w:p w14:paraId="79AAAED2"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2401B28A" w14:textId="388EEDDC" w:rsidR="00EC50E7" w:rsidRPr="00545F29" w:rsidRDefault="00040D19"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EC50E7" w:rsidRPr="00545F29" w14:paraId="7AE233B1" w14:textId="77777777" w:rsidTr="79D45E12">
        <w:tc>
          <w:tcPr>
            <w:tcW w:w="2065" w:type="dxa"/>
          </w:tcPr>
          <w:p w14:paraId="41D8C9C5"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34C168E7" w14:textId="235DF11E" w:rsidR="00EC50E7" w:rsidRPr="00545F29" w:rsidRDefault="00EC50E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101</w:t>
            </w:r>
            <w:r w:rsidRPr="00545F29">
              <w:rPr>
                <w:rFonts w:ascii="Times New Roman" w:eastAsia="Times New Roman" w:hAnsi="Times New Roman" w:cs="Times New Roman"/>
                <w:i w:val="0"/>
                <w:sz w:val="24"/>
                <w:szCs w:val="24"/>
              </w:rPr>
              <w:t>.</w:t>
            </w:r>
          </w:p>
        </w:tc>
      </w:tr>
      <w:tr w:rsidR="00EC50E7" w:rsidRPr="00545F29" w14:paraId="1052799E" w14:textId="77777777" w:rsidTr="79D45E12">
        <w:tc>
          <w:tcPr>
            <w:tcW w:w="2065" w:type="dxa"/>
          </w:tcPr>
          <w:p w14:paraId="52E5FBF8"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5C003DDF" w14:textId="297C7D47" w:rsidR="00EC50E7" w:rsidRPr="00545F29" w:rsidRDefault="61F027E4" w:rsidP="79D45E12">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logged out of the account and will not be able to access any pages that require the user to be logged in.</w:t>
            </w:r>
          </w:p>
        </w:tc>
      </w:tr>
      <w:tr w:rsidR="00EC50E7" w:rsidRPr="00545F29" w14:paraId="5616E0B1" w14:textId="77777777" w:rsidTr="79D45E12">
        <w:tc>
          <w:tcPr>
            <w:tcW w:w="2065" w:type="dxa"/>
          </w:tcPr>
          <w:p w14:paraId="47106190"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5A7BAFDF" w14:textId="37FB25D7" w:rsidR="00EC50E7" w:rsidRPr="00545F29" w:rsidRDefault="00040D19"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EC50E7" w:rsidRPr="00545F29" w14:paraId="031CBACA" w14:textId="77777777" w:rsidTr="79D45E12">
        <w:tc>
          <w:tcPr>
            <w:tcW w:w="2065" w:type="dxa"/>
          </w:tcPr>
          <w:p w14:paraId="46B6C89B"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Test Steps</w:t>
            </w:r>
          </w:p>
        </w:tc>
        <w:tc>
          <w:tcPr>
            <w:tcW w:w="7285" w:type="dxa"/>
            <w:gridSpan w:val="2"/>
          </w:tcPr>
          <w:p w14:paraId="1469F9F1" w14:textId="05F2B827" w:rsidR="00040D19" w:rsidRPr="00545F29" w:rsidRDefault="00040D19" w:rsidP="009B7BC4">
            <w:pPr>
              <w:pStyle w:val="BodyText"/>
              <w:numPr>
                <w:ilvl w:val="0"/>
                <w:numId w:val="12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on the </w:t>
            </w:r>
            <w:r w:rsidR="00D93324" w:rsidRPr="00545F29">
              <w:rPr>
                <w:rFonts w:ascii="Times New Roman" w:eastAsia="Times New Roman" w:hAnsi="Times New Roman" w:cs="Times New Roman"/>
                <w:i w:val="0"/>
                <w:sz w:val="24"/>
                <w:szCs w:val="24"/>
              </w:rPr>
              <w:t xml:space="preserve">user image </w:t>
            </w:r>
            <w:r w:rsidRPr="00545F29">
              <w:rPr>
                <w:rFonts w:ascii="Times New Roman" w:eastAsia="Times New Roman" w:hAnsi="Times New Roman" w:cs="Times New Roman"/>
                <w:i w:val="0"/>
                <w:sz w:val="24"/>
                <w:szCs w:val="24"/>
              </w:rPr>
              <w:t>icon in the top right of the window and then click “Logout”</w:t>
            </w:r>
          </w:p>
          <w:p w14:paraId="6D3AC822" w14:textId="2BCD50CE" w:rsidR="00EC50E7" w:rsidRPr="00545F29" w:rsidRDefault="61F027E4" w:rsidP="009B7BC4">
            <w:pPr>
              <w:pStyle w:val="BodyText"/>
              <w:numPr>
                <w:ilvl w:val="0"/>
                <w:numId w:val="12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“Yes, logout!” button.</w:t>
            </w:r>
          </w:p>
        </w:tc>
      </w:tr>
      <w:tr w:rsidR="00EC50E7" w:rsidRPr="00545F29" w14:paraId="17CEB98B" w14:textId="77777777" w:rsidTr="79D45E12">
        <w:tc>
          <w:tcPr>
            <w:tcW w:w="2065" w:type="dxa"/>
          </w:tcPr>
          <w:p w14:paraId="0036835F" w14:textId="77777777" w:rsidR="00EC50E7" w:rsidRPr="00545F29" w:rsidRDefault="00EC50E7"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465A7887" w14:textId="575542BA" w:rsidR="00EC50E7" w:rsidRPr="00545F29" w:rsidRDefault="00040D19"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signed out and is taken to the home page.</w:t>
            </w:r>
          </w:p>
        </w:tc>
      </w:tr>
    </w:tbl>
    <w:p w14:paraId="7A440B11" w14:textId="77777777" w:rsidR="00EC50E7" w:rsidRPr="00545F29" w:rsidRDefault="00EC50E7" w:rsidP="00AC164F">
      <w:pPr>
        <w:spacing w:line="360" w:lineRule="auto"/>
        <w:rPr>
          <w:rFonts w:ascii="Times New Roman" w:eastAsia="Times New Roman" w:hAnsi="Times New Roman" w:cs="Times New Roman"/>
        </w:rPr>
      </w:pPr>
    </w:p>
    <w:p w14:paraId="4F94D63D" w14:textId="1A52DFA9" w:rsidR="73EE4E41" w:rsidRPr="00545F29" w:rsidRDefault="00BA373F" w:rsidP="00AC164F">
      <w:pPr>
        <w:pStyle w:val="Heading2"/>
        <w:spacing w:line="360" w:lineRule="auto"/>
        <w:rPr>
          <w:rFonts w:ascii="Times New Roman" w:hAnsi="Times New Roman" w:cs="Times New Roman"/>
        </w:rPr>
      </w:pPr>
      <w:bookmarkStart w:id="88" w:name="_Toc101099342"/>
      <w:r w:rsidRPr="00545F29">
        <w:rPr>
          <w:rFonts w:ascii="Times New Roman" w:eastAsia="Courier New" w:hAnsi="Times New Roman" w:cs="Times New Roman"/>
        </w:rPr>
        <w:t>9</w:t>
      </w:r>
      <w:r w:rsidR="45610D77" w:rsidRPr="00545F29">
        <w:rPr>
          <w:rFonts w:ascii="Times New Roman" w:eastAsia="Courier New" w:hAnsi="Times New Roman" w:cs="Times New Roman"/>
        </w:rPr>
        <w:t xml:space="preserve">.4 </w:t>
      </w:r>
      <w:r w:rsidR="4AE04B74" w:rsidRPr="00545F29">
        <w:rPr>
          <w:rFonts w:ascii="Times New Roman" w:eastAsia="Courier New" w:hAnsi="Times New Roman" w:cs="Times New Roman"/>
        </w:rPr>
        <w:t>Business User Second Login</w:t>
      </w:r>
      <w:bookmarkEnd w:id="88"/>
    </w:p>
    <w:tbl>
      <w:tblPr>
        <w:tblStyle w:val="TableGrid"/>
        <w:tblW w:w="0" w:type="auto"/>
        <w:tblInd w:w="0" w:type="dxa"/>
        <w:tblLook w:val="04A0" w:firstRow="1" w:lastRow="0" w:firstColumn="1" w:lastColumn="0" w:noHBand="0" w:noVBand="1"/>
      </w:tblPr>
      <w:tblGrid>
        <w:gridCol w:w="2065"/>
        <w:gridCol w:w="2250"/>
        <w:gridCol w:w="5035"/>
      </w:tblGrid>
      <w:tr w:rsidR="10D1BA3D" w:rsidRPr="00545F29" w14:paraId="354B693B" w14:textId="77777777" w:rsidTr="79D45E12">
        <w:tc>
          <w:tcPr>
            <w:tcW w:w="4315" w:type="dxa"/>
            <w:gridSpan w:val="2"/>
            <w:shd w:val="clear" w:color="auto" w:fill="D9D9D9" w:themeFill="background1" w:themeFillShade="D9"/>
          </w:tcPr>
          <w:p w14:paraId="738332C5" w14:textId="329D9A19" w:rsidR="44BA0BF2" w:rsidRPr="00545F29" w:rsidRDefault="44BA0BF2"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ID: </w:t>
            </w:r>
            <w:r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85</w:t>
            </w:r>
          </w:p>
        </w:tc>
        <w:tc>
          <w:tcPr>
            <w:tcW w:w="5035" w:type="dxa"/>
            <w:shd w:val="clear" w:color="auto" w:fill="D9D9D9" w:themeFill="background1" w:themeFillShade="D9"/>
          </w:tcPr>
          <w:p w14:paraId="4E88997B" w14:textId="79ECB649" w:rsidR="2974276C" w:rsidRPr="00545F29" w:rsidRDefault="2974276C" w:rsidP="00AC164F">
            <w:pPr>
              <w:pStyle w:val="BodyText"/>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Test Case Name: </w:t>
            </w:r>
            <w:r w:rsidR="5338EA2B" w:rsidRPr="00545F29">
              <w:rPr>
                <w:rFonts w:ascii="Times New Roman" w:hAnsi="Times New Roman" w:cs="Times New Roman"/>
                <w:i w:val="0"/>
                <w:sz w:val="24"/>
                <w:szCs w:val="24"/>
              </w:rPr>
              <w:t>Business User: Login</w:t>
            </w:r>
          </w:p>
        </w:tc>
      </w:tr>
      <w:tr w:rsidR="10D1BA3D" w:rsidRPr="00545F29" w14:paraId="167DA7A6" w14:textId="77777777" w:rsidTr="79D45E12">
        <w:tc>
          <w:tcPr>
            <w:tcW w:w="4315" w:type="dxa"/>
            <w:gridSpan w:val="2"/>
            <w:shd w:val="clear" w:color="auto" w:fill="D9D9D9" w:themeFill="background1" w:themeFillShade="D9"/>
          </w:tcPr>
          <w:p w14:paraId="29D26C64" w14:textId="62C9ED85" w:rsidR="2974276C" w:rsidRPr="00545F29" w:rsidRDefault="2974276C"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Created By: </w:t>
            </w:r>
            <w:r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39FD3E16" w14:textId="61F165C7" w:rsidR="2974276C" w:rsidRPr="00545F29" w:rsidRDefault="2974276C" w:rsidP="00AC164F">
            <w:pPr>
              <w:pStyle w:val="BodyText"/>
              <w:ind w:right="-558"/>
              <w:jc w:val="left"/>
              <w:rPr>
                <w:rFonts w:ascii="Times New Roman" w:hAnsi="Times New Roman" w:cs="Times New Roman"/>
                <w:i w:val="0"/>
                <w:sz w:val="24"/>
                <w:szCs w:val="24"/>
              </w:rPr>
            </w:pPr>
            <w:r w:rsidRPr="00545F29">
              <w:rPr>
                <w:rFonts w:ascii="Times New Roman" w:hAnsi="Times New Roman" w:cs="Times New Roman"/>
                <w:b/>
                <w:i w:val="0"/>
                <w:sz w:val="24"/>
                <w:szCs w:val="24"/>
              </w:rPr>
              <w:t xml:space="preserve">Date Created: </w:t>
            </w:r>
            <w:r w:rsidRPr="00545F29">
              <w:rPr>
                <w:rFonts w:ascii="Times New Roman" w:hAnsi="Times New Roman" w:cs="Times New Roman"/>
                <w:i w:val="0"/>
                <w:sz w:val="24"/>
                <w:szCs w:val="24"/>
              </w:rPr>
              <w:t>4/4/2022</w:t>
            </w:r>
          </w:p>
        </w:tc>
      </w:tr>
      <w:tr w:rsidR="10D1BA3D" w:rsidRPr="00545F29" w14:paraId="2D23E4E2" w14:textId="77777777" w:rsidTr="79D45E12">
        <w:tc>
          <w:tcPr>
            <w:tcW w:w="4315" w:type="dxa"/>
            <w:gridSpan w:val="2"/>
            <w:shd w:val="clear" w:color="auto" w:fill="D9D9D9" w:themeFill="background1" w:themeFillShade="D9"/>
          </w:tcPr>
          <w:p w14:paraId="47C78DF4" w14:textId="2C152670" w:rsidR="67935FB4" w:rsidRPr="00545F29" w:rsidRDefault="197B7CB1"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Updated By: </w:t>
            </w:r>
            <w:r w:rsidR="00781ED6"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19FC152E" w14:textId="639870E3" w:rsidR="67935FB4" w:rsidRPr="00545F29" w:rsidRDefault="197B7CB1" w:rsidP="79D45E12">
            <w:pPr>
              <w:pStyle w:val="BodyText"/>
              <w:ind w:right="-558"/>
              <w:jc w:val="left"/>
              <w:rPr>
                <w:rFonts w:ascii="Times New Roman" w:hAnsi="Times New Roman" w:cs="Times New Roman"/>
                <w:iCs/>
                <w:sz w:val="24"/>
                <w:szCs w:val="24"/>
              </w:rPr>
            </w:pPr>
            <w:r w:rsidRPr="00545F29">
              <w:rPr>
                <w:rFonts w:ascii="Times New Roman" w:hAnsi="Times New Roman" w:cs="Times New Roman"/>
                <w:b/>
                <w:bCs/>
                <w:i w:val="0"/>
                <w:sz w:val="24"/>
                <w:szCs w:val="24"/>
              </w:rPr>
              <w:t xml:space="preserve">Last Revision Date: </w:t>
            </w:r>
            <w:r w:rsidR="00781ED6" w:rsidRPr="00545F29">
              <w:rPr>
                <w:rFonts w:ascii="Times New Roman" w:hAnsi="Times New Roman" w:cs="Times New Roman"/>
                <w:i w:val="0"/>
                <w:sz w:val="24"/>
                <w:szCs w:val="24"/>
              </w:rPr>
              <w:t>4/15/2022</w:t>
            </w:r>
          </w:p>
        </w:tc>
      </w:tr>
      <w:tr w:rsidR="10D1BA3D" w:rsidRPr="00545F29" w14:paraId="600943EF" w14:textId="77777777" w:rsidTr="79D45E12">
        <w:tc>
          <w:tcPr>
            <w:tcW w:w="2065" w:type="dxa"/>
          </w:tcPr>
          <w:p w14:paraId="514AA66D" w14:textId="77777777" w:rsidR="67935FB4" w:rsidRPr="00545F29" w:rsidRDefault="67935FB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Priority</w:t>
            </w:r>
          </w:p>
        </w:tc>
        <w:tc>
          <w:tcPr>
            <w:tcW w:w="7285" w:type="dxa"/>
            <w:gridSpan w:val="2"/>
          </w:tcPr>
          <w:p w14:paraId="2864768D" w14:textId="64AF9141" w:rsidR="11F27C88" w:rsidRPr="00545F29" w:rsidRDefault="11F27C88"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High</w:t>
            </w:r>
          </w:p>
        </w:tc>
      </w:tr>
      <w:tr w:rsidR="10D1BA3D" w:rsidRPr="00545F29" w14:paraId="0AF5CCC1" w14:textId="77777777" w:rsidTr="79D45E12">
        <w:tc>
          <w:tcPr>
            <w:tcW w:w="2065" w:type="dxa"/>
          </w:tcPr>
          <w:p w14:paraId="6AC0FA4C" w14:textId="77777777" w:rsidR="67935FB4" w:rsidRPr="00545F29" w:rsidRDefault="67935FB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Preconditions</w:t>
            </w:r>
          </w:p>
        </w:tc>
        <w:tc>
          <w:tcPr>
            <w:tcW w:w="7285" w:type="dxa"/>
            <w:gridSpan w:val="2"/>
          </w:tcPr>
          <w:p w14:paraId="2C6BE806" w14:textId="758BF483" w:rsidR="075E06F9" w:rsidRPr="00545F29" w:rsidRDefault="075E06F9" w:rsidP="009B7BC4">
            <w:pPr>
              <w:pStyle w:val="BodyText"/>
              <w:numPr>
                <w:ilvl w:val="0"/>
                <w:numId w:val="255"/>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Follow the steps in </w:t>
            </w:r>
            <w:r w:rsidR="5B165EF1" w:rsidRPr="00545F29">
              <w:rPr>
                <w:rFonts w:ascii="Times New Roman" w:hAnsi="Times New Roman" w:cs="Times New Roman"/>
                <w:i w:val="0"/>
                <w:sz w:val="24"/>
                <w:szCs w:val="24"/>
              </w:rPr>
              <w:t>TC-</w:t>
            </w:r>
            <w:r w:rsidR="00A5361A" w:rsidRPr="00545F29">
              <w:rPr>
                <w:rFonts w:ascii="Times New Roman" w:hAnsi="Times New Roman" w:cs="Times New Roman"/>
                <w:i w:val="0"/>
                <w:sz w:val="24"/>
                <w:szCs w:val="24"/>
              </w:rPr>
              <w:t>82</w:t>
            </w:r>
            <w:r w:rsidR="5B165EF1" w:rsidRPr="00545F29">
              <w:rPr>
                <w:rFonts w:ascii="Times New Roman" w:hAnsi="Times New Roman" w:cs="Times New Roman"/>
                <w:i w:val="0"/>
                <w:sz w:val="24"/>
                <w:szCs w:val="24"/>
              </w:rPr>
              <w:t xml:space="preserve"> and TC-</w:t>
            </w:r>
            <w:r w:rsidR="00A5361A" w:rsidRPr="00545F29">
              <w:rPr>
                <w:rFonts w:ascii="Times New Roman" w:hAnsi="Times New Roman" w:cs="Times New Roman"/>
                <w:i w:val="0"/>
                <w:sz w:val="24"/>
                <w:szCs w:val="24"/>
              </w:rPr>
              <w:t>84</w:t>
            </w:r>
            <w:r w:rsidR="5B165EF1" w:rsidRPr="00545F29">
              <w:rPr>
                <w:rFonts w:ascii="Times New Roman" w:hAnsi="Times New Roman" w:cs="Times New Roman"/>
                <w:i w:val="0"/>
                <w:sz w:val="24"/>
                <w:szCs w:val="24"/>
              </w:rPr>
              <w:t>.</w:t>
            </w:r>
          </w:p>
          <w:p w14:paraId="1D9FBC28" w14:textId="6C9D3778" w:rsidR="665F5E34" w:rsidRPr="00545F29" w:rsidRDefault="665F5E34" w:rsidP="009B7BC4">
            <w:pPr>
              <w:pStyle w:val="BodyText"/>
              <w:numPr>
                <w:ilvl w:val="0"/>
                <w:numId w:val="255"/>
              </w:numPr>
              <w:jc w:val="left"/>
              <w:rPr>
                <w:rFonts w:ascii="Times New Roman" w:hAnsi="Times New Roman" w:cs="Times New Roman"/>
                <w:i w:val="0"/>
                <w:sz w:val="24"/>
                <w:szCs w:val="24"/>
              </w:rPr>
            </w:pPr>
            <w:r w:rsidRPr="00545F29">
              <w:rPr>
                <w:rFonts w:ascii="Times New Roman" w:hAnsi="Times New Roman" w:cs="Times New Roman"/>
                <w:i w:val="0"/>
                <w:sz w:val="24"/>
                <w:szCs w:val="24"/>
              </w:rPr>
              <w:t>The user is on the login page.</w:t>
            </w:r>
          </w:p>
        </w:tc>
      </w:tr>
      <w:tr w:rsidR="10D1BA3D" w:rsidRPr="00545F29" w14:paraId="2BDB59EE" w14:textId="77777777" w:rsidTr="79D45E12">
        <w:tc>
          <w:tcPr>
            <w:tcW w:w="2065" w:type="dxa"/>
          </w:tcPr>
          <w:p w14:paraId="10093A31" w14:textId="77777777" w:rsidR="67935FB4" w:rsidRPr="00545F29" w:rsidRDefault="67935FB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Postconditions</w:t>
            </w:r>
          </w:p>
        </w:tc>
        <w:tc>
          <w:tcPr>
            <w:tcW w:w="7285" w:type="dxa"/>
            <w:gridSpan w:val="2"/>
          </w:tcPr>
          <w:p w14:paraId="69D76D93" w14:textId="63BF7B24" w:rsidR="5B165EF1" w:rsidRPr="00545F29" w:rsidRDefault="5B165EF1"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N/A</w:t>
            </w:r>
          </w:p>
        </w:tc>
      </w:tr>
      <w:tr w:rsidR="10D1BA3D" w:rsidRPr="00545F29" w14:paraId="76DE07D6" w14:textId="77777777" w:rsidTr="79D45E12">
        <w:tc>
          <w:tcPr>
            <w:tcW w:w="2065" w:type="dxa"/>
          </w:tcPr>
          <w:p w14:paraId="22A90FD0" w14:textId="0D3A30EA" w:rsidR="5EFE06BB" w:rsidRPr="00545F29" w:rsidRDefault="5EFE06BB"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Parameters</w:t>
            </w:r>
          </w:p>
        </w:tc>
        <w:tc>
          <w:tcPr>
            <w:tcW w:w="7285" w:type="dxa"/>
            <w:gridSpan w:val="2"/>
          </w:tcPr>
          <w:p w14:paraId="5F1984A1" w14:textId="772C5E18" w:rsidR="7CCDD228" w:rsidRPr="00545F29" w:rsidRDefault="7CCDD228" w:rsidP="009B7BC4">
            <w:pPr>
              <w:pStyle w:val="BodyText"/>
              <w:numPr>
                <w:ilvl w:val="0"/>
                <w:numId w:val="254"/>
              </w:numPr>
              <w:jc w:val="left"/>
              <w:rPr>
                <w:rFonts w:ascii="Times New Roman" w:eastAsiaTheme="minorEastAsia" w:hAnsi="Times New Roman" w:cs="Times New Roman"/>
                <w:sz w:val="24"/>
                <w:szCs w:val="24"/>
              </w:rPr>
            </w:pP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w:t>
            </w:r>
            <w:r w:rsidR="001D271D" w:rsidRPr="00545F29">
              <w:rPr>
                <w:rFonts w:ascii="Times New Roman" w:hAnsi="Times New Roman" w:cs="Times New Roman"/>
                <w:i w:val="0"/>
                <w:sz w:val="24"/>
                <w:szCs w:val="24"/>
              </w:rPr>
              <w:t>etimelyTest@gmail.com</w:t>
            </w:r>
          </w:p>
          <w:p w14:paraId="79AD8865" w14:textId="12484922" w:rsidR="37EB14A2" w:rsidRPr="00545F29" w:rsidRDefault="37EB14A2" w:rsidP="009B7BC4">
            <w:pPr>
              <w:pStyle w:val="BodyText"/>
              <w:numPr>
                <w:ilvl w:val="0"/>
                <w:numId w:val="254"/>
              </w:numPr>
              <w:jc w:val="left"/>
              <w:rPr>
                <w:rFonts w:ascii="Times New Roman" w:hAnsi="Times New Roman" w:cs="Times New Roman"/>
                <w:sz w:val="24"/>
                <w:szCs w:val="24"/>
              </w:rPr>
            </w:pPr>
            <w:r w:rsidRPr="00545F29">
              <w:rPr>
                <w:rFonts w:ascii="Times New Roman" w:hAnsi="Times New Roman" w:cs="Times New Roman"/>
                <w:b/>
                <w:i w:val="0"/>
                <w:sz w:val="24"/>
                <w:szCs w:val="24"/>
              </w:rPr>
              <w:t xml:space="preserve">Password: </w:t>
            </w:r>
            <w:r w:rsidR="001D271D" w:rsidRPr="00545F29">
              <w:rPr>
                <w:rFonts w:ascii="Times New Roman" w:hAnsi="Times New Roman" w:cs="Times New Roman"/>
                <w:i w:val="0"/>
                <w:sz w:val="24"/>
                <w:szCs w:val="24"/>
              </w:rPr>
              <w:t>Testing12345</w:t>
            </w:r>
          </w:p>
        </w:tc>
      </w:tr>
      <w:tr w:rsidR="10D1BA3D" w:rsidRPr="00545F29" w14:paraId="5BD1051E" w14:textId="77777777" w:rsidTr="79D45E12">
        <w:tc>
          <w:tcPr>
            <w:tcW w:w="2065" w:type="dxa"/>
          </w:tcPr>
          <w:p w14:paraId="7D627D83" w14:textId="77777777" w:rsidR="67935FB4" w:rsidRPr="00545F29" w:rsidRDefault="67935FB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Test Steps</w:t>
            </w:r>
          </w:p>
        </w:tc>
        <w:tc>
          <w:tcPr>
            <w:tcW w:w="7285" w:type="dxa"/>
            <w:gridSpan w:val="2"/>
          </w:tcPr>
          <w:p w14:paraId="3487A475" w14:textId="1AB7D6D0" w:rsidR="6C8EA472" w:rsidRPr="00545F29" w:rsidRDefault="6C8EA472" w:rsidP="009B7BC4">
            <w:pPr>
              <w:pStyle w:val="BodyText"/>
              <w:numPr>
                <w:ilvl w:val="0"/>
                <w:numId w:val="256"/>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[Email]</w:t>
            </w:r>
            <w:r w:rsidRPr="00545F29">
              <w:rPr>
                <w:rFonts w:ascii="Times New Roman" w:hAnsi="Times New Roman" w:cs="Times New Roman"/>
                <w:i w:val="0"/>
                <w:sz w:val="24"/>
                <w:szCs w:val="24"/>
              </w:rPr>
              <w:t xml:space="preserve"> into the “Email” field.</w:t>
            </w:r>
          </w:p>
          <w:p w14:paraId="19CC45F0" w14:textId="0B5B367C" w:rsidR="6C8EA472" w:rsidRPr="00545F29" w:rsidRDefault="6C8EA472" w:rsidP="009B7BC4">
            <w:pPr>
              <w:pStyle w:val="BodyText"/>
              <w:numPr>
                <w:ilvl w:val="0"/>
                <w:numId w:val="256"/>
              </w:numPr>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Enter </w:t>
            </w:r>
            <w:r w:rsidRPr="00545F29">
              <w:rPr>
                <w:rFonts w:ascii="Times New Roman" w:hAnsi="Times New Roman" w:cs="Times New Roman"/>
                <w:b/>
                <w:i w:val="0"/>
                <w:sz w:val="24"/>
                <w:szCs w:val="24"/>
              </w:rPr>
              <w:t>[Password]</w:t>
            </w:r>
            <w:r w:rsidRPr="00545F29">
              <w:rPr>
                <w:rFonts w:ascii="Times New Roman" w:hAnsi="Times New Roman" w:cs="Times New Roman"/>
                <w:i w:val="0"/>
                <w:sz w:val="24"/>
                <w:szCs w:val="24"/>
              </w:rPr>
              <w:t xml:space="preserve"> into the “Password” field.</w:t>
            </w:r>
          </w:p>
          <w:p w14:paraId="6DCFA8CE" w14:textId="45B674D7" w:rsidR="6C8EA472" w:rsidRPr="00545F29" w:rsidRDefault="6C8EA472" w:rsidP="009B7BC4">
            <w:pPr>
              <w:pStyle w:val="BodyText"/>
              <w:numPr>
                <w:ilvl w:val="0"/>
                <w:numId w:val="256"/>
              </w:numPr>
              <w:jc w:val="left"/>
              <w:rPr>
                <w:rFonts w:ascii="Times New Roman" w:hAnsi="Times New Roman" w:cs="Times New Roman"/>
                <w:i w:val="0"/>
                <w:sz w:val="24"/>
                <w:szCs w:val="24"/>
              </w:rPr>
            </w:pPr>
            <w:r w:rsidRPr="00545F29">
              <w:rPr>
                <w:rFonts w:ascii="Times New Roman" w:hAnsi="Times New Roman" w:cs="Times New Roman"/>
                <w:i w:val="0"/>
                <w:sz w:val="24"/>
                <w:szCs w:val="24"/>
              </w:rPr>
              <w:t>Click the “Login” button.</w:t>
            </w:r>
          </w:p>
        </w:tc>
      </w:tr>
      <w:tr w:rsidR="10D1BA3D" w:rsidRPr="00545F29" w14:paraId="1A416DCB" w14:textId="77777777" w:rsidTr="79D45E12">
        <w:tc>
          <w:tcPr>
            <w:tcW w:w="2065" w:type="dxa"/>
          </w:tcPr>
          <w:p w14:paraId="67F9C5FF" w14:textId="77777777" w:rsidR="67935FB4" w:rsidRPr="00545F29" w:rsidRDefault="67935FB4" w:rsidP="00AC164F">
            <w:pPr>
              <w:pStyle w:val="BodyText"/>
              <w:jc w:val="left"/>
              <w:rPr>
                <w:rFonts w:ascii="Times New Roman" w:hAnsi="Times New Roman" w:cs="Times New Roman"/>
                <w:b/>
                <w:i w:val="0"/>
                <w:sz w:val="24"/>
                <w:szCs w:val="24"/>
              </w:rPr>
            </w:pPr>
            <w:r w:rsidRPr="00545F29">
              <w:rPr>
                <w:rFonts w:ascii="Times New Roman" w:hAnsi="Times New Roman" w:cs="Times New Roman"/>
                <w:b/>
                <w:i w:val="0"/>
                <w:sz w:val="24"/>
                <w:szCs w:val="24"/>
              </w:rPr>
              <w:t>Expected Results</w:t>
            </w:r>
          </w:p>
        </w:tc>
        <w:tc>
          <w:tcPr>
            <w:tcW w:w="7285" w:type="dxa"/>
            <w:gridSpan w:val="2"/>
          </w:tcPr>
          <w:p w14:paraId="2B0337C2" w14:textId="38EB1E56" w:rsidR="6C8EA472" w:rsidRPr="00545F29" w:rsidRDefault="6C8EA472" w:rsidP="00AC164F">
            <w:pPr>
              <w:pStyle w:val="BodyText"/>
              <w:jc w:val="left"/>
              <w:rPr>
                <w:rFonts w:ascii="Times New Roman" w:hAnsi="Times New Roman" w:cs="Times New Roman"/>
                <w:i w:val="0"/>
                <w:sz w:val="24"/>
                <w:szCs w:val="24"/>
              </w:rPr>
            </w:pPr>
            <w:r w:rsidRPr="00545F29">
              <w:rPr>
                <w:rFonts w:ascii="Times New Roman" w:hAnsi="Times New Roman" w:cs="Times New Roman"/>
                <w:i w:val="0"/>
                <w:sz w:val="24"/>
                <w:szCs w:val="24"/>
              </w:rPr>
              <w:t xml:space="preserve">The user is signed into a business account and is redirected to the business </w:t>
            </w:r>
            <w:r w:rsidR="765DEDC4" w:rsidRPr="00545F29">
              <w:rPr>
                <w:rFonts w:ascii="Times New Roman" w:hAnsi="Times New Roman" w:cs="Times New Roman"/>
                <w:i w:val="0"/>
                <w:sz w:val="24"/>
                <w:szCs w:val="24"/>
              </w:rPr>
              <w:t>dashboard.</w:t>
            </w:r>
          </w:p>
        </w:tc>
      </w:tr>
    </w:tbl>
    <w:p w14:paraId="19365674" w14:textId="3398554A" w:rsidR="7B08CFF4" w:rsidRPr="00545F29" w:rsidRDefault="7B08CFF4" w:rsidP="00AC164F">
      <w:pPr>
        <w:spacing w:line="360" w:lineRule="auto"/>
        <w:rPr>
          <w:rFonts w:ascii="Times New Roman" w:eastAsia="Calibri" w:hAnsi="Times New Roman" w:cs="Times New Roman"/>
          <w:szCs w:val="24"/>
        </w:rPr>
      </w:pPr>
    </w:p>
    <w:tbl>
      <w:tblPr>
        <w:tblStyle w:val="TableGrid"/>
        <w:tblW w:w="0" w:type="auto"/>
        <w:tblInd w:w="0" w:type="dxa"/>
        <w:tblLook w:val="04A0" w:firstRow="1" w:lastRow="0" w:firstColumn="1" w:lastColumn="0" w:noHBand="0" w:noVBand="1"/>
      </w:tblPr>
      <w:tblGrid>
        <w:gridCol w:w="2145"/>
        <w:gridCol w:w="2224"/>
        <w:gridCol w:w="4981"/>
      </w:tblGrid>
      <w:tr w:rsidR="03F43354" w:rsidRPr="00545F29" w14:paraId="47FF4A1E" w14:textId="77777777" w:rsidTr="79D45E12">
        <w:tc>
          <w:tcPr>
            <w:tcW w:w="4369" w:type="dxa"/>
            <w:gridSpan w:val="2"/>
            <w:shd w:val="clear" w:color="auto" w:fill="D9D9D9" w:themeFill="background1" w:themeFillShade="D9"/>
          </w:tcPr>
          <w:p w14:paraId="6726059B" w14:textId="5C02A53A" w:rsidR="12AE94A0" w:rsidRPr="00545F29" w:rsidRDefault="41B6761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110</w:t>
            </w:r>
          </w:p>
        </w:tc>
        <w:tc>
          <w:tcPr>
            <w:tcW w:w="4981" w:type="dxa"/>
            <w:shd w:val="clear" w:color="auto" w:fill="D9D9D9" w:themeFill="background1" w:themeFillShade="D9"/>
          </w:tcPr>
          <w:p w14:paraId="46B71409" w14:textId="1F305294" w:rsidR="7C8D2F5E" w:rsidRPr="00545F29" w:rsidRDefault="7C8D2F5E"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View New Availability</w:t>
            </w:r>
          </w:p>
        </w:tc>
      </w:tr>
      <w:tr w:rsidR="03F43354" w:rsidRPr="00545F29" w14:paraId="23A19A14" w14:textId="77777777" w:rsidTr="79D45E12">
        <w:tc>
          <w:tcPr>
            <w:tcW w:w="4369" w:type="dxa"/>
            <w:gridSpan w:val="2"/>
            <w:shd w:val="clear" w:color="auto" w:fill="D9D9D9" w:themeFill="background1" w:themeFillShade="D9"/>
          </w:tcPr>
          <w:p w14:paraId="5CA711E4" w14:textId="6EC8E272" w:rsidR="7C8D2F5E" w:rsidRPr="00545F29" w:rsidRDefault="7C8D2F5E"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2E3BDDF0" w14:textId="6EC8E272" w:rsidR="7C8D2F5E" w:rsidRPr="00545F29" w:rsidRDefault="7C8D2F5E"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3F43354" w:rsidRPr="00545F29" w14:paraId="03672AFA" w14:textId="77777777" w:rsidTr="79D45E12">
        <w:tc>
          <w:tcPr>
            <w:tcW w:w="4369" w:type="dxa"/>
            <w:gridSpan w:val="2"/>
            <w:shd w:val="clear" w:color="auto" w:fill="D9D9D9" w:themeFill="background1" w:themeFillShade="D9"/>
          </w:tcPr>
          <w:p w14:paraId="369B8BA7" w14:textId="6584ABEC" w:rsidR="1538C276" w:rsidRPr="00545F29" w:rsidRDefault="1112798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415160"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0FC3F4DB" w14:textId="4CE6F07A" w:rsidR="1538C276" w:rsidRPr="00545F29" w:rsidRDefault="1112798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415160" w:rsidRPr="00545F29">
              <w:rPr>
                <w:rFonts w:ascii="Times New Roman" w:hAnsi="Times New Roman" w:cs="Times New Roman"/>
                <w:i w:val="0"/>
                <w:sz w:val="24"/>
                <w:szCs w:val="24"/>
              </w:rPr>
              <w:t>4/15/2022</w:t>
            </w:r>
          </w:p>
        </w:tc>
      </w:tr>
      <w:tr w:rsidR="03F43354" w:rsidRPr="00545F29" w14:paraId="2A1BFEF7" w14:textId="77777777" w:rsidTr="79D45E12">
        <w:tc>
          <w:tcPr>
            <w:tcW w:w="2145" w:type="dxa"/>
          </w:tcPr>
          <w:p w14:paraId="7DE432E8"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24F98DCB" w14:textId="0420DD52" w:rsidR="2F062F41" w:rsidRPr="00545F29" w:rsidRDefault="2F062F4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03F43354" w:rsidRPr="00545F29" w14:paraId="6AAD016E" w14:textId="77777777" w:rsidTr="79D45E12">
        <w:tc>
          <w:tcPr>
            <w:tcW w:w="2145" w:type="dxa"/>
          </w:tcPr>
          <w:p w14:paraId="0F676D43"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09B5FC42" w14:textId="77777777" w:rsidR="2F062F41" w:rsidRPr="00545F29" w:rsidRDefault="7B2592A0" w:rsidP="009B7BC4">
            <w:pPr>
              <w:pStyle w:val="BodyText"/>
              <w:numPr>
                <w:ilvl w:val="0"/>
                <w:numId w:val="2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Follow the steps in </w:t>
            </w:r>
            <w:r w:rsidR="11343007" w:rsidRPr="00545F29">
              <w:rPr>
                <w:rFonts w:ascii="Times New Roman" w:eastAsia="Times New Roman" w:hAnsi="Times New Roman" w:cs="Times New Roman"/>
                <w:i w:val="0"/>
                <w:sz w:val="24"/>
                <w:szCs w:val="24"/>
              </w:rPr>
              <w:t>TC-</w:t>
            </w:r>
            <w:r w:rsidR="00781ED6" w:rsidRPr="00545F29">
              <w:rPr>
                <w:rFonts w:ascii="Times New Roman" w:eastAsia="Times New Roman" w:hAnsi="Times New Roman" w:cs="Times New Roman"/>
                <w:i w:val="0"/>
                <w:sz w:val="24"/>
                <w:szCs w:val="24"/>
              </w:rPr>
              <w:t xml:space="preserve">85, </w:t>
            </w:r>
            <w:r w:rsidR="11343007"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 xml:space="preserve"> and </w:t>
            </w:r>
            <w:r w:rsidR="11343007"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104</w:t>
            </w:r>
            <w:r w:rsidRPr="00545F29">
              <w:rPr>
                <w:rFonts w:ascii="Times New Roman" w:eastAsia="Times New Roman" w:hAnsi="Times New Roman" w:cs="Times New Roman"/>
                <w:i w:val="0"/>
                <w:sz w:val="24"/>
                <w:szCs w:val="24"/>
              </w:rPr>
              <w:t>.</w:t>
            </w:r>
          </w:p>
          <w:p w14:paraId="54435991" w14:textId="63E2F6BD" w:rsidR="2F062F41" w:rsidRPr="00545F29" w:rsidRDefault="00415160" w:rsidP="009B7BC4">
            <w:pPr>
              <w:pStyle w:val="BodyText"/>
              <w:numPr>
                <w:ilvl w:val="0"/>
                <w:numId w:val="2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lastRenderedPageBreak/>
              <w:t>Firestore is open in another window.</w:t>
            </w:r>
          </w:p>
        </w:tc>
      </w:tr>
      <w:tr w:rsidR="03F43354" w:rsidRPr="00545F29" w14:paraId="7194A367" w14:textId="77777777" w:rsidTr="79D45E12">
        <w:tc>
          <w:tcPr>
            <w:tcW w:w="2145" w:type="dxa"/>
          </w:tcPr>
          <w:p w14:paraId="634E9F22"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lastRenderedPageBreak/>
              <w:t>Postconditions</w:t>
            </w:r>
          </w:p>
        </w:tc>
        <w:tc>
          <w:tcPr>
            <w:tcW w:w="7205" w:type="dxa"/>
            <w:gridSpan w:val="2"/>
          </w:tcPr>
          <w:p w14:paraId="222D4C3B" w14:textId="67B89566" w:rsidR="2F062F41" w:rsidRPr="00545F29" w:rsidRDefault="00FD45BA"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“isApproved” field </w:t>
            </w:r>
            <w:r w:rsidR="00C925DF" w:rsidRPr="00545F29">
              <w:rPr>
                <w:rFonts w:ascii="Times New Roman" w:eastAsia="Times New Roman" w:hAnsi="Times New Roman" w:cs="Times New Roman"/>
                <w:i w:val="0"/>
                <w:sz w:val="24"/>
                <w:szCs w:val="24"/>
              </w:rPr>
              <w:t xml:space="preserve">is set to “true” </w:t>
            </w:r>
            <w:r w:rsidRPr="00545F29">
              <w:rPr>
                <w:rFonts w:ascii="Times New Roman" w:eastAsia="Times New Roman" w:hAnsi="Times New Roman" w:cs="Times New Roman"/>
                <w:i w:val="0"/>
                <w:sz w:val="24"/>
                <w:szCs w:val="24"/>
              </w:rPr>
              <w:t xml:space="preserve">for the designated Availability document in the “Availability” collection </w:t>
            </w:r>
            <w:r w:rsidR="00C925DF" w:rsidRPr="00545F29">
              <w:rPr>
                <w:rFonts w:ascii="Times New Roman" w:eastAsia="Times New Roman" w:hAnsi="Times New Roman" w:cs="Times New Roman"/>
                <w:i w:val="0"/>
                <w:sz w:val="24"/>
                <w:szCs w:val="24"/>
              </w:rPr>
              <w:t>of the database.</w:t>
            </w:r>
          </w:p>
        </w:tc>
      </w:tr>
      <w:tr w:rsidR="03F43354" w:rsidRPr="00545F29" w14:paraId="670B33FC" w14:textId="77777777" w:rsidTr="79D45E12">
        <w:tc>
          <w:tcPr>
            <w:tcW w:w="2145" w:type="dxa"/>
          </w:tcPr>
          <w:p w14:paraId="4C9AF26F" w14:textId="1CB6352B" w:rsidR="06DC4C79" w:rsidRPr="00545F29" w:rsidRDefault="06DC4C79"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09FEBB33" w14:textId="05D1B2B1" w:rsidR="2F062F41" w:rsidRPr="00545F29" w:rsidRDefault="2F062F4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3F43354" w:rsidRPr="00545F29" w14:paraId="236B25B9" w14:textId="77777777" w:rsidTr="79D45E12">
        <w:tc>
          <w:tcPr>
            <w:tcW w:w="2145" w:type="dxa"/>
          </w:tcPr>
          <w:p w14:paraId="080EC184"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7B78FC15" w14:textId="5697225D" w:rsidR="5CF3B437" w:rsidRPr="00545F29" w:rsidRDefault="00145986" w:rsidP="009B7BC4">
            <w:pPr>
              <w:pStyle w:val="BodyText"/>
              <w:numPr>
                <w:ilvl w:val="0"/>
                <w:numId w:val="89"/>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Navigate to the business dashboard by clicking</w:t>
            </w:r>
            <w:r w:rsidR="5CF3B437" w:rsidRPr="00545F29">
              <w:rPr>
                <w:rFonts w:ascii="Times New Roman" w:eastAsia="Times New Roman" w:hAnsi="Times New Roman" w:cs="Times New Roman"/>
                <w:i w:val="0"/>
                <w:sz w:val="24"/>
                <w:szCs w:val="24"/>
              </w:rPr>
              <w:t xml:space="preserve"> the “Dashboard” tab </w:t>
            </w:r>
            <w:r w:rsidRPr="00545F29">
              <w:rPr>
                <w:rFonts w:ascii="Times New Roman" w:eastAsia="Times New Roman" w:hAnsi="Times New Roman" w:cs="Times New Roman"/>
                <w:i w:val="0"/>
                <w:sz w:val="24"/>
                <w:szCs w:val="24"/>
              </w:rPr>
              <w:t>in</w:t>
            </w:r>
            <w:r w:rsidR="5CF3B437" w:rsidRPr="00545F29">
              <w:rPr>
                <w:rFonts w:ascii="Times New Roman" w:eastAsia="Times New Roman" w:hAnsi="Times New Roman" w:cs="Times New Roman"/>
                <w:i w:val="0"/>
                <w:sz w:val="24"/>
                <w:szCs w:val="24"/>
              </w:rPr>
              <w:t xml:space="preserve"> the sidebar.</w:t>
            </w:r>
          </w:p>
          <w:p w14:paraId="5F95F11B" w14:textId="273A220B" w:rsidR="5CF3B437" w:rsidRPr="00545F29" w:rsidRDefault="5CF3B437" w:rsidP="009B7BC4">
            <w:pPr>
              <w:pStyle w:val="BodyText"/>
              <w:numPr>
                <w:ilvl w:val="0"/>
                <w:numId w:val="8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“Updates and Alerts</w:t>
            </w:r>
            <w:r w:rsidR="34AA1356" w:rsidRPr="00545F29">
              <w:rPr>
                <w:rFonts w:ascii="Times New Roman" w:eastAsia="Times New Roman" w:hAnsi="Times New Roman" w:cs="Times New Roman"/>
                <w:i w:val="0"/>
                <w:sz w:val="24"/>
                <w:szCs w:val="24"/>
              </w:rPr>
              <w:t xml:space="preserve">” box, </w:t>
            </w:r>
            <w:r w:rsidR="4CF438BA" w:rsidRPr="00545F29">
              <w:rPr>
                <w:rFonts w:ascii="Times New Roman" w:eastAsia="Times New Roman" w:hAnsi="Times New Roman" w:cs="Times New Roman"/>
                <w:i w:val="0"/>
                <w:sz w:val="24"/>
                <w:szCs w:val="24"/>
              </w:rPr>
              <w:t xml:space="preserve">next to “Dave Smith”, </w:t>
            </w:r>
            <w:r w:rsidR="34AA1356" w:rsidRPr="00545F29">
              <w:rPr>
                <w:rFonts w:ascii="Times New Roman" w:eastAsia="Times New Roman" w:hAnsi="Times New Roman" w:cs="Times New Roman"/>
                <w:i w:val="0"/>
                <w:sz w:val="24"/>
                <w:szCs w:val="24"/>
              </w:rPr>
              <w:t>click the “View” button.</w:t>
            </w:r>
          </w:p>
          <w:p w14:paraId="3C99D0C4" w14:textId="61FA3AEE" w:rsidR="34AA1356" w:rsidRPr="00545F29" w:rsidRDefault="34AA1356" w:rsidP="009B7BC4">
            <w:pPr>
              <w:pStyle w:val="BodyText"/>
              <w:numPr>
                <w:ilvl w:val="0"/>
                <w:numId w:val="89"/>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w:t>
            </w:r>
            <w:r w:rsidR="4CF438BA" w:rsidRPr="00545F29">
              <w:rPr>
                <w:rFonts w:ascii="Times New Roman" w:eastAsia="Times New Roman" w:hAnsi="Times New Roman" w:cs="Times New Roman"/>
                <w:i w:val="0"/>
                <w:sz w:val="24"/>
                <w:szCs w:val="24"/>
              </w:rPr>
              <w:t>OK” button.</w:t>
            </w:r>
          </w:p>
        </w:tc>
      </w:tr>
      <w:tr w:rsidR="03F43354" w:rsidRPr="00545F29" w14:paraId="35E9979E" w14:textId="77777777" w:rsidTr="79D45E12">
        <w:tc>
          <w:tcPr>
            <w:tcW w:w="2145" w:type="dxa"/>
          </w:tcPr>
          <w:p w14:paraId="29C71167"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601A2A6C" w14:textId="52C21835" w:rsidR="4CF438BA" w:rsidRPr="00545F29" w:rsidRDefault="4CF438BA" w:rsidP="009B7BC4">
            <w:pPr>
              <w:pStyle w:val="BodyText"/>
              <w:numPr>
                <w:ilvl w:val="0"/>
                <w:numId w:val="87"/>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A pop-up window with the new availability for that employee.</w:t>
            </w:r>
          </w:p>
          <w:p w14:paraId="77EE0D09" w14:textId="26123D5E" w:rsidR="4CF438BA" w:rsidRPr="00545F29" w:rsidRDefault="4CF438BA" w:rsidP="009B7BC4">
            <w:pPr>
              <w:pStyle w:val="BodyText"/>
              <w:numPr>
                <w:ilvl w:val="0"/>
                <w:numId w:val="88"/>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nex</w:t>
            </w:r>
            <w:r w:rsidR="3C390F72" w:rsidRPr="00545F29">
              <w:rPr>
                <w:rFonts w:ascii="Times New Roman" w:eastAsia="Times New Roman" w:hAnsi="Times New Roman" w:cs="Times New Roman"/>
                <w:i w:val="0"/>
                <w:sz w:val="24"/>
                <w:szCs w:val="24"/>
              </w:rPr>
              <w:t>t time the page is visited, that availability will no longer be in the “Updates and Alerts” box.</w:t>
            </w:r>
          </w:p>
        </w:tc>
      </w:tr>
    </w:tbl>
    <w:p w14:paraId="2F44BC7B" w14:textId="35BEAB01" w:rsidR="73EE4E41" w:rsidRPr="00545F29" w:rsidRDefault="73EE4E41" w:rsidP="00AC164F">
      <w:pPr>
        <w:spacing w:line="360" w:lineRule="auto"/>
        <w:rPr>
          <w:rFonts w:ascii="Times New Roman" w:eastAsia="Symbol" w:hAnsi="Times New Roman" w:cs="Times New Roman"/>
          <w:szCs w:val="24"/>
        </w:rPr>
      </w:pPr>
    </w:p>
    <w:tbl>
      <w:tblPr>
        <w:tblStyle w:val="TableGrid"/>
        <w:tblW w:w="0" w:type="auto"/>
        <w:tblInd w:w="0" w:type="dxa"/>
        <w:tblLook w:val="04A0" w:firstRow="1" w:lastRow="0" w:firstColumn="1" w:lastColumn="0" w:noHBand="0" w:noVBand="1"/>
      </w:tblPr>
      <w:tblGrid>
        <w:gridCol w:w="2145"/>
        <w:gridCol w:w="2224"/>
        <w:gridCol w:w="4981"/>
      </w:tblGrid>
      <w:tr w:rsidR="03F43354" w:rsidRPr="00545F29" w14:paraId="05E9D6F8" w14:textId="77777777" w:rsidTr="79D45E12">
        <w:tc>
          <w:tcPr>
            <w:tcW w:w="4369" w:type="dxa"/>
            <w:gridSpan w:val="2"/>
            <w:shd w:val="clear" w:color="auto" w:fill="D9D9D9" w:themeFill="background1" w:themeFillShade="D9"/>
          </w:tcPr>
          <w:p w14:paraId="7CE3ED14" w14:textId="7087C162" w:rsidR="12AE94A0" w:rsidRPr="00545F29" w:rsidRDefault="41B6761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111</w:t>
            </w:r>
          </w:p>
        </w:tc>
        <w:tc>
          <w:tcPr>
            <w:tcW w:w="4981" w:type="dxa"/>
            <w:shd w:val="clear" w:color="auto" w:fill="D9D9D9" w:themeFill="background1" w:themeFillShade="D9"/>
          </w:tcPr>
          <w:p w14:paraId="1E72112F" w14:textId="75BADF38" w:rsidR="7C8D2F5E" w:rsidRPr="00545F29" w:rsidRDefault="7C8D2F5E"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View Team Availability</w:t>
            </w:r>
          </w:p>
        </w:tc>
      </w:tr>
      <w:tr w:rsidR="03F43354" w:rsidRPr="00545F29" w14:paraId="35305986" w14:textId="77777777" w:rsidTr="79D45E12">
        <w:tc>
          <w:tcPr>
            <w:tcW w:w="4369" w:type="dxa"/>
            <w:gridSpan w:val="2"/>
            <w:shd w:val="clear" w:color="auto" w:fill="D9D9D9" w:themeFill="background1" w:themeFillShade="D9"/>
          </w:tcPr>
          <w:p w14:paraId="308A3FC4" w14:textId="6EC8E272" w:rsidR="7C8D2F5E" w:rsidRPr="00545F29" w:rsidRDefault="7C8D2F5E"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4A6A0EA1" w14:textId="6EC8E272" w:rsidR="7C8D2F5E" w:rsidRPr="00545F29" w:rsidRDefault="7C8D2F5E"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3F43354" w:rsidRPr="00545F29" w14:paraId="50EB1E50" w14:textId="77777777" w:rsidTr="79D45E12">
        <w:tc>
          <w:tcPr>
            <w:tcW w:w="4369" w:type="dxa"/>
            <w:gridSpan w:val="2"/>
            <w:shd w:val="clear" w:color="auto" w:fill="D9D9D9" w:themeFill="background1" w:themeFillShade="D9"/>
          </w:tcPr>
          <w:p w14:paraId="1FA61BFD" w14:textId="796088CA" w:rsidR="1538C276" w:rsidRPr="00545F29" w:rsidRDefault="1112798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3117C3"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7C499E55" w14:textId="0A76B1B9" w:rsidR="1538C276" w:rsidRPr="00545F29" w:rsidRDefault="1112798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3117C3" w:rsidRPr="00545F29">
              <w:rPr>
                <w:rFonts w:ascii="Times New Roman" w:hAnsi="Times New Roman" w:cs="Times New Roman"/>
                <w:i w:val="0"/>
                <w:sz w:val="24"/>
                <w:szCs w:val="24"/>
              </w:rPr>
              <w:t>4/15/2022</w:t>
            </w:r>
          </w:p>
        </w:tc>
      </w:tr>
      <w:tr w:rsidR="03F43354" w:rsidRPr="00545F29" w14:paraId="4081494F" w14:textId="77777777" w:rsidTr="79D45E12">
        <w:tc>
          <w:tcPr>
            <w:tcW w:w="2145" w:type="dxa"/>
          </w:tcPr>
          <w:p w14:paraId="695279E2"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6CEB8538" w14:textId="5F78C664" w:rsidR="3C390F72" w:rsidRPr="00545F29" w:rsidRDefault="3C390F7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3F43354" w:rsidRPr="00545F29" w14:paraId="32103249" w14:textId="77777777" w:rsidTr="79D45E12">
        <w:tc>
          <w:tcPr>
            <w:tcW w:w="2145" w:type="dxa"/>
          </w:tcPr>
          <w:p w14:paraId="23A0997B"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6CBDE995" w14:textId="3592814D" w:rsidR="3C390F72" w:rsidRPr="00545F29" w:rsidRDefault="4CE19A3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415160" w:rsidRPr="00545F29">
              <w:rPr>
                <w:rFonts w:ascii="Times New Roman" w:eastAsia="Times New Roman" w:hAnsi="Times New Roman" w:cs="Times New Roman"/>
                <w:i w:val="0"/>
                <w:sz w:val="24"/>
                <w:szCs w:val="24"/>
              </w:rPr>
              <w:t xml:space="preserve">85,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 xml:space="preserve"> and TC-</w:t>
            </w:r>
            <w:r w:rsidR="00A5361A" w:rsidRPr="00545F29">
              <w:rPr>
                <w:rFonts w:ascii="Times New Roman" w:eastAsia="Times New Roman" w:hAnsi="Times New Roman" w:cs="Times New Roman"/>
                <w:i w:val="0"/>
                <w:sz w:val="24"/>
                <w:szCs w:val="24"/>
              </w:rPr>
              <w:t>104</w:t>
            </w:r>
            <w:r w:rsidRPr="00545F29">
              <w:rPr>
                <w:rFonts w:ascii="Times New Roman" w:eastAsia="Times New Roman" w:hAnsi="Times New Roman" w:cs="Times New Roman"/>
                <w:i w:val="0"/>
                <w:sz w:val="24"/>
                <w:szCs w:val="24"/>
              </w:rPr>
              <w:t>.</w:t>
            </w:r>
          </w:p>
        </w:tc>
      </w:tr>
      <w:tr w:rsidR="03F43354" w:rsidRPr="00545F29" w14:paraId="7FA4F846" w14:textId="77777777" w:rsidTr="79D45E12">
        <w:tc>
          <w:tcPr>
            <w:tcW w:w="2145" w:type="dxa"/>
          </w:tcPr>
          <w:p w14:paraId="073B98AC"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6A2BF615" w14:textId="3F42D407" w:rsidR="3C390F72" w:rsidRPr="00545F29" w:rsidRDefault="3C390F7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3F43354" w:rsidRPr="00545F29" w14:paraId="31DD2351" w14:textId="77777777" w:rsidTr="79D45E12">
        <w:tc>
          <w:tcPr>
            <w:tcW w:w="2145" w:type="dxa"/>
          </w:tcPr>
          <w:p w14:paraId="06F4398F" w14:textId="1CB6352B" w:rsidR="06DC4C79" w:rsidRPr="00545F29" w:rsidRDefault="06DC4C79"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0AAE92F7" w14:textId="16F81636" w:rsidR="3C390F72" w:rsidRPr="00545F29" w:rsidRDefault="3C390F7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3F43354" w:rsidRPr="00545F29" w14:paraId="05A2FCBF" w14:textId="77777777" w:rsidTr="79D45E12">
        <w:tc>
          <w:tcPr>
            <w:tcW w:w="2145" w:type="dxa"/>
          </w:tcPr>
          <w:p w14:paraId="5A4B8457"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16EB8179" w14:textId="3BD0757A" w:rsidR="3C390F72" w:rsidRPr="00545F29" w:rsidRDefault="003117C3" w:rsidP="009B7BC4">
            <w:pPr>
              <w:pStyle w:val="BodyText"/>
              <w:numPr>
                <w:ilvl w:val="0"/>
                <w:numId w:val="90"/>
              </w:numPr>
              <w:jc w:val="left"/>
              <w:rPr>
                <w:rFonts w:ascii="Times New Roman" w:eastAsiaTheme="minorEastAsia" w:hAnsi="Times New Roman" w:cs="Times New Roman"/>
                <w:i w:val="0"/>
                <w:sz w:val="24"/>
                <w:szCs w:val="24"/>
              </w:rPr>
            </w:pPr>
            <w:r w:rsidRPr="00545F29">
              <w:rPr>
                <w:rFonts w:ascii="Times New Roman" w:eastAsia="Times New Roman" w:hAnsi="Times New Roman" w:cs="Times New Roman"/>
                <w:i w:val="0"/>
                <w:sz w:val="24"/>
                <w:szCs w:val="24"/>
              </w:rPr>
              <w:t>Navigate to the “Team Availability” page by clicking the “Team” tab and then clicking the “Team Availability” button in the sidebar.</w:t>
            </w:r>
          </w:p>
          <w:p w14:paraId="7E64C888" w14:textId="02696F5F" w:rsidR="3C390F72" w:rsidRPr="00545F29" w:rsidRDefault="3C390F72" w:rsidP="009B7BC4">
            <w:pPr>
              <w:pStyle w:val="BodyText"/>
              <w:numPr>
                <w:ilvl w:val="0"/>
                <w:numId w:val="90"/>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Next to “Dave Smith”, click the “View” button.</w:t>
            </w:r>
          </w:p>
          <w:p w14:paraId="2D13A020" w14:textId="36A48375" w:rsidR="3C390F72" w:rsidRPr="00545F29" w:rsidRDefault="3C390F72" w:rsidP="009B7BC4">
            <w:pPr>
              <w:pStyle w:val="BodyText"/>
              <w:numPr>
                <w:ilvl w:val="0"/>
                <w:numId w:val="90"/>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Click the “Cancel” button.</w:t>
            </w:r>
          </w:p>
        </w:tc>
      </w:tr>
      <w:tr w:rsidR="03F43354" w:rsidRPr="00545F29" w14:paraId="54763CC6" w14:textId="77777777" w:rsidTr="79D45E12">
        <w:tc>
          <w:tcPr>
            <w:tcW w:w="2145" w:type="dxa"/>
          </w:tcPr>
          <w:p w14:paraId="40EC9D72"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1CA1DAAB" w14:textId="36298E8E" w:rsidR="3C390F72" w:rsidRPr="00545F29" w:rsidRDefault="3C390F72"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 pop-up window with the availability for the selected employee.</w:t>
            </w:r>
          </w:p>
        </w:tc>
      </w:tr>
    </w:tbl>
    <w:p w14:paraId="44C2BDA7" w14:textId="35BEAB01" w:rsidR="73EE4E41" w:rsidRPr="00545F29" w:rsidRDefault="73EE4E41" w:rsidP="00AC164F">
      <w:pPr>
        <w:spacing w:line="360" w:lineRule="auto"/>
        <w:rPr>
          <w:rFonts w:ascii="Times New Roman" w:eastAsia="Symbol" w:hAnsi="Times New Roman" w:cs="Times New Roman"/>
          <w:szCs w:val="24"/>
        </w:rPr>
      </w:pPr>
    </w:p>
    <w:tbl>
      <w:tblPr>
        <w:tblStyle w:val="TableGrid"/>
        <w:tblW w:w="0" w:type="auto"/>
        <w:tblInd w:w="0" w:type="dxa"/>
        <w:tblLook w:val="04A0" w:firstRow="1" w:lastRow="0" w:firstColumn="1" w:lastColumn="0" w:noHBand="0" w:noVBand="1"/>
      </w:tblPr>
      <w:tblGrid>
        <w:gridCol w:w="2145"/>
        <w:gridCol w:w="2224"/>
        <w:gridCol w:w="4981"/>
      </w:tblGrid>
      <w:tr w:rsidR="03F43354" w:rsidRPr="00545F29" w14:paraId="21BA1DF3" w14:textId="77777777" w:rsidTr="79D45E12">
        <w:tc>
          <w:tcPr>
            <w:tcW w:w="4369" w:type="dxa"/>
            <w:gridSpan w:val="2"/>
            <w:shd w:val="clear" w:color="auto" w:fill="D9D9D9" w:themeFill="background1" w:themeFillShade="D9"/>
          </w:tcPr>
          <w:p w14:paraId="7BD2439C" w14:textId="664EA734" w:rsidR="12AE94A0" w:rsidRPr="00545F29" w:rsidRDefault="41B6761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lastRenderedPageBreak/>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112</w:t>
            </w:r>
          </w:p>
        </w:tc>
        <w:tc>
          <w:tcPr>
            <w:tcW w:w="4981" w:type="dxa"/>
            <w:shd w:val="clear" w:color="auto" w:fill="D9D9D9" w:themeFill="background1" w:themeFillShade="D9"/>
          </w:tcPr>
          <w:p w14:paraId="1E8EFEA2" w14:textId="5E40E89B" w:rsidR="580F8A2D" w:rsidRPr="00545F29" w:rsidRDefault="580F8A2D"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0ACF9A2A" w:rsidRPr="00545F29">
              <w:rPr>
                <w:rFonts w:ascii="Times New Roman" w:eastAsia="Times New Roman" w:hAnsi="Times New Roman" w:cs="Times New Roman"/>
                <w:i w:val="0"/>
                <w:sz w:val="24"/>
                <w:szCs w:val="24"/>
              </w:rPr>
              <w:t>Business User: Schedule Available Employee</w:t>
            </w:r>
          </w:p>
        </w:tc>
      </w:tr>
      <w:tr w:rsidR="03F43354" w:rsidRPr="00545F29" w14:paraId="0DA4CDEE" w14:textId="77777777" w:rsidTr="79D45E12">
        <w:tc>
          <w:tcPr>
            <w:tcW w:w="4369" w:type="dxa"/>
            <w:gridSpan w:val="2"/>
            <w:shd w:val="clear" w:color="auto" w:fill="D9D9D9" w:themeFill="background1" w:themeFillShade="D9"/>
          </w:tcPr>
          <w:p w14:paraId="5F20CCEB" w14:textId="6EC8E272" w:rsidR="7C8D2F5E" w:rsidRPr="00545F29" w:rsidRDefault="7C8D2F5E"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24263FB8" w14:textId="6EC8E272" w:rsidR="7C8D2F5E" w:rsidRPr="00545F29" w:rsidRDefault="7C8D2F5E"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03F43354" w:rsidRPr="00545F29" w14:paraId="01D4C2DD" w14:textId="77777777" w:rsidTr="79D45E12">
        <w:tc>
          <w:tcPr>
            <w:tcW w:w="4369" w:type="dxa"/>
            <w:gridSpan w:val="2"/>
            <w:shd w:val="clear" w:color="auto" w:fill="D9D9D9" w:themeFill="background1" w:themeFillShade="D9"/>
          </w:tcPr>
          <w:p w14:paraId="0D76E66C" w14:textId="7CB9985F" w:rsidR="1538C276" w:rsidRPr="00545F29" w:rsidRDefault="1112798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7F6573"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0BAEDFDA" w14:textId="116C0B45" w:rsidR="1538C276" w:rsidRPr="00545F29" w:rsidRDefault="1112798D"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7F6573" w:rsidRPr="00545F29">
              <w:rPr>
                <w:rFonts w:ascii="Times New Roman" w:hAnsi="Times New Roman" w:cs="Times New Roman"/>
                <w:i w:val="0"/>
                <w:sz w:val="24"/>
                <w:szCs w:val="24"/>
              </w:rPr>
              <w:t>4/15/2022</w:t>
            </w:r>
          </w:p>
        </w:tc>
      </w:tr>
      <w:tr w:rsidR="03F43354" w:rsidRPr="00545F29" w14:paraId="5243A7BE" w14:textId="77777777" w:rsidTr="79D45E12">
        <w:tc>
          <w:tcPr>
            <w:tcW w:w="2145" w:type="dxa"/>
          </w:tcPr>
          <w:p w14:paraId="3A05E2D4"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10CA8565" w14:textId="5B7DA5CF" w:rsidR="1353C311" w:rsidRPr="00545F29" w:rsidRDefault="1353C31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3F43354" w:rsidRPr="00545F29" w14:paraId="609E1999" w14:textId="77777777" w:rsidTr="79D45E12">
        <w:tc>
          <w:tcPr>
            <w:tcW w:w="2145" w:type="dxa"/>
          </w:tcPr>
          <w:p w14:paraId="4D9B3711"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7932A364" w14:textId="40FE0CD2" w:rsidR="1353C311" w:rsidRPr="00545F29" w:rsidRDefault="1353C311" w:rsidP="009B7BC4">
            <w:pPr>
              <w:pStyle w:val="BodyText"/>
              <w:numPr>
                <w:ilvl w:val="0"/>
                <w:numId w:val="29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3117C3" w:rsidRPr="00545F29">
              <w:rPr>
                <w:rFonts w:ascii="Times New Roman" w:eastAsia="Times New Roman" w:hAnsi="Times New Roman" w:cs="Times New Roman"/>
                <w:i w:val="0"/>
                <w:sz w:val="24"/>
                <w:szCs w:val="24"/>
              </w:rPr>
              <w:t xml:space="preserve">85,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Pr="00545F29">
              <w:rPr>
                <w:rFonts w:ascii="Times New Roman" w:eastAsia="Times New Roman" w:hAnsi="Times New Roman" w:cs="Times New Roman"/>
                <w:i w:val="0"/>
                <w:sz w:val="24"/>
                <w:szCs w:val="24"/>
              </w:rPr>
              <w:t xml:space="preserve"> and TC-</w:t>
            </w:r>
            <w:r w:rsidR="00A5361A" w:rsidRPr="00545F29">
              <w:rPr>
                <w:rFonts w:ascii="Times New Roman" w:eastAsia="Times New Roman" w:hAnsi="Times New Roman" w:cs="Times New Roman"/>
                <w:i w:val="0"/>
                <w:sz w:val="24"/>
                <w:szCs w:val="24"/>
              </w:rPr>
              <w:t>104</w:t>
            </w:r>
            <w:r w:rsidRPr="00545F29">
              <w:rPr>
                <w:rFonts w:ascii="Times New Roman" w:eastAsia="Times New Roman" w:hAnsi="Times New Roman" w:cs="Times New Roman"/>
                <w:i w:val="0"/>
                <w:sz w:val="24"/>
                <w:szCs w:val="24"/>
              </w:rPr>
              <w:t>.</w:t>
            </w:r>
          </w:p>
          <w:p w14:paraId="5B1C0B26" w14:textId="02A6CC84" w:rsidR="1353C311" w:rsidRPr="00545F29" w:rsidRDefault="003117C3" w:rsidP="009B7BC4">
            <w:pPr>
              <w:pStyle w:val="BodyText"/>
              <w:numPr>
                <w:ilvl w:val="0"/>
                <w:numId w:val="293"/>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 new window.</w:t>
            </w:r>
          </w:p>
        </w:tc>
      </w:tr>
      <w:tr w:rsidR="03F43354" w:rsidRPr="00545F29" w14:paraId="2E9315A4" w14:textId="77777777" w:rsidTr="79D45E12">
        <w:tc>
          <w:tcPr>
            <w:tcW w:w="2145" w:type="dxa"/>
          </w:tcPr>
          <w:p w14:paraId="0A73E536"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29674463" w14:textId="5616C9A0" w:rsidR="1353C311" w:rsidRPr="00545F29" w:rsidRDefault="1353C311"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new shift is saved in the </w:t>
            </w:r>
            <w:r w:rsidR="003117C3" w:rsidRPr="00545F29">
              <w:rPr>
                <w:rFonts w:ascii="Times New Roman" w:eastAsia="Times New Roman" w:hAnsi="Times New Roman" w:cs="Times New Roman"/>
                <w:i w:val="0"/>
                <w:sz w:val="24"/>
                <w:szCs w:val="24"/>
              </w:rPr>
              <w:t xml:space="preserve">“Schedules” collection of the </w:t>
            </w:r>
            <w:r w:rsidRPr="00545F29">
              <w:rPr>
                <w:rFonts w:ascii="Times New Roman" w:eastAsia="Times New Roman" w:hAnsi="Times New Roman" w:cs="Times New Roman"/>
                <w:i w:val="0"/>
                <w:sz w:val="24"/>
                <w:szCs w:val="24"/>
              </w:rPr>
              <w:t>database.</w:t>
            </w:r>
          </w:p>
        </w:tc>
      </w:tr>
      <w:tr w:rsidR="03F43354" w:rsidRPr="00545F29" w14:paraId="50F15601" w14:textId="77777777" w:rsidTr="79D45E12">
        <w:tc>
          <w:tcPr>
            <w:tcW w:w="2145" w:type="dxa"/>
          </w:tcPr>
          <w:p w14:paraId="117AFE26" w14:textId="1CB6352B" w:rsidR="06DC4C79" w:rsidRPr="00545F29" w:rsidRDefault="06DC4C79"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2C7B9C1E" w14:textId="5D7DFBE4" w:rsidR="37220D37" w:rsidRPr="00545F29" w:rsidRDefault="37220D3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3F43354" w:rsidRPr="00545F29" w14:paraId="214E225E" w14:textId="77777777" w:rsidTr="79D45E12">
        <w:tc>
          <w:tcPr>
            <w:tcW w:w="2145" w:type="dxa"/>
          </w:tcPr>
          <w:p w14:paraId="01AABF07"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5DABFAC0" w14:textId="6D648260" w:rsidR="37220D37" w:rsidRPr="00545F29" w:rsidRDefault="007F6573" w:rsidP="009B7BC4">
            <w:pPr>
              <w:pStyle w:val="BodyText"/>
              <w:numPr>
                <w:ilvl w:val="0"/>
                <w:numId w:val="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“Schedule” page by clicking on</w:t>
            </w:r>
            <w:r w:rsidR="37220D37" w:rsidRPr="00545F29">
              <w:rPr>
                <w:rFonts w:ascii="Times New Roman" w:eastAsia="Times New Roman" w:hAnsi="Times New Roman" w:cs="Times New Roman"/>
                <w:i w:val="0"/>
                <w:sz w:val="24"/>
                <w:szCs w:val="24"/>
              </w:rPr>
              <w:t xml:space="preserve"> the “Schedule” tab in the sidebar.</w:t>
            </w:r>
          </w:p>
          <w:p w14:paraId="17CE73AC" w14:textId="7C5A232E" w:rsidR="37220D37" w:rsidRPr="00545F29" w:rsidRDefault="37220D37" w:rsidP="009B7BC4">
            <w:pPr>
              <w:pStyle w:val="BodyText"/>
              <w:numPr>
                <w:ilvl w:val="0"/>
                <w:numId w:val="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w:t>
            </w:r>
            <w:r w:rsidR="3B5923AC" w:rsidRPr="00545F29">
              <w:rPr>
                <w:rFonts w:ascii="Times New Roman" w:eastAsia="Times New Roman" w:hAnsi="Times New Roman" w:cs="Times New Roman"/>
                <w:i w:val="0"/>
                <w:sz w:val="24"/>
                <w:szCs w:val="24"/>
              </w:rPr>
              <w:t>k on the “Cashier” tab in the schedule page.</w:t>
            </w:r>
          </w:p>
          <w:p w14:paraId="618C5709" w14:textId="71861CE5" w:rsidR="3B5923AC" w:rsidRPr="00545F29" w:rsidRDefault="3B5923AC" w:rsidP="009B7BC4">
            <w:pPr>
              <w:pStyle w:val="BodyText"/>
              <w:numPr>
                <w:ilvl w:val="0"/>
                <w:numId w:val="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timeslot for April 20, 2022, at 8:00am.</w:t>
            </w:r>
          </w:p>
          <w:p w14:paraId="37136FF3" w14:textId="317234E5" w:rsidR="3B5923AC" w:rsidRPr="00545F29" w:rsidRDefault="3B5923AC" w:rsidP="009B7BC4">
            <w:pPr>
              <w:pStyle w:val="BodyText"/>
              <w:numPr>
                <w:ilvl w:val="0"/>
                <w:numId w:val="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In the “Employee” dropdown, select “Dave Smith</w:t>
            </w:r>
            <w:r w:rsidR="7BBF6B62" w:rsidRPr="00545F29">
              <w:rPr>
                <w:rFonts w:ascii="Times New Roman" w:eastAsia="Times New Roman" w:hAnsi="Times New Roman" w:cs="Times New Roman"/>
                <w:i w:val="0"/>
                <w:sz w:val="24"/>
                <w:szCs w:val="24"/>
              </w:rPr>
              <w:t xml:space="preserve"> (Tech Support)</w:t>
            </w:r>
            <w:r w:rsidR="304321C9" w:rsidRPr="00545F29">
              <w:rPr>
                <w:rFonts w:ascii="Times New Roman" w:eastAsia="Times New Roman" w:hAnsi="Times New Roman" w:cs="Times New Roman"/>
                <w:i w:val="0"/>
                <w:sz w:val="24"/>
                <w:szCs w:val="24"/>
              </w:rPr>
              <w:t>.”</w:t>
            </w:r>
          </w:p>
          <w:p w14:paraId="1B4D2746" w14:textId="0FEA2990" w:rsidR="3B5923AC" w:rsidRPr="00545F29" w:rsidRDefault="3B5923AC" w:rsidP="009B7BC4">
            <w:pPr>
              <w:pStyle w:val="BodyText"/>
              <w:numPr>
                <w:ilvl w:val="0"/>
                <w:numId w:val="92"/>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“Confirm” button.</w:t>
            </w:r>
          </w:p>
          <w:p w14:paraId="5722F6AC" w14:textId="6ECF8D5E" w:rsidR="3B5923AC" w:rsidRPr="00545F29" w:rsidRDefault="3B5923AC" w:rsidP="009B7BC4">
            <w:pPr>
              <w:pStyle w:val="BodyText"/>
              <w:numPr>
                <w:ilvl w:val="0"/>
                <w:numId w:val="92"/>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Wait 2 seconds for the “Success” message to disappear.</w:t>
            </w:r>
          </w:p>
        </w:tc>
      </w:tr>
      <w:tr w:rsidR="03F43354" w:rsidRPr="00545F29" w14:paraId="117C010A" w14:textId="77777777" w:rsidTr="79D45E12">
        <w:tc>
          <w:tcPr>
            <w:tcW w:w="2145" w:type="dxa"/>
          </w:tcPr>
          <w:p w14:paraId="3AC65286" w14:textId="1CB6352B" w:rsidR="1538C276" w:rsidRPr="00545F29" w:rsidRDefault="1538C276"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1EC995D9" w14:textId="531751E8" w:rsidR="3B5923AC" w:rsidRPr="00545F29" w:rsidRDefault="3B5923AC" w:rsidP="009B7BC4">
            <w:pPr>
              <w:pStyle w:val="BodyText"/>
              <w:numPr>
                <w:ilvl w:val="0"/>
                <w:numId w:val="91"/>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“Success! Shift has been saved.”</w:t>
            </w:r>
          </w:p>
          <w:p w14:paraId="50E52B90" w14:textId="51F5B37C" w:rsidR="3B5923AC" w:rsidRPr="00545F29" w:rsidRDefault="3B5923AC" w:rsidP="009B7BC4">
            <w:pPr>
              <w:pStyle w:val="BodyText"/>
              <w:numPr>
                <w:ilvl w:val="0"/>
                <w:numId w:val="91"/>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schedule page.</w:t>
            </w:r>
          </w:p>
          <w:p w14:paraId="67CFDAE5" w14:textId="1DE1C9F4" w:rsidR="3B5923AC" w:rsidRPr="00545F29" w:rsidRDefault="3B5923AC" w:rsidP="009B7BC4">
            <w:pPr>
              <w:pStyle w:val="BodyText"/>
              <w:numPr>
                <w:ilvl w:val="0"/>
                <w:numId w:val="91"/>
              </w:numPr>
              <w:jc w:val="left"/>
              <w:rPr>
                <w:rFonts w:ascii="Times New Roman" w:hAnsi="Times New Roman" w:cs="Times New Roman"/>
                <w:i w:val="0"/>
                <w:sz w:val="24"/>
                <w:szCs w:val="24"/>
              </w:rPr>
            </w:pPr>
            <w:r w:rsidRPr="00545F29">
              <w:rPr>
                <w:rFonts w:ascii="Times New Roman" w:eastAsia="Times New Roman" w:hAnsi="Times New Roman" w:cs="Times New Roman"/>
                <w:i w:val="0"/>
                <w:sz w:val="24"/>
                <w:szCs w:val="24"/>
              </w:rPr>
              <w:t>The newly added shift is shown in the “Tech Support” tab on April 20, 2022.</w:t>
            </w:r>
          </w:p>
        </w:tc>
      </w:tr>
    </w:tbl>
    <w:p w14:paraId="5339DE55" w14:textId="35BEAB01" w:rsidR="73EE4E41" w:rsidRPr="00545F29" w:rsidRDefault="73EE4E41" w:rsidP="00AC164F">
      <w:pPr>
        <w:spacing w:line="360" w:lineRule="auto"/>
        <w:rPr>
          <w:rFonts w:ascii="Times New Roman" w:eastAsia="Symbol" w:hAnsi="Times New Roman" w:cs="Times New Roman"/>
          <w:szCs w:val="24"/>
        </w:rPr>
      </w:pPr>
    </w:p>
    <w:tbl>
      <w:tblPr>
        <w:tblStyle w:val="TableGrid"/>
        <w:tblW w:w="0" w:type="auto"/>
        <w:tblInd w:w="0" w:type="dxa"/>
        <w:tblLook w:val="04A0" w:firstRow="1" w:lastRow="0" w:firstColumn="1" w:lastColumn="0" w:noHBand="0" w:noVBand="1"/>
      </w:tblPr>
      <w:tblGrid>
        <w:gridCol w:w="2145"/>
        <w:gridCol w:w="2224"/>
        <w:gridCol w:w="4981"/>
      </w:tblGrid>
      <w:tr w:rsidR="03F43354" w:rsidRPr="00545F29" w14:paraId="350E9AC4" w14:textId="77777777" w:rsidTr="79D45E12">
        <w:tc>
          <w:tcPr>
            <w:tcW w:w="4369" w:type="dxa"/>
            <w:gridSpan w:val="2"/>
            <w:shd w:val="clear" w:color="auto" w:fill="D9D9D9" w:themeFill="background1" w:themeFillShade="D9"/>
          </w:tcPr>
          <w:p w14:paraId="6919ADB4" w14:textId="75692C53" w:rsidR="313DBF41" w:rsidRPr="00545F29" w:rsidRDefault="76A858A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113</w:t>
            </w:r>
          </w:p>
        </w:tc>
        <w:tc>
          <w:tcPr>
            <w:tcW w:w="4981" w:type="dxa"/>
            <w:shd w:val="clear" w:color="auto" w:fill="D9D9D9" w:themeFill="background1" w:themeFillShade="D9"/>
          </w:tcPr>
          <w:p w14:paraId="67D1B2C4" w14:textId="54F7596E" w:rsidR="2BF53364" w:rsidRPr="00545F29" w:rsidRDefault="1C2B011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Name: </w:t>
            </w:r>
            <w:r w:rsidRPr="00545F29">
              <w:rPr>
                <w:rFonts w:ascii="Times New Roman" w:eastAsia="Times New Roman" w:hAnsi="Times New Roman" w:cs="Times New Roman"/>
                <w:i w:val="0"/>
                <w:sz w:val="24"/>
                <w:szCs w:val="24"/>
              </w:rPr>
              <w:t>Business User: Delete Shift</w:t>
            </w:r>
          </w:p>
        </w:tc>
      </w:tr>
      <w:tr w:rsidR="03F43354" w:rsidRPr="00545F29" w14:paraId="5323B055" w14:textId="77777777" w:rsidTr="79D45E12">
        <w:tc>
          <w:tcPr>
            <w:tcW w:w="4369" w:type="dxa"/>
            <w:gridSpan w:val="2"/>
            <w:shd w:val="clear" w:color="auto" w:fill="D9D9D9" w:themeFill="background1" w:themeFillShade="D9"/>
          </w:tcPr>
          <w:p w14:paraId="3FFB868D" w14:textId="6EC8E272" w:rsidR="2BF53364" w:rsidRPr="00545F29" w:rsidRDefault="2BF5336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6C0C0DCC" w14:textId="1621D13C" w:rsidR="2BF53364" w:rsidRPr="00545F29" w:rsidRDefault="2BF5336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Date Created: </w:t>
            </w:r>
            <w:r w:rsidRPr="00545F29">
              <w:rPr>
                <w:rFonts w:ascii="Times New Roman" w:eastAsia="Times New Roman" w:hAnsi="Times New Roman" w:cs="Times New Roman"/>
                <w:i w:val="0"/>
                <w:sz w:val="24"/>
                <w:szCs w:val="24"/>
              </w:rPr>
              <w:t>4/5/2022</w:t>
            </w:r>
          </w:p>
        </w:tc>
      </w:tr>
      <w:tr w:rsidR="03F43354" w:rsidRPr="00545F29" w14:paraId="4CF2B16F" w14:textId="77777777" w:rsidTr="79D45E12">
        <w:tc>
          <w:tcPr>
            <w:tcW w:w="4369" w:type="dxa"/>
            <w:gridSpan w:val="2"/>
            <w:shd w:val="clear" w:color="auto" w:fill="D9D9D9" w:themeFill="background1" w:themeFillShade="D9"/>
          </w:tcPr>
          <w:p w14:paraId="075449E7" w14:textId="4B467C20" w:rsidR="5EDB311F" w:rsidRPr="00545F29" w:rsidRDefault="37A6A23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1B26D5"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350F7CF0" w14:textId="280E46B6" w:rsidR="5EDB311F" w:rsidRPr="00545F29" w:rsidRDefault="37A6A23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1B26D5" w:rsidRPr="00545F29">
              <w:rPr>
                <w:rFonts w:ascii="Times New Roman" w:hAnsi="Times New Roman" w:cs="Times New Roman"/>
                <w:i w:val="0"/>
                <w:sz w:val="24"/>
                <w:szCs w:val="24"/>
              </w:rPr>
              <w:t>4/15/2022</w:t>
            </w:r>
          </w:p>
        </w:tc>
      </w:tr>
      <w:tr w:rsidR="03F43354" w:rsidRPr="00545F29" w14:paraId="11BF8F8E" w14:textId="77777777" w:rsidTr="79D45E12">
        <w:tc>
          <w:tcPr>
            <w:tcW w:w="2145" w:type="dxa"/>
          </w:tcPr>
          <w:p w14:paraId="7E0FBB01"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Priority</w:t>
            </w:r>
          </w:p>
        </w:tc>
        <w:tc>
          <w:tcPr>
            <w:tcW w:w="7205" w:type="dxa"/>
            <w:gridSpan w:val="2"/>
          </w:tcPr>
          <w:p w14:paraId="59FAD131" w14:textId="36AD5D64" w:rsidR="03F43354" w:rsidRPr="00545F29" w:rsidRDefault="00B61197"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03F43354" w:rsidRPr="00545F29" w14:paraId="22C4C330" w14:textId="77777777" w:rsidTr="79D45E12">
        <w:tc>
          <w:tcPr>
            <w:tcW w:w="2145" w:type="dxa"/>
          </w:tcPr>
          <w:p w14:paraId="115FC702"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Preconditions</w:t>
            </w:r>
          </w:p>
        </w:tc>
        <w:tc>
          <w:tcPr>
            <w:tcW w:w="7205" w:type="dxa"/>
            <w:gridSpan w:val="2"/>
          </w:tcPr>
          <w:p w14:paraId="05592E8D" w14:textId="77777777" w:rsidR="03F43354" w:rsidRPr="00545F29" w:rsidRDefault="00B61197" w:rsidP="009B7BC4">
            <w:pPr>
              <w:pStyle w:val="BodyText"/>
              <w:numPr>
                <w:ilvl w:val="0"/>
                <w:numId w:val="29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Follow the steps in </w:t>
            </w:r>
            <w:r w:rsidR="00835075" w:rsidRPr="00545F29">
              <w:rPr>
                <w:rFonts w:ascii="Times New Roman" w:eastAsia="Times New Roman" w:hAnsi="Times New Roman" w:cs="Times New Roman"/>
                <w:i w:val="0"/>
                <w:sz w:val="24"/>
                <w:szCs w:val="24"/>
              </w:rPr>
              <w:t>TC-</w:t>
            </w:r>
            <w:r w:rsidR="007F6573" w:rsidRPr="00545F29">
              <w:rPr>
                <w:rFonts w:ascii="Times New Roman" w:eastAsia="Times New Roman" w:hAnsi="Times New Roman" w:cs="Times New Roman"/>
                <w:i w:val="0"/>
                <w:sz w:val="24"/>
                <w:szCs w:val="24"/>
              </w:rPr>
              <w:t xml:space="preserve">85 and </w:t>
            </w:r>
            <w:r w:rsidR="00835075"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112</w:t>
            </w:r>
            <w:r w:rsidR="00835075" w:rsidRPr="00545F29">
              <w:rPr>
                <w:rFonts w:ascii="Times New Roman" w:eastAsia="Times New Roman" w:hAnsi="Times New Roman" w:cs="Times New Roman"/>
                <w:i w:val="0"/>
                <w:sz w:val="24"/>
                <w:szCs w:val="24"/>
              </w:rPr>
              <w:t>.</w:t>
            </w:r>
          </w:p>
          <w:p w14:paraId="20D616E7" w14:textId="77777777" w:rsidR="007F6573" w:rsidRPr="00545F29" w:rsidRDefault="007F6573" w:rsidP="009B7BC4">
            <w:pPr>
              <w:pStyle w:val="BodyText"/>
              <w:numPr>
                <w:ilvl w:val="0"/>
                <w:numId w:val="29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on the “Schedule” page.</w:t>
            </w:r>
          </w:p>
          <w:p w14:paraId="2817AF66" w14:textId="3DF7288D" w:rsidR="03F43354" w:rsidRPr="00545F29" w:rsidRDefault="007F6573" w:rsidP="009B7BC4">
            <w:pPr>
              <w:pStyle w:val="BodyText"/>
              <w:numPr>
                <w:ilvl w:val="0"/>
                <w:numId w:val="29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lastRenderedPageBreak/>
              <w:t>Firestore is open in another window.</w:t>
            </w:r>
          </w:p>
        </w:tc>
      </w:tr>
      <w:tr w:rsidR="03F43354" w:rsidRPr="00545F29" w14:paraId="07DE9787" w14:textId="77777777" w:rsidTr="79D45E12">
        <w:tc>
          <w:tcPr>
            <w:tcW w:w="2145" w:type="dxa"/>
          </w:tcPr>
          <w:p w14:paraId="0370B343"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lastRenderedPageBreak/>
              <w:t>Postconditions</w:t>
            </w:r>
          </w:p>
        </w:tc>
        <w:tc>
          <w:tcPr>
            <w:tcW w:w="7205" w:type="dxa"/>
            <w:gridSpan w:val="2"/>
          </w:tcPr>
          <w:p w14:paraId="37111CC3" w14:textId="6780C0A6" w:rsidR="03F43354" w:rsidRPr="00545F29" w:rsidRDefault="0083507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deleted shift is removed from the </w:t>
            </w:r>
            <w:r w:rsidR="007F6573" w:rsidRPr="00545F29">
              <w:rPr>
                <w:rFonts w:ascii="Times New Roman" w:eastAsia="Times New Roman" w:hAnsi="Times New Roman" w:cs="Times New Roman"/>
                <w:i w:val="0"/>
                <w:sz w:val="24"/>
                <w:szCs w:val="24"/>
              </w:rPr>
              <w:t xml:space="preserve">“Schedules” collection of the </w:t>
            </w:r>
            <w:r w:rsidRPr="00545F29">
              <w:rPr>
                <w:rFonts w:ascii="Times New Roman" w:eastAsia="Times New Roman" w:hAnsi="Times New Roman" w:cs="Times New Roman"/>
                <w:i w:val="0"/>
                <w:sz w:val="24"/>
                <w:szCs w:val="24"/>
              </w:rPr>
              <w:t>database.</w:t>
            </w:r>
          </w:p>
        </w:tc>
      </w:tr>
      <w:tr w:rsidR="03F43354" w:rsidRPr="00545F29" w14:paraId="5E21B8C4" w14:textId="77777777" w:rsidTr="79D45E12">
        <w:tc>
          <w:tcPr>
            <w:tcW w:w="2145" w:type="dxa"/>
          </w:tcPr>
          <w:p w14:paraId="67253618" w14:textId="1CB6352B" w:rsidR="11FF37E5" w:rsidRPr="00545F29" w:rsidRDefault="11FF37E5"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Parameters</w:t>
            </w:r>
          </w:p>
        </w:tc>
        <w:tc>
          <w:tcPr>
            <w:tcW w:w="7205" w:type="dxa"/>
            <w:gridSpan w:val="2"/>
          </w:tcPr>
          <w:p w14:paraId="3FE3267A" w14:textId="62A8EF3E" w:rsidR="03F43354" w:rsidRPr="00545F29" w:rsidRDefault="0083507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3F43354" w:rsidRPr="00545F29" w14:paraId="503D2973" w14:textId="77777777" w:rsidTr="79D45E12">
        <w:tc>
          <w:tcPr>
            <w:tcW w:w="2145" w:type="dxa"/>
          </w:tcPr>
          <w:p w14:paraId="63CF7997"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Test Steps</w:t>
            </w:r>
          </w:p>
        </w:tc>
        <w:tc>
          <w:tcPr>
            <w:tcW w:w="7205" w:type="dxa"/>
            <w:gridSpan w:val="2"/>
          </w:tcPr>
          <w:p w14:paraId="0E492619" w14:textId="77777777" w:rsidR="03F43354" w:rsidRPr="00545F29" w:rsidRDefault="00E17081" w:rsidP="009B7BC4">
            <w:pPr>
              <w:pStyle w:val="BodyText"/>
              <w:numPr>
                <w:ilvl w:val="0"/>
                <w:numId w:val="10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on the existing shift for April 20, </w:t>
            </w:r>
            <w:r w:rsidR="000A4260" w:rsidRPr="00545F29">
              <w:rPr>
                <w:rFonts w:ascii="Times New Roman" w:eastAsia="Times New Roman" w:hAnsi="Times New Roman" w:cs="Times New Roman"/>
                <w:i w:val="0"/>
                <w:sz w:val="24"/>
                <w:szCs w:val="24"/>
              </w:rPr>
              <w:t>2022, at 8:00am.</w:t>
            </w:r>
          </w:p>
          <w:p w14:paraId="7DD8D50D" w14:textId="77777777" w:rsidR="000A4260" w:rsidRPr="00545F29" w:rsidRDefault="000A4260" w:rsidP="009B7BC4">
            <w:pPr>
              <w:pStyle w:val="BodyText"/>
              <w:numPr>
                <w:ilvl w:val="0"/>
                <w:numId w:val="10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“Delete” icon in the top right of the pop-up window.</w:t>
            </w:r>
          </w:p>
          <w:p w14:paraId="0B4404EC" w14:textId="77777777" w:rsidR="000A4260" w:rsidRPr="00545F29" w:rsidRDefault="000A4260" w:rsidP="009B7BC4">
            <w:pPr>
              <w:pStyle w:val="BodyText"/>
              <w:numPr>
                <w:ilvl w:val="0"/>
                <w:numId w:val="10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“Delete” button to confirm the deletion.</w:t>
            </w:r>
          </w:p>
          <w:p w14:paraId="36B34ADC" w14:textId="55A4A28F" w:rsidR="000A4260" w:rsidRPr="00545F29" w:rsidRDefault="000A4260" w:rsidP="009B7BC4">
            <w:pPr>
              <w:pStyle w:val="BodyText"/>
              <w:numPr>
                <w:ilvl w:val="0"/>
                <w:numId w:val="10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Wait 2 seconds for the “Success” message to disappear.</w:t>
            </w:r>
          </w:p>
        </w:tc>
      </w:tr>
      <w:tr w:rsidR="03F43354" w:rsidRPr="00545F29" w14:paraId="24E3DC26" w14:textId="77777777" w:rsidTr="79D45E12">
        <w:tc>
          <w:tcPr>
            <w:tcW w:w="2145" w:type="dxa"/>
          </w:tcPr>
          <w:p w14:paraId="6D4AF79E"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Expected Results</w:t>
            </w:r>
          </w:p>
        </w:tc>
        <w:tc>
          <w:tcPr>
            <w:tcW w:w="7205" w:type="dxa"/>
            <w:gridSpan w:val="2"/>
          </w:tcPr>
          <w:p w14:paraId="1392A0C2" w14:textId="77777777" w:rsidR="03F43354" w:rsidRPr="00545F29" w:rsidRDefault="000A4260" w:rsidP="009B7BC4">
            <w:pPr>
              <w:pStyle w:val="BodyText"/>
              <w:numPr>
                <w:ilvl w:val="0"/>
                <w:numId w:val="10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“Success, Shift has been deleted.”</w:t>
            </w:r>
          </w:p>
          <w:p w14:paraId="3C7F180F" w14:textId="77777777" w:rsidR="000A4260" w:rsidRPr="00545F29" w:rsidRDefault="000A4260" w:rsidP="009B7BC4">
            <w:pPr>
              <w:pStyle w:val="BodyText"/>
              <w:numPr>
                <w:ilvl w:val="0"/>
                <w:numId w:val="10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window refreshes the schedule page.</w:t>
            </w:r>
          </w:p>
          <w:p w14:paraId="422CF2CD" w14:textId="5499D3A7" w:rsidR="000A4260" w:rsidRPr="00545F29" w:rsidRDefault="000A4260" w:rsidP="009B7BC4">
            <w:pPr>
              <w:pStyle w:val="BodyText"/>
              <w:numPr>
                <w:ilvl w:val="0"/>
                <w:numId w:val="10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existing shift disappears from the schedule.</w:t>
            </w:r>
          </w:p>
        </w:tc>
      </w:tr>
    </w:tbl>
    <w:p w14:paraId="5B70B543" w14:textId="1A72AC1A" w:rsidR="73EE4E41" w:rsidRPr="00545F29" w:rsidRDefault="73EE4E41" w:rsidP="00AC164F">
      <w:pPr>
        <w:spacing w:line="360" w:lineRule="auto"/>
        <w:rPr>
          <w:rFonts w:ascii="Times New Roman" w:eastAsia="Symbol" w:hAnsi="Times New Roman" w:cs="Times New Roman"/>
          <w:szCs w:val="24"/>
        </w:rPr>
      </w:pPr>
    </w:p>
    <w:tbl>
      <w:tblPr>
        <w:tblStyle w:val="TableGrid"/>
        <w:tblW w:w="0" w:type="auto"/>
        <w:tblInd w:w="0" w:type="dxa"/>
        <w:tblLook w:val="04A0" w:firstRow="1" w:lastRow="0" w:firstColumn="1" w:lastColumn="0" w:noHBand="0" w:noVBand="1"/>
      </w:tblPr>
      <w:tblGrid>
        <w:gridCol w:w="2145"/>
        <w:gridCol w:w="2224"/>
        <w:gridCol w:w="4981"/>
      </w:tblGrid>
      <w:tr w:rsidR="277475CD" w:rsidRPr="00545F29" w14:paraId="4C1A7CFB" w14:textId="77777777" w:rsidTr="79D45E12">
        <w:tc>
          <w:tcPr>
            <w:tcW w:w="4369" w:type="dxa"/>
            <w:gridSpan w:val="2"/>
            <w:shd w:val="clear" w:color="auto" w:fill="D9D9D9" w:themeFill="background1" w:themeFillShade="D9"/>
          </w:tcPr>
          <w:p w14:paraId="52D20595" w14:textId="7C7F8E36" w:rsidR="313DBF41" w:rsidRPr="00545F29" w:rsidRDefault="76A858A4"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114</w:t>
            </w:r>
          </w:p>
        </w:tc>
        <w:tc>
          <w:tcPr>
            <w:tcW w:w="4981" w:type="dxa"/>
            <w:shd w:val="clear" w:color="auto" w:fill="D9D9D9" w:themeFill="background1" w:themeFillShade="D9"/>
          </w:tcPr>
          <w:p w14:paraId="402011B7" w14:textId="7455F4F2" w:rsidR="2BF53364" w:rsidRPr="00545F29" w:rsidRDefault="1C2B0115"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Test Case Name: </w:t>
            </w:r>
            <w:r w:rsidRPr="00545F29">
              <w:rPr>
                <w:rFonts w:ascii="Times New Roman" w:eastAsia="Times New Roman" w:hAnsi="Times New Roman" w:cs="Times New Roman"/>
                <w:i w:val="0"/>
                <w:sz w:val="24"/>
                <w:szCs w:val="24"/>
              </w:rPr>
              <w:t>Business User: Delete Announcement</w:t>
            </w:r>
          </w:p>
        </w:tc>
      </w:tr>
      <w:tr w:rsidR="277475CD" w:rsidRPr="00545F29" w14:paraId="6515ECC8" w14:textId="77777777" w:rsidTr="79D45E12">
        <w:tc>
          <w:tcPr>
            <w:tcW w:w="4369" w:type="dxa"/>
            <w:gridSpan w:val="2"/>
            <w:shd w:val="clear" w:color="auto" w:fill="D9D9D9" w:themeFill="background1" w:themeFillShade="D9"/>
          </w:tcPr>
          <w:p w14:paraId="7C61AD37" w14:textId="6EC8E272" w:rsidR="2BF53364" w:rsidRPr="00545F29" w:rsidRDefault="2BF5336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514B16B2" w14:textId="1621D13C" w:rsidR="2BF53364" w:rsidRPr="00545F29" w:rsidRDefault="2BF53364"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bCs/>
                <w:i w:val="0"/>
                <w:sz w:val="24"/>
                <w:szCs w:val="24"/>
              </w:rPr>
              <w:t xml:space="preserve">Date Created: </w:t>
            </w:r>
            <w:r w:rsidRPr="00545F29">
              <w:rPr>
                <w:rFonts w:ascii="Times New Roman" w:eastAsia="Times New Roman" w:hAnsi="Times New Roman" w:cs="Times New Roman"/>
                <w:i w:val="0"/>
                <w:sz w:val="24"/>
                <w:szCs w:val="24"/>
              </w:rPr>
              <w:t>4/5/2022</w:t>
            </w:r>
          </w:p>
        </w:tc>
      </w:tr>
      <w:tr w:rsidR="277475CD" w:rsidRPr="00545F29" w14:paraId="49D9834E" w14:textId="77777777" w:rsidTr="79D45E12">
        <w:tc>
          <w:tcPr>
            <w:tcW w:w="4369" w:type="dxa"/>
            <w:gridSpan w:val="2"/>
            <w:shd w:val="clear" w:color="auto" w:fill="D9D9D9" w:themeFill="background1" w:themeFillShade="D9"/>
          </w:tcPr>
          <w:p w14:paraId="51827CAC" w14:textId="7E9CDA2D" w:rsidR="5EDB311F" w:rsidRPr="00545F29" w:rsidRDefault="37A6A23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1B26D5"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5F839E54" w14:textId="17E77CF3" w:rsidR="5EDB311F" w:rsidRPr="00545F29" w:rsidRDefault="37A6A23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1B26D5" w:rsidRPr="00545F29">
              <w:rPr>
                <w:rFonts w:ascii="Times New Roman" w:hAnsi="Times New Roman" w:cs="Times New Roman"/>
                <w:i w:val="0"/>
                <w:sz w:val="24"/>
                <w:szCs w:val="24"/>
              </w:rPr>
              <w:t>4/15/2022</w:t>
            </w:r>
          </w:p>
        </w:tc>
      </w:tr>
      <w:tr w:rsidR="277475CD" w:rsidRPr="00545F29" w14:paraId="5879C1F4" w14:textId="77777777" w:rsidTr="79D45E12">
        <w:tc>
          <w:tcPr>
            <w:tcW w:w="2145" w:type="dxa"/>
          </w:tcPr>
          <w:p w14:paraId="3A9706D8"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Priority</w:t>
            </w:r>
          </w:p>
        </w:tc>
        <w:tc>
          <w:tcPr>
            <w:tcW w:w="7205" w:type="dxa"/>
            <w:gridSpan w:val="2"/>
          </w:tcPr>
          <w:p w14:paraId="506B8AE2" w14:textId="175B253E" w:rsidR="277475CD" w:rsidRPr="00545F29" w:rsidRDefault="00BB183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Medium</w:t>
            </w:r>
          </w:p>
        </w:tc>
      </w:tr>
      <w:tr w:rsidR="277475CD" w:rsidRPr="00545F29" w14:paraId="7EF30AA7" w14:textId="77777777" w:rsidTr="79D45E12">
        <w:tc>
          <w:tcPr>
            <w:tcW w:w="2145" w:type="dxa"/>
          </w:tcPr>
          <w:p w14:paraId="72190317"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Preconditions</w:t>
            </w:r>
          </w:p>
        </w:tc>
        <w:tc>
          <w:tcPr>
            <w:tcW w:w="7205" w:type="dxa"/>
            <w:gridSpan w:val="2"/>
          </w:tcPr>
          <w:p w14:paraId="50C3096C" w14:textId="77777777" w:rsidR="277475CD" w:rsidRPr="00545F29" w:rsidRDefault="00BB1833" w:rsidP="009B7BC4">
            <w:pPr>
              <w:pStyle w:val="BodyText"/>
              <w:numPr>
                <w:ilvl w:val="0"/>
                <w:numId w:val="2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1B26D5" w:rsidRPr="00545F29">
              <w:rPr>
                <w:rFonts w:ascii="Times New Roman" w:eastAsia="Times New Roman" w:hAnsi="Times New Roman" w:cs="Times New Roman"/>
                <w:i w:val="0"/>
                <w:sz w:val="24"/>
                <w:szCs w:val="24"/>
              </w:rPr>
              <w:t xml:space="preserve">85 and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96</w:t>
            </w:r>
            <w:r w:rsidRPr="00545F29">
              <w:rPr>
                <w:rFonts w:ascii="Times New Roman" w:eastAsia="Times New Roman" w:hAnsi="Times New Roman" w:cs="Times New Roman"/>
                <w:i w:val="0"/>
                <w:sz w:val="24"/>
                <w:szCs w:val="24"/>
              </w:rPr>
              <w:t>.</w:t>
            </w:r>
          </w:p>
          <w:p w14:paraId="60D160CF" w14:textId="445EE516" w:rsidR="277475CD" w:rsidRPr="00545F29" w:rsidRDefault="001B26D5" w:rsidP="009B7BC4">
            <w:pPr>
              <w:pStyle w:val="BodyText"/>
              <w:numPr>
                <w:ilvl w:val="0"/>
                <w:numId w:val="295"/>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277475CD" w:rsidRPr="00545F29" w14:paraId="48E50015" w14:textId="77777777" w:rsidTr="79D45E12">
        <w:tc>
          <w:tcPr>
            <w:tcW w:w="2145" w:type="dxa"/>
          </w:tcPr>
          <w:p w14:paraId="6688BF16"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Postconditions</w:t>
            </w:r>
          </w:p>
        </w:tc>
        <w:tc>
          <w:tcPr>
            <w:tcW w:w="7205" w:type="dxa"/>
            <w:gridSpan w:val="2"/>
          </w:tcPr>
          <w:p w14:paraId="566DC7AF" w14:textId="6113E8FB" w:rsidR="277475CD" w:rsidRPr="00545F29" w:rsidRDefault="000953C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deleted announcement is removed from the </w:t>
            </w:r>
            <w:r w:rsidR="001B26D5" w:rsidRPr="00545F29">
              <w:rPr>
                <w:rFonts w:ascii="Times New Roman" w:eastAsia="Times New Roman" w:hAnsi="Times New Roman" w:cs="Times New Roman"/>
                <w:i w:val="0"/>
                <w:sz w:val="24"/>
                <w:szCs w:val="24"/>
              </w:rPr>
              <w:t xml:space="preserve">“Announcement” collection of the </w:t>
            </w:r>
            <w:r w:rsidRPr="00545F29">
              <w:rPr>
                <w:rFonts w:ascii="Times New Roman" w:eastAsia="Times New Roman" w:hAnsi="Times New Roman" w:cs="Times New Roman"/>
                <w:i w:val="0"/>
                <w:sz w:val="24"/>
                <w:szCs w:val="24"/>
              </w:rPr>
              <w:t>database.</w:t>
            </w:r>
          </w:p>
        </w:tc>
      </w:tr>
      <w:tr w:rsidR="277475CD" w:rsidRPr="00545F29" w14:paraId="0FE93F0A" w14:textId="77777777" w:rsidTr="79D45E12">
        <w:tc>
          <w:tcPr>
            <w:tcW w:w="2145" w:type="dxa"/>
          </w:tcPr>
          <w:p w14:paraId="17F0DE5D" w14:textId="1CB6352B" w:rsidR="11FF37E5" w:rsidRPr="00545F29" w:rsidRDefault="11FF37E5"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Parameters</w:t>
            </w:r>
          </w:p>
        </w:tc>
        <w:tc>
          <w:tcPr>
            <w:tcW w:w="7205" w:type="dxa"/>
            <w:gridSpan w:val="2"/>
          </w:tcPr>
          <w:p w14:paraId="1AA38D35" w14:textId="03AA7342" w:rsidR="277475CD" w:rsidRPr="00545F29" w:rsidRDefault="000953C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277475CD" w:rsidRPr="00545F29" w14:paraId="20CEDED3" w14:textId="77777777" w:rsidTr="79D45E12">
        <w:tc>
          <w:tcPr>
            <w:tcW w:w="2145" w:type="dxa"/>
          </w:tcPr>
          <w:p w14:paraId="16093AE3"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t>Test Steps</w:t>
            </w:r>
          </w:p>
        </w:tc>
        <w:tc>
          <w:tcPr>
            <w:tcW w:w="7205" w:type="dxa"/>
            <w:gridSpan w:val="2"/>
          </w:tcPr>
          <w:p w14:paraId="348A5607" w14:textId="1519AAC6" w:rsidR="277475CD" w:rsidRPr="00545F29" w:rsidRDefault="001B26D5" w:rsidP="009B7BC4">
            <w:pPr>
              <w:pStyle w:val="BodyText"/>
              <w:numPr>
                <w:ilvl w:val="0"/>
                <w:numId w:val="10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“View Announcements” page by clicking</w:t>
            </w:r>
            <w:r w:rsidR="000953CB" w:rsidRPr="00545F29">
              <w:rPr>
                <w:rFonts w:ascii="Times New Roman" w:eastAsia="Times New Roman" w:hAnsi="Times New Roman" w:cs="Times New Roman"/>
                <w:i w:val="0"/>
                <w:sz w:val="24"/>
                <w:szCs w:val="24"/>
              </w:rPr>
              <w:t xml:space="preserve"> on the “Announcements” tab </w:t>
            </w:r>
            <w:r w:rsidRPr="00545F29">
              <w:rPr>
                <w:rFonts w:ascii="Times New Roman" w:eastAsia="Times New Roman" w:hAnsi="Times New Roman" w:cs="Times New Roman"/>
                <w:i w:val="0"/>
                <w:sz w:val="24"/>
                <w:szCs w:val="24"/>
              </w:rPr>
              <w:t>and</w:t>
            </w:r>
            <w:r w:rsidR="000953CB" w:rsidRPr="00545F29">
              <w:rPr>
                <w:rFonts w:ascii="Times New Roman" w:eastAsia="Times New Roman" w:hAnsi="Times New Roman" w:cs="Times New Roman"/>
                <w:i w:val="0"/>
                <w:sz w:val="24"/>
                <w:szCs w:val="24"/>
              </w:rPr>
              <w:t xml:space="preserve"> then </w:t>
            </w:r>
            <w:r w:rsidRPr="00545F29">
              <w:rPr>
                <w:rFonts w:ascii="Times New Roman" w:eastAsia="Times New Roman" w:hAnsi="Times New Roman" w:cs="Times New Roman"/>
                <w:i w:val="0"/>
                <w:sz w:val="24"/>
                <w:szCs w:val="24"/>
              </w:rPr>
              <w:t>clicking on</w:t>
            </w:r>
            <w:r w:rsidR="000953CB" w:rsidRPr="00545F29">
              <w:rPr>
                <w:rFonts w:ascii="Times New Roman" w:eastAsia="Times New Roman" w:hAnsi="Times New Roman" w:cs="Times New Roman"/>
                <w:i w:val="0"/>
                <w:sz w:val="24"/>
                <w:szCs w:val="24"/>
              </w:rPr>
              <w:t xml:space="preserve"> the “View Announcements” </w:t>
            </w:r>
            <w:r w:rsidRPr="00545F29">
              <w:rPr>
                <w:rFonts w:ascii="Times New Roman" w:eastAsia="Times New Roman" w:hAnsi="Times New Roman" w:cs="Times New Roman"/>
                <w:i w:val="0"/>
                <w:sz w:val="24"/>
                <w:szCs w:val="24"/>
              </w:rPr>
              <w:t>button in the sidebar</w:t>
            </w:r>
            <w:r w:rsidR="000953CB" w:rsidRPr="00545F29">
              <w:rPr>
                <w:rFonts w:ascii="Times New Roman" w:eastAsia="Times New Roman" w:hAnsi="Times New Roman" w:cs="Times New Roman"/>
                <w:i w:val="0"/>
                <w:sz w:val="24"/>
                <w:szCs w:val="24"/>
              </w:rPr>
              <w:t>.</w:t>
            </w:r>
          </w:p>
          <w:p w14:paraId="19E03F7A" w14:textId="114207F4" w:rsidR="000953CB" w:rsidRPr="00545F29" w:rsidRDefault="000953CB" w:rsidP="009B7BC4">
            <w:pPr>
              <w:pStyle w:val="BodyText"/>
              <w:numPr>
                <w:ilvl w:val="0"/>
                <w:numId w:val="10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On the existing </w:t>
            </w:r>
            <w:r w:rsidR="006222D1" w:rsidRPr="00545F29">
              <w:rPr>
                <w:rFonts w:ascii="Times New Roman" w:eastAsia="Times New Roman" w:hAnsi="Times New Roman" w:cs="Times New Roman"/>
                <w:i w:val="0"/>
                <w:sz w:val="24"/>
                <w:szCs w:val="24"/>
              </w:rPr>
              <w:t>announcement</w:t>
            </w:r>
            <w:r w:rsidR="00EB5769" w:rsidRPr="00545F29">
              <w:rPr>
                <w:rFonts w:ascii="Times New Roman" w:eastAsia="Times New Roman" w:hAnsi="Times New Roman" w:cs="Times New Roman"/>
                <w:i w:val="0"/>
                <w:sz w:val="24"/>
                <w:szCs w:val="24"/>
              </w:rPr>
              <w:t xml:space="preserve"> that was created in TC-</w:t>
            </w:r>
            <w:r w:rsidR="00A5361A" w:rsidRPr="00545F29">
              <w:rPr>
                <w:rFonts w:ascii="Times New Roman" w:eastAsia="Times New Roman" w:hAnsi="Times New Roman" w:cs="Times New Roman"/>
                <w:i w:val="0"/>
                <w:sz w:val="24"/>
                <w:szCs w:val="24"/>
              </w:rPr>
              <w:t>96</w:t>
            </w:r>
            <w:r w:rsidR="006222D1" w:rsidRPr="00545F29">
              <w:rPr>
                <w:rFonts w:ascii="Times New Roman" w:eastAsia="Times New Roman" w:hAnsi="Times New Roman" w:cs="Times New Roman"/>
                <w:i w:val="0"/>
                <w:sz w:val="24"/>
                <w:szCs w:val="24"/>
              </w:rPr>
              <w:t>, click the “Delete” button</w:t>
            </w:r>
            <w:r w:rsidR="00EB5769" w:rsidRPr="00545F29">
              <w:rPr>
                <w:rFonts w:ascii="Times New Roman" w:eastAsia="Times New Roman" w:hAnsi="Times New Roman" w:cs="Times New Roman"/>
                <w:i w:val="0"/>
                <w:sz w:val="24"/>
                <w:szCs w:val="24"/>
              </w:rPr>
              <w:t>.</w:t>
            </w:r>
          </w:p>
          <w:p w14:paraId="767DFC24" w14:textId="0B8B0669" w:rsidR="00EB5769" w:rsidRPr="00545F29" w:rsidRDefault="00EB5769" w:rsidP="009B7BC4">
            <w:pPr>
              <w:pStyle w:val="BodyText"/>
              <w:numPr>
                <w:ilvl w:val="0"/>
                <w:numId w:val="10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lastRenderedPageBreak/>
              <w:t>Click the “Yes, delete it!” button.</w:t>
            </w:r>
          </w:p>
        </w:tc>
      </w:tr>
      <w:tr w:rsidR="277475CD" w:rsidRPr="00545F29" w14:paraId="7B293A3B" w14:textId="77777777" w:rsidTr="79D45E12">
        <w:tc>
          <w:tcPr>
            <w:tcW w:w="2145" w:type="dxa"/>
          </w:tcPr>
          <w:p w14:paraId="0DA9FA72" w14:textId="1CB6352B" w:rsidR="5EDB311F" w:rsidRPr="00545F29" w:rsidRDefault="5EDB311F" w:rsidP="00AC164F">
            <w:pPr>
              <w:pStyle w:val="BodyText"/>
              <w:jc w:val="left"/>
              <w:rPr>
                <w:rFonts w:ascii="Times New Roman" w:eastAsia="Times New Roman" w:hAnsi="Times New Roman" w:cs="Times New Roman"/>
                <w:b/>
                <w:bCs/>
                <w:i w:val="0"/>
                <w:sz w:val="24"/>
                <w:szCs w:val="24"/>
              </w:rPr>
            </w:pPr>
            <w:r w:rsidRPr="00545F29">
              <w:rPr>
                <w:rFonts w:ascii="Times New Roman" w:eastAsia="Times New Roman" w:hAnsi="Times New Roman" w:cs="Times New Roman"/>
                <w:b/>
                <w:bCs/>
                <w:i w:val="0"/>
                <w:sz w:val="24"/>
                <w:szCs w:val="24"/>
              </w:rPr>
              <w:lastRenderedPageBreak/>
              <w:t>Expected Results</w:t>
            </w:r>
          </w:p>
        </w:tc>
        <w:tc>
          <w:tcPr>
            <w:tcW w:w="7205" w:type="dxa"/>
            <w:gridSpan w:val="2"/>
          </w:tcPr>
          <w:p w14:paraId="5DBA943F" w14:textId="77777777" w:rsidR="277475CD" w:rsidRPr="00545F29" w:rsidRDefault="00EB5769" w:rsidP="009B7BC4">
            <w:pPr>
              <w:pStyle w:val="BodyText"/>
              <w:numPr>
                <w:ilvl w:val="0"/>
                <w:numId w:val="10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An alert </w:t>
            </w:r>
            <w:r w:rsidR="00944AFB" w:rsidRPr="00545F29">
              <w:rPr>
                <w:rFonts w:ascii="Times New Roman" w:eastAsia="Times New Roman" w:hAnsi="Times New Roman" w:cs="Times New Roman"/>
                <w:i w:val="0"/>
                <w:sz w:val="24"/>
                <w:szCs w:val="24"/>
              </w:rPr>
              <w:t>that says “Are you sure? You won’t be able to revert this!”</w:t>
            </w:r>
          </w:p>
          <w:p w14:paraId="4F5EF59E" w14:textId="004D2DC8" w:rsidR="00944AFB" w:rsidRPr="00545F29" w:rsidRDefault="00944AFB" w:rsidP="009B7BC4">
            <w:pPr>
              <w:pStyle w:val="BodyText"/>
              <w:numPr>
                <w:ilvl w:val="0"/>
                <w:numId w:val="107"/>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page is </w:t>
            </w:r>
            <w:r w:rsidR="00040D19" w:rsidRPr="00545F29">
              <w:rPr>
                <w:rFonts w:ascii="Times New Roman" w:eastAsia="Times New Roman" w:hAnsi="Times New Roman" w:cs="Times New Roman"/>
                <w:i w:val="0"/>
                <w:sz w:val="24"/>
                <w:szCs w:val="24"/>
              </w:rPr>
              <w:t>refreshed,</w:t>
            </w:r>
            <w:r w:rsidRPr="00545F29">
              <w:rPr>
                <w:rFonts w:ascii="Times New Roman" w:eastAsia="Times New Roman" w:hAnsi="Times New Roman" w:cs="Times New Roman"/>
                <w:i w:val="0"/>
                <w:sz w:val="24"/>
                <w:szCs w:val="24"/>
              </w:rPr>
              <w:t xml:space="preserve"> and the deleted announcement disappears from the page.</w:t>
            </w:r>
          </w:p>
        </w:tc>
      </w:tr>
    </w:tbl>
    <w:p w14:paraId="28947AB8" w14:textId="43A9F120" w:rsidR="73EE4E41" w:rsidRPr="00545F29" w:rsidRDefault="73EE4E41" w:rsidP="00AC164F">
      <w:pPr>
        <w:spacing w:line="360" w:lineRule="auto"/>
        <w:rPr>
          <w:rFonts w:ascii="Times New Roman" w:eastAsia="Times New Roman" w:hAnsi="Times New Roman" w:cs="Times New Roman"/>
        </w:rPr>
      </w:pPr>
    </w:p>
    <w:tbl>
      <w:tblPr>
        <w:tblStyle w:val="TableGrid"/>
        <w:tblW w:w="0" w:type="auto"/>
        <w:tblInd w:w="0" w:type="dxa"/>
        <w:tblLook w:val="04A0" w:firstRow="1" w:lastRow="0" w:firstColumn="1" w:lastColumn="0" w:noHBand="0" w:noVBand="1"/>
      </w:tblPr>
      <w:tblGrid>
        <w:gridCol w:w="2065"/>
        <w:gridCol w:w="2250"/>
        <w:gridCol w:w="5035"/>
      </w:tblGrid>
      <w:tr w:rsidR="40A08768" w:rsidRPr="00545F29" w14:paraId="2312DD69" w14:textId="77777777" w:rsidTr="79D45E12">
        <w:tc>
          <w:tcPr>
            <w:tcW w:w="4315" w:type="dxa"/>
            <w:gridSpan w:val="2"/>
            <w:shd w:val="clear" w:color="auto" w:fill="D9D9D9" w:themeFill="background1" w:themeFillShade="D9"/>
          </w:tcPr>
          <w:p w14:paraId="1F871DAC" w14:textId="384AB529" w:rsidR="45AC17A2" w:rsidRPr="00545F29" w:rsidRDefault="708F617D"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115</w:t>
            </w:r>
          </w:p>
        </w:tc>
        <w:tc>
          <w:tcPr>
            <w:tcW w:w="5035" w:type="dxa"/>
            <w:shd w:val="clear" w:color="auto" w:fill="D9D9D9" w:themeFill="background1" w:themeFillShade="D9"/>
          </w:tcPr>
          <w:p w14:paraId="4EECE1C4" w14:textId="29C40AE2" w:rsidR="402B36DB" w:rsidRPr="00545F29" w:rsidRDefault="402B36DB"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Terminate Staff</w:t>
            </w:r>
          </w:p>
        </w:tc>
      </w:tr>
      <w:tr w:rsidR="40A08768" w:rsidRPr="00545F29" w14:paraId="0928CD4A" w14:textId="77777777" w:rsidTr="79D45E12">
        <w:tc>
          <w:tcPr>
            <w:tcW w:w="4315" w:type="dxa"/>
            <w:gridSpan w:val="2"/>
            <w:shd w:val="clear" w:color="auto" w:fill="D9D9D9" w:themeFill="background1" w:themeFillShade="D9"/>
          </w:tcPr>
          <w:p w14:paraId="461EA6D5" w14:textId="6EC8E272" w:rsidR="607194D0" w:rsidRPr="00545F29" w:rsidRDefault="607194D0"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Created By: </w:t>
            </w:r>
            <w:r w:rsidRPr="00545F29">
              <w:rPr>
                <w:rFonts w:ascii="Times New Roman" w:eastAsia="Times New Roman" w:hAnsi="Times New Roman" w:cs="Times New Roman"/>
                <w:i w:val="0"/>
                <w:sz w:val="24"/>
                <w:szCs w:val="24"/>
              </w:rPr>
              <w:t>Chris Gumieny</w:t>
            </w:r>
          </w:p>
        </w:tc>
        <w:tc>
          <w:tcPr>
            <w:tcW w:w="5035" w:type="dxa"/>
            <w:shd w:val="clear" w:color="auto" w:fill="D9D9D9" w:themeFill="background1" w:themeFillShade="D9"/>
          </w:tcPr>
          <w:p w14:paraId="7AED117C" w14:textId="6EC8E272" w:rsidR="607194D0" w:rsidRPr="00545F29" w:rsidRDefault="607194D0"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4/4/2022</w:t>
            </w:r>
          </w:p>
        </w:tc>
      </w:tr>
      <w:tr w:rsidR="40A08768" w:rsidRPr="00545F29" w14:paraId="684F0DE4" w14:textId="77777777" w:rsidTr="79D45E12">
        <w:tc>
          <w:tcPr>
            <w:tcW w:w="4315" w:type="dxa"/>
            <w:gridSpan w:val="2"/>
            <w:shd w:val="clear" w:color="auto" w:fill="D9D9D9" w:themeFill="background1" w:themeFillShade="D9"/>
          </w:tcPr>
          <w:p w14:paraId="62FC2167" w14:textId="2434197A" w:rsidR="164C3335" w:rsidRPr="00545F29" w:rsidRDefault="39DC98F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1B26D5" w:rsidRPr="00545F29">
              <w:rPr>
                <w:rFonts w:ascii="Times New Roman" w:hAnsi="Times New Roman" w:cs="Times New Roman"/>
                <w:i w:val="0"/>
                <w:sz w:val="24"/>
                <w:szCs w:val="24"/>
              </w:rPr>
              <w:t>Chris Gumieny</w:t>
            </w:r>
          </w:p>
        </w:tc>
        <w:tc>
          <w:tcPr>
            <w:tcW w:w="5035" w:type="dxa"/>
            <w:shd w:val="clear" w:color="auto" w:fill="D9D9D9" w:themeFill="background1" w:themeFillShade="D9"/>
          </w:tcPr>
          <w:p w14:paraId="04385D0F" w14:textId="29EA65BC" w:rsidR="164C3335" w:rsidRPr="00545F29" w:rsidRDefault="39DC98F6"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1B26D5" w:rsidRPr="00545F29">
              <w:rPr>
                <w:rFonts w:ascii="Times New Roman" w:hAnsi="Times New Roman" w:cs="Times New Roman"/>
                <w:i w:val="0"/>
                <w:sz w:val="24"/>
                <w:szCs w:val="24"/>
              </w:rPr>
              <w:t>4/15/2022</w:t>
            </w:r>
          </w:p>
        </w:tc>
      </w:tr>
      <w:tr w:rsidR="40A08768" w:rsidRPr="00545F29" w14:paraId="4B77C1DE" w14:textId="77777777" w:rsidTr="79D45E12">
        <w:tc>
          <w:tcPr>
            <w:tcW w:w="2065" w:type="dxa"/>
          </w:tcPr>
          <w:p w14:paraId="167F74F3" w14:textId="1CB6352B" w:rsidR="164C3335" w:rsidRPr="00545F29" w:rsidRDefault="164C3335"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85" w:type="dxa"/>
            <w:gridSpan w:val="2"/>
          </w:tcPr>
          <w:p w14:paraId="7877A240" w14:textId="7A902B05" w:rsidR="30262FB8" w:rsidRPr="00545F29" w:rsidRDefault="30262FB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Low</w:t>
            </w:r>
          </w:p>
        </w:tc>
      </w:tr>
      <w:tr w:rsidR="40A08768" w:rsidRPr="00545F29" w14:paraId="72237503" w14:textId="77777777" w:rsidTr="79D45E12">
        <w:tc>
          <w:tcPr>
            <w:tcW w:w="2065" w:type="dxa"/>
          </w:tcPr>
          <w:p w14:paraId="6E8B9C9C" w14:textId="1CB6352B" w:rsidR="164C3335" w:rsidRPr="00545F29" w:rsidRDefault="164C3335"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85" w:type="dxa"/>
            <w:gridSpan w:val="2"/>
          </w:tcPr>
          <w:p w14:paraId="52B8B9A1" w14:textId="77777777" w:rsidR="552E0212" w:rsidRPr="00545F29" w:rsidRDefault="552E0212" w:rsidP="009B7BC4">
            <w:pPr>
              <w:pStyle w:val="BodyText"/>
              <w:numPr>
                <w:ilvl w:val="0"/>
                <w:numId w:val="29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Follow the steps </w:t>
            </w:r>
            <w:r w:rsidR="0A75DA9F" w:rsidRPr="00545F29">
              <w:rPr>
                <w:rFonts w:ascii="Times New Roman" w:eastAsia="Times New Roman" w:hAnsi="Times New Roman" w:cs="Times New Roman"/>
                <w:i w:val="0"/>
                <w:sz w:val="24"/>
                <w:szCs w:val="24"/>
              </w:rPr>
              <w:t>in TC-</w:t>
            </w:r>
            <w:r w:rsidR="001B26D5" w:rsidRPr="00545F29">
              <w:rPr>
                <w:rFonts w:ascii="Times New Roman" w:eastAsia="Times New Roman" w:hAnsi="Times New Roman" w:cs="Times New Roman"/>
                <w:i w:val="0"/>
                <w:sz w:val="24"/>
                <w:szCs w:val="24"/>
              </w:rPr>
              <w:t xml:space="preserve">85, </w:t>
            </w:r>
            <w:r w:rsidR="0A75DA9F"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90</w:t>
            </w:r>
            <w:r w:rsidR="0A75DA9F" w:rsidRPr="00545F29">
              <w:rPr>
                <w:rFonts w:ascii="Times New Roman" w:eastAsia="Times New Roman" w:hAnsi="Times New Roman" w:cs="Times New Roman"/>
                <w:i w:val="0"/>
                <w:sz w:val="24"/>
                <w:szCs w:val="24"/>
              </w:rPr>
              <w:t xml:space="preserve"> and TC-</w:t>
            </w:r>
            <w:r w:rsidR="00A5361A" w:rsidRPr="00545F29">
              <w:rPr>
                <w:rFonts w:ascii="Times New Roman" w:eastAsia="Times New Roman" w:hAnsi="Times New Roman" w:cs="Times New Roman"/>
                <w:i w:val="0"/>
                <w:sz w:val="24"/>
                <w:szCs w:val="24"/>
              </w:rPr>
              <w:t>109</w:t>
            </w:r>
            <w:r w:rsidR="0A75DA9F" w:rsidRPr="00545F29">
              <w:rPr>
                <w:rFonts w:ascii="Times New Roman" w:eastAsia="Times New Roman" w:hAnsi="Times New Roman" w:cs="Times New Roman"/>
                <w:i w:val="0"/>
                <w:sz w:val="24"/>
                <w:szCs w:val="24"/>
              </w:rPr>
              <w:t>.</w:t>
            </w:r>
          </w:p>
          <w:p w14:paraId="05424635" w14:textId="2CB25025" w:rsidR="552E0212" w:rsidRPr="00545F29" w:rsidRDefault="001B26D5" w:rsidP="009B7BC4">
            <w:pPr>
              <w:pStyle w:val="BodyText"/>
              <w:numPr>
                <w:ilvl w:val="0"/>
                <w:numId w:val="29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Firestore is open in another window.</w:t>
            </w:r>
          </w:p>
        </w:tc>
      </w:tr>
      <w:tr w:rsidR="40A08768" w:rsidRPr="00545F29" w14:paraId="70F6102D" w14:textId="77777777" w:rsidTr="79D45E12">
        <w:tc>
          <w:tcPr>
            <w:tcW w:w="2065" w:type="dxa"/>
          </w:tcPr>
          <w:p w14:paraId="0222883A" w14:textId="1CB6352B" w:rsidR="164C3335" w:rsidRPr="00545F29" w:rsidRDefault="164C3335"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85" w:type="dxa"/>
            <w:gridSpan w:val="2"/>
          </w:tcPr>
          <w:p w14:paraId="5E3746F3" w14:textId="08DEA9E2" w:rsidR="30262FB8" w:rsidRPr="00545F29" w:rsidRDefault="30262FB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The </w:t>
            </w:r>
            <w:r w:rsidR="3CBF8FF2" w:rsidRPr="00545F29">
              <w:rPr>
                <w:rFonts w:ascii="Times New Roman" w:eastAsia="Times New Roman" w:hAnsi="Times New Roman" w:cs="Times New Roman"/>
                <w:i w:val="0"/>
                <w:sz w:val="24"/>
                <w:szCs w:val="24"/>
              </w:rPr>
              <w:t xml:space="preserve">deleted </w:t>
            </w:r>
            <w:r w:rsidRPr="00545F29">
              <w:rPr>
                <w:rFonts w:ascii="Times New Roman" w:eastAsia="Times New Roman" w:hAnsi="Times New Roman" w:cs="Times New Roman"/>
                <w:i w:val="0"/>
                <w:sz w:val="24"/>
                <w:szCs w:val="24"/>
              </w:rPr>
              <w:t xml:space="preserve">staff user </w:t>
            </w:r>
            <w:r w:rsidR="001B26D5" w:rsidRPr="00545F29">
              <w:rPr>
                <w:rFonts w:ascii="Times New Roman" w:eastAsia="Times New Roman" w:hAnsi="Times New Roman" w:cs="Times New Roman"/>
                <w:i w:val="0"/>
                <w:sz w:val="24"/>
                <w:szCs w:val="24"/>
              </w:rPr>
              <w:t>is</w:t>
            </w:r>
            <w:r w:rsidRPr="00545F29">
              <w:rPr>
                <w:rFonts w:ascii="Times New Roman" w:eastAsia="Times New Roman" w:hAnsi="Times New Roman" w:cs="Times New Roman"/>
                <w:i w:val="0"/>
                <w:sz w:val="24"/>
                <w:szCs w:val="24"/>
              </w:rPr>
              <w:t xml:space="preserve"> </w:t>
            </w:r>
            <w:r w:rsidR="3CBF8FF2" w:rsidRPr="00545F29">
              <w:rPr>
                <w:rFonts w:ascii="Times New Roman" w:eastAsia="Times New Roman" w:hAnsi="Times New Roman" w:cs="Times New Roman"/>
                <w:i w:val="0"/>
                <w:sz w:val="24"/>
                <w:szCs w:val="24"/>
              </w:rPr>
              <w:t xml:space="preserve">removed </w:t>
            </w:r>
            <w:r w:rsidRPr="00545F29">
              <w:rPr>
                <w:rFonts w:ascii="Times New Roman" w:eastAsia="Times New Roman" w:hAnsi="Times New Roman" w:cs="Times New Roman"/>
                <w:i w:val="0"/>
                <w:sz w:val="24"/>
                <w:szCs w:val="24"/>
              </w:rPr>
              <w:t xml:space="preserve">from the </w:t>
            </w:r>
            <w:r w:rsidR="001B26D5" w:rsidRPr="00545F29">
              <w:rPr>
                <w:rFonts w:ascii="Times New Roman" w:eastAsia="Times New Roman" w:hAnsi="Times New Roman" w:cs="Times New Roman"/>
                <w:i w:val="0"/>
                <w:sz w:val="24"/>
                <w:szCs w:val="24"/>
              </w:rPr>
              <w:t xml:space="preserve">“StaffUser” collection of the </w:t>
            </w:r>
            <w:r w:rsidRPr="00545F29">
              <w:rPr>
                <w:rFonts w:ascii="Times New Roman" w:eastAsia="Times New Roman" w:hAnsi="Times New Roman" w:cs="Times New Roman"/>
                <w:i w:val="0"/>
                <w:sz w:val="24"/>
                <w:szCs w:val="24"/>
              </w:rPr>
              <w:t>database.</w:t>
            </w:r>
          </w:p>
        </w:tc>
      </w:tr>
      <w:tr w:rsidR="40A08768" w:rsidRPr="00545F29" w14:paraId="0C61AE38" w14:textId="77777777" w:rsidTr="79D45E12">
        <w:tc>
          <w:tcPr>
            <w:tcW w:w="2065" w:type="dxa"/>
          </w:tcPr>
          <w:p w14:paraId="3E3441DD" w14:textId="1CB6352B" w:rsidR="06087D69" w:rsidRPr="00545F29" w:rsidRDefault="06087D69"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85" w:type="dxa"/>
            <w:gridSpan w:val="2"/>
          </w:tcPr>
          <w:p w14:paraId="7FE5E6CE" w14:textId="405C27AC" w:rsidR="30262FB8" w:rsidRPr="00545F29" w:rsidRDefault="30262FB8"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40A08768" w:rsidRPr="00545F29" w14:paraId="75E4350D" w14:textId="77777777" w:rsidTr="79D45E12">
        <w:tc>
          <w:tcPr>
            <w:tcW w:w="2065" w:type="dxa"/>
          </w:tcPr>
          <w:p w14:paraId="65988F4C" w14:textId="1CB6352B" w:rsidR="164C3335" w:rsidRPr="00545F29" w:rsidRDefault="164C3335"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85" w:type="dxa"/>
            <w:gridSpan w:val="2"/>
          </w:tcPr>
          <w:p w14:paraId="1509888B" w14:textId="0E233AA9" w:rsidR="001B26D5" w:rsidRPr="00545F29" w:rsidRDefault="001B26D5" w:rsidP="009B7BC4">
            <w:pPr>
              <w:pStyle w:val="BodyText"/>
              <w:numPr>
                <w:ilvl w:val="0"/>
                <w:numId w:val="8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Navigate to the “Team Management” page by clicking on the “Team” tab and then clicking on the “Team Management” button in the sidebar.</w:t>
            </w:r>
          </w:p>
          <w:p w14:paraId="733E0224" w14:textId="4FB95BF4" w:rsidR="30262FB8" w:rsidRPr="00545F29" w:rsidRDefault="30262FB8" w:rsidP="009B7BC4">
            <w:pPr>
              <w:pStyle w:val="BodyText"/>
              <w:numPr>
                <w:ilvl w:val="0"/>
                <w:numId w:val="8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On the team </w:t>
            </w:r>
            <w:r w:rsidR="3CBF8FF2" w:rsidRPr="00545F29">
              <w:rPr>
                <w:rFonts w:ascii="Times New Roman" w:eastAsia="Times New Roman" w:hAnsi="Times New Roman" w:cs="Times New Roman"/>
                <w:i w:val="0"/>
                <w:sz w:val="24"/>
                <w:szCs w:val="24"/>
              </w:rPr>
              <w:t>management</w:t>
            </w:r>
            <w:r w:rsidRPr="00545F29">
              <w:rPr>
                <w:rFonts w:ascii="Times New Roman" w:eastAsia="Times New Roman" w:hAnsi="Times New Roman" w:cs="Times New Roman"/>
                <w:i w:val="0"/>
                <w:sz w:val="24"/>
                <w:szCs w:val="24"/>
              </w:rPr>
              <w:t xml:space="preserve"> page, next to “Dave Smith</w:t>
            </w:r>
            <w:r w:rsidR="3CBF8FF2" w:rsidRPr="00545F29">
              <w:rPr>
                <w:rFonts w:ascii="Times New Roman" w:eastAsia="Times New Roman" w:hAnsi="Times New Roman" w:cs="Times New Roman"/>
                <w:i w:val="0"/>
                <w:sz w:val="24"/>
                <w:szCs w:val="24"/>
              </w:rPr>
              <w:t>,”</w:t>
            </w:r>
            <w:r w:rsidRPr="00545F29">
              <w:rPr>
                <w:rFonts w:ascii="Times New Roman" w:eastAsia="Times New Roman" w:hAnsi="Times New Roman" w:cs="Times New Roman"/>
                <w:i w:val="0"/>
                <w:sz w:val="24"/>
                <w:szCs w:val="24"/>
              </w:rPr>
              <w:t xml:space="preserve"> click the </w:t>
            </w:r>
            <w:r w:rsidR="3CBF8FF2" w:rsidRPr="00545F29">
              <w:rPr>
                <w:rFonts w:ascii="Times New Roman" w:eastAsia="Times New Roman" w:hAnsi="Times New Roman" w:cs="Times New Roman"/>
                <w:i w:val="0"/>
                <w:sz w:val="24"/>
                <w:szCs w:val="24"/>
              </w:rPr>
              <w:t>“</w:t>
            </w:r>
            <w:r w:rsidRPr="00545F29">
              <w:rPr>
                <w:rFonts w:ascii="Times New Roman" w:eastAsia="Times New Roman" w:hAnsi="Times New Roman" w:cs="Times New Roman"/>
                <w:i w:val="0"/>
                <w:sz w:val="24"/>
                <w:szCs w:val="24"/>
              </w:rPr>
              <w:t>Delete" button.</w:t>
            </w:r>
          </w:p>
          <w:p w14:paraId="18BB3F0C" w14:textId="51003EC8" w:rsidR="3CBF8FF2" w:rsidRPr="00545F29" w:rsidRDefault="3CBF8FF2" w:rsidP="009B7BC4">
            <w:pPr>
              <w:pStyle w:val="BodyText"/>
              <w:numPr>
                <w:ilvl w:val="0"/>
                <w:numId w:val="8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“Yes, terminate staff!”</w:t>
            </w:r>
          </w:p>
          <w:p w14:paraId="738A23CB" w14:textId="464EDD8C" w:rsidR="6EB6FEE8" w:rsidRPr="00545F29" w:rsidRDefault="6EB6FEE8" w:rsidP="009B7BC4">
            <w:pPr>
              <w:pStyle w:val="BodyText"/>
              <w:numPr>
                <w:ilvl w:val="0"/>
                <w:numId w:val="84"/>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Click </w:t>
            </w:r>
            <w:r w:rsidR="0BED0BFF" w:rsidRPr="00545F29">
              <w:rPr>
                <w:rFonts w:ascii="Times New Roman" w:eastAsia="Times New Roman" w:hAnsi="Times New Roman" w:cs="Times New Roman"/>
                <w:i w:val="0"/>
                <w:sz w:val="24"/>
                <w:szCs w:val="24"/>
              </w:rPr>
              <w:t>the “OK” button on the alert.</w:t>
            </w:r>
          </w:p>
        </w:tc>
      </w:tr>
      <w:tr w:rsidR="40A08768" w:rsidRPr="00545F29" w14:paraId="53F1C47F" w14:textId="77777777" w:rsidTr="79D45E12">
        <w:tc>
          <w:tcPr>
            <w:tcW w:w="2065" w:type="dxa"/>
          </w:tcPr>
          <w:p w14:paraId="1A0D9EFE" w14:textId="1CB6352B" w:rsidR="164C3335" w:rsidRPr="00545F29" w:rsidRDefault="164C3335"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85" w:type="dxa"/>
            <w:gridSpan w:val="2"/>
          </w:tcPr>
          <w:p w14:paraId="22D85985" w14:textId="1E009FBB" w:rsidR="3CBF8FF2" w:rsidRPr="00545F29" w:rsidRDefault="3CBF8FF2" w:rsidP="009B7BC4">
            <w:pPr>
              <w:pStyle w:val="BodyText"/>
              <w:numPr>
                <w:ilvl w:val="0"/>
                <w:numId w:val="8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 xml:space="preserve">An alert that says, “Are you sure? You </w:t>
            </w:r>
            <w:r w:rsidR="4F7CF16B" w:rsidRPr="00545F29">
              <w:rPr>
                <w:rFonts w:ascii="Times New Roman" w:eastAsia="Times New Roman" w:hAnsi="Times New Roman" w:cs="Times New Roman"/>
                <w:i w:val="0"/>
                <w:sz w:val="24"/>
                <w:szCs w:val="24"/>
              </w:rPr>
              <w:t>will not</w:t>
            </w:r>
            <w:r w:rsidR="19BBEFED" w:rsidRPr="00545F29">
              <w:rPr>
                <w:rFonts w:ascii="Times New Roman" w:eastAsia="Times New Roman" w:hAnsi="Times New Roman" w:cs="Times New Roman"/>
                <w:i w:val="0"/>
                <w:sz w:val="24"/>
                <w:szCs w:val="24"/>
              </w:rPr>
              <w:t xml:space="preserve"> be able to revert this!”</w:t>
            </w:r>
          </w:p>
          <w:p w14:paraId="1F44F75A" w14:textId="349A55DE" w:rsidR="19BBEFED" w:rsidRPr="00545F29" w:rsidRDefault="19BBEFED" w:rsidP="009B7BC4">
            <w:pPr>
              <w:pStyle w:val="BodyText"/>
              <w:numPr>
                <w:ilvl w:val="0"/>
                <w:numId w:val="8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An alert that says “Deleted! Staff has been deleted.”</w:t>
            </w:r>
          </w:p>
          <w:p w14:paraId="433AE9FA" w14:textId="0FF29758" w:rsidR="0BED0BFF" w:rsidRPr="00545F29" w:rsidRDefault="0BED0BFF" w:rsidP="009B7BC4">
            <w:pPr>
              <w:pStyle w:val="BodyText"/>
              <w:numPr>
                <w:ilvl w:val="0"/>
                <w:numId w:val="86"/>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deleted staff member will no longer show up on the page.</w:t>
            </w:r>
          </w:p>
        </w:tc>
      </w:tr>
    </w:tbl>
    <w:p w14:paraId="7F13404B" w14:textId="27CF9B3C" w:rsidR="40A08768" w:rsidRPr="00545F29" w:rsidRDefault="40A08768" w:rsidP="00AC164F">
      <w:pPr>
        <w:spacing w:line="360" w:lineRule="auto"/>
        <w:rPr>
          <w:rFonts w:ascii="Times New Roman" w:eastAsia="Symbol" w:hAnsi="Times New Roman" w:cs="Times New Roman"/>
          <w:szCs w:val="24"/>
        </w:rPr>
      </w:pPr>
    </w:p>
    <w:tbl>
      <w:tblPr>
        <w:tblStyle w:val="TableGrid"/>
        <w:tblW w:w="0" w:type="auto"/>
        <w:tblInd w:w="0" w:type="dxa"/>
        <w:tblLook w:val="04A0" w:firstRow="1" w:lastRow="0" w:firstColumn="1" w:lastColumn="0" w:noHBand="0" w:noVBand="1"/>
      </w:tblPr>
      <w:tblGrid>
        <w:gridCol w:w="2145"/>
        <w:gridCol w:w="2224"/>
        <w:gridCol w:w="4981"/>
      </w:tblGrid>
      <w:tr w:rsidR="008E36B3" w:rsidRPr="00545F29" w14:paraId="28908273" w14:textId="77777777" w:rsidTr="79D45E12">
        <w:tc>
          <w:tcPr>
            <w:tcW w:w="4369" w:type="dxa"/>
            <w:gridSpan w:val="2"/>
            <w:shd w:val="clear" w:color="auto" w:fill="D9D9D9" w:themeFill="background1" w:themeFillShade="D9"/>
          </w:tcPr>
          <w:p w14:paraId="79B66C85" w14:textId="7FA6880D" w:rsidR="008E36B3" w:rsidRPr="00545F29" w:rsidRDefault="008E36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ID: </w:t>
            </w:r>
            <w:r w:rsidRPr="00545F29">
              <w:rPr>
                <w:rFonts w:ascii="Times New Roman" w:eastAsia="Times New Roman" w:hAnsi="Times New Roman" w:cs="Times New Roman"/>
                <w:i w:val="0"/>
                <w:sz w:val="24"/>
                <w:szCs w:val="24"/>
              </w:rPr>
              <w:t>TC-</w:t>
            </w:r>
            <w:r w:rsidR="00A5361A" w:rsidRPr="00545F29">
              <w:rPr>
                <w:rFonts w:ascii="Times New Roman" w:eastAsia="Times New Roman" w:hAnsi="Times New Roman" w:cs="Times New Roman"/>
                <w:i w:val="0"/>
                <w:sz w:val="24"/>
                <w:szCs w:val="24"/>
              </w:rPr>
              <w:t>99</w:t>
            </w:r>
          </w:p>
        </w:tc>
        <w:tc>
          <w:tcPr>
            <w:tcW w:w="4981" w:type="dxa"/>
            <w:shd w:val="clear" w:color="auto" w:fill="D9D9D9" w:themeFill="background1" w:themeFillShade="D9"/>
          </w:tcPr>
          <w:p w14:paraId="666E17B6" w14:textId="77777777" w:rsidR="008E36B3" w:rsidRPr="00545F29" w:rsidRDefault="008E36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Test Case Name: </w:t>
            </w:r>
            <w:r w:rsidRPr="00545F29">
              <w:rPr>
                <w:rFonts w:ascii="Times New Roman" w:eastAsia="Times New Roman" w:hAnsi="Times New Roman" w:cs="Times New Roman"/>
                <w:i w:val="0"/>
                <w:sz w:val="24"/>
                <w:szCs w:val="24"/>
              </w:rPr>
              <w:t>Business User: Logout</w:t>
            </w:r>
          </w:p>
        </w:tc>
      </w:tr>
      <w:tr w:rsidR="008E36B3" w:rsidRPr="00545F29" w14:paraId="1ECD5EAA" w14:textId="77777777" w:rsidTr="79D45E12">
        <w:tc>
          <w:tcPr>
            <w:tcW w:w="4369" w:type="dxa"/>
            <w:gridSpan w:val="2"/>
            <w:shd w:val="clear" w:color="auto" w:fill="D9D9D9" w:themeFill="background1" w:themeFillShade="D9"/>
          </w:tcPr>
          <w:p w14:paraId="4AE94DBE" w14:textId="77777777" w:rsidR="008E36B3" w:rsidRPr="00545F29" w:rsidRDefault="008E36B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lastRenderedPageBreak/>
              <w:t xml:space="preserve">Created By: </w:t>
            </w:r>
            <w:r w:rsidRPr="00545F29">
              <w:rPr>
                <w:rFonts w:ascii="Times New Roman" w:eastAsia="Times New Roman" w:hAnsi="Times New Roman" w:cs="Times New Roman"/>
                <w:i w:val="0"/>
                <w:sz w:val="24"/>
                <w:szCs w:val="24"/>
              </w:rPr>
              <w:t>Chris Gumieny</w:t>
            </w:r>
          </w:p>
        </w:tc>
        <w:tc>
          <w:tcPr>
            <w:tcW w:w="4981" w:type="dxa"/>
            <w:shd w:val="clear" w:color="auto" w:fill="D9D9D9" w:themeFill="background1" w:themeFillShade="D9"/>
          </w:tcPr>
          <w:p w14:paraId="7358554D" w14:textId="77777777" w:rsidR="008E36B3" w:rsidRPr="00545F29" w:rsidRDefault="008E36B3" w:rsidP="00AC164F">
            <w:pPr>
              <w:pStyle w:val="BodyText"/>
              <w:ind w:right="-558"/>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b/>
                <w:i w:val="0"/>
                <w:sz w:val="24"/>
                <w:szCs w:val="24"/>
              </w:rPr>
              <w:t xml:space="preserve">Date Created: </w:t>
            </w:r>
            <w:r w:rsidRPr="00545F29">
              <w:rPr>
                <w:rFonts w:ascii="Times New Roman" w:eastAsia="Times New Roman" w:hAnsi="Times New Roman" w:cs="Times New Roman"/>
                <w:i w:val="0"/>
                <w:sz w:val="24"/>
                <w:szCs w:val="24"/>
              </w:rPr>
              <w:t>4/5/2022</w:t>
            </w:r>
          </w:p>
        </w:tc>
      </w:tr>
      <w:tr w:rsidR="008E36B3" w:rsidRPr="00545F29" w14:paraId="373A299E" w14:textId="77777777" w:rsidTr="79D45E12">
        <w:tc>
          <w:tcPr>
            <w:tcW w:w="4369" w:type="dxa"/>
            <w:gridSpan w:val="2"/>
            <w:shd w:val="clear" w:color="auto" w:fill="D9D9D9" w:themeFill="background1" w:themeFillShade="D9"/>
          </w:tcPr>
          <w:p w14:paraId="47B5649E" w14:textId="40309CF5" w:rsidR="008E36B3" w:rsidRPr="00545F29" w:rsidRDefault="72B74E65"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Updated By: </w:t>
            </w:r>
            <w:r w:rsidR="001B26D5" w:rsidRPr="00545F29">
              <w:rPr>
                <w:rFonts w:ascii="Times New Roman" w:hAnsi="Times New Roman" w:cs="Times New Roman"/>
                <w:i w:val="0"/>
                <w:sz w:val="24"/>
                <w:szCs w:val="24"/>
              </w:rPr>
              <w:t>Chris Gumieny</w:t>
            </w:r>
          </w:p>
        </w:tc>
        <w:tc>
          <w:tcPr>
            <w:tcW w:w="4981" w:type="dxa"/>
            <w:shd w:val="clear" w:color="auto" w:fill="D9D9D9" w:themeFill="background1" w:themeFillShade="D9"/>
          </w:tcPr>
          <w:p w14:paraId="14E1D878" w14:textId="4C8D5326" w:rsidR="008E36B3" w:rsidRPr="00545F29" w:rsidRDefault="72B74E65" w:rsidP="79D45E12">
            <w:pPr>
              <w:pStyle w:val="BodyText"/>
              <w:ind w:right="-558"/>
              <w:jc w:val="left"/>
              <w:rPr>
                <w:rFonts w:ascii="Times New Roman" w:hAnsi="Times New Roman" w:cs="Times New Roman"/>
                <w:iCs/>
                <w:sz w:val="24"/>
                <w:szCs w:val="24"/>
              </w:rPr>
            </w:pPr>
            <w:r w:rsidRPr="00545F29">
              <w:rPr>
                <w:rFonts w:ascii="Times New Roman" w:eastAsia="Times New Roman" w:hAnsi="Times New Roman" w:cs="Times New Roman"/>
                <w:b/>
                <w:bCs/>
                <w:i w:val="0"/>
                <w:sz w:val="24"/>
                <w:szCs w:val="24"/>
              </w:rPr>
              <w:t xml:space="preserve">Last Revision Date: </w:t>
            </w:r>
            <w:r w:rsidR="001B26D5" w:rsidRPr="00545F29">
              <w:rPr>
                <w:rFonts w:ascii="Times New Roman" w:hAnsi="Times New Roman" w:cs="Times New Roman"/>
                <w:i w:val="0"/>
                <w:sz w:val="24"/>
                <w:szCs w:val="24"/>
              </w:rPr>
              <w:t>4/15/2022</w:t>
            </w:r>
          </w:p>
        </w:tc>
      </w:tr>
      <w:tr w:rsidR="008E36B3" w:rsidRPr="00545F29" w14:paraId="54CEB5D8" w14:textId="77777777" w:rsidTr="79D45E12">
        <w:tc>
          <w:tcPr>
            <w:tcW w:w="2145" w:type="dxa"/>
          </w:tcPr>
          <w:p w14:paraId="4D5B6AD0" w14:textId="77777777" w:rsidR="008E36B3" w:rsidRPr="00545F29" w:rsidRDefault="008E36B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Priority</w:t>
            </w:r>
          </w:p>
        </w:tc>
        <w:tc>
          <w:tcPr>
            <w:tcW w:w="7205" w:type="dxa"/>
            <w:gridSpan w:val="2"/>
          </w:tcPr>
          <w:p w14:paraId="471D944A" w14:textId="77777777" w:rsidR="008E36B3" w:rsidRPr="00545F29" w:rsidRDefault="008E36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High</w:t>
            </w:r>
          </w:p>
        </w:tc>
      </w:tr>
      <w:tr w:rsidR="008E36B3" w:rsidRPr="00545F29" w14:paraId="4D5AFE41" w14:textId="77777777" w:rsidTr="79D45E12">
        <w:tc>
          <w:tcPr>
            <w:tcW w:w="2145" w:type="dxa"/>
          </w:tcPr>
          <w:p w14:paraId="19230CF1" w14:textId="77777777" w:rsidR="008E36B3" w:rsidRPr="00545F29" w:rsidRDefault="008E36B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Preconditions</w:t>
            </w:r>
          </w:p>
        </w:tc>
        <w:tc>
          <w:tcPr>
            <w:tcW w:w="7205" w:type="dxa"/>
            <w:gridSpan w:val="2"/>
          </w:tcPr>
          <w:p w14:paraId="70B43B7C" w14:textId="63CA41D4" w:rsidR="008E36B3" w:rsidRPr="00545F29" w:rsidRDefault="008E36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Follow the steps in TC-</w:t>
            </w:r>
            <w:r w:rsidR="00A5361A" w:rsidRPr="00545F29">
              <w:rPr>
                <w:rFonts w:ascii="Times New Roman" w:eastAsia="Times New Roman" w:hAnsi="Times New Roman" w:cs="Times New Roman"/>
                <w:i w:val="0"/>
                <w:sz w:val="24"/>
                <w:szCs w:val="24"/>
              </w:rPr>
              <w:t>85</w:t>
            </w:r>
            <w:r w:rsidRPr="00545F29">
              <w:rPr>
                <w:rFonts w:ascii="Times New Roman" w:eastAsia="Times New Roman" w:hAnsi="Times New Roman" w:cs="Times New Roman"/>
                <w:i w:val="0"/>
                <w:sz w:val="24"/>
                <w:szCs w:val="24"/>
              </w:rPr>
              <w:t>.</w:t>
            </w:r>
          </w:p>
        </w:tc>
      </w:tr>
      <w:tr w:rsidR="008E36B3" w:rsidRPr="00545F29" w14:paraId="5B73AA85" w14:textId="77777777" w:rsidTr="79D45E12">
        <w:tc>
          <w:tcPr>
            <w:tcW w:w="2145" w:type="dxa"/>
          </w:tcPr>
          <w:p w14:paraId="36D8E758" w14:textId="77777777" w:rsidR="008E36B3" w:rsidRPr="00545F29" w:rsidRDefault="008E36B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Postconditions</w:t>
            </w:r>
          </w:p>
        </w:tc>
        <w:tc>
          <w:tcPr>
            <w:tcW w:w="7205" w:type="dxa"/>
            <w:gridSpan w:val="2"/>
          </w:tcPr>
          <w:p w14:paraId="3A2FEBBE" w14:textId="473FAE03" w:rsidR="008E36B3" w:rsidRPr="00545F29" w:rsidRDefault="72B74E65" w:rsidP="79D45E12">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logged out of the account and will not be able to access any pages that require the user to be logged in.</w:t>
            </w:r>
          </w:p>
        </w:tc>
      </w:tr>
      <w:tr w:rsidR="008E36B3" w:rsidRPr="00545F29" w14:paraId="3454A91F" w14:textId="77777777" w:rsidTr="79D45E12">
        <w:tc>
          <w:tcPr>
            <w:tcW w:w="2145" w:type="dxa"/>
          </w:tcPr>
          <w:p w14:paraId="7F6189A1" w14:textId="77777777" w:rsidR="008E36B3" w:rsidRPr="00545F29" w:rsidRDefault="008E36B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Parameters</w:t>
            </w:r>
          </w:p>
        </w:tc>
        <w:tc>
          <w:tcPr>
            <w:tcW w:w="7205" w:type="dxa"/>
            <w:gridSpan w:val="2"/>
          </w:tcPr>
          <w:p w14:paraId="5BE9D31B" w14:textId="77777777" w:rsidR="008E36B3" w:rsidRPr="00545F29" w:rsidRDefault="008E36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N/A</w:t>
            </w:r>
          </w:p>
        </w:tc>
      </w:tr>
      <w:tr w:rsidR="008E36B3" w:rsidRPr="00545F29" w14:paraId="2C719C71" w14:textId="77777777" w:rsidTr="79D45E12">
        <w:tc>
          <w:tcPr>
            <w:tcW w:w="2145" w:type="dxa"/>
          </w:tcPr>
          <w:p w14:paraId="2EE8DCD6" w14:textId="77777777" w:rsidR="008E36B3" w:rsidRPr="00545F29" w:rsidRDefault="008E36B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Test Steps</w:t>
            </w:r>
          </w:p>
        </w:tc>
        <w:tc>
          <w:tcPr>
            <w:tcW w:w="7205" w:type="dxa"/>
            <w:gridSpan w:val="2"/>
          </w:tcPr>
          <w:p w14:paraId="366CB7AA" w14:textId="77777777" w:rsidR="008E36B3" w:rsidRPr="00545F29" w:rsidRDefault="008E36B3" w:rsidP="009B7BC4">
            <w:pPr>
              <w:pStyle w:val="BodyText"/>
              <w:numPr>
                <w:ilvl w:val="0"/>
                <w:numId w:val="10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on the icon in the top right of the window and then click “Logout”</w:t>
            </w:r>
          </w:p>
          <w:p w14:paraId="03CEB7E6" w14:textId="7DC23103" w:rsidR="008E36B3" w:rsidRPr="00545F29" w:rsidRDefault="72B74E65" w:rsidP="009B7BC4">
            <w:pPr>
              <w:pStyle w:val="BodyText"/>
              <w:numPr>
                <w:ilvl w:val="0"/>
                <w:numId w:val="108"/>
              </w:numPr>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Click the “Yes, logout</w:t>
            </w:r>
            <w:r w:rsidR="008E36B3" w:rsidRPr="00545F29">
              <w:rPr>
                <w:rFonts w:ascii="Times New Roman" w:eastAsia="Times New Roman" w:hAnsi="Times New Roman" w:cs="Times New Roman"/>
                <w:i w:val="0"/>
                <w:sz w:val="24"/>
                <w:szCs w:val="24"/>
              </w:rPr>
              <w:t>”</w:t>
            </w:r>
            <w:r w:rsidRPr="00545F29">
              <w:rPr>
                <w:rFonts w:ascii="Times New Roman" w:eastAsia="Times New Roman" w:hAnsi="Times New Roman" w:cs="Times New Roman"/>
                <w:i w:val="0"/>
                <w:sz w:val="24"/>
                <w:szCs w:val="24"/>
              </w:rPr>
              <w:t xml:space="preserve"> button.</w:t>
            </w:r>
          </w:p>
        </w:tc>
      </w:tr>
      <w:tr w:rsidR="008E36B3" w:rsidRPr="00545F29" w14:paraId="108B9FCE" w14:textId="77777777" w:rsidTr="79D45E12">
        <w:tc>
          <w:tcPr>
            <w:tcW w:w="2145" w:type="dxa"/>
          </w:tcPr>
          <w:p w14:paraId="1D8B6322" w14:textId="77777777" w:rsidR="008E36B3" w:rsidRPr="00545F29" w:rsidRDefault="008E36B3" w:rsidP="00AC164F">
            <w:pPr>
              <w:pStyle w:val="BodyText"/>
              <w:jc w:val="left"/>
              <w:rPr>
                <w:rFonts w:ascii="Times New Roman" w:eastAsia="Times New Roman" w:hAnsi="Times New Roman" w:cs="Times New Roman"/>
                <w:b/>
                <w:i w:val="0"/>
                <w:sz w:val="24"/>
                <w:szCs w:val="24"/>
              </w:rPr>
            </w:pPr>
            <w:r w:rsidRPr="00545F29">
              <w:rPr>
                <w:rFonts w:ascii="Times New Roman" w:eastAsia="Times New Roman" w:hAnsi="Times New Roman" w:cs="Times New Roman"/>
                <w:b/>
                <w:i w:val="0"/>
                <w:sz w:val="24"/>
                <w:szCs w:val="24"/>
              </w:rPr>
              <w:t>Expected Results</w:t>
            </w:r>
          </w:p>
        </w:tc>
        <w:tc>
          <w:tcPr>
            <w:tcW w:w="7205" w:type="dxa"/>
            <w:gridSpan w:val="2"/>
          </w:tcPr>
          <w:p w14:paraId="0766DF27" w14:textId="77777777" w:rsidR="008E36B3" w:rsidRPr="00545F29" w:rsidRDefault="008E36B3" w:rsidP="00AC164F">
            <w:pPr>
              <w:pStyle w:val="BodyText"/>
              <w:jc w:val="left"/>
              <w:rPr>
                <w:rFonts w:ascii="Times New Roman" w:eastAsia="Times New Roman" w:hAnsi="Times New Roman" w:cs="Times New Roman"/>
                <w:i w:val="0"/>
                <w:sz w:val="24"/>
                <w:szCs w:val="24"/>
              </w:rPr>
            </w:pPr>
            <w:r w:rsidRPr="00545F29">
              <w:rPr>
                <w:rFonts w:ascii="Times New Roman" w:eastAsia="Times New Roman" w:hAnsi="Times New Roman" w:cs="Times New Roman"/>
                <w:i w:val="0"/>
                <w:sz w:val="24"/>
                <w:szCs w:val="24"/>
              </w:rPr>
              <w:t>The user is signed out and is taken to the home page.</w:t>
            </w:r>
          </w:p>
        </w:tc>
      </w:tr>
    </w:tbl>
    <w:p w14:paraId="0A627BC9" w14:textId="54023B07" w:rsidR="73EE4E41" w:rsidRPr="00545F29" w:rsidRDefault="73EE4E41" w:rsidP="00AC164F">
      <w:pPr>
        <w:spacing w:line="360" w:lineRule="auto"/>
        <w:rPr>
          <w:rFonts w:ascii="Times New Roman" w:eastAsia="Times New Roman" w:hAnsi="Times New Roman" w:cs="Times New Roman"/>
        </w:rPr>
      </w:pPr>
    </w:p>
    <w:p w14:paraId="4A4A30D3" w14:textId="0D7F3E44" w:rsidR="73EE4E41" w:rsidRPr="00545F29" w:rsidRDefault="73EE4E41" w:rsidP="00AC164F">
      <w:pPr>
        <w:spacing w:line="360" w:lineRule="auto"/>
        <w:rPr>
          <w:rFonts w:ascii="Times New Roman" w:eastAsia="Calibri" w:hAnsi="Times New Roman" w:cs="Times New Roman"/>
        </w:rPr>
      </w:pPr>
    </w:p>
    <w:p w14:paraId="7FA37B16" w14:textId="148E20CC" w:rsidR="0074268C" w:rsidRPr="00545F29" w:rsidRDefault="0074268C" w:rsidP="00AC164F">
      <w:pPr>
        <w:spacing w:line="360" w:lineRule="auto"/>
        <w:rPr>
          <w:rFonts w:ascii="Times New Roman" w:hAnsi="Times New Roman" w:cs="Times New Roman"/>
          <w:sz w:val="28"/>
          <w:szCs w:val="28"/>
        </w:rPr>
      </w:pPr>
    </w:p>
    <w:p w14:paraId="3CAF04B0" w14:textId="77777777" w:rsidR="00604C0F" w:rsidRPr="00545F29" w:rsidRDefault="00604C0F" w:rsidP="00AC164F">
      <w:pPr>
        <w:pStyle w:val="Heading1"/>
        <w:spacing w:line="360" w:lineRule="auto"/>
        <w:rPr>
          <w:rFonts w:ascii="Times New Roman" w:hAnsi="Times New Roman" w:cs="Times New Roman"/>
        </w:rPr>
      </w:pPr>
      <w:bookmarkStart w:id="89" w:name="_Toc101099343"/>
      <w:bookmarkStart w:id="90" w:name="_Toc97478261"/>
      <w:r w:rsidRPr="00545F29">
        <w:rPr>
          <w:rFonts w:ascii="Times New Roman" w:hAnsi="Times New Roman" w:cs="Times New Roman"/>
        </w:rPr>
        <w:t>Appendix</w:t>
      </w:r>
      <w:bookmarkEnd w:id="89"/>
    </w:p>
    <w:p w14:paraId="18E6CF0E" w14:textId="77777777" w:rsidR="007D155C" w:rsidRPr="00545F29" w:rsidRDefault="007D155C" w:rsidP="00AC164F">
      <w:pPr>
        <w:pStyle w:val="Heading2"/>
        <w:spacing w:line="360" w:lineRule="auto"/>
        <w:rPr>
          <w:rFonts w:ascii="Times New Roman" w:hAnsi="Times New Roman" w:cs="Times New Roman"/>
        </w:rPr>
      </w:pPr>
      <w:bookmarkStart w:id="91" w:name="_Toc101099344"/>
      <w:r w:rsidRPr="00545F29">
        <w:rPr>
          <w:rFonts w:ascii="Times New Roman" w:hAnsi="Times New Roman" w:cs="Times New Roman"/>
        </w:rPr>
        <w:t>A.1 Database Setup</w:t>
      </w:r>
      <w:bookmarkEnd w:id="91"/>
    </w:p>
    <w:p w14:paraId="20B4AEAF" w14:textId="0974255E" w:rsidR="00604C0F" w:rsidRPr="00545F29" w:rsidRDefault="007D155C" w:rsidP="00AC164F">
      <w:pPr>
        <w:spacing w:line="360" w:lineRule="auto"/>
        <w:rPr>
          <w:rFonts w:ascii="Times New Roman" w:hAnsi="Times New Roman" w:cs="Times New Roman"/>
        </w:rPr>
      </w:pPr>
      <w:r w:rsidRPr="00545F29">
        <w:rPr>
          <w:rFonts w:ascii="Times New Roman" w:hAnsi="Times New Roman" w:cs="Times New Roman"/>
        </w:rPr>
        <w:t>The following objects listed are steps to be completed before a test case is run. As of right now they are listed as steps to take within the application to do before a specific test case, except for DBS-00 which requires deleting all database information directly within Firebase. However, scripts may be written to automatically do each task as well.</w:t>
      </w:r>
    </w:p>
    <w:tbl>
      <w:tblPr>
        <w:tblStyle w:val="TableGrid"/>
        <w:tblW w:w="0" w:type="auto"/>
        <w:tblInd w:w="0" w:type="dxa"/>
        <w:tblLook w:val="04A0" w:firstRow="1" w:lastRow="0" w:firstColumn="1" w:lastColumn="0" w:noHBand="0" w:noVBand="1"/>
      </w:tblPr>
      <w:tblGrid>
        <w:gridCol w:w="2155"/>
        <w:gridCol w:w="7195"/>
      </w:tblGrid>
      <w:tr w:rsidR="00401584" w:rsidRPr="00545F29" w14:paraId="38DCFD9C" w14:textId="77777777" w:rsidTr="00C518FF">
        <w:tc>
          <w:tcPr>
            <w:tcW w:w="2155" w:type="dxa"/>
          </w:tcPr>
          <w:p w14:paraId="4E9E3E19" w14:textId="0305C3E8" w:rsidR="00401584" w:rsidRPr="00545F29" w:rsidRDefault="00401584" w:rsidP="00AC164F">
            <w:pPr>
              <w:spacing w:line="360" w:lineRule="auto"/>
              <w:rPr>
                <w:rFonts w:ascii="Times New Roman" w:hAnsi="Times New Roman" w:cs="Times New Roman"/>
                <w:b/>
                <w:sz w:val="24"/>
                <w:szCs w:val="24"/>
              </w:rPr>
            </w:pPr>
            <w:r w:rsidRPr="00545F29">
              <w:rPr>
                <w:rFonts w:ascii="Times New Roman" w:hAnsi="Times New Roman" w:cs="Times New Roman"/>
                <w:b/>
                <w:sz w:val="24"/>
                <w:szCs w:val="24"/>
              </w:rPr>
              <w:t>Database Setup ID</w:t>
            </w:r>
          </w:p>
        </w:tc>
        <w:tc>
          <w:tcPr>
            <w:tcW w:w="7195" w:type="dxa"/>
          </w:tcPr>
          <w:p w14:paraId="27C12CB6" w14:textId="2244D489" w:rsidR="00401584" w:rsidRPr="00545F29" w:rsidRDefault="00401584" w:rsidP="00AC164F">
            <w:pPr>
              <w:spacing w:line="360" w:lineRule="auto"/>
              <w:rPr>
                <w:rFonts w:ascii="Times New Roman" w:hAnsi="Times New Roman" w:cs="Times New Roman"/>
                <w:b/>
                <w:sz w:val="24"/>
                <w:szCs w:val="24"/>
              </w:rPr>
            </w:pPr>
            <w:r w:rsidRPr="00545F29">
              <w:rPr>
                <w:rFonts w:ascii="Times New Roman" w:hAnsi="Times New Roman" w:cs="Times New Roman"/>
                <w:b/>
                <w:sz w:val="24"/>
                <w:szCs w:val="24"/>
              </w:rPr>
              <w:t>Description</w:t>
            </w:r>
          </w:p>
        </w:tc>
      </w:tr>
      <w:tr w:rsidR="00401584" w:rsidRPr="00545F29" w14:paraId="7F8A4D43" w14:textId="77777777" w:rsidTr="00C518FF">
        <w:tc>
          <w:tcPr>
            <w:tcW w:w="2155" w:type="dxa"/>
          </w:tcPr>
          <w:p w14:paraId="10FA2C0E" w14:textId="4C5BE452"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DBS-00</w:t>
            </w:r>
          </w:p>
        </w:tc>
        <w:tc>
          <w:tcPr>
            <w:tcW w:w="7195" w:type="dxa"/>
          </w:tcPr>
          <w:p w14:paraId="6878DB84" w14:textId="182333F2"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Empty entire database from Firebase.</w:t>
            </w:r>
          </w:p>
        </w:tc>
      </w:tr>
      <w:tr w:rsidR="00401584" w:rsidRPr="00545F29" w14:paraId="13F7354D" w14:textId="77777777" w:rsidTr="00C518FF">
        <w:trPr>
          <w:trHeight w:val="647"/>
        </w:trPr>
        <w:tc>
          <w:tcPr>
            <w:tcW w:w="2155" w:type="dxa"/>
          </w:tcPr>
          <w:p w14:paraId="77C2FC45" w14:textId="3E18D128"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DBS-01</w:t>
            </w:r>
          </w:p>
        </w:tc>
        <w:tc>
          <w:tcPr>
            <w:tcW w:w="7195" w:type="dxa"/>
          </w:tcPr>
          <w:p w14:paraId="3DA4B804" w14:textId="028B6F8D"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Create and verify a business account with email “etimely</w:t>
            </w:r>
            <w:r w:rsidR="614A1D5F" w:rsidRPr="00545F29">
              <w:rPr>
                <w:rFonts w:ascii="Times New Roman" w:hAnsi="Times New Roman" w:cs="Times New Roman"/>
                <w:sz w:val="24"/>
                <w:szCs w:val="24"/>
              </w:rPr>
              <w:t>Test@gmail.com” and password “Pass1234”, and name “eTimelyTest</w:t>
            </w:r>
            <w:r w:rsidRPr="00545F29">
              <w:rPr>
                <w:rFonts w:ascii="Times New Roman" w:hAnsi="Times New Roman" w:cs="Times New Roman"/>
                <w:sz w:val="24"/>
                <w:szCs w:val="24"/>
              </w:rPr>
              <w:t>”</w:t>
            </w:r>
          </w:p>
          <w:p w14:paraId="6A9C946E" w14:textId="69594C9B" w:rsidR="00604C0F"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lastRenderedPageBreak/>
              <w:t>Creating this account should also create 5 different role types, with names “Cashier”, “Tech Support”, “Manager”, “Sales Associate” and “Customer Service”</w:t>
            </w:r>
          </w:p>
        </w:tc>
      </w:tr>
      <w:tr w:rsidR="00401584" w:rsidRPr="00545F29" w14:paraId="31269A7C" w14:textId="77777777" w:rsidTr="00C518FF">
        <w:trPr>
          <w:trHeight w:val="683"/>
        </w:trPr>
        <w:tc>
          <w:tcPr>
            <w:tcW w:w="2155" w:type="dxa"/>
          </w:tcPr>
          <w:p w14:paraId="0DC48FAF" w14:textId="3EF92369"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lastRenderedPageBreak/>
              <w:t>DBS-02</w:t>
            </w:r>
          </w:p>
        </w:tc>
        <w:tc>
          <w:tcPr>
            <w:tcW w:w="7195" w:type="dxa"/>
          </w:tcPr>
          <w:p w14:paraId="2ECA60DE" w14:textId="77777777"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Invite a staff user using first name “Dave”, last name “Smith”, email “eimelycsc4996@gmail.com”, and role “Cashier”</w:t>
            </w:r>
          </w:p>
          <w:p w14:paraId="6086DF05" w14:textId="24F2FE0A" w:rsidR="00B5191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Open the link set to the email address and set password as “Test1234”</w:t>
            </w:r>
          </w:p>
        </w:tc>
      </w:tr>
      <w:tr w:rsidR="00401584" w:rsidRPr="00545F29" w14:paraId="15247501" w14:textId="77777777" w:rsidTr="00C518FF">
        <w:tc>
          <w:tcPr>
            <w:tcW w:w="2155" w:type="dxa"/>
          </w:tcPr>
          <w:p w14:paraId="31014E74" w14:textId="791D2AAC"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DBS-03</w:t>
            </w:r>
          </w:p>
        </w:tc>
        <w:tc>
          <w:tcPr>
            <w:tcW w:w="7195" w:type="dxa"/>
          </w:tcPr>
          <w:p w14:paraId="1A2B95F4" w14:textId="2D7551B0"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Follow the steps of DBS-01, but do not open the link in the verification email.</w:t>
            </w:r>
          </w:p>
        </w:tc>
      </w:tr>
      <w:tr w:rsidR="00401584" w:rsidRPr="00545F29" w14:paraId="29CF102D" w14:textId="77777777" w:rsidTr="00C518FF">
        <w:tc>
          <w:tcPr>
            <w:tcW w:w="2155" w:type="dxa"/>
          </w:tcPr>
          <w:p w14:paraId="32A96628" w14:textId="08CB891C"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DBS-04</w:t>
            </w:r>
          </w:p>
        </w:tc>
        <w:tc>
          <w:tcPr>
            <w:tcW w:w="7195" w:type="dxa"/>
          </w:tcPr>
          <w:p w14:paraId="0357A52F" w14:textId="77777777"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Sign into the account created in DBS-02 and create the following availabilities in the given order</w:t>
            </w:r>
          </w:p>
          <w:p w14:paraId="54689D6B" w14:textId="77777777"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May 22</w:t>
            </w:r>
            <w:r w:rsidRPr="00545F29">
              <w:rPr>
                <w:rFonts w:ascii="Times New Roman" w:hAnsi="Times New Roman" w:cs="Times New Roman"/>
                <w:sz w:val="24"/>
                <w:szCs w:val="24"/>
                <w:vertAlign w:val="superscript"/>
              </w:rPr>
              <w:t>nd</w:t>
            </w:r>
            <w:r w:rsidRPr="00545F29">
              <w:rPr>
                <w:rFonts w:ascii="Times New Roman" w:hAnsi="Times New Roman" w:cs="Times New Roman"/>
                <w:sz w:val="24"/>
                <w:szCs w:val="24"/>
              </w:rPr>
              <w:t xml:space="preserve"> from 12:30pm to 8:00pm</w:t>
            </w:r>
          </w:p>
          <w:p w14:paraId="4C6BE531" w14:textId="77777777"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April 28</w:t>
            </w:r>
            <w:r w:rsidRPr="00545F29">
              <w:rPr>
                <w:rFonts w:ascii="Times New Roman" w:hAnsi="Times New Roman" w:cs="Times New Roman"/>
                <w:sz w:val="24"/>
                <w:szCs w:val="24"/>
                <w:vertAlign w:val="superscript"/>
              </w:rPr>
              <w:t>th</w:t>
            </w:r>
            <w:r w:rsidRPr="00545F29">
              <w:rPr>
                <w:rFonts w:ascii="Times New Roman" w:hAnsi="Times New Roman" w:cs="Times New Roman"/>
                <w:sz w:val="24"/>
                <w:szCs w:val="24"/>
              </w:rPr>
              <w:t xml:space="preserve"> from 8:00am to 4:00pm</w:t>
            </w:r>
          </w:p>
          <w:p w14:paraId="6244620A" w14:textId="77777777" w:rsidR="00401584" w:rsidRPr="00545F29" w:rsidRDefault="00401584"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April 28</w:t>
            </w:r>
            <w:r w:rsidRPr="00545F29">
              <w:rPr>
                <w:rFonts w:ascii="Times New Roman" w:hAnsi="Times New Roman" w:cs="Times New Roman"/>
                <w:sz w:val="24"/>
                <w:szCs w:val="24"/>
                <w:vertAlign w:val="superscript"/>
              </w:rPr>
              <w:t>th</w:t>
            </w:r>
            <w:r w:rsidRPr="00545F29">
              <w:rPr>
                <w:rFonts w:ascii="Times New Roman" w:hAnsi="Times New Roman" w:cs="Times New Roman"/>
                <w:sz w:val="24"/>
                <w:szCs w:val="24"/>
              </w:rPr>
              <w:t xml:space="preserve"> from 5:00pm to 10:00pm</w:t>
            </w:r>
          </w:p>
          <w:p w14:paraId="27C0C840" w14:textId="77777777" w:rsidR="00401584" w:rsidRPr="00545F29" w:rsidRDefault="00401584" w:rsidP="00AC164F">
            <w:pPr>
              <w:spacing w:line="360" w:lineRule="auto"/>
              <w:rPr>
                <w:rFonts w:ascii="Times New Roman" w:hAnsi="Times New Roman" w:cs="Times New Roman"/>
                <w:sz w:val="24"/>
                <w:szCs w:val="24"/>
              </w:rPr>
            </w:pPr>
          </w:p>
        </w:tc>
      </w:tr>
      <w:tr w:rsidR="00A361C5" w:rsidRPr="00545F29" w14:paraId="2C4E68EC" w14:textId="77777777" w:rsidTr="00C518FF">
        <w:tc>
          <w:tcPr>
            <w:tcW w:w="2155" w:type="dxa"/>
          </w:tcPr>
          <w:p w14:paraId="07AC486C" w14:textId="600FC754" w:rsidR="00A361C5" w:rsidRPr="00545F29" w:rsidRDefault="00A361C5"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DBS-05</w:t>
            </w:r>
          </w:p>
        </w:tc>
        <w:tc>
          <w:tcPr>
            <w:tcW w:w="7195" w:type="dxa"/>
          </w:tcPr>
          <w:p w14:paraId="776301F1" w14:textId="585ECF96" w:rsidR="00A361C5" w:rsidRPr="00545F29" w:rsidRDefault="00A361C5"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Follow steps of DBS-02, but do not complete step 3</w:t>
            </w:r>
          </w:p>
        </w:tc>
      </w:tr>
      <w:tr w:rsidR="00A361C5" w:rsidRPr="00545F29" w14:paraId="1A034301" w14:textId="77777777" w:rsidTr="00C518FF">
        <w:tc>
          <w:tcPr>
            <w:tcW w:w="2155" w:type="dxa"/>
          </w:tcPr>
          <w:p w14:paraId="571BEEA3" w14:textId="71F889F5" w:rsidR="00A361C5" w:rsidRPr="00545F29" w:rsidRDefault="00772C3A"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DBS-06</w:t>
            </w:r>
          </w:p>
        </w:tc>
        <w:tc>
          <w:tcPr>
            <w:tcW w:w="7195" w:type="dxa"/>
          </w:tcPr>
          <w:p w14:paraId="4A5463A9" w14:textId="72E01908" w:rsidR="00772C3A" w:rsidRPr="00545F29" w:rsidRDefault="00772C3A"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Sign into the account created in DBS-02 and create the following availability:</w:t>
            </w:r>
          </w:p>
          <w:p w14:paraId="659ED94D" w14:textId="48039EE1" w:rsidR="00A361C5" w:rsidRPr="00545F29" w:rsidRDefault="00772C3A"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April 28</w:t>
            </w:r>
            <w:r w:rsidRPr="00545F29">
              <w:rPr>
                <w:rFonts w:ascii="Times New Roman" w:hAnsi="Times New Roman" w:cs="Times New Roman"/>
                <w:sz w:val="24"/>
                <w:szCs w:val="24"/>
                <w:vertAlign w:val="superscript"/>
              </w:rPr>
              <w:t>th</w:t>
            </w:r>
            <w:r w:rsidRPr="00545F29">
              <w:rPr>
                <w:rFonts w:ascii="Times New Roman" w:hAnsi="Times New Roman" w:cs="Times New Roman"/>
                <w:sz w:val="24"/>
                <w:szCs w:val="24"/>
              </w:rPr>
              <w:t xml:space="preserve"> from 8:00am to 4:00pm</w:t>
            </w:r>
          </w:p>
        </w:tc>
      </w:tr>
      <w:tr w:rsidR="00A361C5" w:rsidRPr="00545F29" w14:paraId="309A733D" w14:textId="77777777" w:rsidTr="00C518FF">
        <w:tc>
          <w:tcPr>
            <w:tcW w:w="2155" w:type="dxa"/>
          </w:tcPr>
          <w:p w14:paraId="0A2E43A6" w14:textId="48B72B46" w:rsidR="00A361C5" w:rsidRPr="00545F29" w:rsidRDefault="00FB2F26"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DBS-07</w:t>
            </w:r>
          </w:p>
        </w:tc>
        <w:tc>
          <w:tcPr>
            <w:tcW w:w="7195" w:type="dxa"/>
          </w:tcPr>
          <w:p w14:paraId="5E28174D" w14:textId="5A84D43E" w:rsidR="00FB2F26" w:rsidRPr="00545F29" w:rsidRDefault="00FB2F26" w:rsidP="00AC164F">
            <w:pPr>
              <w:spacing w:line="360" w:lineRule="auto"/>
              <w:rPr>
                <w:rFonts w:ascii="Times New Roman" w:hAnsi="Times New Roman" w:cs="Times New Roman"/>
                <w:sz w:val="24"/>
                <w:szCs w:val="24"/>
              </w:rPr>
            </w:pPr>
            <w:r w:rsidRPr="00545F29">
              <w:rPr>
                <w:rFonts w:ascii="Times New Roman" w:hAnsi="Times New Roman" w:cs="Times New Roman"/>
                <w:sz w:val="24"/>
                <w:szCs w:val="24"/>
              </w:rPr>
              <w:t>Sign into the account created in DBS-02 and create the following availabilities in the given order</w:t>
            </w:r>
            <w:r w:rsidR="00BA373F" w:rsidRPr="00545F29">
              <w:rPr>
                <w:rFonts w:ascii="Times New Roman" w:hAnsi="Times New Roman" w:cs="Times New Roman"/>
                <w:sz w:val="24"/>
                <w:szCs w:val="24"/>
              </w:rPr>
              <w:t>:</w:t>
            </w:r>
          </w:p>
          <w:p w14:paraId="3F3053BF" w14:textId="77777777" w:rsidR="00FB2F26" w:rsidRPr="00545F29" w:rsidRDefault="00FB2F26" w:rsidP="009B7BC4">
            <w:pPr>
              <w:pStyle w:val="BodyText"/>
              <w:numPr>
                <w:ilvl w:val="0"/>
                <w:numId w:val="2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19, 2022, 8:00am-5:30pm</w:t>
            </w:r>
          </w:p>
          <w:p w14:paraId="3C099D01" w14:textId="77777777" w:rsidR="00FB2F26" w:rsidRPr="00545F29" w:rsidRDefault="00FB2F26" w:rsidP="009B7BC4">
            <w:pPr>
              <w:pStyle w:val="BodyText"/>
              <w:numPr>
                <w:ilvl w:val="0"/>
                <w:numId w:val="2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20, 2022, 7:00am-12:00pm</w:t>
            </w:r>
          </w:p>
          <w:p w14:paraId="57D9084D" w14:textId="77777777" w:rsidR="00FB2F26" w:rsidRPr="00545F29" w:rsidRDefault="00FB2F26" w:rsidP="009B7BC4">
            <w:pPr>
              <w:pStyle w:val="BodyText"/>
              <w:numPr>
                <w:ilvl w:val="0"/>
                <w:numId w:val="2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21, 2022, 10:00am-12:00pm</w:t>
            </w:r>
          </w:p>
          <w:p w14:paraId="3C20631D" w14:textId="77777777" w:rsidR="00FB2F26" w:rsidRPr="00545F29" w:rsidRDefault="00FB2F26" w:rsidP="009B7BC4">
            <w:pPr>
              <w:pStyle w:val="BodyText"/>
              <w:numPr>
                <w:ilvl w:val="0"/>
                <w:numId w:val="2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22, 2022, 1:00pm-7:00pm</w:t>
            </w:r>
          </w:p>
          <w:p w14:paraId="41873404" w14:textId="77777777" w:rsidR="00FB2F26" w:rsidRPr="00545F29" w:rsidRDefault="00FB2F26" w:rsidP="009B7BC4">
            <w:pPr>
              <w:pStyle w:val="BodyText"/>
              <w:numPr>
                <w:ilvl w:val="0"/>
                <w:numId w:val="2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23, 2022, 2:00pm-10:00pm</w:t>
            </w:r>
          </w:p>
          <w:p w14:paraId="7AE3472E" w14:textId="77777777" w:rsidR="00FB2F26" w:rsidRPr="00545F29" w:rsidRDefault="00FB2F26" w:rsidP="009B7BC4">
            <w:pPr>
              <w:pStyle w:val="BodyText"/>
              <w:numPr>
                <w:ilvl w:val="0"/>
                <w:numId w:val="259"/>
              </w:numPr>
              <w:jc w:val="left"/>
              <w:rPr>
                <w:rFonts w:ascii="Times New Roman" w:eastAsiaTheme="minorEastAsia" w:hAnsi="Times New Roman" w:cs="Times New Roman"/>
                <w:i w:val="0"/>
                <w:sz w:val="24"/>
                <w:szCs w:val="24"/>
              </w:rPr>
            </w:pPr>
            <w:r w:rsidRPr="00545F29">
              <w:rPr>
                <w:rFonts w:ascii="Times New Roman" w:hAnsi="Times New Roman" w:cs="Times New Roman"/>
                <w:i w:val="0"/>
                <w:sz w:val="24"/>
                <w:szCs w:val="24"/>
              </w:rPr>
              <w:t>April 24, 2022, 10:00am-2:00pm</w:t>
            </w:r>
          </w:p>
          <w:p w14:paraId="2BE5F951" w14:textId="7C2EA5B8" w:rsidR="00A361C5" w:rsidRPr="00545F29" w:rsidRDefault="00FB2F26" w:rsidP="009B7BC4">
            <w:pPr>
              <w:pStyle w:val="ListParagraph"/>
              <w:numPr>
                <w:ilvl w:val="0"/>
                <w:numId w:val="259"/>
              </w:numPr>
              <w:jc w:val="left"/>
              <w:rPr>
                <w:rFonts w:ascii="Times New Roman" w:hAnsi="Times New Roman" w:cs="Times New Roman"/>
                <w:sz w:val="24"/>
                <w:szCs w:val="24"/>
              </w:rPr>
            </w:pPr>
            <w:r w:rsidRPr="00545F29">
              <w:rPr>
                <w:rFonts w:ascii="Times New Roman" w:hAnsi="Times New Roman" w:cs="Times New Roman"/>
                <w:sz w:val="24"/>
                <w:szCs w:val="24"/>
              </w:rPr>
              <w:t>April 25, 2022, 6:30am-9:00am</w:t>
            </w:r>
          </w:p>
        </w:tc>
      </w:tr>
      <w:bookmarkEnd w:id="90"/>
    </w:tbl>
    <w:p w14:paraId="53C165B8" w14:textId="750255D7" w:rsidR="00846B9D" w:rsidRPr="00545F29" w:rsidRDefault="00846B9D" w:rsidP="00AC164F">
      <w:pPr>
        <w:spacing w:line="360" w:lineRule="auto"/>
        <w:rPr>
          <w:rFonts w:ascii="Times New Roman" w:eastAsia="Cambria Math" w:hAnsi="Times New Roman" w:cs="Times New Roman"/>
          <w:b/>
          <w:sz w:val="28"/>
          <w:szCs w:val="28"/>
        </w:rPr>
      </w:pPr>
    </w:p>
    <w:p w14:paraId="06037CB6" w14:textId="0F1C6135" w:rsidR="00E428CC" w:rsidRPr="00545F29" w:rsidRDefault="00E428CC" w:rsidP="00AC164F">
      <w:pPr>
        <w:spacing w:line="360" w:lineRule="auto"/>
        <w:rPr>
          <w:rFonts w:ascii="Times New Roman" w:eastAsia="Cambria Math" w:hAnsi="Times New Roman" w:cs="Times New Roman"/>
          <w:b/>
          <w:sz w:val="28"/>
          <w:szCs w:val="28"/>
        </w:rPr>
      </w:pPr>
    </w:p>
    <w:p w14:paraId="32C504F3" w14:textId="65E43B63" w:rsidR="00846B9D" w:rsidRPr="00545F29" w:rsidRDefault="00846B9D" w:rsidP="00846B9D">
      <w:pPr>
        <w:pStyle w:val="Heading2"/>
        <w:rPr>
          <w:rFonts w:ascii="Times New Roman" w:hAnsi="Times New Roman" w:cs="Times New Roman"/>
        </w:rPr>
      </w:pPr>
      <w:bookmarkStart w:id="92" w:name="_Toc101099345"/>
      <w:r w:rsidRPr="00545F29">
        <w:rPr>
          <w:rFonts w:ascii="Times New Roman" w:hAnsi="Times New Roman" w:cs="Times New Roman"/>
        </w:rPr>
        <w:t>A.2 Testing Schedule</w:t>
      </w:r>
      <w:bookmarkEnd w:id="92"/>
    </w:p>
    <w:p w14:paraId="0CE98BD0" w14:textId="77777777" w:rsidR="00846B9D" w:rsidRPr="00545F29" w:rsidRDefault="00846B9D" w:rsidP="00846B9D">
      <w:pPr>
        <w:pStyle w:val="Heading3"/>
        <w:rPr>
          <w:rFonts w:ascii="Times New Roman" w:hAnsi="Times New Roman" w:cs="Times New Roman"/>
        </w:rPr>
      </w:pPr>
    </w:p>
    <w:p w14:paraId="4C85B860" w14:textId="0F07E606" w:rsidR="00846B9D" w:rsidRPr="00545F29" w:rsidRDefault="00846B9D" w:rsidP="00846B9D">
      <w:pPr>
        <w:pStyle w:val="Heading3"/>
        <w:rPr>
          <w:rFonts w:ascii="Times New Roman" w:hAnsi="Times New Roman" w:cs="Times New Roman"/>
        </w:rPr>
      </w:pPr>
      <w:bookmarkStart w:id="93" w:name="_Toc101099346"/>
      <w:r w:rsidRPr="00545F29">
        <w:rPr>
          <w:rFonts w:ascii="Times New Roman" w:hAnsi="Times New Roman" w:cs="Times New Roman"/>
        </w:rPr>
        <w:t>A.2.1 Functional Testing Schedule</w:t>
      </w:r>
      <w:bookmarkEnd w:id="93"/>
    </w:p>
    <w:tbl>
      <w:tblPr>
        <w:tblStyle w:val="TableGrid"/>
        <w:tblW w:w="9355" w:type="dxa"/>
        <w:tblInd w:w="0" w:type="dxa"/>
        <w:tblLook w:val="04A0" w:firstRow="1" w:lastRow="0" w:firstColumn="1" w:lastColumn="0" w:noHBand="0" w:noVBand="1"/>
      </w:tblPr>
      <w:tblGrid>
        <w:gridCol w:w="3070"/>
        <w:gridCol w:w="3070"/>
        <w:gridCol w:w="3215"/>
      </w:tblGrid>
      <w:tr w:rsidR="00A175A0" w:rsidRPr="00545F29" w14:paraId="1863F598" w14:textId="77777777" w:rsidTr="00A175A0">
        <w:trPr>
          <w:trHeight w:val="293"/>
        </w:trPr>
        <w:tc>
          <w:tcPr>
            <w:tcW w:w="3070" w:type="dxa"/>
          </w:tcPr>
          <w:p w14:paraId="7E03545B" w14:textId="7B85FBBD" w:rsidR="00A175A0" w:rsidRPr="00545F29" w:rsidRDefault="00A175A0" w:rsidP="00F62A66">
            <w:pPr>
              <w:rPr>
                <w:rFonts w:ascii="Times New Roman" w:hAnsi="Times New Roman" w:cs="Times New Roman"/>
                <w:b/>
                <w:bCs/>
                <w:sz w:val="24"/>
                <w:szCs w:val="24"/>
              </w:rPr>
            </w:pPr>
            <w:r w:rsidRPr="00545F29">
              <w:rPr>
                <w:rFonts w:ascii="Times New Roman" w:hAnsi="Times New Roman" w:cs="Times New Roman"/>
                <w:b/>
                <w:bCs/>
                <w:sz w:val="24"/>
                <w:szCs w:val="24"/>
              </w:rPr>
              <w:t>Tester</w:t>
            </w:r>
          </w:p>
        </w:tc>
        <w:tc>
          <w:tcPr>
            <w:tcW w:w="3070" w:type="dxa"/>
          </w:tcPr>
          <w:p w14:paraId="60C830C6" w14:textId="7B4E3151" w:rsidR="00A175A0" w:rsidRPr="00545F29" w:rsidRDefault="00A175A0" w:rsidP="00F62A66">
            <w:pPr>
              <w:rPr>
                <w:rFonts w:ascii="Times New Roman" w:hAnsi="Times New Roman" w:cs="Times New Roman"/>
                <w:b/>
                <w:bCs/>
                <w:sz w:val="24"/>
                <w:szCs w:val="24"/>
              </w:rPr>
            </w:pPr>
            <w:r w:rsidRPr="00545F29">
              <w:rPr>
                <w:rFonts w:ascii="Times New Roman" w:hAnsi="Times New Roman" w:cs="Times New Roman"/>
                <w:b/>
                <w:bCs/>
                <w:sz w:val="24"/>
                <w:szCs w:val="24"/>
              </w:rPr>
              <w:t>Items to Test</w:t>
            </w:r>
          </w:p>
        </w:tc>
        <w:tc>
          <w:tcPr>
            <w:tcW w:w="3215" w:type="dxa"/>
          </w:tcPr>
          <w:p w14:paraId="7B0416BC" w14:textId="34110248" w:rsidR="00A175A0" w:rsidRPr="00545F29" w:rsidRDefault="00E428CC" w:rsidP="00F62A66">
            <w:pPr>
              <w:rPr>
                <w:rFonts w:ascii="Times New Roman" w:hAnsi="Times New Roman" w:cs="Times New Roman"/>
                <w:b/>
                <w:bCs/>
                <w:sz w:val="24"/>
                <w:szCs w:val="24"/>
              </w:rPr>
            </w:pPr>
            <w:r w:rsidRPr="00545F29">
              <w:rPr>
                <w:rFonts w:ascii="Times New Roman" w:hAnsi="Times New Roman" w:cs="Times New Roman"/>
                <w:b/>
                <w:bCs/>
                <w:sz w:val="24"/>
                <w:szCs w:val="24"/>
              </w:rPr>
              <w:t>Tentativ</w:t>
            </w:r>
            <w:r w:rsidRPr="00545F29">
              <w:rPr>
                <w:rFonts w:ascii="Times New Roman" w:hAnsi="Times New Roman" w:cs="Times New Roman"/>
                <w:b/>
                <w:bCs/>
                <w:szCs w:val="24"/>
              </w:rPr>
              <w:t>e</w:t>
            </w:r>
            <w:r w:rsidRPr="00545F29">
              <w:rPr>
                <w:rFonts w:ascii="Times New Roman" w:hAnsi="Times New Roman" w:cs="Times New Roman"/>
                <w:b/>
                <w:bCs/>
                <w:sz w:val="24"/>
                <w:szCs w:val="24"/>
              </w:rPr>
              <w:t xml:space="preserve"> </w:t>
            </w:r>
            <w:r w:rsidR="00B12914" w:rsidRPr="00545F29">
              <w:rPr>
                <w:rFonts w:ascii="Times New Roman" w:hAnsi="Times New Roman" w:cs="Times New Roman"/>
                <w:b/>
                <w:bCs/>
                <w:sz w:val="24"/>
                <w:szCs w:val="24"/>
              </w:rPr>
              <w:t>Testing Period</w:t>
            </w:r>
          </w:p>
        </w:tc>
      </w:tr>
      <w:tr w:rsidR="00C678ED" w:rsidRPr="00545F29" w14:paraId="2D58DD8C" w14:textId="77777777" w:rsidTr="00C678ED">
        <w:trPr>
          <w:trHeight w:val="293"/>
        </w:trPr>
        <w:tc>
          <w:tcPr>
            <w:tcW w:w="3070" w:type="dxa"/>
          </w:tcPr>
          <w:p w14:paraId="4DD18968" w14:textId="26E1CFBE" w:rsidR="00C678ED" w:rsidRPr="00545F29" w:rsidRDefault="00C678ED" w:rsidP="00F62A66">
            <w:pPr>
              <w:rPr>
                <w:rFonts w:ascii="Times New Roman" w:hAnsi="Times New Roman" w:cs="Times New Roman"/>
                <w:sz w:val="24"/>
                <w:szCs w:val="24"/>
              </w:rPr>
            </w:pPr>
            <w:r w:rsidRPr="00545F29">
              <w:rPr>
                <w:rFonts w:ascii="Times New Roman" w:hAnsi="Times New Roman" w:cs="Times New Roman"/>
                <w:sz w:val="24"/>
                <w:szCs w:val="24"/>
              </w:rPr>
              <w:t>Matt Korte</w:t>
            </w:r>
          </w:p>
        </w:tc>
        <w:tc>
          <w:tcPr>
            <w:tcW w:w="3070" w:type="dxa"/>
          </w:tcPr>
          <w:p w14:paraId="1A9AE5B0" w14:textId="77777777" w:rsidR="007303E7" w:rsidRPr="00545F29" w:rsidRDefault="00C678ED" w:rsidP="007303E7">
            <w:pPr>
              <w:rPr>
                <w:rFonts w:ascii="Times New Roman" w:hAnsi="Times New Roman" w:cs="Times New Roman"/>
                <w:sz w:val="24"/>
                <w:szCs w:val="40"/>
              </w:rPr>
            </w:pPr>
            <w:r w:rsidRPr="00545F29">
              <w:rPr>
                <w:rFonts w:ascii="Times New Roman" w:hAnsi="Times New Roman" w:cs="Times New Roman"/>
                <w:sz w:val="24"/>
                <w:szCs w:val="40"/>
              </w:rPr>
              <w:t>TC-1 to TC-15</w:t>
            </w:r>
          </w:p>
          <w:p w14:paraId="7A9135AB" w14:textId="68FBAFF9" w:rsidR="00C678ED" w:rsidRPr="00545F29" w:rsidRDefault="00C678ED" w:rsidP="007303E7">
            <w:pPr>
              <w:rPr>
                <w:rFonts w:ascii="Times New Roman" w:hAnsi="Times New Roman" w:cs="Times New Roman"/>
                <w:szCs w:val="24"/>
              </w:rPr>
            </w:pPr>
            <w:r w:rsidRPr="00545F29">
              <w:rPr>
                <w:rFonts w:ascii="Times New Roman" w:hAnsi="Times New Roman" w:cs="Times New Roman"/>
                <w:sz w:val="24"/>
                <w:szCs w:val="40"/>
              </w:rPr>
              <w:t>TC-116 to 119</w:t>
            </w:r>
          </w:p>
        </w:tc>
        <w:tc>
          <w:tcPr>
            <w:tcW w:w="3215" w:type="dxa"/>
            <w:vMerge w:val="restart"/>
            <w:vAlign w:val="center"/>
          </w:tcPr>
          <w:p w14:paraId="2FC4C7A0" w14:textId="4C69ED97" w:rsidR="00C678ED" w:rsidRPr="00545F29" w:rsidRDefault="00C678ED" w:rsidP="00C678ED">
            <w:pPr>
              <w:jc w:val="center"/>
              <w:rPr>
                <w:rFonts w:ascii="Times New Roman" w:hAnsi="Times New Roman" w:cs="Times New Roman"/>
                <w:sz w:val="24"/>
                <w:szCs w:val="24"/>
              </w:rPr>
            </w:pPr>
            <w:r w:rsidRPr="00545F29">
              <w:rPr>
                <w:rFonts w:ascii="Times New Roman" w:hAnsi="Times New Roman" w:cs="Times New Roman"/>
                <w:sz w:val="24"/>
                <w:szCs w:val="24"/>
              </w:rPr>
              <w:t>4/1</w:t>
            </w:r>
            <w:r w:rsidR="00E428CC" w:rsidRPr="00545F29">
              <w:rPr>
                <w:rFonts w:ascii="Times New Roman" w:hAnsi="Times New Roman" w:cs="Times New Roman"/>
                <w:sz w:val="24"/>
                <w:szCs w:val="24"/>
              </w:rPr>
              <w:t>0</w:t>
            </w:r>
            <w:r w:rsidRPr="00545F29">
              <w:rPr>
                <w:rFonts w:ascii="Times New Roman" w:hAnsi="Times New Roman" w:cs="Times New Roman"/>
                <w:sz w:val="24"/>
                <w:szCs w:val="24"/>
              </w:rPr>
              <w:t>/2022 to 4/1</w:t>
            </w:r>
            <w:r w:rsidR="00E428CC" w:rsidRPr="00545F29">
              <w:rPr>
                <w:rFonts w:ascii="Times New Roman" w:hAnsi="Times New Roman" w:cs="Times New Roman"/>
                <w:sz w:val="24"/>
                <w:szCs w:val="24"/>
              </w:rPr>
              <w:t>4</w:t>
            </w:r>
            <w:r w:rsidRPr="00545F29">
              <w:rPr>
                <w:rFonts w:ascii="Times New Roman" w:hAnsi="Times New Roman" w:cs="Times New Roman"/>
                <w:sz w:val="24"/>
                <w:szCs w:val="24"/>
              </w:rPr>
              <w:t>/2022</w:t>
            </w:r>
          </w:p>
        </w:tc>
      </w:tr>
      <w:tr w:rsidR="00C678ED" w:rsidRPr="00545F29" w14:paraId="691E9596" w14:textId="77777777" w:rsidTr="00A175A0">
        <w:trPr>
          <w:trHeight w:val="293"/>
        </w:trPr>
        <w:tc>
          <w:tcPr>
            <w:tcW w:w="3070" w:type="dxa"/>
          </w:tcPr>
          <w:p w14:paraId="453804AC" w14:textId="1665976B" w:rsidR="00C678ED" w:rsidRPr="00545F29" w:rsidRDefault="00C678ED" w:rsidP="00F62A66">
            <w:pPr>
              <w:rPr>
                <w:rFonts w:ascii="Times New Roman" w:hAnsi="Times New Roman" w:cs="Times New Roman"/>
                <w:sz w:val="24"/>
                <w:szCs w:val="24"/>
              </w:rPr>
            </w:pPr>
            <w:r w:rsidRPr="00545F29">
              <w:rPr>
                <w:rFonts w:ascii="Times New Roman" w:hAnsi="Times New Roman" w:cs="Times New Roman"/>
                <w:sz w:val="24"/>
                <w:szCs w:val="24"/>
              </w:rPr>
              <w:t>Chris Gumieny</w:t>
            </w:r>
          </w:p>
        </w:tc>
        <w:tc>
          <w:tcPr>
            <w:tcW w:w="3070" w:type="dxa"/>
          </w:tcPr>
          <w:p w14:paraId="111818E6" w14:textId="08F10E36" w:rsidR="00C678ED" w:rsidRPr="00545F29" w:rsidRDefault="00C678ED" w:rsidP="00BA08CC">
            <w:pPr>
              <w:rPr>
                <w:rFonts w:ascii="Times New Roman" w:hAnsi="Times New Roman" w:cs="Times New Roman"/>
                <w:szCs w:val="24"/>
              </w:rPr>
            </w:pPr>
            <w:r w:rsidRPr="00545F29">
              <w:rPr>
                <w:rFonts w:ascii="Times New Roman" w:hAnsi="Times New Roman" w:cs="Times New Roman"/>
                <w:sz w:val="24"/>
                <w:szCs w:val="32"/>
              </w:rPr>
              <w:t>TC-16 to TC-36</w:t>
            </w:r>
          </w:p>
        </w:tc>
        <w:tc>
          <w:tcPr>
            <w:tcW w:w="3215" w:type="dxa"/>
            <w:vMerge/>
          </w:tcPr>
          <w:p w14:paraId="647FDDEF" w14:textId="302E2C88" w:rsidR="00C678ED" w:rsidRPr="00545F29" w:rsidRDefault="00C678ED" w:rsidP="00F62A66">
            <w:pPr>
              <w:rPr>
                <w:rFonts w:ascii="Times New Roman" w:hAnsi="Times New Roman" w:cs="Times New Roman"/>
                <w:sz w:val="24"/>
                <w:szCs w:val="24"/>
              </w:rPr>
            </w:pPr>
          </w:p>
        </w:tc>
      </w:tr>
      <w:tr w:rsidR="00C678ED" w:rsidRPr="00545F29" w14:paraId="6B53565D" w14:textId="77777777" w:rsidTr="00A175A0">
        <w:trPr>
          <w:trHeight w:val="293"/>
        </w:trPr>
        <w:tc>
          <w:tcPr>
            <w:tcW w:w="3070" w:type="dxa"/>
          </w:tcPr>
          <w:p w14:paraId="555D9CF8" w14:textId="2E8DCF88" w:rsidR="00C678ED" w:rsidRPr="00545F29" w:rsidRDefault="00C678ED" w:rsidP="00F62A66">
            <w:pPr>
              <w:rPr>
                <w:rFonts w:ascii="Times New Roman" w:hAnsi="Times New Roman" w:cs="Times New Roman"/>
                <w:sz w:val="24"/>
                <w:szCs w:val="24"/>
              </w:rPr>
            </w:pPr>
            <w:r w:rsidRPr="00545F29">
              <w:rPr>
                <w:rFonts w:ascii="Times New Roman" w:hAnsi="Times New Roman" w:cs="Times New Roman"/>
                <w:sz w:val="24"/>
                <w:szCs w:val="24"/>
              </w:rPr>
              <w:t>Caleb Obi</w:t>
            </w:r>
          </w:p>
        </w:tc>
        <w:tc>
          <w:tcPr>
            <w:tcW w:w="3070" w:type="dxa"/>
          </w:tcPr>
          <w:p w14:paraId="035BAB24" w14:textId="31D737FC" w:rsidR="00C678ED" w:rsidRPr="00545F29" w:rsidRDefault="00C678ED" w:rsidP="00F62A66">
            <w:pPr>
              <w:rPr>
                <w:rFonts w:ascii="Times New Roman" w:hAnsi="Times New Roman" w:cs="Times New Roman"/>
                <w:sz w:val="24"/>
                <w:szCs w:val="24"/>
              </w:rPr>
            </w:pPr>
            <w:r w:rsidRPr="00545F29">
              <w:rPr>
                <w:rFonts w:ascii="Times New Roman" w:hAnsi="Times New Roman" w:cs="Times New Roman"/>
                <w:sz w:val="24"/>
                <w:szCs w:val="24"/>
              </w:rPr>
              <w:t>TC-37 to TC-53</w:t>
            </w:r>
          </w:p>
        </w:tc>
        <w:tc>
          <w:tcPr>
            <w:tcW w:w="3215" w:type="dxa"/>
            <w:vMerge/>
          </w:tcPr>
          <w:p w14:paraId="6EC13DC5" w14:textId="40A73C23" w:rsidR="00C678ED" w:rsidRPr="00545F29" w:rsidRDefault="00C678ED" w:rsidP="00F62A66">
            <w:pPr>
              <w:rPr>
                <w:rFonts w:ascii="Times New Roman" w:hAnsi="Times New Roman" w:cs="Times New Roman"/>
                <w:sz w:val="24"/>
                <w:szCs w:val="24"/>
              </w:rPr>
            </w:pPr>
          </w:p>
        </w:tc>
      </w:tr>
      <w:tr w:rsidR="00C678ED" w:rsidRPr="00545F29" w14:paraId="6B10F75A" w14:textId="77777777" w:rsidTr="00A175A0">
        <w:trPr>
          <w:trHeight w:val="244"/>
        </w:trPr>
        <w:tc>
          <w:tcPr>
            <w:tcW w:w="3070" w:type="dxa"/>
          </w:tcPr>
          <w:p w14:paraId="1FA41DB6" w14:textId="6E75D588" w:rsidR="00C678ED" w:rsidRPr="00545F29" w:rsidRDefault="00C678ED" w:rsidP="00F62A66">
            <w:pPr>
              <w:rPr>
                <w:rFonts w:ascii="Times New Roman" w:hAnsi="Times New Roman" w:cs="Times New Roman"/>
                <w:sz w:val="24"/>
                <w:szCs w:val="32"/>
              </w:rPr>
            </w:pPr>
            <w:r w:rsidRPr="00545F29">
              <w:rPr>
                <w:rFonts w:ascii="Times New Roman" w:hAnsi="Times New Roman" w:cs="Times New Roman"/>
                <w:sz w:val="24"/>
                <w:szCs w:val="32"/>
              </w:rPr>
              <w:t>Samia Chowdhury</w:t>
            </w:r>
          </w:p>
        </w:tc>
        <w:tc>
          <w:tcPr>
            <w:tcW w:w="3070" w:type="dxa"/>
          </w:tcPr>
          <w:p w14:paraId="761493F9" w14:textId="21796C2B" w:rsidR="00C678ED" w:rsidRPr="00545F29" w:rsidRDefault="00C678ED" w:rsidP="00F62A66">
            <w:pPr>
              <w:rPr>
                <w:rFonts w:ascii="Times New Roman" w:hAnsi="Times New Roman" w:cs="Times New Roman"/>
                <w:sz w:val="24"/>
                <w:szCs w:val="32"/>
              </w:rPr>
            </w:pPr>
            <w:r w:rsidRPr="00545F29">
              <w:rPr>
                <w:rFonts w:ascii="Times New Roman" w:hAnsi="Times New Roman" w:cs="Times New Roman"/>
                <w:sz w:val="24"/>
                <w:szCs w:val="32"/>
              </w:rPr>
              <w:t>TC-54 to TC-68</w:t>
            </w:r>
          </w:p>
        </w:tc>
        <w:tc>
          <w:tcPr>
            <w:tcW w:w="3215" w:type="dxa"/>
            <w:vMerge/>
          </w:tcPr>
          <w:p w14:paraId="0E7DB4E4" w14:textId="451A20CB" w:rsidR="00C678ED" w:rsidRPr="00545F29" w:rsidRDefault="00C678ED" w:rsidP="00F62A66">
            <w:pPr>
              <w:rPr>
                <w:rFonts w:ascii="Times New Roman" w:hAnsi="Times New Roman" w:cs="Times New Roman"/>
                <w:sz w:val="24"/>
                <w:szCs w:val="32"/>
              </w:rPr>
            </w:pPr>
          </w:p>
        </w:tc>
      </w:tr>
    </w:tbl>
    <w:p w14:paraId="197793A8" w14:textId="77777777" w:rsidR="00F62A66" w:rsidRPr="00545F29" w:rsidRDefault="00F62A66" w:rsidP="00F62A66">
      <w:pPr>
        <w:rPr>
          <w:rFonts w:ascii="Times New Roman" w:hAnsi="Times New Roman" w:cs="Times New Roman"/>
        </w:rPr>
      </w:pPr>
    </w:p>
    <w:p w14:paraId="7C786A7D" w14:textId="5CC20D36" w:rsidR="00E428CC" w:rsidRPr="00545F29" w:rsidRDefault="00E428CC" w:rsidP="00E428CC">
      <w:pPr>
        <w:pStyle w:val="Heading3"/>
        <w:rPr>
          <w:rFonts w:ascii="Times New Roman" w:hAnsi="Times New Roman" w:cs="Times New Roman"/>
        </w:rPr>
      </w:pPr>
      <w:bookmarkStart w:id="94" w:name="_Toc101099347"/>
      <w:r w:rsidRPr="00545F29">
        <w:rPr>
          <w:rFonts w:ascii="Times New Roman" w:hAnsi="Times New Roman" w:cs="Times New Roman"/>
        </w:rPr>
        <w:t>A.2.2 Non-functional Testing Schedule</w:t>
      </w:r>
      <w:bookmarkEnd w:id="94"/>
    </w:p>
    <w:tbl>
      <w:tblPr>
        <w:tblStyle w:val="TableGrid"/>
        <w:tblW w:w="0" w:type="auto"/>
        <w:tblInd w:w="0" w:type="dxa"/>
        <w:tblLook w:val="04A0" w:firstRow="1" w:lastRow="0" w:firstColumn="1" w:lastColumn="0" w:noHBand="0" w:noVBand="1"/>
      </w:tblPr>
      <w:tblGrid>
        <w:gridCol w:w="3116"/>
        <w:gridCol w:w="3117"/>
        <w:gridCol w:w="3117"/>
      </w:tblGrid>
      <w:tr w:rsidR="00E428CC" w:rsidRPr="00545F29" w14:paraId="30E22C31" w14:textId="77777777" w:rsidTr="00E428CC">
        <w:tc>
          <w:tcPr>
            <w:tcW w:w="3116" w:type="dxa"/>
          </w:tcPr>
          <w:p w14:paraId="755913F2" w14:textId="31B4D00A"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Tester</w:t>
            </w:r>
          </w:p>
        </w:tc>
        <w:tc>
          <w:tcPr>
            <w:tcW w:w="3117" w:type="dxa"/>
          </w:tcPr>
          <w:p w14:paraId="755F3168" w14:textId="1D5BD09B"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Items to Test</w:t>
            </w:r>
          </w:p>
        </w:tc>
        <w:tc>
          <w:tcPr>
            <w:tcW w:w="3117" w:type="dxa"/>
          </w:tcPr>
          <w:p w14:paraId="5FF764C8" w14:textId="33B64957"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Tentative Testing Period</w:t>
            </w:r>
          </w:p>
        </w:tc>
      </w:tr>
      <w:tr w:rsidR="00E428CC" w:rsidRPr="00545F29" w14:paraId="7595A54B" w14:textId="77777777" w:rsidTr="00E428CC">
        <w:tc>
          <w:tcPr>
            <w:tcW w:w="3116" w:type="dxa"/>
          </w:tcPr>
          <w:p w14:paraId="6FC61DFA" w14:textId="3197F797"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Matt Korte</w:t>
            </w:r>
          </w:p>
        </w:tc>
        <w:tc>
          <w:tcPr>
            <w:tcW w:w="3117" w:type="dxa"/>
          </w:tcPr>
          <w:p w14:paraId="1E78F948" w14:textId="51460ED9"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TC-69 and TC-70</w:t>
            </w:r>
          </w:p>
        </w:tc>
        <w:tc>
          <w:tcPr>
            <w:tcW w:w="3117" w:type="dxa"/>
            <w:vMerge w:val="restart"/>
            <w:vAlign w:val="center"/>
          </w:tcPr>
          <w:p w14:paraId="22000391" w14:textId="68E681C3" w:rsidR="00E428CC" w:rsidRPr="00545F29" w:rsidRDefault="00E428CC" w:rsidP="00E428CC">
            <w:pPr>
              <w:jc w:val="center"/>
              <w:rPr>
                <w:rFonts w:ascii="Times New Roman" w:hAnsi="Times New Roman" w:cs="Times New Roman"/>
                <w:sz w:val="24"/>
                <w:szCs w:val="24"/>
              </w:rPr>
            </w:pPr>
            <w:r w:rsidRPr="00545F29">
              <w:rPr>
                <w:rFonts w:ascii="Times New Roman" w:hAnsi="Times New Roman" w:cs="Times New Roman"/>
                <w:sz w:val="24"/>
                <w:szCs w:val="24"/>
              </w:rPr>
              <w:t>4/14/2022 to 4/15/2022</w:t>
            </w:r>
          </w:p>
        </w:tc>
      </w:tr>
      <w:tr w:rsidR="00E428CC" w:rsidRPr="00545F29" w14:paraId="322807E1" w14:textId="77777777" w:rsidTr="00E428CC">
        <w:tc>
          <w:tcPr>
            <w:tcW w:w="3116" w:type="dxa"/>
          </w:tcPr>
          <w:p w14:paraId="08F3235D" w14:textId="5606C178"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Caleb Obi</w:t>
            </w:r>
          </w:p>
        </w:tc>
        <w:tc>
          <w:tcPr>
            <w:tcW w:w="3117" w:type="dxa"/>
          </w:tcPr>
          <w:p w14:paraId="72A056A9" w14:textId="74BD7083"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TC-71 and TC-72</w:t>
            </w:r>
          </w:p>
        </w:tc>
        <w:tc>
          <w:tcPr>
            <w:tcW w:w="3117" w:type="dxa"/>
            <w:vMerge/>
          </w:tcPr>
          <w:p w14:paraId="0C299439" w14:textId="77777777" w:rsidR="00E428CC" w:rsidRPr="00545F29" w:rsidRDefault="00E428CC" w:rsidP="00E428CC">
            <w:pPr>
              <w:rPr>
                <w:rFonts w:ascii="Times New Roman" w:hAnsi="Times New Roman" w:cs="Times New Roman"/>
                <w:sz w:val="24"/>
                <w:szCs w:val="24"/>
              </w:rPr>
            </w:pPr>
          </w:p>
        </w:tc>
      </w:tr>
      <w:tr w:rsidR="00E428CC" w:rsidRPr="00545F29" w14:paraId="45427838" w14:textId="77777777" w:rsidTr="00E428CC">
        <w:tc>
          <w:tcPr>
            <w:tcW w:w="3116" w:type="dxa"/>
          </w:tcPr>
          <w:p w14:paraId="12E548A0" w14:textId="59227672" w:rsidR="00E428CC" w:rsidRPr="00545F29" w:rsidRDefault="00E428CC" w:rsidP="00E428CC">
            <w:pPr>
              <w:rPr>
                <w:rFonts w:ascii="Times New Roman" w:hAnsi="Times New Roman" w:cs="Times New Roman"/>
                <w:sz w:val="24"/>
                <w:szCs w:val="32"/>
              </w:rPr>
            </w:pPr>
            <w:r w:rsidRPr="00545F29">
              <w:rPr>
                <w:rFonts w:ascii="Times New Roman" w:hAnsi="Times New Roman" w:cs="Times New Roman"/>
                <w:sz w:val="24"/>
                <w:szCs w:val="32"/>
              </w:rPr>
              <w:t>Chris Gumieny</w:t>
            </w:r>
          </w:p>
        </w:tc>
        <w:tc>
          <w:tcPr>
            <w:tcW w:w="3117" w:type="dxa"/>
          </w:tcPr>
          <w:p w14:paraId="011FE7D0" w14:textId="0DA9E268" w:rsidR="00E428CC" w:rsidRPr="00545F29" w:rsidRDefault="00E428CC" w:rsidP="00E428CC">
            <w:pPr>
              <w:rPr>
                <w:rFonts w:ascii="Times New Roman" w:hAnsi="Times New Roman" w:cs="Times New Roman"/>
                <w:sz w:val="24"/>
                <w:szCs w:val="32"/>
              </w:rPr>
            </w:pPr>
            <w:r w:rsidRPr="00545F29">
              <w:rPr>
                <w:rFonts w:ascii="Times New Roman" w:hAnsi="Times New Roman" w:cs="Times New Roman"/>
                <w:sz w:val="24"/>
                <w:szCs w:val="32"/>
              </w:rPr>
              <w:t>TC-73 and TC-74</w:t>
            </w:r>
          </w:p>
        </w:tc>
        <w:tc>
          <w:tcPr>
            <w:tcW w:w="3117" w:type="dxa"/>
            <w:vMerge/>
          </w:tcPr>
          <w:p w14:paraId="400CC731" w14:textId="77777777" w:rsidR="00E428CC" w:rsidRPr="00545F29" w:rsidRDefault="00E428CC" w:rsidP="00E428CC">
            <w:pPr>
              <w:rPr>
                <w:rFonts w:ascii="Times New Roman" w:hAnsi="Times New Roman" w:cs="Times New Roman"/>
                <w:sz w:val="24"/>
                <w:szCs w:val="32"/>
              </w:rPr>
            </w:pPr>
          </w:p>
        </w:tc>
      </w:tr>
      <w:tr w:rsidR="00E428CC" w:rsidRPr="00545F29" w14:paraId="1B3231FD" w14:textId="77777777" w:rsidTr="00E428CC">
        <w:tc>
          <w:tcPr>
            <w:tcW w:w="3116" w:type="dxa"/>
          </w:tcPr>
          <w:p w14:paraId="1B27E973" w14:textId="366E7B77" w:rsidR="00E428CC" w:rsidRPr="00545F29" w:rsidRDefault="00E428CC" w:rsidP="00E428CC">
            <w:pPr>
              <w:rPr>
                <w:rFonts w:ascii="Times New Roman" w:hAnsi="Times New Roman" w:cs="Times New Roman"/>
                <w:sz w:val="24"/>
                <w:szCs w:val="40"/>
              </w:rPr>
            </w:pPr>
            <w:r w:rsidRPr="00545F29">
              <w:rPr>
                <w:rFonts w:ascii="Times New Roman" w:hAnsi="Times New Roman" w:cs="Times New Roman"/>
                <w:sz w:val="24"/>
                <w:szCs w:val="40"/>
              </w:rPr>
              <w:t>Samia Chowdhury</w:t>
            </w:r>
          </w:p>
        </w:tc>
        <w:tc>
          <w:tcPr>
            <w:tcW w:w="3117" w:type="dxa"/>
          </w:tcPr>
          <w:p w14:paraId="6533AEED" w14:textId="40F7A1B1" w:rsidR="00E428CC" w:rsidRPr="00545F29" w:rsidRDefault="00E428CC" w:rsidP="00E428CC">
            <w:pPr>
              <w:rPr>
                <w:rFonts w:ascii="Times New Roman" w:hAnsi="Times New Roman" w:cs="Times New Roman"/>
                <w:sz w:val="24"/>
                <w:szCs w:val="40"/>
              </w:rPr>
            </w:pPr>
            <w:r w:rsidRPr="00545F29">
              <w:rPr>
                <w:rFonts w:ascii="Times New Roman" w:hAnsi="Times New Roman" w:cs="Times New Roman"/>
                <w:sz w:val="24"/>
                <w:szCs w:val="40"/>
              </w:rPr>
              <w:t>TC-75</w:t>
            </w:r>
          </w:p>
        </w:tc>
        <w:tc>
          <w:tcPr>
            <w:tcW w:w="3117" w:type="dxa"/>
            <w:vMerge/>
          </w:tcPr>
          <w:p w14:paraId="0ACAA540" w14:textId="77777777" w:rsidR="00E428CC" w:rsidRPr="00545F29" w:rsidRDefault="00E428CC" w:rsidP="00E428CC">
            <w:pPr>
              <w:rPr>
                <w:rFonts w:ascii="Times New Roman" w:hAnsi="Times New Roman" w:cs="Times New Roman"/>
                <w:sz w:val="24"/>
                <w:szCs w:val="40"/>
              </w:rPr>
            </w:pPr>
          </w:p>
        </w:tc>
      </w:tr>
    </w:tbl>
    <w:p w14:paraId="439FE680" w14:textId="77777777" w:rsidR="00E428CC" w:rsidRPr="00545F29" w:rsidRDefault="00E428CC" w:rsidP="00E428CC">
      <w:pPr>
        <w:rPr>
          <w:rFonts w:ascii="Times New Roman" w:hAnsi="Times New Roman" w:cs="Times New Roman"/>
        </w:rPr>
      </w:pPr>
    </w:p>
    <w:p w14:paraId="043396C8" w14:textId="0F796ABE" w:rsidR="00E428CC" w:rsidRPr="00545F29" w:rsidRDefault="00E428CC" w:rsidP="00E428CC">
      <w:pPr>
        <w:pStyle w:val="Heading3"/>
        <w:rPr>
          <w:rFonts w:ascii="Times New Roman" w:hAnsi="Times New Roman" w:cs="Times New Roman"/>
        </w:rPr>
      </w:pPr>
      <w:bookmarkStart w:id="95" w:name="_Toc101099348"/>
      <w:r w:rsidRPr="00545F29">
        <w:rPr>
          <w:rFonts w:ascii="Times New Roman" w:hAnsi="Times New Roman" w:cs="Times New Roman"/>
        </w:rPr>
        <w:t>A.2.3 Integration Testing Schedule</w:t>
      </w:r>
      <w:bookmarkEnd w:id="95"/>
    </w:p>
    <w:tbl>
      <w:tblPr>
        <w:tblStyle w:val="TableGrid"/>
        <w:tblW w:w="0" w:type="auto"/>
        <w:tblInd w:w="0" w:type="dxa"/>
        <w:tblLook w:val="04A0" w:firstRow="1" w:lastRow="0" w:firstColumn="1" w:lastColumn="0" w:noHBand="0" w:noVBand="1"/>
      </w:tblPr>
      <w:tblGrid>
        <w:gridCol w:w="3116"/>
        <w:gridCol w:w="3117"/>
        <w:gridCol w:w="3117"/>
      </w:tblGrid>
      <w:tr w:rsidR="00E428CC" w:rsidRPr="00545F29" w14:paraId="4364A014" w14:textId="77777777" w:rsidTr="00E428CC">
        <w:tc>
          <w:tcPr>
            <w:tcW w:w="3116" w:type="dxa"/>
          </w:tcPr>
          <w:p w14:paraId="4929C448" w14:textId="77777777"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Tester</w:t>
            </w:r>
          </w:p>
        </w:tc>
        <w:tc>
          <w:tcPr>
            <w:tcW w:w="3117" w:type="dxa"/>
          </w:tcPr>
          <w:p w14:paraId="625BE0E9" w14:textId="77777777"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Items to Test</w:t>
            </w:r>
          </w:p>
        </w:tc>
        <w:tc>
          <w:tcPr>
            <w:tcW w:w="3117" w:type="dxa"/>
          </w:tcPr>
          <w:p w14:paraId="79D033EA" w14:textId="77777777"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Tentative Testing Period</w:t>
            </w:r>
          </w:p>
        </w:tc>
      </w:tr>
      <w:tr w:rsidR="00E428CC" w:rsidRPr="00545F29" w14:paraId="086AA288" w14:textId="77777777" w:rsidTr="00E428CC">
        <w:tc>
          <w:tcPr>
            <w:tcW w:w="3116" w:type="dxa"/>
          </w:tcPr>
          <w:p w14:paraId="065DF3B7" w14:textId="77777777"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Matt Korte</w:t>
            </w:r>
          </w:p>
        </w:tc>
        <w:tc>
          <w:tcPr>
            <w:tcW w:w="3117" w:type="dxa"/>
          </w:tcPr>
          <w:p w14:paraId="5D5B5BCA" w14:textId="57ED1884"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TC-76</w:t>
            </w:r>
          </w:p>
        </w:tc>
        <w:tc>
          <w:tcPr>
            <w:tcW w:w="3117" w:type="dxa"/>
            <w:vMerge w:val="restart"/>
            <w:vAlign w:val="center"/>
          </w:tcPr>
          <w:p w14:paraId="14DD49F3" w14:textId="77777777" w:rsidR="00E428CC" w:rsidRPr="00545F29" w:rsidRDefault="00E428CC" w:rsidP="00E428CC">
            <w:pPr>
              <w:jc w:val="center"/>
              <w:rPr>
                <w:rFonts w:ascii="Times New Roman" w:hAnsi="Times New Roman" w:cs="Times New Roman"/>
                <w:sz w:val="24"/>
                <w:szCs w:val="24"/>
              </w:rPr>
            </w:pPr>
            <w:r w:rsidRPr="00545F29">
              <w:rPr>
                <w:rFonts w:ascii="Times New Roman" w:hAnsi="Times New Roman" w:cs="Times New Roman"/>
                <w:sz w:val="24"/>
                <w:szCs w:val="24"/>
              </w:rPr>
              <w:t>4/14/2022 to 4/15/2022</w:t>
            </w:r>
          </w:p>
        </w:tc>
      </w:tr>
      <w:tr w:rsidR="00E428CC" w:rsidRPr="00545F29" w14:paraId="23A20EE7" w14:textId="77777777" w:rsidTr="00E428CC">
        <w:tc>
          <w:tcPr>
            <w:tcW w:w="3116" w:type="dxa"/>
          </w:tcPr>
          <w:p w14:paraId="7DE9F82B" w14:textId="77777777"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Caleb Obi</w:t>
            </w:r>
          </w:p>
        </w:tc>
        <w:tc>
          <w:tcPr>
            <w:tcW w:w="3117" w:type="dxa"/>
          </w:tcPr>
          <w:p w14:paraId="13E295BD" w14:textId="6433B169"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TC-77</w:t>
            </w:r>
          </w:p>
        </w:tc>
        <w:tc>
          <w:tcPr>
            <w:tcW w:w="3117" w:type="dxa"/>
            <w:vMerge/>
          </w:tcPr>
          <w:p w14:paraId="769740E9" w14:textId="77777777" w:rsidR="00E428CC" w:rsidRPr="00545F29" w:rsidRDefault="00E428CC" w:rsidP="00E428CC">
            <w:pPr>
              <w:rPr>
                <w:rFonts w:ascii="Times New Roman" w:hAnsi="Times New Roman" w:cs="Times New Roman"/>
                <w:sz w:val="24"/>
                <w:szCs w:val="24"/>
              </w:rPr>
            </w:pPr>
          </w:p>
        </w:tc>
      </w:tr>
      <w:tr w:rsidR="00E428CC" w:rsidRPr="00545F29" w14:paraId="74D56CA0" w14:textId="77777777" w:rsidTr="00E428CC">
        <w:tc>
          <w:tcPr>
            <w:tcW w:w="3116" w:type="dxa"/>
          </w:tcPr>
          <w:p w14:paraId="1B2268E5" w14:textId="77777777" w:rsidR="00E428CC" w:rsidRPr="00545F29" w:rsidRDefault="00E428CC" w:rsidP="00E428CC">
            <w:pPr>
              <w:rPr>
                <w:rFonts w:ascii="Times New Roman" w:hAnsi="Times New Roman" w:cs="Times New Roman"/>
                <w:sz w:val="24"/>
                <w:szCs w:val="32"/>
              </w:rPr>
            </w:pPr>
            <w:r w:rsidRPr="00545F29">
              <w:rPr>
                <w:rFonts w:ascii="Times New Roman" w:hAnsi="Times New Roman" w:cs="Times New Roman"/>
                <w:sz w:val="24"/>
                <w:szCs w:val="32"/>
              </w:rPr>
              <w:t>Chris Gumieny</w:t>
            </w:r>
          </w:p>
        </w:tc>
        <w:tc>
          <w:tcPr>
            <w:tcW w:w="3117" w:type="dxa"/>
          </w:tcPr>
          <w:p w14:paraId="121EDCC8" w14:textId="3CA3C251" w:rsidR="00E428CC" w:rsidRPr="00545F29" w:rsidRDefault="00E428CC" w:rsidP="00E428CC">
            <w:pPr>
              <w:rPr>
                <w:rFonts w:ascii="Times New Roman" w:hAnsi="Times New Roman" w:cs="Times New Roman"/>
                <w:sz w:val="24"/>
                <w:szCs w:val="32"/>
              </w:rPr>
            </w:pPr>
            <w:r w:rsidRPr="00545F29">
              <w:rPr>
                <w:rFonts w:ascii="Times New Roman" w:hAnsi="Times New Roman" w:cs="Times New Roman"/>
                <w:sz w:val="24"/>
                <w:szCs w:val="32"/>
              </w:rPr>
              <w:t>TC-78</w:t>
            </w:r>
          </w:p>
        </w:tc>
        <w:tc>
          <w:tcPr>
            <w:tcW w:w="3117" w:type="dxa"/>
            <w:vMerge/>
          </w:tcPr>
          <w:p w14:paraId="450891FD" w14:textId="77777777" w:rsidR="00E428CC" w:rsidRPr="00545F29" w:rsidRDefault="00E428CC" w:rsidP="00E428CC">
            <w:pPr>
              <w:rPr>
                <w:rFonts w:ascii="Times New Roman" w:hAnsi="Times New Roman" w:cs="Times New Roman"/>
                <w:sz w:val="24"/>
                <w:szCs w:val="32"/>
              </w:rPr>
            </w:pPr>
          </w:p>
        </w:tc>
      </w:tr>
    </w:tbl>
    <w:p w14:paraId="1D96471B" w14:textId="77777777" w:rsidR="00E428CC" w:rsidRPr="00545F29" w:rsidRDefault="00E428CC" w:rsidP="00E428CC">
      <w:pPr>
        <w:rPr>
          <w:rFonts w:ascii="Times New Roman" w:hAnsi="Times New Roman" w:cs="Times New Roman"/>
        </w:rPr>
      </w:pPr>
    </w:p>
    <w:p w14:paraId="782B21DE" w14:textId="4C77AC31" w:rsidR="00E428CC" w:rsidRPr="00545F29" w:rsidRDefault="00E428CC" w:rsidP="00E428CC">
      <w:pPr>
        <w:pStyle w:val="Heading3"/>
        <w:rPr>
          <w:rFonts w:ascii="Times New Roman" w:hAnsi="Times New Roman" w:cs="Times New Roman"/>
        </w:rPr>
      </w:pPr>
      <w:bookmarkStart w:id="96" w:name="_Toc101099349"/>
      <w:r w:rsidRPr="00545F29">
        <w:rPr>
          <w:rFonts w:ascii="Times New Roman" w:hAnsi="Times New Roman" w:cs="Times New Roman"/>
        </w:rPr>
        <w:t>A.2.4 System Testing Schedule</w:t>
      </w:r>
      <w:bookmarkEnd w:id="96"/>
    </w:p>
    <w:tbl>
      <w:tblPr>
        <w:tblStyle w:val="TableGrid"/>
        <w:tblW w:w="0" w:type="auto"/>
        <w:tblInd w:w="0" w:type="dxa"/>
        <w:tblLook w:val="04A0" w:firstRow="1" w:lastRow="0" w:firstColumn="1" w:lastColumn="0" w:noHBand="0" w:noVBand="1"/>
      </w:tblPr>
      <w:tblGrid>
        <w:gridCol w:w="3116"/>
        <w:gridCol w:w="3117"/>
        <w:gridCol w:w="3117"/>
      </w:tblGrid>
      <w:tr w:rsidR="00E428CC" w:rsidRPr="00545F29" w14:paraId="7E8A426F" w14:textId="77777777" w:rsidTr="00E428CC">
        <w:tc>
          <w:tcPr>
            <w:tcW w:w="3116" w:type="dxa"/>
          </w:tcPr>
          <w:p w14:paraId="3B7F708E" w14:textId="4756C172"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Tester</w:t>
            </w:r>
          </w:p>
        </w:tc>
        <w:tc>
          <w:tcPr>
            <w:tcW w:w="3117" w:type="dxa"/>
          </w:tcPr>
          <w:p w14:paraId="230DCBF5" w14:textId="68A26EDF"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Items to Test</w:t>
            </w:r>
          </w:p>
        </w:tc>
        <w:tc>
          <w:tcPr>
            <w:tcW w:w="3117" w:type="dxa"/>
          </w:tcPr>
          <w:p w14:paraId="63563DB5" w14:textId="619BEFD2" w:rsidR="00E428CC" w:rsidRPr="00545F29" w:rsidRDefault="00E428CC" w:rsidP="00E428CC">
            <w:pPr>
              <w:rPr>
                <w:rFonts w:ascii="Times New Roman" w:hAnsi="Times New Roman" w:cs="Times New Roman"/>
                <w:b/>
                <w:bCs/>
                <w:sz w:val="24"/>
                <w:szCs w:val="24"/>
              </w:rPr>
            </w:pPr>
            <w:r w:rsidRPr="00545F29">
              <w:rPr>
                <w:rFonts w:ascii="Times New Roman" w:hAnsi="Times New Roman" w:cs="Times New Roman"/>
                <w:b/>
                <w:bCs/>
                <w:sz w:val="24"/>
                <w:szCs w:val="24"/>
              </w:rPr>
              <w:t>Tentative Testing Period</w:t>
            </w:r>
          </w:p>
        </w:tc>
      </w:tr>
      <w:tr w:rsidR="00E428CC" w:rsidRPr="00545F29" w14:paraId="5151AA81" w14:textId="77777777" w:rsidTr="00E428CC">
        <w:tc>
          <w:tcPr>
            <w:tcW w:w="3116" w:type="dxa"/>
          </w:tcPr>
          <w:p w14:paraId="19239BEE" w14:textId="53A238CA"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Matt Korte</w:t>
            </w:r>
          </w:p>
        </w:tc>
        <w:tc>
          <w:tcPr>
            <w:tcW w:w="3117" w:type="dxa"/>
          </w:tcPr>
          <w:p w14:paraId="0621B9D4" w14:textId="457425EE" w:rsidR="00E428CC" w:rsidRPr="00545F29" w:rsidRDefault="00E428CC" w:rsidP="00E428CC">
            <w:pPr>
              <w:rPr>
                <w:rFonts w:ascii="Times New Roman" w:hAnsi="Times New Roman" w:cs="Times New Roman"/>
                <w:sz w:val="24"/>
                <w:szCs w:val="24"/>
              </w:rPr>
            </w:pPr>
            <w:r w:rsidRPr="00545F29">
              <w:rPr>
                <w:rFonts w:ascii="Times New Roman" w:hAnsi="Times New Roman" w:cs="Times New Roman"/>
                <w:sz w:val="24"/>
                <w:szCs w:val="24"/>
              </w:rPr>
              <w:t>TC-79 to TC-115</w:t>
            </w:r>
          </w:p>
        </w:tc>
        <w:tc>
          <w:tcPr>
            <w:tcW w:w="3117" w:type="dxa"/>
          </w:tcPr>
          <w:p w14:paraId="56E2AE9D" w14:textId="73F7B301" w:rsidR="00E428CC" w:rsidRPr="00545F29" w:rsidRDefault="00E428CC" w:rsidP="00E428CC">
            <w:pPr>
              <w:jc w:val="center"/>
              <w:rPr>
                <w:rFonts w:ascii="Times New Roman" w:hAnsi="Times New Roman" w:cs="Times New Roman"/>
                <w:sz w:val="24"/>
                <w:szCs w:val="24"/>
              </w:rPr>
            </w:pPr>
            <w:r w:rsidRPr="00545F29">
              <w:rPr>
                <w:rFonts w:ascii="Times New Roman" w:hAnsi="Times New Roman" w:cs="Times New Roman"/>
                <w:sz w:val="24"/>
                <w:szCs w:val="24"/>
              </w:rPr>
              <w:t>4/15/2022 to 4/18/2022</w:t>
            </w:r>
          </w:p>
        </w:tc>
      </w:tr>
    </w:tbl>
    <w:p w14:paraId="27FB4687" w14:textId="77777777" w:rsidR="00E428CC" w:rsidRPr="00545F29" w:rsidRDefault="00E428CC" w:rsidP="00E428CC">
      <w:pPr>
        <w:rPr>
          <w:rFonts w:ascii="Times New Roman" w:hAnsi="Times New Roman" w:cs="Times New Roman"/>
        </w:rPr>
      </w:pPr>
    </w:p>
    <w:p w14:paraId="768C26A6" w14:textId="77777777" w:rsidR="00E428CC" w:rsidRPr="00545F29" w:rsidRDefault="00E428CC" w:rsidP="00E428CC">
      <w:pPr>
        <w:rPr>
          <w:rFonts w:ascii="Times New Roman" w:hAnsi="Times New Roman" w:cs="Times New Roman"/>
        </w:rPr>
      </w:pPr>
    </w:p>
    <w:sectPr w:rsidR="00E428CC" w:rsidRPr="00545F29" w:rsidSect="000F417F">
      <w:footerReference w:type="firs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8ECC" w14:textId="77777777" w:rsidR="005939CA" w:rsidRDefault="005939CA" w:rsidP="00856C1B">
      <w:pPr>
        <w:spacing w:after="0" w:line="240" w:lineRule="auto"/>
      </w:pPr>
      <w:r>
        <w:separator/>
      </w:r>
    </w:p>
  </w:endnote>
  <w:endnote w:type="continuationSeparator" w:id="0">
    <w:p w14:paraId="08F16E6C" w14:textId="77777777" w:rsidR="005939CA" w:rsidRDefault="005939CA" w:rsidP="00856C1B">
      <w:pPr>
        <w:spacing w:after="0" w:line="240" w:lineRule="auto"/>
      </w:pPr>
      <w:r>
        <w:continuationSeparator/>
      </w:r>
    </w:p>
  </w:endnote>
  <w:endnote w:type="continuationNotice" w:id="1">
    <w:p w14:paraId="12EF1BB1" w14:textId="77777777" w:rsidR="005939CA" w:rsidRDefault="005939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ght">
    <w:altName w:val="Times New Roman"/>
    <w:charset w:val="00"/>
    <w:family w:val="roman"/>
    <w:pitch w:val="default"/>
  </w:font>
  <w:font w:name="-00, DBS">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ED72" w14:textId="6ED4C281" w:rsidR="009133ED" w:rsidRDefault="00913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1958" w14:textId="6504D021" w:rsidR="004817BE" w:rsidRPr="004817BE" w:rsidRDefault="004817BE">
    <w:pPr>
      <w:pStyle w:val="Footer"/>
      <w:jc w:val="right"/>
      <w:rPr>
        <w:rFonts w:ascii="Times" w:hAnsi="Times" w:cs="Times"/>
      </w:rPr>
    </w:pPr>
  </w:p>
  <w:p w14:paraId="41E2BD73" w14:textId="77777777" w:rsidR="00251C2B" w:rsidRPr="00E03BCE" w:rsidRDefault="00251C2B">
    <w:pPr>
      <w:pStyle w:val="Footer"/>
      <w:rPr>
        <w:rFonts w:ascii="Times" w:hAnsi="Times" w:cs="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A228" w14:textId="16656271" w:rsidR="009133ED" w:rsidRDefault="009133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C6CE" w14:textId="38099F14" w:rsidR="00B957D2" w:rsidRDefault="00355608">
    <w:pPr>
      <w:pStyle w:val="Footer"/>
      <w:jc w:val="right"/>
      <w:rPr>
        <w:rFonts w:ascii="Times" w:hAnsi="Times" w:cs="Times"/>
      </w:rPr>
    </w:pPr>
    <w:sdt>
      <w:sdtPr>
        <w:rPr>
          <w:rFonts w:ascii="Times" w:hAnsi="Times" w:cs="Times"/>
        </w:rPr>
        <w:id w:val="1310141566"/>
        <w:docPartObj>
          <w:docPartGallery w:val="Page Numbers (Bottom of Page)"/>
          <w:docPartUnique/>
        </w:docPartObj>
      </w:sdtPr>
      <w:sdtEndPr>
        <w:rPr>
          <w:noProof/>
        </w:rPr>
      </w:sdtEndPr>
      <w:sdtContent/>
    </w:sdt>
  </w:p>
  <w:p w14:paraId="711DAAE6" w14:textId="3DC4AFFA" w:rsidR="007B6573" w:rsidRPr="007B6573" w:rsidRDefault="007B6573">
    <w:pPr>
      <w:pStyle w:val="Footer"/>
      <w:jc w:val="right"/>
      <w:rPr>
        <w:rFonts w:ascii="Times" w:hAnsi="Times" w:cs="Times"/>
      </w:rPr>
    </w:pPr>
  </w:p>
  <w:p w14:paraId="37318FF7" w14:textId="1EDF5D9B" w:rsidR="002E0D35" w:rsidRPr="007B6573" w:rsidRDefault="004548B5">
    <w:pPr>
      <w:pStyle w:val="Footer"/>
      <w:rPr>
        <w:rFonts w:ascii="Times" w:hAnsi="Times" w:cs="Times"/>
      </w:rPr>
    </w:pPr>
    <w:r>
      <w:rPr>
        <w:rFonts w:ascii="Times" w:hAnsi="Times" w:cs="Times"/>
      </w:rPr>
      <w:t>Testing</w:t>
    </w:r>
    <w:r w:rsidRPr="004548B5">
      <w:rPr>
        <w:rFonts w:ascii="Times" w:hAnsi="Times" w:cs="Times"/>
      </w:rPr>
      <w:t xml:space="preserve"> Specification</w:t>
    </w:r>
    <w:r w:rsidRPr="004548B5">
      <w:rPr>
        <w:rFonts w:ascii="Times" w:hAnsi="Times" w:cs="Times"/>
      </w:rPr>
      <w:tab/>
    </w:r>
    <w:r w:rsidRPr="004548B5">
      <w:rPr>
        <w:rFonts w:ascii="Times" w:hAnsi="Times" w:cs="Times"/>
      </w:rPr>
      <w:tab/>
    </w:r>
    <w:r w:rsidR="000F417F">
      <w:rPr>
        <w:rFonts w:ascii="Times" w:hAnsi="Times" w:cs="Times"/>
      </w:rPr>
      <w:t xml:space="preserve">   </w:t>
    </w:r>
    <w:r w:rsidRPr="004548B5">
      <w:rPr>
        <w:rFonts w:ascii="Times" w:hAnsi="Times" w:cs="Times"/>
      </w:rPr>
      <w:t xml:space="preserve">Page </w:t>
    </w:r>
    <w:r w:rsidRPr="004548B5">
      <w:rPr>
        <w:rStyle w:val="PageNumber"/>
        <w:rFonts w:ascii="Times" w:hAnsi="Times" w:cs="Times"/>
      </w:rPr>
      <w:fldChar w:fldCharType="begin"/>
    </w:r>
    <w:r w:rsidRPr="004548B5">
      <w:rPr>
        <w:rStyle w:val="PageNumber"/>
        <w:rFonts w:ascii="Times" w:hAnsi="Times" w:cs="Times"/>
      </w:rPr>
      <w:instrText xml:space="preserve"> PAGE </w:instrText>
    </w:r>
    <w:r w:rsidRPr="004548B5">
      <w:rPr>
        <w:rStyle w:val="PageNumber"/>
        <w:rFonts w:ascii="Times" w:hAnsi="Times" w:cs="Times"/>
      </w:rPr>
      <w:fldChar w:fldCharType="separate"/>
    </w:r>
    <w:r w:rsidRPr="004548B5">
      <w:rPr>
        <w:rStyle w:val="PageNumber"/>
        <w:rFonts w:ascii="Times" w:hAnsi="Times" w:cs="Times"/>
      </w:rPr>
      <w:t>1</w:t>
    </w:r>
    <w:r w:rsidRPr="004548B5">
      <w:rPr>
        <w:rStyle w:val="PageNumber"/>
        <w:rFonts w:ascii="Times" w:hAnsi="Times" w:cs="Time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0520" w14:textId="77777777" w:rsidR="00DB0BCC" w:rsidRDefault="00E238C3">
    <w:pPr>
      <w:pStyle w:val="Footer"/>
      <w:jc w:val="right"/>
      <w:rPr>
        <w:rFonts w:ascii="Times" w:hAnsi="Times" w:cs="Times"/>
      </w:rPr>
    </w:pPr>
    <w:r>
      <w:rPr>
        <w:rFonts w:ascii="Times" w:hAnsi="Times" w:cs="Times"/>
      </w:rPr>
      <w:t xml:space="preserve">Page </w:t>
    </w:r>
  </w:p>
  <w:p w14:paraId="3697704F" w14:textId="4D7C0ACA" w:rsidR="004817BE" w:rsidRPr="004817BE" w:rsidRDefault="004817BE">
    <w:pPr>
      <w:pStyle w:val="Footer"/>
      <w:jc w:val="right"/>
      <w:rPr>
        <w:rFonts w:ascii="Times" w:hAnsi="Times" w:cs="Times"/>
      </w:rPr>
    </w:pPr>
    <w:r w:rsidRPr="004817BE">
      <w:rPr>
        <w:rFonts w:ascii="Times" w:hAnsi="Times" w:cs="Times"/>
      </w:rPr>
      <w:fldChar w:fldCharType="begin"/>
    </w:r>
    <w:r w:rsidRPr="004817BE">
      <w:rPr>
        <w:rFonts w:ascii="Times" w:hAnsi="Times" w:cs="Times"/>
      </w:rPr>
      <w:instrText xml:space="preserve"> PAGE   \* MERGEFORMAT </w:instrText>
    </w:r>
    <w:r w:rsidRPr="004817BE">
      <w:rPr>
        <w:rFonts w:ascii="Times" w:hAnsi="Times" w:cs="Times"/>
      </w:rPr>
      <w:fldChar w:fldCharType="separate"/>
    </w:r>
    <w:r w:rsidRPr="004817BE">
      <w:rPr>
        <w:rFonts w:ascii="Times" w:hAnsi="Times" w:cs="Times"/>
        <w:noProof/>
      </w:rPr>
      <w:t>2</w:t>
    </w:r>
    <w:r w:rsidRPr="004817BE">
      <w:rPr>
        <w:rFonts w:ascii="Times" w:hAnsi="Times" w:cs="Times"/>
        <w:noProof/>
      </w:rPr>
      <w:fldChar w:fldCharType="end"/>
    </w:r>
  </w:p>
  <w:p w14:paraId="7CFA6624" w14:textId="2091856D" w:rsidR="002E0D35" w:rsidRDefault="002E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F31D" w14:textId="77777777" w:rsidR="005939CA" w:rsidRDefault="005939CA" w:rsidP="00856C1B">
      <w:pPr>
        <w:spacing w:after="0" w:line="240" w:lineRule="auto"/>
      </w:pPr>
      <w:r>
        <w:separator/>
      </w:r>
    </w:p>
  </w:footnote>
  <w:footnote w:type="continuationSeparator" w:id="0">
    <w:p w14:paraId="4E44CD4C" w14:textId="77777777" w:rsidR="005939CA" w:rsidRDefault="005939CA" w:rsidP="00856C1B">
      <w:pPr>
        <w:spacing w:after="0" w:line="240" w:lineRule="auto"/>
      </w:pPr>
      <w:r>
        <w:continuationSeparator/>
      </w:r>
    </w:p>
  </w:footnote>
  <w:footnote w:type="continuationNotice" w:id="1">
    <w:p w14:paraId="3EF36477" w14:textId="77777777" w:rsidR="005939CA" w:rsidRDefault="005939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5DED" w14:textId="558AA8A4" w:rsidR="00AB6CD6" w:rsidRPr="00AB6CD6" w:rsidRDefault="00355608">
    <w:pPr>
      <w:spacing w:line="264" w:lineRule="auto"/>
      <w:rPr>
        <w:color w:val="000000" w:themeColor="text1"/>
      </w:rPr>
    </w:pPr>
    <w:sdt>
      <w:sdtPr>
        <w:rPr>
          <w:color w:val="000000" w:themeColor="text1"/>
          <w:szCs w:val="24"/>
        </w:rPr>
        <w:alias w:val="Title"/>
        <w:id w:val="-393194956"/>
        <w:placeholder>
          <w:docPart w:val="CAE4EBD63DF76242ACF356A84B8648DD"/>
        </w:placeholder>
        <w:dataBinding w:prefixMappings="xmlns:ns0='http://schemas.openxmlformats.org/package/2006/metadata/core-properties' xmlns:ns1='http://purl.org/dc/elements/1.1/'" w:xpath="/ns0:coreProperties[1]/ns1:title[1]" w:storeItemID="{6C3C8BC8-F283-45AE-878A-BAB7291924A1}"/>
        <w:text/>
      </w:sdtPr>
      <w:sdtEndPr/>
      <w:sdtContent>
        <w:r w:rsidR="00AB6CD6" w:rsidRPr="001063CE">
          <w:rPr>
            <w:color w:val="000000" w:themeColor="text1"/>
            <w:szCs w:val="24"/>
          </w:rPr>
          <w:t>eTimely</w:t>
        </w:r>
      </w:sdtContent>
    </w:sdt>
  </w:p>
  <w:p w14:paraId="1B8EE11E" w14:textId="76C47DBB" w:rsidR="007E14D7" w:rsidRPr="00AB6CD6" w:rsidRDefault="007E14D7">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9BB0" w14:textId="7336BFB4" w:rsidR="009133ED" w:rsidRDefault="009133ED">
    <w:pPr>
      <w:pStyle w:val="Header"/>
    </w:pPr>
  </w:p>
</w:hdr>
</file>

<file path=word/intelligence.xml><?xml version="1.0" encoding="utf-8"?>
<int:Intelligence xmlns:int="http://schemas.microsoft.com/office/intelligence/2019/intelligence">
  <int:IntelligenceSettings/>
  <int:Manifest>
    <int:WordHash hashCode="jwfjNecsv4exWx" id="D8SmC4BV"/>
    <int:ParagraphRange paragraphId="1945823194" textId="58748239" start="41" length="4" invalidationStart="41" invalidationLength="4" id="eipgo4nz"/>
    <int:ParagraphRange paragraphId="559816361" textId="2058898084" start="22" length="9" invalidationStart="22" invalidationLength="9" id="RPSzsDmI"/>
    <int:ParagraphRange paragraphId="1284489282" textId="1034444666" start="28" length="14" invalidationStart="28" invalidationLength="14" id="XRtqtERH"/>
    <int:ParagraphRange paragraphId="953202562" textId="1665711487" start="4" length="5" invalidationStart="4" invalidationLength="5" id="w0CpD8bF"/>
    <int:WordHash hashCode="YaiHMjaNS4AZvC" id="W7DMQ7NL"/>
    <int:WordHash hashCode="LhWdy8Ym/Mc4Ng" id="vqqzaYe6"/>
    <int:WordHash hashCode="n4Umqx1ru2HVwn" id="9cwaJSQv"/>
    <int:ParagraphRange paragraphId="912389541" textId="1362097199" start="0" length="6" invalidationStart="0" invalidationLength="6" id="b4i2e1Gq"/>
    <int:ParagraphRange paragraphId="1839423640" textId="1267589537" start="13" length="7" invalidationStart="13" invalidationLength="7" id="vBHTPa5C"/>
    <int:ParagraphRange paragraphId="593268868" textId="1312308889" start="42" length="5" invalidationStart="42" invalidationLength="5" id="Qxguu8uC"/>
    <int:ParagraphRange paragraphId="817004600" textId="2033907853" start="0" length="6" invalidationStart="0" invalidationLength="6" id="PQYv6pPd"/>
    <int:ParagraphRange paragraphId="228560876" textId="2004318071" start="23" length="7" invalidationStart="23" invalidationLength="7" id="ITakaJRU"/>
    <int:ParagraphRange paragraphId="228560876" textId="1313740215" start="23" length="7" invalidationStart="23" invalidationLength="7" id="UWOdUHiB"/>
    <int:ParagraphRange paragraphId="280651347" textId="310810867" start="9" length="4" invalidationStart="9" invalidationLength="4" id="44cxDSFF"/>
    <int:ParagraphRange paragraphId="972148570" textId="1762836901" start="31" length="7" invalidationStart="31" invalidationLength="7" id="ZFem4bPk"/>
    <int:ParagraphRange paragraphId="1025999896" textId="1408582994" start="31" length="7" invalidationStart="31" invalidationLength="7" id="VCmQreVj"/>
    <int:WordHash hashCode="DfXk+2A895wfuj" id="IeupQ5md"/>
    <int:ParagraphRange paragraphId="1789240707" textId="1155515150" start="6" length="9" invalidationStart="6" invalidationLength="9" id="uByzqdYg"/>
    <int:ParagraphRange paragraphId="2081708579" textId="1718662307" start="12" length="9" invalidationStart="12" invalidationLength="9" id="8ZHLui8N"/>
    <int:ParagraphRange paragraphId="998024019" textId="1855430521" start="17" length="7" invalidationStart="17" invalidationLength="7" id="hYvTzwpz"/>
    <int:ParagraphRange paragraphId="1302567442" textId="1332478224" start="12" length="8" invalidationStart="12" invalidationLength="8" id="WhZY6WWr"/>
    <int:ParagraphRange paragraphId="614547242" textId="748486379" start="6" length="11" invalidationStart="6" invalidationLength="11" id="hzMccxO1"/>
    <int:ParagraphRange paragraphId="1588815828" textId="1078082746" start="0" length="10" invalidationStart="0" invalidationLength="10" id="pQ5umZoW"/>
    <int:ParagraphRange paragraphId="443974253" textId="748968184" start="18" length="6" invalidationStart="18" invalidationLength="6" id="YSvCRysL"/>
    <int:ParagraphRange paragraphId="942996518" textId="2132871581" start="9" length="14" invalidationStart="9" invalidationLength="14" id="yGjLvux5"/>
    <int:ParagraphRange paragraphId="1290110350" textId="2085055133" start="39" length="9" invalidationStart="39" invalidationLength="9" id="6LxDvFuz"/>
    <int:ParagraphRange paragraphId="2081909829" textId="2017904346" start="5" length="8" invalidationStart="5" invalidationLength="8" id="J9rahdkb"/>
    <int:WordHash hashCode="ZrJ0F9N+AkxGUm" id="4YHiYtJ3"/>
    <int:WordHash hashCode="F2FfyFBU6mjBDd" id="sF6ZNbjN"/>
    <int:ParagraphRange paragraphId="2133124404" textId="1963824620" start="76" length="13" invalidationStart="76" invalidationLength="13" id="GGjXOVE0"/>
    <int:ParagraphRange paragraphId="655469834" textId="424874062" start="0" length="8" invalidationStart="0" invalidationLength="8" id="IvylnCwp"/>
    <int:ParagraphRange paragraphId="1494481013" textId="1637552118" start="9" length="14" invalidationStart="9" invalidationLength="14" id="IWJgkIxQ"/>
    <int:ParagraphRange paragraphId="1277888369" textId="420381747" start="0" length="7" invalidationStart="0" invalidationLength="7" id="b6rmSLKt"/>
    <int:ParagraphRange paragraphId="921937739" textId="1661610118" start="120" length="8" invalidationStart="120" invalidationLength="8" id="GRFwTQ6u"/>
    <int:ParagraphRange paragraphId="1305186892" textId="2004318071" start="0" length="4" invalidationStart="0" invalidationLength="4" id="Q8iL9OyG"/>
    <int:ParagraphRange paragraphId="1340757699" textId="2004318071" start="9" length="4" invalidationStart="9" invalidationLength="4" id="xrY9kku6"/>
    <int:ParagraphRange paragraphId="1631826309" textId="488382996" start="55" length="8" invalidationStart="55" invalidationLength="8" id="v7cRQ7Cn"/>
    <int:ParagraphRange paragraphId="24330660" textId="1403506613" start="20" length="10" invalidationStart="20" invalidationLength="10" id="bvvhyRgt"/>
    <int:ParagraphRange paragraphId="301490052" textId="1213231145" start="0" length="4" invalidationStart="0" invalidationLength="4" id="x7eR9JTf"/>
    <int:ParagraphRange paragraphId="1485756080" textId="900188810" start="6" length="7" invalidationStart="6" invalidationLength="7" id="x4vuEsK1"/>
    <int:WordHash hashCode="RHo3unT/4VsuOS" id="NvgPKele"/>
    <int:ParagraphRange paragraphId="1480855495" textId="300641152" start="54" length="13" invalidationStart="54" invalidationLength="13" id="LCTXXCsL"/>
    <int:ParagraphRange paragraphId="994054888" textId="1835411179" start="0" length="3" invalidationStart="0" invalidationLength="3" id="jBE0dsYO"/>
    <int:ParagraphRange paragraphId="1776170842" textId="577592948" start="6" length="10" invalidationStart="6" invalidationLength="10" id="HSGfwUf8"/>
    <int:ParagraphRange paragraphId="436261065" textId="72064101" start="9" length="14" invalidationStart="9" invalidationLength="14" id="g3IFhIZa"/>
    <int:ParagraphRange paragraphId="436261065" textId="72064101" start="31" length="2" invalidationStart="31" invalidationLength="2" id="mHeoBgmM"/>
    <int:ParagraphRange paragraphId="1838718962" textId="86016888" start="6" length="5" invalidationStart="6" invalidationLength="5" id="u1SVqPeI"/>
    <int:ParagraphRange paragraphId="1832568866" textId="734875854" start="6" length="5" invalidationStart="6" invalidationLength="5" id="416F5b5p"/>
    <int:ParagraphRange paragraphId="63879142" textId="398205851" start="6" length="5" invalidationStart="6" invalidationLength="5" id="FNc2Z5Dt"/>
    <int:ParagraphRange paragraphId="587949665" textId="96473923" start="9" length="10" invalidationStart="9" invalidationLength="10" id="eDM6ohT3"/>
    <int:ParagraphRange paragraphId="953202562" textId="229070971" start="30" length="26" invalidationStart="30" invalidationLength="26" id="vNZSVtGc"/>
  </int:Manifest>
  <int:Observations>
    <int:Content id="D8SmC4BV">
      <int:Rejection type="LegacyProofing"/>
    </int:Content>
    <int:Content id="eipgo4nz">
      <int:Rejection type="LegacyProofing"/>
    </int:Content>
    <int:Content id="RPSzsDmI">
      <int:Rejection type="LegacyProofing"/>
    </int:Content>
    <int:Content id="XRtqtERH">
      <int:Rejection type="LegacyProofing"/>
    </int:Content>
    <int:Content id="w0CpD8bF">
      <int:Rejection type="LegacyProofing"/>
    </int:Content>
    <int:Content id="W7DMQ7NL">
      <int:Rejection type="LegacyProofing"/>
    </int:Content>
    <int:Content id="vqqzaYe6">
      <int:Rejection type="LegacyProofing"/>
    </int:Content>
    <int:Content id="9cwaJSQv">
      <int:Rejection type="LegacyProofing"/>
    </int:Content>
    <int:Content id="b4i2e1Gq">
      <int:Rejection type="LegacyProofing"/>
    </int:Content>
    <int:Content id="vBHTPa5C">
      <int:Rejection type="LegacyProofing"/>
    </int:Content>
    <int:Content id="Qxguu8uC">
      <int:Rejection type="LegacyProofing"/>
    </int:Content>
    <int:Content id="PQYv6pPd">
      <int:Rejection type="LegacyProofing"/>
    </int:Content>
    <int:Content id="ITakaJRU">
      <int:Rejection type="LegacyProofing"/>
    </int:Content>
    <int:Content id="UWOdUHiB">
      <int:Rejection type="LegacyProofing"/>
    </int:Content>
    <int:Content id="44cxDSFF">
      <int:Rejection type="LegacyProofing"/>
    </int:Content>
    <int:Content id="ZFem4bPk">
      <int:Rejection type="LegacyProofing"/>
    </int:Content>
    <int:Content id="VCmQreVj">
      <int:Rejection type="LegacyProofing"/>
    </int:Content>
    <int:Content id="IeupQ5md">
      <int:Rejection type="LegacyProofing"/>
    </int:Content>
    <int:Content id="uByzqdYg">
      <int:Rejection type="LegacyProofing"/>
    </int:Content>
    <int:Content id="8ZHLui8N">
      <int:Rejection type="LegacyProofing"/>
    </int:Content>
    <int:Content id="hYvTzwpz">
      <int:Rejection type="LegacyProofing"/>
    </int:Content>
    <int:Content id="WhZY6WWr">
      <int:Rejection type="LegacyProofing"/>
    </int:Content>
    <int:Content id="hzMccxO1">
      <int:Rejection type="LegacyProofing"/>
    </int:Content>
    <int:Content id="pQ5umZoW">
      <int:Rejection type="LegacyProofing"/>
    </int:Content>
    <int:Content id="YSvCRysL">
      <int:Rejection type="LegacyProofing"/>
    </int:Content>
    <int:Content id="yGjLvux5">
      <int:Rejection type="LegacyProofing"/>
    </int:Content>
    <int:Content id="6LxDvFuz">
      <int:Rejection type="LegacyProofing"/>
    </int:Content>
    <int:Content id="J9rahdkb">
      <int:Rejection type="LegacyProofing"/>
    </int:Content>
    <int:Content id="4YHiYtJ3">
      <int:Rejection type="LegacyProofing"/>
    </int:Content>
    <int:Content id="sF6ZNbjN">
      <int:Rejection type="LegacyProofing"/>
    </int:Content>
    <int:Content id="GGjXOVE0">
      <int:Rejection type="LegacyProofing"/>
    </int:Content>
    <int:Content id="IvylnCwp">
      <int:Rejection type="LegacyProofing"/>
    </int:Content>
    <int:Content id="IWJgkIxQ">
      <int:Rejection type="LegacyProofing"/>
    </int:Content>
    <int:Content id="b6rmSLKt">
      <int:Rejection type="LegacyProofing"/>
    </int:Content>
    <int:Content id="GRFwTQ6u">
      <int:Rejection type="LegacyProofing"/>
    </int:Content>
    <int:Content id="Q8iL9OyG">
      <int:Rejection type="LegacyProofing"/>
    </int:Content>
    <int:Content id="xrY9kku6">
      <int:Rejection type="LegacyProofing"/>
    </int:Content>
    <int:Content id="v7cRQ7Cn">
      <int:Rejection type="LegacyProofing"/>
    </int:Content>
    <int:Content id="bvvhyRgt">
      <int:Rejection type="LegacyProofing"/>
    </int:Content>
    <int:Content id="x7eR9JTf">
      <int:Rejection type="LegacyProofing"/>
    </int:Content>
    <int:Content id="x4vuEsK1">
      <int:Rejection type="LegacyProofing"/>
    </int:Content>
    <int:Content id="NvgPKele">
      <int:Rejection type="LegacyProofing"/>
    </int:Content>
    <int:Content id="LCTXXCsL">
      <int:Rejection type="LegacyProofing"/>
    </int:Content>
    <int:Content id="jBE0dsYO">
      <int:Rejection type="LegacyProofing"/>
    </int:Content>
    <int:Content id="HSGfwUf8">
      <int:Rejection type="LegacyProofing"/>
    </int:Content>
    <int:Content id="g3IFhIZa">
      <int:Rejection type="LegacyProofing"/>
    </int:Content>
    <int:Content id="mHeoBgmM">
      <int:Rejection type="LegacyProofing"/>
    </int:Content>
    <int:Content id="u1SVqPeI">
      <int:Rejection type="LegacyProofing"/>
    </int:Content>
    <int:Content id="416F5b5p">
      <int:Rejection type="LegacyProofing"/>
    </int:Content>
    <int:Content id="FNc2Z5Dt">
      <int:Rejection type="LegacyProofing"/>
    </int:Content>
    <int:Content id="eDM6ohT3">
      <int:Rejection type="LegacyProofing"/>
    </int:Content>
    <int:Content id="vNZSVtG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CB"/>
    <w:multiLevelType w:val="hybridMultilevel"/>
    <w:tmpl w:val="AF98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1EE0"/>
    <w:multiLevelType w:val="hybridMultilevel"/>
    <w:tmpl w:val="7968EB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B2AB6"/>
    <w:multiLevelType w:val="hybridMultilevel"/>
    <w:tmpl w:val="A07A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9599A"/>
    <w:multiLevelType w:val="hybridMultilevel"/>
    <w:tmpl w:val="00366A34"/>
    <w:lvl w:ilvl="0" w:tplc="E5741954">
      <w:start w:val="1"/>
      <w:numFmt w:val="decimal"/>
      <w:lvlText w:val="%1."/>
      <w:lvlJc w:val="left"/>
      <w:pPr>
        <w:ind w:left="720" w:hanging="360"/>
      </w:pPr>
      <w:rPr>
        <w:rFonts w:ascii="Yu Mincho" w:hAnsi="Yu Mincho" w:cs="Yu Mincho"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A7244"/>
    <w:multiLevelType w:val="hybridMultilevel"/>
    <w:tmpl w:val="B14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843F4"/>
    <w:multiLevelType w:val="hybridMultilevel"/>
    <w:tmpl w:val="F5CE771A"/>
    <w:lvl w:ilvl="0" w:tplc="9E7EE0E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4E69F2"/>
    <w:multiLevelType w:val="hybridMultilevel"/>
    <w:tmpl w:val="639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4F1F2E"/>
    <w:multiLevelType w:val="hybridMultilevel"/>
    <w:tmpl w:val="FFFFFFFF"/>
    <w:lvl w:ilvl="0" w:tplc="98BA9B96">
      <w:start w:val="1"/>
      <w:numFmt w:val="decimal"/>
      <w:lvlText w:val="%1."/>
      <w:lvlJc w:val="left"/>
      <w:pPr>
        <w:ind w:left="720" w:hanging="360"/>
      </w:pPr>
    </w:lvl>
    <w:lvl w:ilvl="1" w:tplc="78AE4DAE">
      <w:start w:val="1"/>
      <w:numFmt w:val="lowerLetter"/>
      <w:lvlText w:val="%2."/>
      <w:lvlJc w:val="left"/>
      <w:pPr>
        <w:ind w:left="1440" w:hanging="360"/>
      </w:pPr>
    </w:lvl>
    <w:lvl w:ilvl="2" w:tplc="8D00D108">
      <w:start w:val="1"/>
      <w:numFmt w:val="lowerRoman"/>
      <w:lvlText w:val="%3."/>
      <w:lvlJc w:val="right"/>
      <w:pPr>
        <w:ind w:left="2160" w:hanging="180"/>
      </w:pPr>
    </w:lvl>
    <w:lvl w:ilvl="3" w:tplc="D42A0F56">
      <w:start w:val="1"/>
      <w:numFmt w:val="decimal"/>
      <w:lvlText w:val="%4."/>
      <w:lvlJc w:val="left"/>
      <w:pPr>
        <w:ind w:left="2880" w:hanging="360"/>
      </w:pPr>
    </w:lvl>
    <w:lvl w:ilvl="4" w:tplc="BD2E03F2">
      <w:start w:val="1"/>
      <w:numFmt w:val="lowerLetter"/>
      <w:lvlText w:val="%5."/>
      <w:lvlJc w:val="left"/>
      <w:pPr>
        <w:ind w:left="3600" w:hanging="360"/>
      </w:pPr>
    </w:lvl>
    <w:lvl w:ilvl="5" w:tplc="A2262DD4">
      <w:start w:val="1"/>
      <w:numFmt w:val="lowerRoman"/>
      <w:lvlText w:val="%6."/>
      <w:lvlJc w:val="right"/>
      <w:pPr>
        <w:ind w:left="4320" w:hanging="180"/>
      </w:pPr>
    </w:lvl>
    <w:lvl w:ilvl="6" w:tplc="A6C20EF8">
      <w:start w:val="1"/>
      <w:numFmt w:val="decimal"/>
      <w:lvlText w:val="%7."/>
      <w:lvlJc w:val="left"/>
      <w:pPr>
        <w:ind w:left="5040" w:hanging="360"/>
      </w:pPr>
    </w:lvl>
    <w:lvl w:ilvl="7" w:tplc="ABFA30D0">
      <w:start w:val="1"/>
      <w:numFmt w:val="lowerLetter"/>
      <w:lvlText w:val="%8."/>
      <w:lvlJc w:val="left"/>
      <w:pPr>
        <w:ind w:left="5760" w:hanging="360"/>
      </w:pPr>
    </w:lvl>
    <w:lvl w:ilvl="8" w:tplc="08A26E5E">
      <w:start w:val="1"/>
      <w:numFmt w:val="lowerRoman"/>
      <w:lvlText w:val="%9."/>
      <w:lvlJc w:val="right"/>
      <w:pPr>
        <w:ind w:left="6480" w:hanging="180"/>
      </w:pPr>
    </w:lvl>
  </w:abstractNum>
  <w:abstractNum w:abstractNumId="8" w15:restartNumberingAfterBreak="0">
    <w:nsid w:val="03951525"/>
    <w:multiLevelType w:val="hybridMultilevel"/>
    <w:tmpl w:val="C3E0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9E6C3C"/>
    <w:multiLevelType w:val="hybridMultilevel"/>
    <w:tmpl w:val="F5F6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763842"/>
    <w:multiLevelType w:val="hybridMultilevel"/>
    <w:tmpl w:val="D03C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75E97"/>
    <w:multiLevelType w:val="hybridMultilevel"/>
    <w:tmpl w:val="2DF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C6BD0"/>
    <w:multiLevelType w:val="hybridMultilevel"/>
    <w:tmpl w:val="9BF0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71CB8"/>
    <w:multiLevelType w:val="hybridMultilevel"/>
    <w:tmpl w:val="061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5E3B5F"/>
    <w:multiLevelType w:val="hybridMultilevel"/>
    <w:tmpl w:val="C752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B543BC"/>
    <w:multiLevelType w:val="hybridMultilevel"/>
    <w:tmpl w:val="67EA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732A8D"/>
    <w:multiLevelType w:val="hybridMultilevel"/>
    <w:tmpl w:val="FFFFFFFF"/>
    <w:lvl w:ilvl="0" w:tplc="3B76ADD0">
      <w:start w:val="1"/>
      <w:numFmt w:val="bullet"/>
      <w:lvlText w:val=""/>
      <w:lvlJc w:val="left"/>
      <w:pPr>
        <w:ind w:left="720" w:hanging="360"/>
      </w:pPr>
      <w:rPr>
        <w:rFonts w:ascii="Symbol" w:hAnsi="Symbol" w:hint="default"/>
      </w:rPr>
    </w:lvl>
    <w:lvl w:ilvl="1" w:tplc="8968D590">
      <w:start w:val="1"/>
      <w:numFmt w:val="bullet"/>
      <w:lvlText w:val="o"/>
      <w:lvlJc w:val="left"/>
      <w:pPr>
        <w:ind w:left="1440" w:hanging="360"/>
      </w:pPr>
      <w:rPr>
        <w:rFonts w:ascii="Courier New" w:hAnsi="Courier New" w:hint="default"/>
      </w:rPr>
    </w:lvl>
    <w:lvl w:ilvl="2" w:tplc="95BE095C">
      <w:start w:val="1"/>
      <w:numFmt w:val="bullet"/>
      <w:lvlText w:val=""/>
      <w:lvlJc w:val="left"/>
      <w:pPr>
        <w:ind w:left="2160" w:hanging="360"/>
      </w:pPr>
      <w:rPr>
        <w:rFonts w:ascii="Wingdings" w:hAnsi="Wingdings" w:hint="default"/>
      </w:rPr>
    </w:lvl>
    <w:lvl w:ilvl="3" w:tplc="89E0D25C">
      <w:start w:val="1"/>
      <w:numFmt w:val="bullet"/>
      <w:lvlText w:val=""/>
      <w:lvlJc w:val="left"/>
      <w:pPr>
        <w:ind w:left="2880" w:hanging="360"/>
      </w:pPr>
      <w:rPr>
        <w:rFonts w:ascii="Symbol" w:hAnsi="Symbol" w:hint="default"/>
      </w:rPr>
    </w:lvl>
    <w:lvl w:ilvl="4" w:tplc="BD003E00">
      <w:start w:val="1"/>
      <w:numFmt w:val="bullet"/>
      <w:lvlText w:val="o"/>
      <w:lvlJc w:val="left"/>
      <w:pPr>
        <w:ind w:left="3600" w:hanging="360"/>
      </w:pPr>
      <w:rPr>
        <w:rFonts w:ascii="Courier New" w:hAnsi="Courier New" w:hint="default"/>
      </w:rPr>
    </w:lvl>
    <w:lvl w:ilvl="5" w:tplc="DC08B352">
      <w:start w:val="1"/>
      <w:numFmt w:val="bullet"/>
      <w:lvlText w:val=""/>
      <w:lvlJc w:val="left"/>
      <w:pPr>
        <w:ind w:left="4320" w:hanging="360"/>
      </w:pPr>
      <w:rPr>
        <w:rFonts w:ascii="Wingdings" w:hAnsi="Wingdings" w:hint="default"/>
      </w:rPr>
    </w:lvl>
    <w:lvl w:ilvl="6" w:tplc="D18EDB4E">
      <w:start w:val="1"/>
      <w:numFmt w:val="bullet"/>
      <w:lvlText w:val=""/>
      <w:lvlJc w:val="left"/>
      <w:pPr>
        <w:ind w:left="5040" w:hanging="360"/>
      </w:pPr>
      <w:rPr>
        <w:rFonts w:ascii="Symbol" w:hAnsi="Symbol" w:hint="default"/>
      </w:rPr>
    </w:lvl>
    <w:lvl w:ilvl="7" w:tplc="C18CC51C">
      <w:start w:val="1"/>
      <w:numFmt w:val="bullet"/>
      <w:lvlText w:val="o"/>
      <w:lvlJc w:val="left"/>
      <w:pPr>
        <w:ind w:left="5760" w:hanging="360"/>
      </w:pPr>
      <w:rPr>
        <w:rFonts w:ascii="Courier New" w:hAnsi="Courier New" w:hint="default"/>
      </w:rPr>
    </w:lvl>
    <w:lvl w:ilvl="8" w:tplc="5BF65B1A">
      <w:start w:val="1"/>
      <w:numFmt w:val="bullet"/>
      <w:lvlText w:val=""/>
      <w:lvlJc w:val="left"/>
      <w:pPr>
        <w:ind w:left="6480" w:hanging="360"/>
      </w:pPr>
      <w:rPr>
        <w:rFonts w:ascii="Wingdings" w:hAnsi="Wingdings" w:hint="default"/>
      </w:rPr>
    </w:lvl>
  </w:abstractNum>
  <w:abstractNum w:abstractNumId="17" w15:restartNumberingAfterBreak="0">
    <w:nsid w:val="09AE76B6"/>
    <w:multiLevelType w:val="hybridMultilevel"/>
    <w:tmpl w:val="EBF4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30044F"/>
    <w:multiLevelType w:val="hybridMultilevel"/>
    <w:tmpl w:val="CF72D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6B4B00"/>
    <w:multiLevelType w:val="hybridMultilevel"/>
    <w:tmpl w:val="A9A48F76"/>
    <w:lvl w:ilvl="0" w:tplc="42F6433E">
      <w:start w:val="1"/>
      <w:numFmt w:val="decimal"/>
      <w:lvlText w:val="%1."/>
      <w:lvlJc w:val="left"/>
      <w:pPr>
        <w:ind w:left="720" w:hanging="360"/>
      </w:pPr>
      <w:rPr>
        <w:rFonts w:ascii="Yu Mincho" w:hAnsi="Yu Mincho" w:cs="Yu Mincho" w:hint="default"/>
      </w:rPr>
    </w:lvl>
    <w:lvl w:ilvl="1" w:tplc="5F92F696">
      <w:start w:val="1"/>
      <w:numFmt w:val="lowerLetter"/>
      <w:lvlText w:val="%2."/>
      <w:lvlJc w:val="left"/>
      <w:pPr>
        <w:ind w:left="1440" w:hanging="360"/>
      </w:pPr>
    </w:lvl>
    <w:lvl w:ilvl="2" w:tplc="A0B4CC08">
      <w:start w:val="1"/>
      <w:numFmt w:val="lowerRoman"/>
      <w:lvlText w:val="%3."/>
      <w:lvlJc w:val="right"/>
      <w:pPr>
        <w:ind w:left="2160" w:hanging="180"/>
      </w:pPr>
    </w:lvl>
    <w:lvl w:ilvl="3" w:tplc="C7EE9FDC">
      <w:start w:val="1"/>
      <w:numFmt w:val="decimal"/>
      <w:lvlText w:val="%4."/>
      <w:lvlJc w:val="left"/>
      <w:pPr>
        <w:ind w:left="2880" w:hanging="360"/>
      </w:pPr>
    </w:lvl>
    <w:lvl w:ilvl="4" w:tplc="50983742">
      <w:start w:val="1"/>
      <w:numFmt w:val="lowerLetter"/>
      <w:lvlText w:val="%5."/>
      <w:lvlJc w:val="left"/>
      <w:pPr>
        <w:ind w:left="3600" w:hanging="360"/>
      </w:pPr>
    </w:lvl>
    <w:lvl w:ilvl="5" w:tplc="371EE604">
      <w:start w:val="1"/>
      <w:numFmt w:val="lowerRoman"/>
      <w:lvlText w:val="%6."/>
      <w:lvlJc w:val="right"/>
      <w:pPr>
        <w:ind w:left="4320" w:hanging="180"/>
      </w:pPr>
    </w:lvl>
    <w:lvl w:ilvl="6" w:tplc="EC52B822">
      <w:start w:val="1"/>
      <w:numFmt w:val="decimal"/>
      <w:lvlText w:val="%7."/>
      <w:lvlJc w:val="left"/>
      <w:pPr>
        <w:ind w:left="5040" w:hanging="360"/>
      </w:pPr>
    </w:lvl>
    <w:lvl w:ilvl="7" w:tplc="8E5CF71C">
      <w:start w:val="1"/>
      <w:numFmt w:val="lowerLetter"/>
      <w:lvlText w:val="%8."/>
      <w:lvlJc w:val="left"/>
      <w:pPr>
        <w:ind w:left="5760" w:hanging="360"/>
      </w:pPr>
    </w:lvl>
    <w:lvl w:ilvl="8" w:tplc="A42476A0">
      <w:start w:val="1"/>
      <w:numFmt w:val="lowerRoman"/>
      <w:lvlText w:val="%9."/>
      <w:lvlJc w:val="right"/>
      <w:pPr>
        <w:ind w:left="6480" w:hanging="180"/>
      </w:pPr>
    </w:lvl>
  </w:abstractNum>
  <w:abstractNum w:abstractNumId="20" w15:restartNumberingAfterBreak="0">
    <w:nsid w:val="0AA220C0"/>
    <w:multiLevelType w:val="hybridMultilevel"/>
    <w:tmpl w:val="44F8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2D5DBB"/>
    <w:multiLevelType w:val="hybridMultilevel"/>
    <w:tmpl w:val="FFFFFFFF"/>
    <w:lvl w:ilvl="0" w:tplc="45948A62">
      <w:start w:val="1"/>
      <w:numFmt w:val="bullet"/>
      <w:lvlText w:val=""/>
      <w:lvlJc w:val="left"/>
      <w:pPr>
        <w:ind w:left="720" w:hanging="360"/>
      </w:pPr>
      <w:rPr>
        <w:rFonts w:ascii="Symbol" w:hAnsi="Symbol" w:hint="default"/>
      </w:rPr>
    </w:lvl>
    <w:lvl w:ilvl="1" w:tplc="50F645E4">
      <w:start w:val="1"/>
      <w:numFmt w:val="bullet"/>
      <w:lvlText w:val="o"/>
      <w:lvlJc w:val="left"/>
      <w:pPr>
        <w:ind w:left="1440" w:hanging="360"/>
      </w:pPr>
      <w:rPr>
        <w:rFonts w:ascii="Courier New" w:hAnsi="Courier New" w:hint="default"/>
      </w:rPr>
    </w:lvl>
    <w:lvl w:ilvl="2" w:tplc="CC7A0ADA">
      <w:start w:val="1"/>
      <w:numFmt w:val="bullet"/>
      <w:lvlText w:val=""/>
      <w:lvlJc w:val="left"/>
      <w:pPr>
        <w:ind w:left="2160" w:hanging="360"/>
      </w:pPr>
      <w:rPr>
        <w:rFonts w:ascii="Wingdings" w:hAnsi="Wingdings" w:hint="default"/>
      </w:rPr>
    </w:lvl>
    <w:lvl w:ilvl="3" w:tplc="AD540508">
      <w:start w:val="1"/>
      <w:numFmt w:val="bullet"/>
      <w:lvlText w:val=""/>
      <w:lvlJc w:val="left"/>
      <w:pPr>
        <w:ind w:left="2880" w:hanging="360"/>
      </w:pPr>
      <w:rPr>
        <w:rFonts w:ascii="Symbol" w:hAnsi="Symbol" w:hint="default"/>
      </w:rPr>
    </w:lvl>
    <w:lvl w:ilvl="4" w:tplc="42925B20">
      <w:start w:val="1"/>
      <w:numFmt w:val="bullet"/>
      <w:lvlText w:val="o"/>
      <w:lvlJc w:val="left"/>
      <w:pPr>
        <w:ind w:left="3600" w:hanging="360"/>
      </w:pPr>
      <w:rPr>
        <w:rFonts w:ascii="Courier New" w:hAnsi="Courier New" w:hint="default"/>
      </w:rPr>
    </w:lvl>
    <w:lvl w:ilvl="5" w:tplc="37AC1FF0">
      <w:start w:val="1"/>
      <w:numFmt w:val="bullet"/>
      <w:lvlText w:val=""/>
      <w:lvlJc w:val="left"/>
      <w:pPr>
        <w:ind w:left="4320" w:hanging="360"/>
      </w:pPr>
      <w:rPr>
        <w:rFonts w:ascii="Wingdings" w:hAnsi="Wingdings" w:hint="default"/>
      </w:rPr>
    </w:lvl>
    <w:lvl w:ilvl="6" w:tplc="82F6A7C2">
      <w:start w:val="1"/>
      <w:numFmt w:val="bullet"/>
      <w:lvlText w:val=""/>
      <w:lvlJc w:val="left"/>
      <w:pPr>
        <w:ind w:left="5040" w:hanging="360"/>
      </w:pPr>
      <w:rPr>
        <w:rFonts w:ascii="Symbol" w:hAnsi="Symbol" w:hint="default"/>
      </w:rPr>
    </w:lvl>
    <w:lvl w:ilvl="7" w:tplc="33187124">
      <w:start w:val="1"/>
      <w:numFmt w:val="bullet"/>
      <w:lvlText w:val="o"/>
      <w:lvlJc w:val="left"/>
      <w:pPr>
        <w:ind w:left="5760" w:hanging="360"/>
      </w:pPr>
      <w:rPr>
        <w:rFonts w:ascii="Courier New" w:hAnsi="Courier New" w:hint="default"/>
      </w:rPr>
    </w:lvl>
    <w:lvl w:ilvl="8" w:tplc="E41CBF60">
      <w:start w:val="1"/>
      <w:numFmt w:val="bullet"/>
      <w:lvlText w:val=""/>
      <w:lvlJc w:val="left"/>
      <w:pPr>
        <w:ind w:left="6480" w:hanging="360"/>
      </w:pPr>
      <w:rPr>
        <w:rFonts w:ascii="Wingdings" w:hAnsi="Wingdings" w:hint="default"/>
      </w:rPr>
    </w:lvl>
  </w:abstractNum>
  <w:abstractNum w:abstractNumId="22" w15:restartNumberingAfterBreak="0">
    <w:nsid w:val="0C763059"/>
    <w:multiLevelType w:val="hybridMultilevel"/>
    <w:tmpl w:val="2604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AC592E"/>
    <w:multiLevelType w:val="hybridMultilevel"/>
    <w:tmpl w:val="5198B89A"/>
    <w:lvl w:ilvl="0" w:tplc="0409000F">
      <w:start w:val="1"/>
      <w:numFmt w:val="decimal"/>
      <w:lvlText w:val="%1."/>
      <w:lvlJc w:val="left"/>
      <w:pPr>
        <w:ind w:left="720" w:hanging="360"/>
      </w:pPr>
      <w:rPr>
        <w:rFonts w:hint="default"/>
      </w:rPr>
    </w:lvl>
    <w:lvl w:ilvl="1" w:tplc="AE928918">
      <w:start w:val="1"/>
      <w:numFmt w:val="lowerLetter"/>
      <w:lvlText w:val="%2."/>
      <w:lvlJc w:val="left"/>
      <w:pPr>
        <w:ind w:left="1440" w:hanging="360"/>
      </w:pPr>
    </w:lvl>
    <w:lvl w:ilvl="2" w:tplc="E8603AF0">
      <w:start w:val="1"/>
      <w:numFmt w:val="lowerRoman"/>
      <w:lvlText w:val="%3."/>
      <w:lvlJc w:val="right"/>
      <w:pPr>
        <w:ind w:left="2160" w:hanging="180"/>
      </w:pPr>
    </w:lvl>
    <w:lvl w:ilvl="3" w:tplc="66EE58D6">
      <w:start w:val="1"/>
      <w:numFmt w:val="decimal"/>
      <w:lvlText w:val="%4."/>
      <w:lvlJc w:val="left"/>
      <w:pPr>
        <w:ind w:left="2880" w:hanging="360"/>
      </w:pPr>
    </w:lvl>
    <w:lvl w:ilvl="4" w:tplc="67E2AEFA">
      <w:start w:val="1"/>
      <w:numFmt w:val="lowerLetter"/>
      <w:lvlText w:val="%5."/>
      <w:lvlJc w:val="left"/>
      <w:pPr>
        <w:ind w:left="3600" w:hanging="360"/>
      </w:pPr>
    </w:lvl>
    <w:lvl w:ilvl="5" w:tplc="5AC23A4E">
      <w:start w:val="1"/>
      <w:numFmt w:val="lowerRoman"/>
      <w:lvlText w:val="%6."/>
      <w:lvlJc w:val="right"/>
      <w:pPr>
        <w:ind w:left="4320" w:hanging="180"/>
      </w:pPr>
    </w:lvl>
    <w:lvl w:ilvl="6" w:tplc="29504D72">
      <w:start w:val="1"/>
      <w:numFmt w:val="decimal"/>
      <w:lvlText w:val="%7."/>
      <w:lvlJc w:val="left"/>
      <w:pPr>
        <w:ind w:left="5040" w:hanging="360"/>
      </w:pPr>
    </w:lvl>
    <w:lvl w:ilvl="7" w:tplc="84C4C32C">
      <w:start w:val="1"/>
      <w:numFmt w:val="lowerLetter"/>
      <w:lvlText w:val="%8."/>
      <w:lvlJc w:val="left"/>
      <w:pPr>
        <w:ind w:left="5760" w:hanging="360"/>
      </w:pPr>
    </w:lvl>
    <w:lvl w:ilvl="8" w:tplc="29760850">
      <w:start w:val="1"/>
      <w:numFmt w:val="lowerRoman"/>
      <w:lvlText w:val="%9."/>
      <w:lvlJc w:val="right"/>
      <w:pPr>
        <w:ind w:left="6480" w:hanging="180"/>
      </w:pPr>
    </w:lvl>
  </w:abstractNum>
  <w:abstractNum w:abstractNumId="24" w15:restartNumberingAfterBreak="0">
    <w:nsid w:val="0CAE2482"/>
    <w:multiLevelType w:val="hybridMultilevel"/>
    <w:tmpl w:val="9CAE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DE4796"/>
    <w:multiLevelType w:val="hybridMultilevel"/>
    <w:tmpl w:val="FAC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EA1CCF"/>
    <w:multiLevelType w:val="hybridMultilevel"/>
    <w:tmpl w:val="D69820FA"/>
    <w:lvl w:ilvl="0" w:tplc="887209AC">
      <w:start w:val="1"/>
      <w:numFmt w:val="decimal"/>
      <w:lvlText w:val="%1."/>
      <w:lvlJc w:val="left"/>
      <w:pPr>
        <w:ind w:left="720" w:hanging="360"/>
      </w:pPr>
      <w:rPr>
        <w:rFonts w:ascii="Times" w:hAnsi="Times" w:cs="Time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E0C1F3C"/>
    <w:multiLevelType w:val="hybridMultilevel"/>
    <w:tmpl w:val="0624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E267D59"/>
    <w:multiLevelType w:val="hybridMultilevel"/>
    <w:tmpl w:val="FFFFFFFF"/>
    <w:lvl w:ilvl="0" w:tplc="0D8AA9F0">
      <w:start w:val="1"/>
      <w:numFmt w:val="bullet"/>
      <w:lvlText w:val=""/>
      <w:lvlJc w:val="left"/>
      <w:pPr>
        <w:ind w:left="720" w:hanging="360"/>
      </w:pPr>
      <w:rPr>
        <w:rFonts w:ascii="Symbol" w:hAnsi="Symbol" w:hint="default"/>
      </w:rPr>
    </w:lvl>
    <w:lvl w:ilvl="1" w:tplc="C9507DB6">
      <w:start w:val="1"/>
      <w:numFmt w:val="bullet"/>
      <w:lvlText w:val="o"/>
      <w:lvlJc w:val="left"/>
      <w:pPr>
        <w:ind w:left="1440" w:hanging="360"/>
      </w:pPr>
      <w:rPr>
        <w:rFonts w:ascii="Courier New" w:hAnsi="Courier New" w:hint="default"/>
      </w:rPr>
    </w:lvl>
    <w:lvl w:ilvl="2" w:tplc="576418EE">
      <w:start w:val="1"/>
      <w:numFmt w:val="bullet"/>
      <w:lvlText w:val=""/>
      <w:lvlJc w:val="left"/>
      <w:pPr>
        <w:ind w:left="2160" w:hanging="360"/>
      </w:pPr>
      <w:rPr>
        <w:rFonts w:ascii="Wingdings" w:hAnsi="Wingdings" w:hint="default"/>
      </w:rPr>
    </w:lvl>
    <w:lvl w:ilvl="3" w:tplc="C61EF506">
      <w:start w:val="1"/>
      <w:numFmt w:val="bullet"/>
      <w:lvlText w:val=""/>
      <w:lvlJc w:val="left"/>
      <w:pPr>
        <w:ind w:left="2880" w:hanging="360"/>
      </w:pPr>
      <w:rPr>
        <w:rFonts w:ascii="Symbol" w:hAnsi="Symbol" w:hint="default"/>
      </w:rPr>
    </w:lvl>
    <w:lvl w:ilvl="4" w:tplc="9918A53C">
      <w:start w:val="1"/>
      <w:numFmt w:val="bullet"/>
      <w:lvlText w:val="o"/>
      <w:lvlJc w:val="left"/>
      <w:pPr>
        <w:ind w:left="3600" w:hanging="360"/>
      </w:pPr>
      <w:rPr>
        <w:rFonts w:ascii="Courier New" w:hAnsi="Courier New" w:hint="default"/>
      </w:rPr>
    </w:lvl>
    <w:lvl w:ilvl="5" w:tplc="938E4D62">
      <w:start w:val="1"/>
      <w:numFmt w:val="bullet"/>
      <w:lvlText w:val=""/>
      <w:lvlJc w:val="left"/>
      <w:pPr>
        <w:ind w:left="4320" w:hanging="360"/>
      </w:pPr>
      <w:rPr>
        <w:rFonts w:ascii="Wingdings" w:hAnsi="Wingdings" w:hint="default"/>
      </w:rPr>
    </w:lvl>
    <w:lvl w:ilvl="6" w:tplc="22989292">
      <w:start w:val="1"/>
      <w:numFmt w:val="bullet"/>
      <w:lvlText w:val=""/>
      <w:lvlJc w:val="left"/>
      <w:pPr>
        <w:ind w:left="5040" w:hanging="360"/>
      </w:pPr>
      <w:rPr>
        <w:rFonts w:ascii="Symbol" w:hAnsi="Symbol" w:hint="default"/>
      </w:rPr>
    </w:lvl>
    <w:lvl w:ilvl="7" w:tplc="5B1CB944">
      <w:start w:val="1"/>
      <w:numFmt w:val="bullet"/>
      <w:lvlText w:val="o"/>
      <w:lvlJc w:val="left"/>
      <w:pPr>
        <w:ind w:left="5760" w:hanging="360"/>
      </w:pPr>
      <w:rPr>
        <w:rFonts w:ascii="Courier New" w:hAnsi="Courier New" w:hint="default"/>
      </w:rPr>
    </w:lvl>
    <w:lvl w:ilvl="8" w:tplc="04C2BE10">
      <w:start w:val="1"/>
      <w:numFmt w:val="bullet"/>
      <w:lvlText w:val=""/>
      <w:lvlJc w:val="left"/>
      <w:pPr>
        <w:ind w:left="6480" w:hanging="360"/>
      </w:pPr>
      <w:rPr>
        <w:rFonts w:ascii="Wingdings" w:hAnsi="Wingdings" w:hint="default"/>
      </w:rPr>
    </w:lvl>
  </w:abstractNum>
  <w:abstractNum w:abstractNumId="29" w15:restartNumberingAfterBreak="0">
    <w:nsid w:val="0E9464E0"/>
    <w:multiLevelType w:val="hybridMultilevel"/>
    <w:tmpl w:val="6800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FD628A0"/>
    <w:multiLevelType w:val="hybridMultilevel"/>
    <w:tmpl w:val="962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53641E"/>
    <w:multiLevelType w:val="hybridMultilevel"/>
    <w:tmpl w:val="186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06241E6"/>
    <w:multiLevelType w:val="hybridMultilevel"/>
    <w:tmpl w:val="BCBC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7167CB"/>
    <w:multiLevelType w:val="hybridMultilevel"/>
    <w:tmpl w:val="569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E35CCE"/>
    <w:multiLevelType w:val="hybridMultilevel"/>
    <w:tmpl w:val="4E7E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950D2A"/>
    <w:multiLevelType w:val="hybridMultilevel"/>
    <w:tmpl w:val="780A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4E56B6"/>
    <w:multiLevelType w:val="hybridMultilevel"/>
    <w:tmpl w:val="7B6A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3E15EE9"/>
    <w:multiLevelType w:val="hybridMultilevel"/>
    <w:tmpl w:val="923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9673A7"/>
    <w:multiLevelType w:val="hybridMultilevel"/>
    <w:tmpl w:val="2316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DD0797"/>
    <w:multiLevelType w:val="hybridMultilevel"/>
    <w:tmpl w:val="A1E2F704"/>
    <w:lvl w:ilvl="0" w:tplc="E5E062E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509392F"/>
    <w:multiLevelType w:val="hybridMultilevel"/>
    <w:tmpl w:val="141C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59B0F4B"/>
    <w:multiLevelType w:val="hybridMultilevel"/>
    <w:tmpl w:val="5194011C"/>
    <w:lvl w:ilvl="0" w:tplc="0C0A5E70">
      <w:start w:val="1"/>
      <w:numFmt w:val="decimal"/>
      <w:lvlText w:val="%1."/>
      <w:lvlJc w:val="left"/>
      <w:pPr>
        <w:ind w:left="720" w:hanging="360"/>
      </w:pPr>
      <w:rPr>
        <w:rFonts w:ascii="Times" w:hAnsi="Times" w:cs="Times" w:hint="default"/>
      </w:rPr>
    </w:lvl>
    <w:lvl w:ilvl="1" w:tplc="1B7A94AC">
      <w:start w:val="1"/>
      <w:numFmt w:val="lowerLetter"/>
      <w:lvlText w:val="%2."/>
      <w:lvlJc w:val="left"/>
      <w:pPr>
        <w:ind w:left="1440" w:hanging="360"/>
      </w:pPr>
    </w:lvl>
    <w:lvl w:ilvl="2" w:tplc="2B8E4CF6">
      <w:start w:val="1"/>
      <w:numFmt w:val="lowerRoman"/>
      <w:lvlText w:val="%3."/>
      <w:lvlJc w:val="right"/>
      <w:pPr>
        <w:ind w:left="2160" w:hanging="180"/>
      </w:pPr>
    </w:lvl>
    <w:lvl w:ilvl="3" w:tplc="C85291A8">
      <w:start w:val="1"/>
      <w:numFmt w:val="decimal"/>
      <w:lvlText w:val="%4."/>
      <w:lvlJc w:val="left"/>
      <w:pPr>
        <w:ind w:left="2880" w:hanging="360"/>
      </w:pPr>
    </w:lvl>
    <w:lvl w:ilvl="4" w:tplc="472CDA4C">
      <w:start w:val="1"/>
      <w:numFmt w:val="lowerLetter"/>
      <w:lvlText w:val="%5."/>
      <w:lvlJc w:val="left"/>
      <w:pPr>
        <w:ind w:left="3600" w:hanging="360"/>
      </w:pPr>
    </w:lvl>
    <w:lvl w:ilvl="5" w:tplc="22B264E6">
      <w:start w:val="1"/>
      <w:numFmt w:val="lowerRoman"/>
      <w:lvlText w:val="%6."/>
      <w:lvlJc w:val="right"/>
      <w:pPr>
        <w:ind w:left="4320" w:hanging="180"/>
      </w:pPr>
    </w:lvl>
    <w:lvl w:ilvl="6" w:tplc="431ACECE">
      <w:start w:val="1"/>
      <w:numFmt w:val="decimal"/>
      <w:lvlText w:val="%7."/>
      <w:lvlJc w:val="left"/>
      <w:pPr>
        <w:ind w:left="5040" w:hanging="360"/>
      </w:pPr>
    </w:lvl>
    <w:lvl w:ilvl="7" w:tplc="37A06D20">
      <w:start w:val="1"/>
      <w:numFmt w:val="lowerLetter"/>
      <w:lvlText w:val="%8."/>
      <w:lvlJc w:val="left"/>
      <w:pPr>
        <w:ind w:left="5760" w:hanging="360"/>
      </w:pPr>
    </w:lvl>
    <w:lvl w:ilvl="8" w:tplc="CB7629EA">
      <w:start w:val="1"/>
      <w:numFmt w:val="lowerRoman"/>
      <w:lvlText w:val="%9."/>
      <w:lvlJc w:val="right"/>
      <w:pPr>
        <w:ind w:left="6480" w:hanging="180"/>
      </w:pPr>
    </w:lvl>
  </w:abstractNum>
  <w:abstractNum w:abstractNumId="42" w15:restartNumberingAfterBreak="0">
    <w:nsid w:val="15F17703"/>
    <w:multiLevelType w:val="hybridMultilevel"/>
    <w:tmpl w:val="EC12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58738F"/>
    <w:multiLevelType w:val="hybridMultilevel"/>
    <w:tmpl w:val="E81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77057E"/>
    <w:multiLevelType w:val="hybridMultilevel"/>
    <w:tmpl w:val="FFFFFFFF"/>
    <w:lvl w:ilvl="0" w:tplc="B2389076">
      <w:start w:val="1"/>
      <w:numFmt w:val="decimal"/>
      <w:lvlText w:val="%1."/>
      <w:lvlJc w:val="left"/>
      <w:pPr>
        <w:ind w:left="720" w:hanging="360"/>
      </w:pPr>
    </w:lvl>
    <w:lvl w:ilvl="1" w:tplc="78467E7E">
      <w:start w:val="1"/>
      <w:numFmt w:val="lowerLetter"/>
      <w:lvlText w:val="%2."/>
      <w:lvlJc w:val="left"/>
      <w:pPr>
        <w:ind w:left="1440" w:hanging="360"/>
      </w:pPr>
    </w:lvl>
    <w:lvl w:ilvl="2" w:tplc="357883F2">
      <w:start w:val="1"/>
      <w:numFmt w:val="lowerRoman"/>
      <w:lvlText w:val="%3."/>
      <w:lvlJc w:val="right"/>
      <w:pPr>
        <w:ind w:left="2160" w:hanging="180"/>
      </w:pPr>
    </w:lvl>
    <w:lvl w:ilvl="3" w:tplc="702A55C8">
      <w:start w:val="1"/>
      <w:numFmt w:val="decimal"/>
      <w:lvlText w:val="%4."/>
      <w:lvlJc w:val="left"/>
      <w:pPr>
        <w:ind w:left="2880" w:hanging="360"/>
      </w:pPr>
    </w:lvl>
    <w:lvl w:ilvl="4" w:tplc="37C4D33E">
      <w:start w:val="1"/>
      <w:numFmt w:val="lowerLetter"/>
      <w:lvlText w:val="%5."/>
      <w:lvlJc w:val="left"/>
      <w:pPr>
        <w:ind w:left="3600" w:hanging="360"/>
      </w:pPr>
    </w:lvl>
    <w:lvl w:ilvl="5" w:tplc="A6F8F4CA">
      <w:start w:val="1"/>
      <w:numFmt w:val="lowerRoman"/>
      <w:lvlText w:val="%6."/>
      <w:lvlJc w:val="right"/>
      <w:pPr>
        <w:ind w:left="4320" w:hanging="180"/>
      </w:pPr>
    </w:lvl>
    <w:lvl w:ilvl="6" w:tplc="8CE2548E">
      <w:start w:val="1"/>
      <w:numFmt w:val="decimal"/>
      <w:lvlText w:val="%7."/>
      <w:lvlJc w:val="left"/>
      <w:pPr>
        <w:ind w:left="5040" w:hanging="360"/>
      </w:pPr>
    </w:lvl>
    <w:lvl w:ilvl="7" w:tplc="5772483C">
      <w:start w:val="1"/>
      <w:numFmt w:val="lowerLetter"/>
      <w:lvlText w:val="%8."/>
      <w:lvlJc w:val="left"/>
      <w:pPr>
        <w:ind w:left="5760" w:hanging="360"/>
      </w:pPr>
    </w:lvl>
    <w:lvl w:ilvl="8" w:tplc="986CFD5E">
      <w:start w:val="1"/>
      <w:numFmt w:val="lowerRoman"/>
      <w:lvlText w:val="%9."/>
      <w:lvlJc w:val="right"/>
      <w:pPr>
        <w:ind w:left="6480" w:hanging="180"/>
      </w:pPr>
    </w:lvl>
  </w:abstractNum>
  <w:abstractNum w:abstractNumId="45" w15:restartNumberingAfterBreak="0">
    <w:nsid w:val="16F31933"/>
    <w:multiLevelType w:val="hybridMultilevel"/>
    <w:tmpl w:val="C196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DC18A2"/>
    <w:multiLevelType w:val="hybridMultilevel"/>
    <w:tmpl w:val="7C6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4429D1"/>
    <w:multiLevelType w:val="hybridMultilevel"/>
    <w:tmpl w:val="E24E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576EF5"/>
    <w:multiLevelType w:val="hybridMultilevel"/>
    <w:tmpl w:val="16F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8720A3B"/>
    <w:multiLevelType w:val="hybridMultilevel"/>
    <w:tmpl w:val="667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7A42D5"/>
    <w:multiLevelType w:val="hybridMultilevel"/>
    <w:tmpl w:val="4376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8813B6C"/>
    <w:multiLevelType w:val="hybridMultilevel"/>
    <w:tmpl w:val="9342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libri Light" w:hAnsi="Calibri Light" w:cs="Calibri Light" w:hint="default"/>
      </w:rPr>
    </w:lvl>
    <w:lvl w:ilvl="2" w:tplc="04090005" w:tentative="1">
      <w:start w:val="1"/>
      <w:numFmt w:val="bullet"/>
      <w:lvlText w:val=""/>
      <w:lvlJc w:val="left"/>
      <w:pPr>
        <w:ind w:left="2160" w:hanging="360"/>
      </w:pPr>
      <w:rPr>
        <w:rFonts w:ascii="Yu Gothic Light" w:hAnsi="Yu Gothic Light" w:hint="default"/>
      </w:rPr>
    </w:lvl>
    <w:lvl w:ilvl="3" w:tplc="04090001" w:tentative="1">
      <w:start w:val="1"/>
      <w:numFmt w:val="bullet"/>
      <w:lvlText w:val=""/>
      <w:lvlJc w:val="left"/>
      <w:pPr>
        <w:ind w:left="2880" w:hanging="360"/>
      </w:pPr>
      <w:rPr>
        <w:rFonts w:ascii="Arial" w:hAnsi="Arial" w:hint="default"/>
      </w:rPr>
    </w:lvl>
    <w:lvl w:ilvl="4" w:tplc="04090003" w:tentative="1">
      <w:start w:val="1"/>
      <w:numFmt w:val="bullet"/>
      <w:lvlText w:val="o"/>
      <w:lvlJc w:val="left"/>
      <w:pPr>
        <w:ind w:left="3600" w:hanging="360"/>
      </w:pPr>
      <w:rPr>
        <w:rFonts w:ascii="Calibri Light" w:hAnsi="Calibri Light" w:cs="Calibri Light" w:hint="default"/>
      </w:rPr>
    </w:lvl>
    <w:lvl w:ilvl="5" w:tplc="04090005" w:tentative="1">
      <w:start w:val="1"/>
      <w:numFmt w:val="bullet"/>
      <w:lvlText w:val=""/>
      <w:lvlJc w:val="left"/>
      <w:pPr>
        <w:ind w:left="4320" w:hanging="360"/>
      </w:pPr>
      <w:rPr>
        <w:rFonts w:ascii="Yu Gothic Light" w:hAnsi="Yu Gothic Light" w:hint="default"/>
      </w:rPr>
    </w:lvl>
    <w:lvl w:ilvl="6" w:tplc="04090001" w:tentative="1">
      <w:start w:val="1"/>
      <w:numFmt w:val="bullet"/>
      <w:lvlText w:val=""/>
      <w:lvlJc w:val="left"/>
      <w:pPr>
        <w:ind w:left="5040" w:hanging="360"/>
      </w:pPr>
      <w:rPr>
        <w:rFonts w:ascii="Arial" w:hAnsi="Arial" w:hint="default"/>
      </w:rPr>
    </w:lvl>
    <w:lvl w:ilvl="7" w:tplc="04090003" w:tentative="1">
      <w:start w:val="1"/>
      <w:numFmt w:val="bullet"/>
      <w:lvlText w:val="o"/>
      <w:lvlJc w:val="left"/>
      <w:pPr>
        <w:ind w:left="5760" w:hanging="360"/>
      </w:pPr>
      <w:rPr>
        <w:rFonts w:ascii="Calibri Light" w:hAnsi="Calibri Light" w:cs="Calibri Light" w:hint="default"/>
      </w:rPr>
    </w:lvl>
    <w:lvl w:ilvl="8" w:tplc="04090005" w:tentative="1">
      <w:start w:val="1"/>
      <w:numFmt w:val="bullet"/>
      <w:lvlText w:val=""/>
      <w:lvlJc w:val="left"/>
      <w:pPr>
        <w:ind w:left="6480" w:hanging="360"/>
      </w:pPr>
      <w:rPr>
        <w:rFonts w:ascii="Yu Gothic Light" w:hAnsi="Yu Gothic Light" w:hint="default"/>
      </w:rPr>
    </w:lvl>
  </w:abstractNum>
  <w:abstractNum w:abstractNumId="52" w15:restartNumberingAfterBreak="0">
    <w:nsid w:val="18937D68"/>
    <w:multiLevelType w:val="hybridMultilevel"/>
    <w:tmpl w:val="9DF0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8977D22"/>
    <w:multiLevelType w:val="hybridMultilevel"/>
    <w:tmpl w:val="AB86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89F4B28"/>
    <w:multiLevelType w:val="hybridMultilevel"/>
    <w:tmpl w:val="2A2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8DD7CB6"/>
    <w:multiLevelType w:val="hybridMultilevel"/>
    <w:tmpl w:val="FFFFFFFF"/>
    <w:lvl w:ilvl="0" w:tplc="3EFE05EC">
      <w:start w:val="1"/>
      <w:numFmt w:val="decimal"/>
      <w:lvlText w:val="%1."/>
      <w:lvlJc w:val="left"/>
      <w:pPr>
        <w:ind w:left="720" w:hanging="360"/>
      </w:pPr>
    </w:lvl>
    <w:lvl w:ilvl="1" w:tplc="9C1662E8">
      <w:start w:val="1"/>
      <w:numFmt w:val="lowerLetter"/>
      <w:lvlText w:val="%2."/>
      <w:lvlJc w:val="left"/>
      <w:pPr>
        <w:ind w:left="1440" w:hanging="360"/>
      </w:pPr>
    </w:lvl>
    <w:lvl w:ilvl="2" w:tplc="D296603E">
      <w:start w:val="1"/>
      <w:numFmt w:val="lowerRoman"/>
      <w:lvlText w:val="%3."/>
      <w:lvlJc w:val="right"/>
      <w:pPr>
        <w:ind w:left="2160" w:hanging="180"/>
      </w:pPr>
    </w:lvl>
    <w:lvl w:ilvl="3" w:tplc="A99E7BF4">
      <w:start w:val="1"/>
      <w:numFmt w:val="decimal"/>
      <w:lvlText w:val="%4."/>
      <w:lvlJc w:val="left"/>
      <w:pPr>
        <w:ind w:left="2880" w:hanging="360"/>
      </w:pPr>
    </w:lvl>
    <w:lvl w:ilvl="4" w:tplc="D42E8EAE">
      <w:start w:val="1"/>
      <w:numFmt w:val="lowerLetter"/>
      <w:lvlText w:val="%5."/>
      <w:lvlJc w:val="left"/>
      <w:pPr>
        <w:ind w:left="3600" w:hanging="360"/>
      </w:pPr>
    </w:lvl>
    <w:lvl w:ilvl="5" w:tplc="19FE9FB6">
      <w:start w:val="1"/>
      <w:numFmt w:val="lowerRoman"/>
      <w:lvlText w:val="%6."/>
      <w:lvlJc w:val="right"/>
      <w:pPr>
        <w:ind w:left="4320" w:hanging="180"/>
      </w:pPr>
    </w:lvl>
    <w:lvl w:ilvl="6" w:tplc="A8AE9152">
      <w:start w:val="1"/>
      <w:numFmt w:val="decimal"/>
      <w:lvlText w:val="%7."/>
      <w:lvlJc w:val="left"/>
      <w:pPr>
        <w:ind w:left="5040" w:hanging="360"/>
      </w:pPr>
    </w:lvl>
    <w:lvl w:ilvl="7" w:tplc="76B433AE">
      <w:start w:val="1"/>
      <w:numFmt w:val="lowerLetter"/>
      <w:lvlText w:val="%8."/>
      <w:lvlJc w:val="left"/>
      <w:pPr>
        <w:ind w:left="5760" w:hanging="360"/>
      </w:pPr>
    </w:lvl>
    <w:lvl w:ilvl="8" w:tplc="E752F55C">
      <w:start w:val="1"/>
      <w:numFmt w:val="lowerRoman"/>
      <w:lvlText w:val="%9."/>
      <w:lvlJc w:val="right"/>
      <w:pPr>
        <w:ind w:left="6480" w:hanging="180"/>
      </w:pPr>
    </w:lvl>
  </w:abstractNum>
  <w:abstractNum w:abstractNumId="56" w15:restartNumberingAfterBreak="0">
    <w:nsid w:val="194947E6"/>
    <w:multiLevelType w:val="hybridMultilevel"/>
    <w:tmpl w:val="AA82D242"/>
    <w:lvl w:ilvl="0" w:tplc="E0968CB4">
      <w:start w:val="1"/>
      <w:numFmt w:val="decimal"/>
      <w:lvlText w:val="%1."/>
      <w:lvlJc w:val="left"/>
      <w:pPr>
        <w:ind w:left="720" w:hanging="360"/>
      </w:pPr>
      <w:rPr>
        <w:rFonts w:ascii="Yu Mincho" w:hAnsi="Yu Mincho" w:cs="Yu Mincho" w:hint="default"/>
      </w:rPr>
    </w:lvl>
    <w:lvl w:ilvl="1" w:tplc="4204047C">
      <w:start w:val="1"/>
      <w:numFmt w:val="lowerLetter"/>
      <w:lvlText w:val="%2."/>
      <w:lvlJc w:val="left"/>
      <w:pPr>
        <w:ind w:left="1440" w:hanging="360"/>
      </w:pPr>
    </w:lvl>
    <w:lvl w:ilvl="2" w:tplc="68948206">
      <w:start w:val="1"/>
      <w:numFmt w:val="lowerRoman"/>
      <w:lvlText w:val="%3."/>
      <w:lvlJc w:val="right"/>
      <w:pPr>
        <w:ind w:left="2160" w:hanging="180"/>
      </w:pPr>
    </w:lvl>
    <w:lvl w:ilvl="3" w:tplc="C72A2D2C">
      <w:start w:val="1"/>
      <w:numFmt w:val="decimal"/>
      <w:lvlText w:val="%4."/>
      <w:lvlJc w:val="left"/>
      <w:pPr>
        <w:ind w:left="2880" w:hanging="360"/>
      </w:pPr>
    </w:lvl>
    <w:lvl w:ilvl="4" w:tplc="593A984C">
      <w:start w:val="1"/>
      <w:numFmt w:val="lowerLetter"/>
      <w:lvlText w:val="%5."/>
      <w:lvlJc w:val="left"/>
      <w:pPr>
        <w:ind w:left="3600" w:hanging="360"/>
      </w:pPr>
    </w:lvl>
    <w:lvl w:ilvl="5" w:tplc="1CB25AA8">
      <w:start w:val="1"/>
      <w:numFmt w:val="lowerRoman"/>
      <w:lvlText w:val="%6."/>
      <w:lvlJc w:val="right"/>
      <w:pPr>
        <w:ind w:left="4320" w:hanging="180"/>
      </w:pPr>
    </w:lvl>
    <w:lvl w:ilvl="6" w:tplc="35F085CA">
      <w:start w:val="1"/>
      <w:numFmt w:val="decimal"/>
      <w:lvlText w:val="%7."/>
      <w:lvlJc w:val="left"/>
      <w:pPr>
        <w:ind w:left="5040" w:hanging="360"/>
      </w:pPr>
    </w:lvl>
    <w:lvl w:ilvl="7" w:tplc="19925900">
      <w:start w:val="1"/>
      <w:numFmt w:val="lowerLetter"/>
      <w:lvlText w:val="%8."/>
      <w:lvlJc w:val="left"/>
      <w:pPr>
        <w:ind w:left="5760" w:hanging="360"/>
      </w:pPr>
    </w:lvl>
    <w:lvl w:ilvl="8" w:tplc="F15884A6">
      <w:start w:val="1"/>
      <w:numFmt w:val="lowerRoman"/>
      <w:lvlText w:val="%9."/>
      <w:lvlJc w:val="right"/>
      <w:pPr>
        <w:ind w:left="6480" w:hanging="180"/>
      </w:pPr>
    </w:lvl>
  </w:abstractNum>
  <w:abstractNum w:abstractNumId="57" w15:restartNumberingAfterBreak="0">
    <w:nsid w:val="19771EA9"/>
    <w:multiLevelType w:val="hybridMultilevel"/>
    <w:tmpl w:val="FFFFFFFF"/>
    <w:lvl w:ilvl="0" w:tplc="E8B02B9A">
      <w:start w:val="1"/>
      <w:numFmt w:val="decimal"/>
      <w:lvlText w:val="%1."/>
      <w:lvlJc w:val="left"/>
      <w:pPr>
        <w:ind w:left="720" w:hanging="360"/>
      </w:pPr>
    </w:lvl>
    <w:lvl w:ilvl="1" w:tplc="4086A4BE">
      <w:start w:val="1"/>
      <w:numFmt w:val="lowerLetter"/>
      <w:lvlText w:val="%2."/>
      <w:lvlJc w:val="left"/>
      <w:pPr>
        <w:ind w:left="1440" w:hanging="360"/>
      </w:pPr>
    </w:lvl>
    <w:lvl w:ilvl="2" w:tplc="BABC6C6E">
      <w:start w:val="1"/>
      <w:numFmt w:val="lowerRoman"/>
      <w:lvlText w:val="%3."/>
      <w:lvlJc w:val="right"/>
      <w:pPr>
        <w:ind w:left="2160" w:hanging="180"/>
      </w:pPr>
    </w:lvl>
    <w:lvl w:ilvl="3" w:tplc="48267146">
      <w:start w:val="1"/>
      <w:numFmt w:val="decimal"/>
      <w:lvlText w:val="%4."/>
      <w:lvlJc w:val="left"/>
      <w:pPr>
        <w:ind w:left="2880" w:hanging="360"/>
      </w:pPr>
    </w:lvl>
    <w:lvl w:ilvl="4" w:tplc="0AFCC0BA">
      <w:start w:val="1"/>
      <w:numFmt w:val="lowerLetter"/>
      <w:lvlText w:val="%5."/>
      <w:lvlJc w:val="left"/>
      <w:pPr>
        <w:ind w:left="3600" w:hanging="360"/>
      </w:pPr>
    </w:lvl>
    <w:lvl w:ilvl="5" w:tplc="128871AC">
      <w:start w:val="1"/>
      <w:numFmt w:val="lowerRoman"/>
      <w:lvlText w:val="%6."/>
      <w:lvlJc w:val="right"/>
      <w:pPr>
        <w:ind w:left="4320" w:hanging="180"/>
      </w:pPr>
    </w:lvl>
    <w:lvl w:ilvl="6" w:tplc="476A2958">
      <w:start w:val="1"/>
      <w:numFmt w:val="decimal"/>
      <w:lvlText w:val="%7."/>
      <w:lvlJc w:val="left"/>
      <w:pPr>
        <w:ind w:left="5040" w:hanging="360"/>
      </w:pPr>
    </w:lvl>
    <w:lvl w:ilvl="7" w:tplc="85EC2C28">
      <w:start w:val="1"/>
      <w:numFmt w:val="lowerLetter"/>
      <w:lvlText w:val="%8."/>
      <w:lvlJc w:val="left"/>
      <w:pPr>
        <w:ind w:left="5760" w:hanging="360"/>
      </w:pPr>
    </w:lvl>
    <w:lvl w:ilvl="8" w:tplc="83EC6498">
      <w:start w:val="1"/>
      <w:numFmt w:val="lowerRoman"/>
      <w:lvlText w:val="%9."/>
      <w:lvlJc w:val="right"/>
      <w:pPr>
        <w:ind w:left="6480" w:hanging="180"/>
      </w:pPr>
    </w:lvl>
  </w:abstractNum>
  <w:abstractNum w:abstractNumId="58" w15:restartNumberingAfterBreak="0">
    <w:nsid w:val="199474B0"/>
    <w:multiLevelType w:val="hybridMultilevel"/>
    <w:tmpl w:val="FFFFFFFF"/>
    <w:lvl w:ilvl="0" w:tplc="8A3A3E7C">
      <w:start w:val="1"/>
      <w:numFmt w:val="bullet"/>
      <w:lvlText w:val=""/>
      <w:lvlJc w:val="left"/>
      <w:pPr>
        <w:ind w:left="720" w:hanging="360"/>
      </w:pPr>
      <w:rPr>
        <w:rFonts w:ascii="Symbol" w:hAnsi="Symbol" w:hint="default"/>
      </w:rPr>
    </w:lvl>
    <w:lvl w:ilvl="1" w:tplc="906C01DA">
      <w:start w:val="1"/>
      <w:numFmt w:val="bullet"/>
      <w:lvlText w:val="o"/>
      <w:lvlJc w:val="left"/>
      <w:pPr>
        <w:ind w:left="1440" w:hanging="360"/>
      </w:pPr>
      <w:rPr>
        <w:rFonts w:ascii="Courier New" w:hAnsi="Courier New" w:hint="default"/>
      </w:rPr>
    </w:lvl>
    <w:lvl w:ilvl="2" w:tplc="72800B3C">
      <w:start w:val="1"/>
      <w:numFmt w:val="bullet"/>
      <w:lvlText w:val=""/>
      <w:lvlJc w:val="left"/>
      <w:pPr>
        <w:ind w:left="2160" w:hanging="360"/>
      </w:pPr>
      <w:rPr>
        <w:rFonts w:ascii="Wingdings" w:hAnsi="Wingdings" w:hint="default"/>
      </w:rPr>
    </w:lvl>
    <w:lvl w:ilvl="3" w:tplc="5B08B5C6">
      <w:start w:val="1"/>
      <w:numFmt w:val="bullet"/>
      <w:lvlText w:val=""/>
      <w:lvlJc w:val="left"/>
      <w:pPr>
        <w:ind w:left="2880" w:hanging="360"/>
      </w:pPr>
      <w:rPr>
        <w:rFonts w:ascii="Symbol" w:hAnsi="Symbol" w:hint="default"/>
      </w:rPr>
    </w:lvl>
    <w:lvl w:ilvl="4" w:tplc="DF485C84">
      <w:start w:val="1"/>
      <w:numFmt w:val="bullet"/>
      <w:lvlText w:val="o"/>
      <w:lvlJc w:val="left"/>
      <w:pPr>
        <w:ind w:left="3600" w:hanging="360"/>
      </w:pPr>
      <w:rPr>
        <w:rFonts w:ascii="Courier New" w:hAnsi="Courier New" w:hint="default"/>
      </w:rPr>
    </w:lvl>
    <w:lvl w:ilvl="5" w:tplc="8ECEDDEC">
      <w:start w:val="1"/>
      <w:numFmt w:val="bullet"/>
      <w:lvlText w:val=""/>
      <w:lvlJc w:val="left"/>
      <w:pPr>
        <w:ind w:left="4320" w:hanging="360"/>
      </w:pPr>
      <w:rPr>
        <w:rFonts w:ascii="Wingdings" w:hAnsi="Wingdings" w:hint="default"/>
      </w:rPr>
    </w:lvl>
    <w:lvl w:ilvl="6" w:tplc="20A6D28C">
      <w:start w:val="1"/>
      <w:numFmt w:val="bullet"/>
      <w:lvlText w:val=""/>
      <w:lvlJc w:val="left"/>
      <w:pPr>
        <w:ind w:left="5040" w:hanging="360"/>
      </w:pPr>
      <w:rPr>
        <w:rFonts w:ascii="Symbol" w:hAnsi="Symbol" w:hint="default"/>
      </w:rPr>
    </w:lvl>
    <w:lvl w:ilvl="7" w:tplc="F4FC1710">
      <w:start w:val="1"/>
      <w:numFmt w:val="bullet"/>
      <w:lvlText w:val="o"/>
      <w:lvlJc w:val="left"/>
      <w:pPr>
        <w:ind w:left="5760" w:hanging="360"/>
      </w:pPr>
      <w:rPr>
        <w:rFonts w:ascii="Courier New" w:hAnsi="Courier New" w:hint="default"/>
      </w:rPr>
    </w:lvl>
    <w:lvl w:ilvl="8" w:tplc="3EB2A688">
      <w:start w:val="1"/>
      <w:numFmt w:val="bullet"/>
      <w:lvlText w:val=""/>
      <w:lvlJc w:val="left"/>
      <w:pPr>
        <w:ind w:left="6480" w:hanging="360"/>
      </w:pPr>
      <w:rPr>
        <w:rFonts w:ascii="Wingdings" w:hAnsi="Wingdings" w:hint="default"/>
      </w:rPr>
    </w:lvl>
  </w:abstractNum>
  <w:abstractNum w:abstractNumId="59" w15:restartNumberingAfterBreak="0">
    <w:nsid w:val="19CB3153"/>
    <w:multiLevelType w:val="hybridMultilevel"/>
    <w:tmpl w:val="D7C4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D91F1D"/>
    <w:multiLevelType w:val="hybridMultilevel"/>
    <w:tmpl w:val="8492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B0425E4"/>
    <w:multiLevelType w:val="hybridMultilevel"/>
    <w:tmpl w:val="1D5E068E"/>
    <w:lvl w:ilvl="0" w:tplc="EE1AFA0E">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E778AC"/>
    <w:multiLevelType w:val="hybridMultilevel"/>
    <w:tmpl w:val="6B4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D4819B9"/>
    <w:multiLevelType w:val="hybridMultilevel"/>
    <w:tmpl w:val="FD76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D602320"/>
    <w:multiLevelType w:val="hybridMultilevel"/>
    <w:tmpl w:val="83A6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DC67A3F"/>
    <w:multiLevelType w:val="hybridMultilevel"/>
    <w:tmpl w:val="376CB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DF03F69"/>
    <w:multiLevelType w:val="hybridMultilevel"/>
    <w:tmpl w:val="BB84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E043B78"/>
    <w:multiLevelType w:val="hybridMultilevel"/>
    <w:tmpl w:val="565E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E9F779A"/>
    <w:multiLevelType w:val="hybridMultilevel"/>
    <w:tmpl w:val="5D4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F455AF4"/>
    <w:multiLevelType w:val="hybridMultilevel"/>
    <w:tmpl w:val="15C810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0" w15:restartNumberingAfterBreak="0">
    <w:nsid w:val="1F8D0CBD"/>
    <w:multiLevelType w:val="hybridMultilevel"/>
    <w:tmpl w:val="B160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014488A"/>
    <w:multiLevelType w:val="hybridMultilevel"/>
    <w:tmpl w:val="CE3ED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2A14D6"/>
    <w:multiLevelType w:val="hybridMultilevel"/>
    <w:tmpl w:val="FFFFFFFF"/>
    <w:lvl w:ilvl="0" w:tplc="144AB700">
      <w:start w:val="1"/>
      <w:numFmt w:val="bullet"/>
      <w:lvlText w:val=""/>
      <w:lvlJc w:val="left"/>
      <w:pPr>
        <w:ind w:left="720" w:hanging="360"/>
      </w:pPr>
      <w:rPr>
        <w:rFonts w:ascii="Symbol" w:hAnsi="Symbol" w:hint="default"/>
      </w:rPr>
    </w:lvl>
    <w:lvl w:ilvl="1" w:tplc="3172548A">
      <w:start w:val="1"/>
      <w:numFmt w:val="bullet"/>
      <w:lvlText w:val="o"/>
      <w:lvlJc w:val="left"/>
      <w:pPr>
        <w:ind w:left="1440" w:hanging="360"/>
      </w:pPr>
      <w:rPr>
        <w:rFonts w:ascii="Courier New" w:hAnsi="Courier New" w:hint="default"/>
      </w:rPr>
    </w:lvl>
    <w:lvl w:ilvl="2" w:tplc="B3E87B3E">
      <w:start w:val="1"/>
      <w:numFmt w:val="bullet"/>
      <w:lvlText w:val=""/>
      <w:lvlJc w:val="left"/>
      <w:pPr>
        <w:ind w:left="2160" w:hanging="360"/>
      </w:pPr>
      <w:rPr>
        <w:rFonts w:ascii="Wingdings" w:hAnsi="Wingdings" w:hint="default"/>
      </w:rPr>
    </w:lvl>
    <w:lvl w:ilvl="3" w:tplc="7CCAD830">
      <w:start w:val="1"/>
      <w:numFmt w:val="bullet"/>
      <w:lvlText w:val=""/>
      <w:lvlJc w:val="left"/>
      <w:pPr>
        <w:ind w:left="2880" w:hanging="360"/>
      </w:pPr>
      <w:rPr>
        <w:rFonts w:ascii="Symbol" w:hAnsi="Symbol" w:hint="default"/>
      </w:rPr>
    </w:lvl>
    <w:lvl w:ilvl="4" w:tplc="2D880994">
      <w:start w:val="1"/>
      <w:numFmt w:val="bullet"/>
      <w:lvlText w:val="o"/>
      <w:lvlJc w:val="left"/>
      <w:pPr>
        <w:ind w:left="3600" w:hanging="360"/>
      </w:pPr>
      <w:rPr>
        <w:rFonts w:ascii="Courier New" w:hAnsi="Courier New" w:hint="default"/>
      </w:rPr>
    </w:lvl>
    <w:lvl w:ilvl="5" w:tplc="ADB6B7C8">
      <w:start w:val="1"/>
      <w:numFmt w:val="bullet"/>
      <w:lvlText w:val=""/>
      <w:lvlJc w:val="left"/>
      <w:pPr>
        <w:ind w:left="4320" w:hanging="360"/>
      </w:pPr>
      <w:rPr>
        <w:rFonts w:ascii="Wingdings" w:hAnsi="Wingdings" w:hint="default"/>
      </w:rPr>
    </w:lvl>
    <w:lvl w:ilvl="6" w:tplc="156E68D4">
      <w:start w:val="1"/>
      <w:numFmt w:val="bullet"/>
      <w:lvlText w:val=""/>
      <w:lvlJc w:val="left"/>
      <w:pPr>
        <w:ind w:left="5040" w:hanging="360"/>
      </w:pPr>
      <w:rPr>
        <w:rFonts w:ascii="Symbol" w:hAnsi="Symbol" w:hint="default"/>
      </w:rPr>
    </w:lvl>
    <w:lvl w:ilvl="7" w:tplc="29341B30">
      <w:start w:val="1"/>
      <w:numFmt w:val="bullet"/>
      <w:lvlText w:val="o"/>
      <w:lvlJc w:val="left"/>
      <w:pPr>
        <w:ind w:left="5760" w:hanging="360"/>
      </w:pPr>
      <w:rPr>
        <w:rFonts w:ascii="Courier New" w:hAnsi="Courier New" w:hint="default"/>
      </w:rPr>
    </w:lvl>
    <w:lvl w:ilvl="8" w:tplc="59DA9770">
      <w:start w:val="1"/>
      <w:numFmt w:val="bullet"/>
      <w:lvlText w:val=""/>
      <w:lvlJc w:val="left"/>
      <w:pPr>
        <w:ind w:left="6480" w:hanging="360"/>
      </w:pPr>
      <w:rPr>
        <w:rFonts w:ascii="Wingdings" w:hAnsi="Wingdings" w:hint="default"/>
      </w:rPr>
    </w:lvl>
  </w:abstractNum>
  <w:abstractNum w:abstractNumId="73" w15:restartNumberingAfterBreak="0">
    <w:nsid w:val="203B346D"/>
    <w:multiLevelType w:val="hybridMultilevel"/>
    <w:tmpl w:val="D06A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0B625C0"/>
    <w:multiLevelType w:val="hybridMultilevel"/>
    <w:tmpl w:val="E8FEF6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0BE5B32"/>
    <w:multiLevelType w:val="hybridMultilevel"/>
    <w:tmpl w:val="C48A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Black" w:hAnsi="Arial Black" w:cs="Arial Black"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Light" w:hAnsi="Calibri Light" w:hint="default"/>
      </w:rPr>
    </w:lvl>
    <w:lvl w:ilvl="4" w:tplc="04090003" w:tentative="1">
      <w:start w:val="1"/>
      <w:numFmt w:val="bullet"/>
      <w:lvlText w:val="o"/>
      <w:lvlJc w:val="left"/>
      <w:pPr>
        <w:ind w:left="3600" w:hanging="360"/>
      </w:pPr>
      <w:rPr>
        <w:rFonts w:ascii="Arial Black" w:hAnsi="Arial Black" w:cs="Arial Black"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Light" w:hAnsi="Calibri Light" w:hint="default"/>
      </w:rPr>
    </w:lvl>
    <w:lvl w:ilvl="7" w:tplc="04090003" w:tentative="1">
      <w:start w:val="1"/>
      <w:numFmt w:val="bullet"/>
      <w:lvlText w:val="o"/>
      <w:lvlJc w:val="left"/>
      <w:pPr>
        <w:ind w:left="5760" w:hanging="360"/>
      </w:pPr>
      <w:rPr>
        <w:rFonts w:ascii="Arial Black" w:hAnsi="Arial Black" w:cs="Arial Black" w:hint="default"/>
      </w:rPr>
    </w:lvl>
    <w:lvl w:ilvl="8" w:tplc="04090005" w:tentative="1">
      <w:start w:val="1"/>
      <w:numFmt w:val="bullet"/>
      <w:lvlText w:val=""/>
      <w:lvlJc w:val="left"/>
      <w:pPr>
        <w:ind w:left="6480" w:hanging="360"/>
      </w:pPr>
      <w:rPr>
        <w:rFonts w:ascii="Calibri Light" w:hAnsi="Calibri Light" w:hint="default"/>
      </w:rPr>
    </w:lvl>
  </w:abstractNum>
  <w:abstractNum w:abstractNumId="76" w15:restartNumberingAfterBreak="0">
    <w:nsid w:val="213119D4"/>
    <w:multiLevelType w:val="hybridMultilevel"/>
    <w:tmpl w:val="0E4A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14341B8"/>
    <w:multiLevelType w:val="hybridMultilevel"/>
    <w:tmpl w:val="7BF85F66"/>
    <w:lvl w:ilvl="0" w:tplc="22CA26DE">
      <w:start w:val="1"/>
      <w:numFmt w:val="decimal"/>
      <w:lvlText w:val="%1."/>
      <w:lvlJc w:val="left"/>
      <w:pPr>
        <w:ind w:left="720" w:hanging="360"/>
      </w:pPr>
      <w:rPr>
        <w:rFonts w:ascii="Times" w:hAnsi="Times" w:cs="Times" w:hint="default"/>
      </w:rPr>
    </w:lvl>
    <w:lvl w:ilvl="1" w:tplc="87402850">
      <w:start w:val="1"/>
      <w:numFmt w:val="lowerLetter"/>
      <w:lvlText w:val="%2."/>
      <w:lvlJc w:val="left"/>
      <w:pPr>
        <w:ind w:left="1440" w:hanging="360"/>
      </w:pPr>
    </w:lvl>
    <w:lvl w:ilvl="2" w:tplc="EFBA5B3A">
      <w:start w:val="1"/>
      <w:numFmt w:val="lowerRoman"/>
      <w:lvlText w:val="%3."/>
      <w:lvlJc w:val="right"/>
      <w:pPr>
        <w:ind w:left="2160" w:hanging="180"/>
      </w:pPr>
    </w:lvl>
    <w:lvl w:ilvl="3" w:tplc="5916FCF0">
      <w:start w:val="1"/>
      <w:numFmt w:val="decimal"/>
      <w:lvlText w:val="%4."/>
      <w:lvlJc w:val="left"/>
      <w:pPr>
        <w:ind w:left="2880" w:hanging="360"/>
      </w:pPr>
    </w:lvl>
    <w:lvl w:ilvl="4" w:tplc="275C53FC">
      <w:start w:val="1"/>
      <w:numFmt w:val="lowerLetter"/>
      <w:lvlText w:val="%5."/>
      <w:lvlJc w:val="left"/>
      <w:pPr>
        <w:ind w:left="3600" w:hanging="360"/>
      </w:pPr>
    </w:lvl>
    <w:lvl w:ilvl="5" w:tplc="3DFC6388">
      <w:start w:val="1"/>
      <w:numFmt w:val="lowerRoman"/>
      <w:lvlText w:val="%6."/>
      <w:lvlJc w:val="right"/>
      <w:pPr>
        <w:ind w:left="4320" w:hanging="180"/>
      </w:pPr>
    </w:lvl>
    <w:lvl w:ilvl="6" w:tplc="AE684EEA">
      <w:start w:val="1"/>
      <w:numFmt w:val="decimal"/>
      <w:lvlText w:val="%7."/>
      <w:lvlJc w:val="left"/>
      <w:pPr>
        <w:ind w:left="5040" w:hanging="360"/>
      </w:pPr>
    </w:lvl>
    <w:lvl w:ilvl="7" w:tplc="D7E0409C">
      <w:start w:val="1"/>
      <w:numFmt w:val="lowerLetter"/>
      <w:lvlText w:val="%8."/>
      <w:lvlJc w:val="left"/>
      <w:pPr>
        <w:ind w:left="5760" w:hanging="360"/>
      </w:pPr>
    </w:lvl>
    <w:lvl w:ilvl="8" w:tplc="F8069BA8">
      <w:start w:val="1"/>
      <w:numFmt w:val="lowerRoman"/>
      <w:lvlText w:val="%9."/>
      <w:lvlJc w:val="right"/>
      <w:pPr>
        <w:ind w:left="6480" w:hanging="180"/>
      </w:pPr>
    </w:lvl>
  </w:abstractNum>
  <w:abstractNum w:abstractNumId="78" w15:restartNumberingAfterBreak="0">
    <w:nsid w:val="215579E7"/>
    <w:multiLevelType w:val="hybridMultilevel"/>
    <w:tmpl w:val="C058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1E454FE"/>
    <w:multiLevelType w:val="hybridMultilevel"/>
    <w:tmpl w:val="7818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libri Light" w:hAnsi="Calibri Light" w:cs="Calibri Light" w:hint="default"/>
      </w:rPr>
    </w:lvl>
    <w:lvl w:ilvl="2" w:tplc="04090005" w:tentative="1">
      <w:start w:val="1"/>
      <w:numFmt w:val="bullet"/>
      <w:lvlText w:val=""/>
      <w:lvlJc w:val="left"/>
      <w:pPr>
        <w:ind w:left="2160" w:hanging="360"/>
      </w:pPr>
      <w:rPr>
        <w:rFonts w:ascii="Yu Gothic Light" w:hAnsi="Yu Gothic Light" w:hint="default"/>
      </w:rPr>
    </w:lvl>
    <w:lvl w:ilvl="3" w:tplc="04090001" w:tentative="1">
      <w:start w:val="1"/>
      <w:numFmt w:val="bullet"/>
      <w:lvlText w:val=""/>
      <w:lvlJc w:val="left"/>
      <w:pPr>
        <w:ind w:left="2880" w:hanging="360"/>
      </w:pPr>
      <w:rPr>
        <w:rFonts w:ascii="Arial" w:hAnsi="Arial" w:hint="default"/>
      </w:rPr>
    </w:lvl>
    <w:lvl w:ilvl="4" w:tplc="04090003" w:tentative="1">
      <w:start w:val="1"/>
      <w:numFmt w:val="bullet"/>
      <w:lvlText w:val="o"/>
      <w:lvlJc w:val="left"/>
      <w:pPr>
        <w:ind w:left="3600" w:hanging="360"/>
      </w:pPr>
      <w:rPr>
        <w:rFonts w:ascii="Calibri Light" w:hAnsi="Calibri Light" w:cs="Calibri Light" w:hint="default"/>
      </w:rPr>
    </w:lvl>
    <w:lvl w:ilvl="5" w:tplc="04090005" w:tentative="1">
      <w:start w:val="1"/>
      <w:numFmt w:val="bullet"/>
      <w:lvlText w:val=""/>
      <w:lvlJc w:val="left"/>
      <w:pPr>
        <w:ind w:left="4320" w:hanging="360"/>
      </w:pPr>
      <w:rPr>
        <w:rFonts w:ascii="Yu Gothic Light" w:hAnsi="Yu Gothic Light" w:hint="default"/>
      </w:rPr>
    </w:lvl>
    <w:lvl w:ilvl="6" w:tplc="04090001" w:tentative="1">
      <w:start w:val="1"/>
      <w:numFmt w:val="bullet"/>
      <w:lvlText w:val=""/>
      <w:lvlJc w:val="left"/>
      <w:pPr>
        <w:ind w:left="5040" w:hanging="360"/>
      </w:pPr>
      <w:rPr>
        <w:rFonts w:ascii="Arial" w:hAnsi="Arial" w:hint="default"/>
      </w:rPr>
    </w:lvl>
    <w:lvl w:ilvl="7" w:tplc="04090003" w:tentative="1">
      <w:start w:val="1"/>
      <w:numFmt w:val="bullet"/>
      <w:lvlText w:val="o"/>
      <w:lvlJc w:val="left"/>
      <w:pPr>
        <w:ind w:left="5760" w:hanging="360"/>
      </w:pPr>
      <w:rPr>
        <w:rFonts w:ascii="Calibri Light" w:hAnsi="Calibri Light" w:cs="Calibri Light" w:hint="default"/>
      </w:rPr>
    </w:lvl>
    <w:lvl w:ilvl="8" w:tplc="04090005" w:tentative="1">
      <w:start w:val="1"/>
      <w:numFmt w:val="bullet"/>
      <w:lvlText w:val=""/>
      <w:lvlJc w:val="left"/>
      <w:pPr>
        <w:ind w:left="6480" w:hanging="360"/>
      </w:pPr>
      <w:rPr>
        <w:rFonts w:ascii="Yu Gothic Light" w:hAnsi="Yu Gothic Light" w:hint="default"/>
      </w:rPr>
    </w:lvl>
  </w:abstractNum>
  <w:abstractNum w:abstractNumId="80" w15:restartNumberingAfterBreak="0">
    <w:nsid w:val="23970541"/>
    <w:multiLevelType w:val="hybridMultilevel"/>
    <w:tmpl w:val="A0BA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3DF6D58"/>
    <w:multiLevelType w:val="hybridMultilevel"/>
    <w:tmpl w:val="DCBE1B82"/>
    <w:lvl w:ilvl="0" w:tplc="A0AA07DC">
      <w:start w:val="1"/>
      <w:numFmt w:val="decimal"/>
      <w:lvlText w:val="%1."/>
      <w:lvlJc w:val="left"/>
      <w:pPr>
        <w:ind w:left="720" w:hanging="360"/>
      </w:pPr>
      <w:rPr>
        <w:rFonts w:ascii="Yu Mincho" w:hAnsi="Yu Mincho" w:cs="Yu Mincho" w:hint="default"/>
      </w:rPr>
    </w:lvl>
    <w:lvl w:ilvl="1" w:tplc="D6C27E3E">
      <w:start w:val="1"/>
      <w:numFmt w:val="lowerLetter"/>
      <w:lvlText w:val="%2."/>
      <w:lvlJc w:val="left"/>
      <w:pPr>
        <w:ind w:left="1440" w:hanging="360"/>
      </w:pPr>
    </w:lvl>
    <w:lvl w:ilvl="2" w:tplc="79705F2C">
      <w:start w:val="1"/>
      <w:numFmt w:val="lowerRoman"/>
      <w:lvlText w:val="%3."/>
      <w:lvlJc w:val="right"/>
      <w:pPr>
        <w:ind w:left="2160" w:hanging="180"/>
      </w:pPr>
    </w:lvl>
    <w:lvl w:ilvl="3" w:tplc="90442AB6">
      <w:start w:val="1"/>
      <w:numFmt w:val="decimal"/>
      <w:lvlText w:val="%4."/>
      <w:lvlJc w:val="left"/>
      <w:pPr>
        <w:ind w:left="2880" w:hanging="360"/>
      </w:pPr>
    </w:lvl>
    <w:lvl w:ilvl="4" w:tplc="15025726">
      <w:start w:val="1"/>
      <w:numFmt w:val="lowerLetter"/>
      <w:lvlText w:val="%5."/>
      <w:lvlJc w:val="left"/>
      <w:pPr>
        <w:ind w:left="3600" w:hanging="360"/>
      </w:pPr>
    </w:lvl>
    <w:lvl w:ilvl="5" w:tplc="9FC61A0A">
      <w:start w:val="1"/>
      <w:numFmt w:val="lowerRoman"/>
      <w:lvlText w:val="%6."/>
      <w:lvlJc w:val="right"/>
      <w:pPr>
        <w:ind w:left="4320" w:hanging="180"/>
      </w:pPr>
    </w:lvl>
    <w:lvl w:ilvl="6" w:tplc="356495DA">
      <w:start w:val="1"/>
      <w:numFmt w:val="decimal"/>
      <w:lvlText w:val="%7."/>
      <w:lvlJc w:val="left"/>
      <w:pPr>
        <w:ind w:left="5040" w:hanging="360"/>
      </w:pPr>
    </w:lvl>
    <w:lvl w:ilvl="7" w:tplc="65EC7F3E">
      <w:start w:val="1"/>
      <w:numFmt w:val="lowerLetter"/>
      <w:lvlText w:val="%8."/>
      <w:lvlJc w:val="left"/>
      <w:pPr>
        <w:ind w:left="5760" w:hanging="360"/>
      </w:pPr>
    </w:lvl>
    <w:lvl w:ilvl="8" w:tplc="D5FE3284">
      <w:start w:val="1"/>
      <w:numFmt w:val="lowerRoman"/>
      <w:lvlText w:val="%9."/>
      <w:lvlJc w:val="right"/>
      <w:pPr>
        <w:ind w:left="6480" w:hanging="180"/>
      </w:pPr>
    </w:lvl>
  </w:abstractNum>
  <w:abstractNum w:abstractNumId="82" w15:restartNumberingAfterBreak="0">
    <w:nsid w:val="24AA400C"/>
    <w:multiLevelType w:val="hybridMultilevel"/>
    <w:tmpl w:val="AEE8A3D8"/>
    <w:lvl w:ilvl="0" w:tplc="B6D4742E">
      <w:start w:val="1"/>
      <w:numFmt w:val="decimal"/>
      <w:lvlText w:val="%1."/>
      <w:lvlJc w:val="left"/>
      <w:pPr>
        <w:ind w:left="720" w:hanging="360"/>
      </w:pPr>
      <w:rPr>
        <w:rFonts w:ascii="Yu Mincho" w:hAnsi="Yu Mincho" w:cs="Yu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EE74A5"/>
    <w:multiLevelType w:val="hybridMultilevel"/>
    <w:tmpl w:val="421E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5880CCD"/>
    <w:multiLevelType w:val="hybridMultilevel"/>
    <w:tmpl w:val="98F2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5D05AD3"/>
    <w:multiLevelType w:val="hybridMultilevel"/>
    <w:tmpl w:val="553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6B074B1"/>
    <w:multiLevelType w:val="hybridMultilevel"/>
    <w:tmpl w:val="14F2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6E67578"/>
    <w:multiLevelType w:val="hybridMultilevel"/>
    <w:tmpl w:val="DC204944"/>
    <w:lvl w:ilvl="0" w:tplc="3E908170">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6FA70A6"/>
    <w:multiLevelType w:val="hybridMultilevel"/>
    <w:tmpl w:val="D404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6FB3747"/>
    <w:multiLevelType w:val="hybridMultilevel"/>
    <w:tmpl w:val="B2E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7604A1C"/>
    <w:multiLevelType w:val="hybridMultilevel"/>
    <w:tmpl w:val="FFFFFFFF"/>
    <w:lvl w:ilvl="0" w:tplc="8D1E4C90">
      <w:start w:val="1"/>
      <w:numFmt w:val="decimal"/>
      <w:lvlText w:val="%1."/>
      <w:lvlJc w:val="left"/>
      <w:pPr>
        <w:ind w:left="720" w:hanging="360"/>
      </w:pPr>
    </w:lvl>
    <w:lvl w:ilvl="1" w:tplc="B43E3DFA">
      <w:start w:val="1"/>
      <w:numFmt w:val="lowerLetter"/>
      <w:lvlText w:val="%2."/>
      <w:lvlJc w:val="left"/>
      <w:pPr>
        <w:ind w:left="1440" w:hanging="360"/>
      </w:pPr>
    </w:lvl>
    <w:lvl w:ilvl="2" w:tplc="04E8AF64">
      <w:start w:val="1"/>
      <w:numFmt w:val="lowerRoman"/>
      <w:lvlText w:val="%3."/>
      <w:lvlJc w:val="right"/>
      <w:pPr>
        <w:ind w:left="2160" w:hanging="180"/>
      </w:pPr>
    </w:lvl>
    <w:lvl w:ilvl="3" w:tplc="1CDA5182">
      <w:start w:val="1"/>
      <w:numFmt w:val="decimal"/>
      <w:lvlText w:val="%4."/>
      <w:lvlJc w:val="left"/>
      <w:pPr>
        <w:ind w:left="2880" w:hanging="360"/>
      </w:pPr>
    </w:lvl>
    <w:lvl w:ilvl="4" w:tplc="76FC0404">
      <w:start w:val="1"/>
      <w:numFmt w:val="lowerLetter"/>
      <w:lvlText w:val="%5."/>
      <w:lvlJc w:val="left"/>
      <w:pPr>
        <w:ind w:left="3600" w:hanging="360"/>
      </w:pPr>
    </w:lvl>
    <w:lvl w:ilvl="5" w:tplc="7E9EE1A2">
      <w:start w:val="1"/>
      <w:numFmt w:val="lowerRoman"/>
      <w:lvlText w:val="%6."/>
      <w:lvlJc w:val="right"/>
      <w:pPr>
        <w:ind w:left="4320" w:hanging="180"/>
      </w:pPr>
    </w:lvl>
    <w:lvl w:ilvl="6" w:tplc="9FA2A0EA">
      <w:start w:val="1"/>
      <w:numFmt w:val="decimal"/>
      <w:lvlText w:val="%7."/>
      <w:lvlJc w:val="left"/>
      <w:pPr>
        <w:ind w:left="5040" w:hanging="360"/>
      </w:pPr>
    </w:lvl>
    <w:lvl w:ilvl="7" w:tplc="D874955A">
      <w:start w:val="1"/>
      <w:numFmt w:val="lowerLetter"/>
      <w:lvlText w:val="%8."/>
      <w:lvlJc w:val="left"/>
      <w:pPr>
        <w:ind w:left="5760" w:hanging="360"/>
      </w:pPr>
    </w:lvl>
    <w:lvl w:ilvl="8" w:tplc="47202D6E">
      <w:start w:val="1"/>
      <w:numFmt w:val="lowerRoman"/>
      <w:lvlText w:val="%9."/>
      <w:lvlJc w:val="right"/>
      <w:pPr>
        <w:ind w:left="6480" w:hanging="180"/>
      </w:pPr>
    </w:lvl>
  </w:abstractNum>
  <w:abstractNum w:abstractNumId="91" w15:restartNumberingAfterBreak="0">
    <w:nsid w:val="278A06C3"/>
    <w:multiLevelType w:val="hybridMultilevel"/>
    <w:tmpl w:val="505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7A75EA2"/>
    <w:multiLevelType w:val="hybridMultilevel"/>
    <w:tmpl w:val="837C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7B74129"/>
    <w:multiLevelType w:val="hybridMultilevel"/>
    <w:tmpl w:val="34CA9A0C"/>
    <w:lvl w:ilvl="0" w:tplc="25FC95D4">
      <w:start w:val="1"/>
      <w:numFmt w:val="decimal"/>
      <w:lvlText w:val="%1."/>
      <w:lvlJc w:val="left"/>
      <w:pPr>
        <w:ind w:left="720" w:hanging="360"/>
      </w:pPr>
      <w:rPr>
        <w:rFonts w:ascii="Yu Mincho" w:hAnsi="Yu Mincho" w:cs="Yu Mincho" w:hint="default"/>
      </w:rPr>
    </w:lvl>
    <w:lvl w:ilvl="1" w:tplc="C4E05040">
      <w:start w:val="1"/>
      <w:numFmt w:val="lowerLetter"/>
      <w:lvlText w:val="%2."/>
      <w:lvlJc w:val="left"/>
      <w:pPr>
        <w:ind w:left="1440" w:hanging="360"/>
      </w:pPr>
    </w:lvl>
    <w:lvl w:ilvl="2" w:tplc="F97CB956">
      <w:start w:val="1"/>
      <w:numFmt w:val="lowerRoman"/>
      <w:lvlText w:val="%3."/>
      <w:lvlJc w:val="right"/>
      <w:pPr>
        <w:ind w:left="2160" w:hanging="180"/>
      </w:pPr>
    </w:lvl>
    <w:lvl w:ilvl="3" w:tplc="A1001234">
      <w:start w:val="1"/>
      <w:numFmt w:val="decimal"/>
      <w:lvlText w:val="%4."/>
      <w:lvlJc w:val="left"/>
      <w:pPr>
        <w:ind w:left="2880" w:hanging="360"/>
      </w:pPr>
    </w:lvl>
    <w:lvl w:ilvl="4" w:tplc="ACFA7072">
      <w:start w:val="1"/>
      <w:numFmt w:val="lowerLetter"/>
      <w:lvlText w:val="%5."/>
      <w:lvlJc w:val="left"/>
      <w:pPr>
        <w:ind w:left="3600" w:hanging="360"/>
      </w:pPr>
    </w:lvl>
    <w:lvl w:ilvl="5" w:tplc="2F3EAD7C">
      <w:start w:val="1"/>
      <w:numFmt w:val="lowerRoman"/>
      <w:lvlText w:val="%6."/>
      <w:lvlJc w:val="right"/>
      <w:pPr>
        <w:ind w:left="4320" w:hanging="180"/>
      </w:pPr>
    </w:lvl>
    <w:lvl w:ilvl="6" w:tplc="DB143430">
      <w:start w:val="1"/>
      <w:numFmt w:val="decimal"/>
      <w:lvlText w:val="%7."/>
      <w:lvlJc w:val="left"/>
      <w:pPr>
        <w:ind w:left="5040" w:hanging="360"/>
      </w:pPr>
    </w:lvl>
    <w:lvl w:ilvl="7" w:tplc="8E9C6AC4">
      <w:start w:val="1"/>
      <w:numFmt w:val="lowerLetter"/>
      <w:lvlText w:val="%8."/>
      <w:lvlJc w:val="left"/>
      <w:pPr>
        <w:ind w:left="5760" w:hanging="360"/>
      </w:pPr>
    </w:lvl>
    <w:lvl w:ilvl="8" w:tplc="4162AA78">
      <w:start w:val="1"/>
      <w:numFmt w:val="lowerRoman"/>
      <w:lvlText w:val="%9."/>
      <w:lvlJc w:val="right"/>
      <w:pPr>
        <w:ind w:left="6480" w:hanging="180"/>
      </w:pPr>
    </w:lvl>
  </w:abstractNum>
  <w:abstractNum w:abstractNumId="94" w15:restartNumberingAfterBreak="0">
    <w:nsid w:val="27ED584E"/>
    <w:multiLevelType w:val="hybridMultilevel"/>
    <w:tmpl w:val="2966A816"/>
    <w:lvl w:ilvl="0" w:tplc="EC6A3DD8">
      <w:start w:val="1"/>
      <w:numFmt w:val="decimal"/>
      <w:lvlText w:val="%1."/>
      <w:lvlJc w:val="left"/>
      <w:pPr>
        <w:ind w:left="720" w:hanging="360"/>
      </w:pPr>
      <w:rPr>
        <w:rFonts w:ascii="Times" w:hAnsi="Times" w:cs="Times" w:hint="default"/>
      </w:rPr>
    </w:lvl>
    <w:lvl w:ilvl="1" w:tplc="9C389F2A">
      <w:start w:val="1"/>
      <w:numFmt w:val="lowerLetter"/>
      <w:lvlText w:val="%2."/>
      <w:lvlJc w:val="left"/>
      <w:pPr>
        <w:ind w:left="1440" w:hanging="360"/>
      </w:pPr>
    </w:lvl>
    <w:lvl w:ilvl="2" w:tplc="B3680980">
      <w:start w:val="1"/>
      <w:numFmt w:val="lowerRoman"/>
      <w:lvlText w:val="%3."/>
      <w:lvlJc w:val="right"/>
      <w:pPr>
        <w:ind w:left="2160" w:hanging="180"/>
      </w:pPr>
    </w:lvl>
    <w:lvl w:ilvl="3" w:tplc="E03296CA">
      <w:start w:val="1"/>
      <w:numFmt w:val="decimal"/>
      <w:lvlText w:val="%4."/>
      <w:lvlJc w:val="left"/>
      <w:pPr>
        <w:ind w:left="2880" w:hanging="360"/>
      </w:pPr>
    </w:lvl>
    <w:lvl w:ilvl="4" w:tplc="36942AEA">
      <w:start w:val="1"/>
      <w:numFmt w:val="lowerLetter"/>
      <w:lvlText w:val="%5."/>
      <w:lvlJc w:val="left"/>
      <w:pPr>
        <w:ind w:left="3600" w:hanging="360"/>
      </w:pPr>
    </w:lvl>
    <w:lvl w:ilvl="5" w:tplc="A8427AE4">
      <w:start w:val="1"/>
      <w:numFmt w:val="lowerRoman"/>
      <w:lvlText w:val="%6."/>
      <w:lvlJc w:val="right"/>
      <w:pPr>
        <w:ind w:left="4320" w:hanging="180"/>
      </w:pPr>
    </w:lvl>
    <w:lvl w:ilvl="6" w:tplc="F1F4C362">
      <w:start w:val="1"/>
      <w:numFmt w:val="decimal"/>
      <w:lvlText w:val="%7."/>
      <w:lvlJc w:val="left"/>
      <w:pPr>
        <w:ind w:left="5040" w:hanging="360"/>
      </w:pPr>
    </w:lvl>
    <w:lvl w:ilvl="7" w:tplc="09346FC2">
      <w:start w:val="1"/>
      <w:numFmt w:val="lowerLetter"/>
      <w:lvlText w:val="%8."/>
      <w:lvlJc w:val="left"/>
      <w:pPr>
        <w:ind w:left="5760" w:hanging="360"/>
      </w:pPr>
    </w:lvl>
    <w:lvl w:ilvl="8" w:tplc="D35AE4D0">
      <w:start w:val="1"/>
      <w:numFmt w:val="lowerRoman"/>
      <w:lvlText w:val="%9."/>
      <w:lvlJc w:val="right"/>
      <w:pPr>
        <w:ind w:left="6480" w:hanging="180"/>
      </w:pPr>
    </w:lvl>
  </w:abstractNum>
  <w:abstractNum w:abstractNumId="95" w15:restartNumberingAfterBreak="0">
    <w:nsid w:val="27FC368C"/>
    <w:multiLevelType w:val="hybridMultilevel"/>
    <w:tmpl w:val="B546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8377813"/>
    <w:multiLevelType w:val="hybridMultilevel"/>
    <w:tmpl w:val="A2DE9E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28434547"/>
    <w:multiLevelType w:val="hybridMultilevel"/>
    <w:tmpl w:val="DA02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92F2BE4"/>
    <w:multiLevelType w:val="hybridMultilevel"/>
    <w:tmpl w:val="FB94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A4D7AAA"/>
    <w:multiLevelType w:val="hybridMultilevel"/>
    <w:tmpl w:val="2BD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AA40D01"/>
    <w:multiLevelType w:val="hybridMultilevel"/>
    <w:tmpl w:val="FFFFFFFF"/>
    <w:lvl w:ilvl="0" w:tplc="0D861162">
      <w:start w:val="1"/>
      <w:numFmt w:val="bullet"/>
      <w:lvlText w:val=""/>
      <w:lvlJc w:val="left"/>
      <w:pPr>
        <w:ind w:left="720" w:hanging="360"/>
      </w:pPr>
      <w:rPr>
        <w:rFonts w:ascii="Symbol" w:hAnsi="Symbol" w:hint="default"/>
      </w:rPr>
    </w:lvl>
    <w:lvl w:ilvl="1" w:tplc="50E4AAEC">
      <w:start w:val="1"/>
      <w:numFmt w:val="bullet"/>
      <w:lvlText w:val="o"/>
      <w:lvlJc w:val="left"/>
      <w:pPr>
        <w:ind w:left="1440" w:hanging="360"/>
      </w:pPr>
      <w:rPr>
        <w:rFonts w:ascii="Courier New" w:hAnsi="Courier New" w:hint="default"/>
      </w:rPr>
    </w:lvl>
    <w:lvl w:ilvl="2" w:tplc="C9B6DCBA">
      <w:start w:val="1"/>
      <w:numFmt w:val="bullet"/>
      <w:lvlText w:val=""/>
      <w:lvlJc w:val="left"/>
      <w:pPr>
        <w:ind w:left="2160" w:hanging="360"/>
      </w:pPr>
      <w:rPr>
        <w:rFonts w:ascii="Wingdings" w:hAnsi="Wingdings" w:hint="default"/>
      </w:rPr>
    </w:lvl>
    <w:lvl w:ilvl="3" w:tplc="72324480">
      <w:start w:val="1"/>
      <w:numFmt w:val="bullet"/>
      <w:lvlText w:val=""/>
      <w:lvlJc w:val="left"/>
      <w:pPr>
        <w:ind w:left="2880" w:hanging="360"/>
      </w:pPr>
      <w:rPr>
        <w:rFonts w:ascii="Symbol" w:hAnsi="Symbol" w:hint="default"/>
      </w:rPr>
    </w:lvl>
    <w:lvl w:ilvl="4" w:tplc="5B2C0AAC">
      <w:start w:val="1"/>
      <w:numFmt w:val="bullet"/>
      <w:lvlText w:val="o"/>
      <w:lvlJc w:val="left"/>
      <w:pPr>
        <w:ind w:left="3600" w:hanging="360"/>
      </w:pPr>
      <w:rPr>
        <w:rFonts w:ascii="Courier New" w:hAnsi="Courier New" w:hint="default"/>
      </w:rPr>
    </w:lvl>
    <w:lvl w:ilvl="5" w:tplc="C56C3434">
      <w:start w:val="1"/>
      <w:numFmt w:val="bullet"/>
      <w:lvlText w:val=""/>
      <w:lvlJc w:val="left"/>
      <w:pPr>
        <w:ind w:left="4320" w:hanging="360"/>
      </w:pPr>
      <w:rPr>
        <w:rFonts w:ascii="Wingdings" w:hAnsi="Wingdings" w:hint="default"/>
      </w:rPr>
    </w:lvl>
    <w:lvl w:ilvl="6" w:tplc="3F0286E4">
      <w:start w:val="1"/>
      <w:numFmt w:val="bullet"/>
      <w:lvlText w:val=""/>
      <w:lvlJc w:val="left"/>
      <w:pPr>
        <w:ind w:left="5040" w:hanging="360"/>
      </w:pPr>
      <w:rPr>
        <w:rFonts w:ascii="Symbol" w:hAnsi="Symbol" w:hint="default"/>
      </w:rPr>
    </w:lvl>
    <w:lvl w:ilvl="7" w:tplc="3B1E6D62">
      <w:start w:val="1"/>
      <w:numFmt w:val="bullet"/>
      <w:lvlText w:val="o"/>
      <w:lvlJc w:val="left"/>
      <w:pPr>
        <w:ind w:left="5760" w:hanging="360"/>
      </w:pPr>
      <w:rPr>
        <w:rFonts w:ascii="Courier New" w:hAnsi="Courier New" w:hint="default"/>
      </w:rPr>
    </w:lvl>
    <w:lvl w:ilvl="8" w:tplc="D3AA9E04">
      <w:start w:val="1"/>
      <w:numFmt w:val="bullet"/>
      <w:lvlText w:val=""/>
      <w:lvlJc w:val="left"/>
      <w:pPr>
        <w:ind w:left="6480" w:hanging="360"/>
      </w:pPr>
      <w:rPr>
        <w:rFonts w:ascii="Wingdings" w:hAnsi="Wingdings" w:hint="default"/>
      </w:rPr>
    </w:lvl>
  </w:abstractNum>
  <w:abstractNum w:abstractNumId="101" w15:restartNumberingAfterBreak="0">
    <w:nsid w:val="2B3B25F5"/>
    <w:multiLevelType w:val="hybridMultilevel"/>
    <w:tmpl w:val="FFFFFFFF"/>
    <w:lvl w:ilvl="0" w:tplc="AD007290">
      <w:start w:val="1"/>
      <w:numFmt w:val="decimal"/>
      <w:lvlText w:val="%1."/>
      <w:lvlJc w:val="left"/>
      <w:pPr>
        <w:ind w:left="720" w:hanging="360"/>
      </w:pPr>
    </w:lvl>
    <w:lvl w:ilvl="1" w:tplc="5A721934">
      <w:start w:val="1"/>
      <w:numFmt w:val="lowerLetter"/>
      <w:lvlText w:val="%2."/>
      <w:lvlJc w:val="left"/>
      <w:pPr>
        <w:ind w:left="1440" w:hanging="360"/>
      </w:pPr>
    </w:lvl>
    <w:lvl w:ilvl="2" w:tplc="4D3668B8">
      <w:start w:val="1"/>
      <w:numFmt w:val="lowerRoman"/>
      <w:lvlText w:val="%3."/>
      <w:lvlJc w:val="right"/>
      <w:pPr>
        <w:ind w:left="2160" w:hanging="180"/>
      </w:pPr>
    </w:lvl>
    <w:lvl w:ilvl="3" w:tplc="E83E57E2">
      <w:start w:val="1"/>
      <w:numFmt w:val="decimal"/>
      <w:lvlText w:val="%4."/>
      <w:lvlJc w:val="left"/>
      <w:pPr>
        <w:ind w:left="2880" w:hanging="360"/>
      </w:pPr>
    </w:lvl>
    <w:lvl w:ilvl="4" w:tplc="D50E317E">
      <w:start w:val="1"/>
      <w:numFmt w:val="lowerLetter"/>
      <w:lvlText w:val="%5."/>
      <w:lvlJc w:val="left"/>
      <w:pPr>
        <w:ind w:left="3600" w:hanging="360"/>
      </w:pPr>
    </w:lvl>
    <w:lvl w:ilvl="5" w:tplc="F8907010">
      <w:start w:val="1"/>
      <w:numFmt w:val="lowerRoman"/>
      <w:lvlText w:val="%6."/>
      <w:lvlJc w:val="right"/>
      <w:pPr>
        <w:ind w:left="4320" w:hanging="180"/>
      </w:pPr>
    </w:lvl>
    <w:lvl w:ilvl="6" w:tplc="7F2C2F82">
      <w:start w:val="1"/>
      <w:numFmt w:val="decimal"/>
      <w:lvlText w:val="%7."/>
      <w:lvlJc w:val="left"/>
      <w:pPr>
        <w:ind w:left="5040" w:hanging="360"/>
      </w:pPr>
    </w:lvl>
    <w:lvl w:ilvl="7" w:tplc="E71A66AA">
      <w:start w:val="1"/>
      <w:numFmt w:val="lowerLetter"/>
      <w:lvlText w:val="%8."/>
      <w:lvlJc w:val="left"/>
      <w:pPr>
        <w:ind w:left="5760" w:hanging="360"/>
      </w:pPr>
    </w:lvl>
    <w:lvl w:ilvl="8" w:tplc="213E9714">
      <w:start w:val="1"/>
      <w:numFmt w:val="lowerRoman"/>
      <w:lvlText w:val="%9."/>
      <w:lvlJc w:val="right"/>
      <w:pPr>
        <w:ind w:left="6480" w:hanging="180"/>
      </w:pPr>
    </w:lvl>
  </w:abstractNum>
  <w:abstractNum w:abstractNumId="102" w15:restartNumberingAfterBreak="0">
    <w:nsid w:val="2B76179F"/>
    <w:multiLevelType w:val="hybridMultilevel"/>
    <w:tmpl w:val="7C6A58E0"/>
    <w:lvl w:ilvl="0" w:tplc="FD5E86B6">
      <w:start w:val="1"/>
      <w:numFmt w:val="decimal"/>
      <w:lvlText w:val="%1."/>
      <w:lvlJc w:val="left"/>
      <w:pPr>
        <w:ind w:left="720" w:hanging="360"/>
      </w:pPr>
      <w:rPr>
        <w:rFonts w:ascii="Yu Mincho" w:hAnsi="Yu Mincho" w:cs="Yu Mincho" w:hint="default"/>
      </w:rPr>
    </w:lvl>
    <w:lvl w:ilvl="1" w:tplc="EC3C3E0C">
      <w:start w:val="1"/>
      <w:numFmt w:val="lowerLetter"/>
      <w:lvlText w:val="%2."/>
      <w:lvlJc w:val="left"/>
      <w:pPr>
        <w:ind w:left="1440" w:hanging="360"/>
      </w:pPr>
    </w:lvl>
    <w:lvl w:ilvl="2" w:tplc="9FDC5714">
      <w:start w:val="1"/>
      <w:numFmt w:val="lowerRoman"/>
      <w:lvlText w:val="%3."/>
      <w:lvlJc w:val="right"/>
      <w:pPr>
        <w:ind w:left="2160" w:hanging="180"/>
      </w:pPr>
    </w:lvl>
    <w:lvl w:ilvl="3" w:tplc="F3BC0A7A">
      <w:start w:val="1"/>
      <w:numFmt w:val="decimal"/>
      <w:lvlText w:val="%4."/>
      <w:lvlJc w:val="left"/>
      <w:pPr>
        <w:ind w:left="2880" w:hanging="360"/>
      </w:pPr>
    </w:lvl>
    <w:lvl w:ilvl="4" w:tplc="27F4462C">
      <w:start w:val="1"/>
      <w:numFmt w:val="lowerLetter"/>
      <w:lvlText w:val="%5."/>
      <w:lvlJc w:val="left"/>
      <w:pPr>
        <w:ind w:left="3600" w:hanging="360"/>
      </w:pPr>
    </w:lvl>
    <w:lvl w:ilvl="5" w:tplc="7D9AFA96">
      <w:start w:val="1"/>
      <w:numFmt w:val="lowerRoman"/>
      <w:lvlText w:val="%6."/>
      <w:lvlJc w:val="right"/>
      <w:pPr>
        <w:ind w:left="4320" w:hanging="180"/>
      </w:pPr>
    </w:lvl>
    <w:lvl w:ilvl="6" w:tplc="FA040A10">
      <w:start w:val="1"/>
      <w:numFmt w:val="decimal"/>
      <w:lvlText w:val="%7."/>
      <w:lvlJc w:val="left"/>
      <w:pPr>
        <w:ind w:left="5040" w:hanging="360"/>
      </w:pPr>
    </w:lvl>
    <w:lvl w:ilvl="7" w:tplc="4D16AB9C">
      <w:start w:val="1"/>
      <w:numFmt w:val="lowerLetter"/>
      <w:lvlText w:val="%8."/>
      <w:lvlJc w:val="left"/>
      <w:pPr>
        <w:ind w:left="5760" w:hanging="360"/>
      </w:pPr>
    </w:lvl>
    <w:lvl w:ilvl="8" w:tplc="0D1E883E">
      <w:start w:val="1"/>
      <w:numFmt w:val="lowerRoman"/>
      <w:lvlText w:val="%9."/>
      <w:lvlJc w:val="right"/>
      <w:pPr>
        <w:ind w:left="6480" w:hanging="180"/>
      </w:pPr>
    </w:lvl>
  </w:abstractNum>
  <w:abstractNum w:abstractNumId="103" w15:restartNumberingAfterBreak="0">
    <w:nsid w:val="2B981E6A"/>
    <w:multiLevelType w:val="hybridMultilevel"/>
    <w:tmpl w:val="5832CB08"/>
    <w:lvl w:ilvl="0" w:tplc="83C0C8E4">
      <w:start w:val="1"/>
      <w:numFmt w:val="decimal"/>
      <w:lvlText w:val="%1."/>
      <w:lvlJc w:val="left"/>
      <w:pPr>
        <w:ind w:left="720" w:hanging="360"/>
      </w:pPr>
      <w:rPr>
        <w:rFonts w:ascii="Yu Mincho" w:hAnsi="Yu Mincho" w:cs="Yu Mincho" w:hint="default"/>
      </w:rPr>
    </w:lvl>
    <w:lvl w:ilvl="1" w:tplc="0B02B912">
      <w:start w:val="1"/>
      <w:numFmt w:val="lowerLetter"/>
      <w:lvlText w:val="%2."/>
      <w:lvlJc w:val="left"/>
      <w:pPr>
        <w:ind w:left="1440" w:hanging="360"/>
      </w:pPr>
    </w:lvl>
    <w:lvl w:ilvl="2" w:tplc="7A082624">
      <w:start w:val="1"/>
      <w:numFmt w:val="lowerRoman"/>
      <w:lvlText w:val="%3."/>
      <w:lvlJc w:val="right"/>
      <w:pPr>
        <w:ind w:left="2160" w:hanging="180"/>
      </w:pPr>
    </w:lvl>
    <w:lvl w:ilvl="3" w:tplc="BC3263BA">
      <w:start w:val="1"/>
      <w:numFmt w:val="decimal"/>
      <w:lvlText w:val="%4."/>
      <w:lvlJc w:val="left"/>
      <w:pPr>
        <w:ind w:left="2880" w:hanging="360"/>
      </w:pPr>
    </w:lvl>
    <w:lvl w:ilvl="4" w:tplc="68AAB314">
      <w:start w:val="1"/>
      <w:numFmt w:val="lowerLetter"/>
      <w:lvlText w:val="%5."/>
      <w:lvlJc w:val="left"/>
      <w:pPr>
        <w:ind w:left="3600" w:hanging="360"/>
      </w:pPr>
    </w:lvl>
    <w:lvl w:ilvl="5" w:tplc="BDB0A18E">
      <w:start w:val="1"/>
      <w:numFmt w:val="lowerRoman"/>
      <w:lvlText w:val="%6."/>
      <w:lvlJc w:val="right"/>
      <w:pPr>
        <w:ind w:left="4320" w:hanging="180"/>
      </w:pPr>
    </w:lvl>
    <w:lvl w:ilvl="6" w:tplc="33EEAC8A">
      <w:start w:val="1"/>
      <w:numFmt w:val="decimal"/>
      <w:lvlText w:val="%7."/>
      <w:lvlJc w:val="left"/>
      <w:pPr>
        <w:ind w:left="5040" w:hanging="360"/>
      </w:pPr>
    </w:lvl>
    <w:lvl w:ilvl="7" w:tplc="BBCAACE2">
      <w:start w:val="1"/>
      <w:numFmt w:val="lowerLetter"/>
      <w:lvlText w:val="%8."/>
      <w:lvlJc w:val="left"/>
      <w:pPr>
        <w:ind w:left="5760" w:hanging="360"/>
      </w:pPr>
    </w:lvl>
    <w:lvl w:ilvl="8" w:tplc="FDE61FAA">
      <w:start w:val="1"/>
      <w:numFmt w:val="lowerRoman"/>
      <w:lvlText w:val="%9."/>
      <w:lvlJc w:val="right"/>
      <w:pPr>
        <w:ind w:left="6480" w:hanging="180"/>
      </w:pPr>
    </w:lvl>
  </w:abstractNum>
  <w:abstractNum w:abstractNumId="104" w15:restartNumberingAfterBreak="0">
    <w:nsid w:val="2C4E554F"/>
    <w:multiLevelType w:val="hybridMultilevel"/>
    <w:tmpl w:val="1C5C64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5" w15:restartNumberingAfterBreak="0">
    <w:nsid w:val="2CAD27C3"/>
    <w:multiLevelType w:val="hybridMultilevel"/>
    <w:tmpl w:val="536C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D52672A"/>
    <w:multiLevelType w:val="hybridMultilevel"/>
    <w:tmpl w:val="2C2C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D585449"/>
    <w:multiLevelType w:val="hybridMultilevel"/>
    <w:tmpl w:val="91F880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Arial Black" w:hAnsi="Arial Black" w:cs="Arial Black"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rial Black" w:hAnsi="Arial Black" w:cs="Arial Black"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rial Black" w:hAnsi="Arial Black" w:cs="Arial Black" w:hint="default"/>
      </w:rPr>
    </w:lvl>
    <w:lvl w:ilvl="8" w:tplc="FFFFFFFF" w:tentative="1">
      <w:start w:val="1"/>
      <w:numFmt w:val="bullet"/>
      <w:lvlText w:val=""/>
      <w:lvlJc w:val="left"/>
      <w:pPr>
        <w:ind w:left="6480" w:hanging="360"/>
      </w:pPr>
      <w:rPr>
        <w:rFonts w:ascii="Calibri Light" w:hAnsi="Calibri Light" w:hint="default"/>
      </w:rPr>
    </w:lvl>
  </w:abstractNum>
  <w:abstractNum w:abstractNumId="108" w15:restartNumberingAfterBreak="0">
    <w:nsid w:val="2EDF6645"/>
    <w:multiLevelType w:val="hybridMultilevel"/>
    <w:tmpl w:val="87F42C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EFD6543"/>
    <w:multiLevelType w:val="hybridMultilevel"/>
    <w:tmpl w:val="11B0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0684518"/>
    <w:multiLevelType w:val="hybridMultilevel"/>
    <w:tmpl w:val="F5A6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0EF03D1"/>
    <w:multiLevelType w:val="hybridMultilevel"/>
    <w:tmpl w:val="1F3E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1292FF1"/>
    <w:multiLevelType w:val="hybridMultilevel"/>
    <w:tmpl w:val="C83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1E54B6C"/>
    <w:multiLevelType w:val="hybridMultilevel"/>
    <w:tmpl w:val="FFFFFFFF"/>
    <w:lvl w:ilvl="0" w:tplc="6DAA84CE">
      <w:start w:val="1"/>
      <w:numFmt w:val="decimal"/>
      <w:lvlText w:val="%1."/>
      <w:lvlJc w:val="left"/>
      <w:pPr>
        <w:ind w:left="720" w:hanging="360"/>
      </w:pPr>
    </w:lvl>
    <w:lvl w:ilvl="1" w:tplc="451468BA">
      <w:start w:val="1"/>
      <w:numFmt w:val="lowerLetter"/>
      <w:lvlText w:val="%2."/>
      <w:lvlJc w:val="left"/>
      <w:pPr>
        <w:ind w:left="1440" w:hanging="360"/>
      </w:pPr>
    </w:lvl>
    <w:lvl w:ilvl="2" w:tplc="0442A66C">
      <w:start w:val="1"/>
      <w:numFmt w:val="lowerRoman"/>
      <w:lvlText w:val="%3."/>
      <w:lvlJc w:val="right"/>
      <w:pPr>
        <w:ind w:left="2160" w:hanging="180"/>
      </w:pPr>
    </w:lvl>
    <w:lvl w:ilvl="3" w:tplc="265AD330">
      <w:start w:val="1"/>
      <w:numFmt w:val="decimal"/>
      <w:lvlText w:val="%4."/>
      <w:lvlJc w:val="left"/>
      <w:pPr>
        <w:ind w:left="2880" w:hanging="360"/>
      </w:pPr>
    </w:lvl>
    <w:lvl w:ilvl="4" w:tplc="8AE87044">
      <w:start w:val="1"/>
      <w:numFmt w:val="lowerLetter"/>
      <w:lvlText w:val="%5."/>
      <w:lvlJc w:val="left"/>
      <w:pPr>
        <w:ind w:left="3600" w:hanging="360"/>
      </w:pPr>
    </w:lvl>
    <w:lvl w:ilvl="5" w:tplc="7EDC24C4">
      <w:start w:val="1"/>
      <w:numFmt w:val="lowerRoman"/>
      <w:lvlText w:val="%6."/>
      <w:lvlJc w:val="right"/>
      <w:pPr>
        <w:ind w:left="4320" w:hanging="180"/>
      </w:pPr>
    </w:lvl>
    <w:lvl w:ilvl="6" w:tplc="CE7C0DD4">
      <w:start w:val="1"/>
      <w:numFmt w:val="decimal"/>
      <w:lvlText w:val="%7."/>
      <w:lvlJc w:val="left"/>
      <w:pPr>
        <w:ind w:left="5040" w:hanging="360"/>
      </w:pPr>
    </w:lvl>
    <w:lvl w:ilvl="7" w:tplc="D34817B6">
      <w:start w:val="1"/>
      <w:numFmt w:val="lowerLetter"/>
      <w:lvlText w:val="%8."/>
      <w:lvlJc w:val="left"/>
      <w:pPr>
        <w:ind w:left="5760" w:hanging="360"/>
      </w:pPr>
    </w:lvl>
    <w:lvl w:ilvl="8" w:tplc="2AAC5C0A">
      <w:start w:val="1"/>
      <w:numFmt w:val="lowerRoman"/>
      <w:lvlText w:val="%9."/>
      <w:lvlJc w:val="right"/>
      <w:pPr>
        <w:ind w:left="6480" w:hanging="180"/>
      </w:pPr>
    </w:lvl>
  </w:abstractNum>
  <w:abstractNum w:abstractNumId="114" w15:restartNumberingAfterBreak="0">
    <w:nsid w:val="321F18AB"/>
    <w:multiLevelType w:val="hybridMultilevel"/>
    <w:tmpl w:val="337C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2505DA8"/>
    <w:multiLevelType w:val="hybridMultilevel"/>
    <w:tmpl w:val="6102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2BA4F8E"/>
    <w:multiLevelType w:val="hybridMultilevel"/>
    <w:tmpl w:val="FFFFFFFF"/>
    <w:lvl w:ilvl="0" w:tplc="9BD47D3C">
      <w:start w:val="1"/>
      <w:numFmt w:val="bullet"/>
      <w:lvlText w:val=""/>
      <w:lvlJc w:val="left"/>
      <w:pPr>
        <w:ind w:left="720" w:hanging="360"/>
      </w:pPr>
      <w:rPr>
        <w:rFonts w:ascii="Symbol" w:hAnsi="Symbol" w:hint="default"/>
      </w:rPr>
    </w:lvl>
    <w:lvl w:ilvl="1" w:tplc="D08E5B6E">
      <w:start w:val="1"/>
      <w:numFmt w:val="bullet"/>
      <w:lvlText w:val="o"/>
      <w:lvlJc w:val="left"/>
      <w:pPr>
        <w:ind w:left="1440" w:hanging="360"/>
      </w:pPr>
      <w:rPr>
        <w:rFonts w:ascii="Courier New" w:hAnsi="Courier New" w:hint="default"/>
      </w:rPr>
    </w:lvl>
    <w:lvl w:ilvl="2" w:tplc="0A8E25D8">
      <w:start w:val="1"/>
      <w:numFmt w:val="bullet"/>
      <w:lvlText w:val=""/>
      <w:lvlJc w:val="left"/>
      <w:pPr>
        <w:ind w:left="2160" w:hanging="360"/>
      </w:pPr>
      <w:rPr>
        <w:rFonts w:ascii="Wingdings" w:hAnsi="Wingdings" w:hint="default"/>
      </w:rPr>
    </w:lvl>
    <w:lvl w:ilvl="3" w:tplc="11F41A18">
      <w:start w:val="1"/>
      <w:numFmt w:val="bullet"/>
      <w:lvlText w:val=""/>
      <w:lvlJc w:val="left"/>
      <w:pPr>
        <w:ind w:left="2880" w:hanging="360"/>
      </w:pPr>
      <w:rPr>
        <w:rFonts w:ascii="Symbol" w:hAnsi="Symbol" w:hint="default"/>
      </w:rPr>
    </w:lvl>
    <w:lvl w:ilvl="4" w:tplc="879610BE">
      <w:start w:val="1"/>
      <w:numFmt w:val="bullet"/>
      <w:lvlText w:val="o"/>
      <w:lvlJc w:val="left"/>
      <w:pPr>
        <w:ind w:left="3600" w:hanging="360"/>
      </w:pPr>
      <w:rPr>
        <w:rFonts w:ascii="Courier New" w:hAnsi="Courier New" w:hint="default"/>
      </w:rPr>
    </w:lvl>
    <w:lvl w:ilvl="5" w:tplc="92D21BE0">
      <w:start w:val="1"/>
      <w:numFmt w:val="bullet"/>
      <w:lvlText w:val=""/>
      <w:lvlJc w:val="left"/>
      <w:pPr>
        <w:ind w:left="4320" w:hanging="360"/>
      </w:pPr>
      <w:rPr>
        <w:rFonts w:ascii="Wingdings" w:hAnsi="Wingdings" w:hint="default"/>
      </w:rPr>
    </w:lvl>
    <w:lvl w:ilvl="6" w:tplc="BE08DA4C">
      <w:start w:val="1"/>
      <w:numFmt w:val="bullet"/>
      <w:lvlText w:val=""/>
      <w:lvlJc w:val="left"/>
      <w:pPr>
        <w:ind w:left="5040" w:hanging="360"/>
      </w:pPr>
      <w:rPr>
        <w:rFonts w:ascii="Symbol" w:hAnsi="Symbol" w:hint="default"/>
      </w:rPr>
    </w:lvl>
    <w:lvl w:ilvl="7" w:tplc="4738B172">
      <w:start w:val="1"/>
      <w:numFmt w:val="bullet"/>
      <w:lvlText w:val="o"/>
      <w:lvlJc w:val="left"/>
      <w:pPr>
        <w:ind w:left="5760" w:hanging="360"/>
      </w:pPr>
      <w:rPr>
        <w:rFonts w:ascii="Courier New" w:hAnsi="Courier New" w:hint="default"/>
      </w:rPr>
    </w:lvl>
    <w:lvl w:ilvl="8" w:tplc="0CFC7CCC">
      <w:start w:val="1"/>
      <w:numFmt w:val="bullet"/>
      <w:lvlText w:val=""/>
      <w:lvlJc w:val="left"/>
      <w:pPr>
        <w:ind w:left="6480" w:hanging="360"/>
      </w:pPr>
      <w:rPr>
        <w:rFonts w:ascii="Wingdings" w:hAnsi="Wingdings" w:hint="default"/>
      </w:rPr>
    </w:lvl>
  </w:abstractNum>
  <w:abstractNum w:abstractNumId="117" w15:restartNumberingAfterBreak="0">
    <w:nsid w:val="32F64D4F"/>
    <w:multiLevelType w:val="hybridMultilevel"/>
    <w:tmpl w:val="4D5897B4"/>
    <w:lvl w:ilvl="0" w:tplc="8856F0B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3E17BE1"/>
    <w:multiLevelType w:val="hybridMultilevel"/>
    <w:tmpl w:val="7B80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4CE0C37"/>
    <w:multiLevelType w:val="hybridMultilevel"/>
    <w:tmpl w:val="A964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4D7573C"/>
    <w:multiLevelType w:val="hybridMultilevel"/>
    <w:tmpl w:val="9D20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511739"/>
    <w:multiLevelType w:val="hybridMultilevel"/>
    <w:tmpl w:val="7AE65DF4"/>
    <w:lvl w:ilvl="0" w:tplc="BAD64D4A">
      <w:start w:val="1"/>
      <w:numFmt w:val="decimal"/>
      <w:lvlText w:val="%1."/>
      <w:lvlJc w:val="left"/>
      <w:pPr>
        <w:ind w:left="720" w:hanging="360"/>
      </w:pPr>
      <w:rPr>
        <w:rFonts w:ascii="Times" w:hAnsi="Times" w:cs="Times" w:hint="default"/>
        <w:i w:val="0"/>
        <w:iCs/>
      </w:rPr>
    </w:lvl>
    <w:lvl w:ilvl="1" w:tplc="59E659F6">
      <w:start w:val="1"/>
      <w:numFmt w:val="lowerLetter"/>
      <w:lvlText w:val="%2."/>
      <w:lvlJc w:val="left"/>
      <w:pPr>
        <w:ind w:left="1440" w:hanging="360"/>
      </w:pPr>
    </w:lvl>
    <w:lvl w:ilvl="2" w:tplc="C8E22B28">
      <w:start w:val="1"/>
      <w:numFmt w:val="lowerRoman"/>
      <w:lvlText w:val="%3."/>
      <w:lvlJc w:val="right"/>
      <w:pPr>
        <w:ind w:left="2160" w:hanging="180"/>
      </w:pPr>
    </w:lvl>
    <w:lvl w:ilvl="3" w:tplc="E58E181C">
      <w:start w:val="1"/>
      <w:numFmt w:val="decimal"/>
      <w:lvlText w:val="%4."/>
      <w:lvlJc w:val="left"/>
      <w:pPr>
        <w:ind w:left="2880" w:hanging="360"/>
      </w:pPr>
    </w:lvl>
    <w:lvl w:ilvl="4" w:tplc="2E52467C">
      <w:start w:val="1"/>
      <w:numFmt w:val="lowerLetter"/>
      <w:lvlText w:val="%5."/>
      <w:lvlJc w:val="left"/>
      <w:pPr>
        <w:ind w:left="3600" w:hanging="360"/>
      </w:pPr>
    </w:lvl>
    <w:lvl w:ilvl="5" w:tplc="7E3060FE">
      <w:start w:val="1"/>
      <w:numFmt w:val="lowerRoman"/>
      <w:lvlText w:val="%6."/>
      <w:lvlJc w:val="right"/>
      <w:pPr>
        <w:ind w:left="4320" w:hanging="180"/>
      </w:pPr>
    </w:lvl>
    <w:lvl w:ilvl="6" w:tplc="533C86E4">
      <w:start w:val="1"/>
      <w:numFmt w:val="decimal"/>
      <w:lvlText w:val="%7."/>
      <w:lvlJc w:val="left"/>
      <w:pPr>
        <w:ind w:left="5040" w:hanging="360"/>
      </w:pPr>
    </w:lvl>
    <w:lvl w:ilvl="7" w:tplc="7EC84C5E">
      <w:start w:val="1"/>
      <w:numFmt w:val="lowerLetter"/>
      <w:lvlText w:val="%8."/>
      <w:lvlJc w:val="left"/>
      <w:pPr>
        <w:ind w:left="5760" w:hanging="360"/>
      </w:pPr>
    </w:lvl>
    <w:lvl w:ilvl="8" w:tplc="26EEE958">
      <w:start w:val="1"/>
      <w:numFmt w:val="lowerRoman"/>
      <w:lvlText w:val="%9."/>
      <w:lvlJc w:val="right"/>
      <w:pPr>
        <w:ind w:left="6480" w:hanging="180"/>
      </w:pPr>
    </w:lvl>
  </w:abstractNum>
  <w:abstractNum w:abstractNumId="122" w15:restartNumberingAfterBreak="0">
    <w:nsid w:val="35A94926"/>
    <w:multiLevelType w:val="hybridMultilevel"/>
    <w:tmpl w:val="FB4A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6DF3E74"/>
    <w:multiLevelType w:val="hybridMultilevel"/>
    <w:tmpl w:val="5E78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6F22ED3"/>
    <w:multiLevelType w:val="hybridMultilevel"/>
    <w:tmpl w:val="C37A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libri Light" w:hAnsi="Calibri Light" w:cs="Calibri Light" w:hint="default"/>
      </w:rPr>
    </w:lvl>
    <w:lvl w:ilvl="2" w:tplc="04090005" w:tentative="1">
      <w:start w:val="1"/>
      <w:numFmt w:val="bullet"/>
      <w:lvlText w:val=""/>
      <w:lvlJc w:val="left"/>
      <w:pPr>
        <w:ind w:left="2160" w:hanging="360"/>
      </w:pPr>
      <w:rPr>
        <w:rFonts w:ascii="Yu Gothic Light" w:hAnsi="Yu Gothic Light" w:hint="default"/>
      </w:rPr>
    </w:lvl>
    <w:lvl w:ilvl="3" w:tplc="04090001" w:tentative="1">
      <w:start w:val="1"/>
      <w:numFmt w:val="bullet"/>
      <w:lvlText w:val=""/>
      <w:lvlJc w:val="left"/>
      <w:pPr>
        <w:ind w:left="2880" w:hanging="360"/>
      </w:pPr>
      <w:rPr>
        <w:rFonts w:ascii="Arial" w:hAnsi="Arial" w:hint="default"/>
      </w:rPr>
    </w:lvl>
    <w:lvl w:ilvl="4" w:tplc="04090003" w:tentative="1">
      <w:start w:val="1"/>
      <w:numFmt w:val="bullet"/>
      <w:lvlText w:val="o"/>
      <w:lvlJc w:val="left"/>
      <w:pPr>
        <w:ind w:left="3600" w:hanging="360"/>
      </w:pPr>
      <w:rPr>
        <w:rFonts w:ascii="Calibri Light" w:hAnsi="Calibri Light" w:cs="Calibri Light" w:hint="default"/>
      </w:rPr>
    </w:lvl>
    <w:lvl w:ilvl="5" w:tplc="04090005" w:tentative="1">
      <w:start w:val="1"/>
      <w:numFmt w:val="bullet"/>
      <w:lvlText w:val=""/>
      <w:lvlJc w:val="left"/>
      <w:pPr>
        <w:ind w:left="4320" w:hanging="360"/>
      </w:pPr>
      <w:rPr>
        <w:rFonts w:ascii="Yu Gothic Light" w:hAnsi="Yu Gothic Light" w:hint="default"/>
      </w:rPr>
    </w:lvl>
    <w:lvl w:ilvl="6" w:tplc="04090001" w:tentative="1">
      <w:start w:val="1"/>
      <w:numFmt w:val="bullet"/>
      <w:lvlText w:val=""/>
      <w:lvlJc w:val="left"/>
      <w:pPr>
        <w:ind w:left="5040" w:hanging="360"/>
      </w:pPr>
      <w:rPr>
        <w:rFonts w:ascii="Arial" w:hAnsi="Arial" w:hint="default"/>
      </w:rPr>
    </w:lvl>
    <w:lvl w:ilvl="7" w:tplc="04090003" w:tentative="1">
      <w:start w:val="1"/>
      <w:numFmt w:val="bullet"/>
      <w:lvlText w:val="o"/>
      <w:lvlJc w:val="left"/>
      <w:pPr>
        <w:ind w:left="5760" w:hanging="360"/>
      </w:pPr>
      <w:rPr>
        <w:rFonts w:ascii="Calibri Light" w:hAnsi="Calibri Light" w:cs="Calibri Light" w:hint="default"/>
      </w:rPr>
    </w:lvl>
    <w:lvl w:ilvl="8" w:tplc="04090005" w:tentative="1">
      <w:start w:val="1"/>
      <w:numFmt w:val="bullet"/>
      <w:lvlText w:val=""/>
      <w:lvlJc w:val="left"/>
      <w:pPr>
        <w:ind w:left="6480" w:hanging="360"/>
      </w:pPr>
      <w:rPr>
        <w:rFonts w:ascii="Yu Gothic Light" w:hAnsi="Yu Gothic Light" w:hint="default"/>
      </w:rPr>
    </w:lvl>
  </w:abstractNum>
  <w:abstractNum w:abstractNumId="125" w15:restartNumberingAfterBreak="0">
    <w:nsid w:val="37E160DB"/>
    <w:multiLevelType w:val="hybridMultilevel"/>
    <w:tmpl w:val="FFFFFFFF"/>
    <w:lvl w:ilvl="0" w:tplc="F858E8AE">
      <w:start w:val="1"/>
      <w:numFmt w:val="decimal"/>
      <w:lvlText w:val="%1."/>
      <w:lvlJc w:val="left"/>
      <w:pPr>
        <w:ind w:left="720" w:hanging="360"/>
      </w:pPr>
    </w:lvl>
    <w:lvl w:ilvl="1" w:tplc="0DA48CFA">
      <w:start w:val="1"/>
      <w:numFmt w:val="lowerLetter"/>
      <w:lvlText w:val="%2."/>
      <w:lvlJc w:val="left"/>
      <w:pPr>
        <w:ind w:left="1440" w:hanging="360"/>
      </w:pPr>
    </w:lvl>
    <w:lvl w:ilvl="2" w:tplc="BA2CA498">
      <w:start w:val="1"/>
      <w:numFmt w:val="lowerRoman"/>
      <w:lvlText w:val="%3."/>
      <w:lvlJc w:val="right"/>
      <w:pPr>
        <w:ind w:left="2160" w:hanging="180"/>
      </w:pPr>
    </w:lvl>
    <w:lvl w:ilvl="3" w:tplc="F2EA8A70">
      <w:start w:val="1"/>
      <w:numFmt w:val="decimal"/>
      <w:lvlText w:val="%4."/>
      <w:lvlJc w:val="left"/>
      <w:pPr>
        <w:ind w:left="2880" w:hanging="360"/>
      </w:pPr>
    </w:lvl>
    <w:lvl w:ilvl="4" w:tplc="74C674C2">
      <w:start w:val="1"/>
      <w:numFmt w:val="lowerLetter"/>
      <w:lvlText w:val="%5."/>
      <w:lvlJc w:val="left"/>
      <w:pPr>
        <w:ind w:left="3600" w:hanging="360"/>
      </w:pPr>
    </w:lvl>
    <w:lvl w:ilvl="5" w:tplc="B3543C4E">
      <w:start w:val="1"/>
      <w:numFmt w:val="lowerRoman"/>
      <w:lvlText w:val="%6."/>
      <w:lvlJc w:val="right"/>
      <w:pPr>
        <w:ind w:left="4320" w:hanging="180"/>
      </w:pPr>
    </w:lvl>
    <w:lvl w:ilvl="6" w:tplc="E3DAE188">
      <w:start w:val="1"/>
      <w:numFmt w:val="decimal"/>
      <w:lvlText w:val="%7."/>
      <w:lvlJc w:val="left"/>
      <w:pPr>
        <w:ind w:left="5040" w:hanging="360"/>
      </w:pPr>
    </w:lvl>
    <w:lvl w:ilvl="7" w:tplc="BC7A08F8">
      <w:start w:val="1"/>
      <w:numFmt w:val="lowerLetter"/>
      <w:lvlText w:val="%8."/>
      <w:lvlJc w:val="left"/>
      <w:pPr>
        <w:ind w:left="5760" w:hanging="360"/>
      </w:pPr>
    </w:lvl>
    <w:lvl w:ilvl="8" w:tplc="548036A8">
      <w:start w:val="1"/>
      <w:numFmt w:val="lowerRoman"/>
      <w:lvlText w:val="%9."/>
      <w:lvlJc w:val="right"/>
      <w:pPr>
        <w:ind w:left="6480" w:hanging="180"/>
      </w:pPr>
    </w:lvl>
  </w:abstractNum>
  <w:abstractNum w:abstractNumId="126" w15:restartNumberingAfterBreak="0">
    <w:nsid w:val="37EE5F05"/>
    <w:multiLevelType w:val="hybridMultilevel"/>
    <w:tmpl w:val="B2FCE2D2"/>
    <w:lvl w:ilvl="0" w:tplc="0D0005D6">
      <w:start w:val="1"/>
      <w:numFmt w:val="decimal"/>
      <w:lvlText w:val="%1."/>
      <w:lvlJc w:val="left"/>
      <w:pPr>
        <w:ind w:left="720" w:hanging="360"/>
      </w:pPr>
      <w:rPr>
        <w:rFonts w:ascii="Yu Mincho" w:hAnsi="Yu Mincho" w:cs="Yu Mincho" w:hint="default"/>
      </w:rPr>
    </w:lvl>
    <w:lvl w:ilvl="1" w:tplc="4F4EBBB8">
      <w:start w:val="1"/>
      <w:numFmt w:val="lowerLetter"/>
      <w:lvlText w:val="%2."/>
      <w:lvlJc w:val="left"/>
      <w:pPr>
        <w:ind w:left="1440" w:hanging="360"/>
      </w:pPr>
    </w:lvl>
    <w:lvl w:ilvl="2" w:tplc="F07C8EB4">
      <w:start w:val="1"/>
      <w:numFmt w:val="lowerRoman"/>
      <w:lvlText w:val="%3."/>
      <w:lvlJc w:val="right"/>
      <w:pPr>
        <w:ind w:left="2160" w:hanging="180"/>
      </w:pPr>
    </w:lvl>
    <w:lvl w:ilvl="3" w:tplc="1CFA141E">
      <w:start w:val="1"/>
      <w:numFmt w:val="decimal"/>
      <w:lvlText w:val="%4."/>
      <w:lvlJc w:val="left"/>
      <w:pPr>
        <w:ind w:left="2880" w:hanging="360"/>
      </w:pPr>
    </w:lvl>
    <w:lvl w:ilvl="4" w:tplc="FF90F1A4">
      <w:start w:val="1"/>
      <w:numFmt w:val="lowerLetter"/>
      <w:lvlText w:val="%5."/>
      <w:lvlJc w:val="left"/>
      <w:pPr>
        <w:ind w:left="3600" w:hanging="360"/>
      </w:pPr>
    </w:lvl>
    <w:lvl w:ilvl="5" w:tplc="A7668650">
      <w:start w:val="1"/>
      <w:numFmt w:val="lowerRoman"/>
      <w:lvlText w:val="%6."/>
      <w:lvlJc w:val="right"/>
      <w:pPr>
        <w:ind w:left="4320" w:hanging="180"/>
      </w:pPr>
    </w:lvl>
    <w:lvl w:ilvl="6" w:tplc="0BDAF836">
      <w:start w:val="1"/>
      <w:numFmt w:val="decimal"/>
      <w:lvlText w:val="%7."/>
      <w:lvlJc w:val="left"/>
      <w:pPr>
        <w:ind w:left="5040" w:hanging="360"/>
      </w:pPr>
    </w:lvl>
    <w:lvl w:ilvl="7" w:tplc="CE2869E4">
      <w:start w:val="1"/>
      <w:numFmt w:val="lowerLetter"/>
      <w:lvlText w:val="%8."/>
      <w:lvlJc w:val="left"/>
      <w:pPr>
        <w:ind w:left="5760" w:hanging="360"/>
      </w:pPr>
    </w:lvl>
    <w:lvl w:ilvl="8" w:tplc="E5046CF2">
      <w:start w:val="1"/>
      <w:numFmt w:val="lowerRoman"/>
      <w:lvlText w:val="%9."/>
      <w:lvlJc w:val="right"/>
      <w:pPr>
        <w:ind w:left="6480" w:hanging="180"/>
      </w:pPr>
    </w:lvl>
  </w:abstractNum>
  <w:abstractNum w:abstractNumId="127" w15:restartNumberingAfterBreak="0">
    <w:nsid w:val="380B3EB1"/>
    <w:multiLevelType w:val="hybridMultilevel"/>
    <w:tmpl w:val="942E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8107DEA"/>
    <w:multiLevelType w:val="hybridMultilevel"/>
    <w:tmpl w:val="FFFFFFFF"/>
    <w:lvl w:ilvl="0" w:tplc="7BDC39BA">
      <w:start w:val="1"/>
      <w:numFmt w:val="decimal"/>
      <w:lvlText w:val="%1."/>
      <w:lvlJc w:val="left"/>
      <w:pPr>
        <w:ind w:left="720" w:hanging="360"/>
      </w:pPr>
    </w:lvl>
    <w:lvl w:ilvl="1" w:tplc="F5F07966">
      <w:start w:val="1"/>
      <w:numFmt w:val="lowerLetter"/>
      <w:lvlText w:val="%2."/>
      <w:lvlJc w:val="left"/>
      <w:pPr>
        <w:ind w:left="1440" w:hanging="360"/>
      </w:pPr>
    </w:lvl>
    <w:lvl w:ilvl="2" w:tplc="BFCEC03A">
      <w:start w:val="1"/>
      <w:numFmt w:val="lowerRoman"/>
      <w:lvlText w:val="%3."/>
      <w:lvlJc w:val="right"/>
      <w:pPr>
        <w:ind w:left="2160" w:hanging="180"/>
      </w:pPr>
    </w:lvl>
    <w:lvl w:ilvl="3" w:tplc="146A7AF6">
      <w:start w:val="1"/>
      <w:numFmt w:val="decimal"/>
      <w:lvlText w:val="%4."/>
      <w:lvlJc w:val="left"/>
      <w:pPr>
        <w:ind w:left="2880" w:hanging="360"/>
      </w:pPr>
    </w:lvl>
    <w:lvl w:ilvl="4" w:tplc="CC1272F2">
      <w:start w:val="1"/>
      <w:numFmt w:val="lowerLetter"/>
      <w:lvlText w:val="%5."/>
      <w:lvlJc w:val="left"/>
      <w:pPr>
        <w:ind w:left="3600" w:hanging="360"/>
      </w:pPr>
    </w:lvl>
    <w:lvl w:ilvl="5" w:tplc="4E42D180">
      <w:start w:val="1"/>
      <w:numFmt w:val="lowerRoman"/>
      <w:lvlText w:val="%6."/>
      <w:lvlJc w:val="right"/>
      <w:pPr>
        <w:ind w:left="4320" w:hanging="180"/>
      </w:pPr>
    </w:lvl>
    <w:lvl w:ilvl="6" w:tplc="A6D47BAC">
      <w:start w:val="1"/>
      <w:numFmt w:val="decimal"/>
      <w:lvlText w:val="%7."/>
      <w:lvlJc w:val="left"/>
      <w:pPr>
        <w:ind w:left="5040" w:hanging="360"/>
      </w:pPr>
    </w:lvl>
    <w:lvl w:ilvl="7" w:tplc="EC3AF8EE">
      <w:start w:val="1"/>
      <w:numFmt w:val="lowerLetter"/>
      <w:lvlText w:val="%8."/>
      <w:lvlJc w:val="left"/>
      <w:pPr>
        <w:ind w:left="5760" w:hanging="360"/>
      </w:pPr>
    </w:lvl>
    <w:lvl w:ilvl="8" w:tplc="8286C89E">
      <w:start w:val="1"/>
      <w:numFmt w:val="lowerRoman"/>
      <w:lvlText w:val="%9."/>
      <w:lvlJc w:val="right"/>
      <w:pPr>
        <w:ind w:left="6480" w:hanging="180"/>
      </w:pPr>
    </w:lvl>
  </w:abstractNum>
  <w:abstractNum w:abstractNumId="129" w15:restartNumberingAfterBreak="0">
    <w:nsid w:val="38600B77"/>
    <w:multiLevelType w:val="hybridMultilevel"/>
    <w:tmpl w:val="EF9A98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Arial Black" w:hAnsi="Arial Black" w:cs="Arial Black"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rial Black" w:hAnsi="Arial Black" w:cs="Arial Black"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rial Black" w:hAnsi="Arial Black" w:cs="Arial Black" w:hint="default"/>
      </w:rPr>
    </w:lvl>
    <w:lvl w:ilvl="8" w:tplc="FFFFFFFF" w:tentative="1">
      <w:start w:val="1"/>
      <w:numFmt w:val="bullet"/>
      <w:lvlText w:val=""/>
      <w:lvlJc w:val="left"/>
      <w:pPr>
        <w:ind w:left="6480" w:hanging="360"/>
      </w:pPr>
      <w:rPr>
        <w:rFonts w:ascii="Calibri Light" w:hAnsi="Calibri Light" w:hint="default"/>
      </w:rPr>
    </w:lvl>
  </w:abstractNum>
  <w:abstractNum w:abstractNumId="130" w15:restartNumberingAfterBreak="0">
    <w:nsid w:val="38666B37"/>
    <w:multiLevelType w:val="hybridMultilevel"/>
    <w:tmpl w:val="EE2E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8887DEE"/>
    <w:multiLevelType w:val="hybridMultilevel"/>
    <w:tmpl w:val="A9AE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9C2158C"/>
    <w:multiLevelType w:val="hybridMultilevel"/>
    <w:tmpl w:val="833AC3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A592889"/>
    <w:multiLevelType w:val="hybridMultilevel"/>
    <w:tmpl w:val="A798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ED4E8E"/>
    <w:multiLevelType w:val="hybridMultilevel"/>
    <w:tmpl w:val="AEAA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B601A6C"/>
    <w:multiLevelType w:val="hybridMultilevel"/>
    <w:tmpl w:val="92C2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B79534B"/>
    <w:multiLevelType w:val="hybridMultilevel"/>
    <w:tmpl w:val="4F36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B9E5205"/>
    <w:multiLevelType w:val="hybridMultilevel"/>
    <w:tmpl w:val="C240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B9E593A"/>
    <w:multiLevelType w:val="hybridMultilevel"/>
    <w:tmpl w:val="8A10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BDD4241"/>
    <w:multiLevelType w:val="hybridMultilevel"/>
    <w:tmpl w:val="FB7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C9E433F"/>
    <w:multiLevelType w:val="hybridMultilevel"/>
    <w:tmpl w:val="2576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CF41870"/>
    <w:multiLevelType w:val="hybridMultilevel"/>
    <w:tmpl w:val="8730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D135021"/>
    <w:multiLevelType w:val="hybridMultilevel"/>
    <w:tmpl w:val="A02E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D5A76B2"/>
    <w:multiLevelType w:val="hybridMultilevel"/>
    <w:tmpl w:val="76F2AE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3DD01A18"/>
    <w:multiLevelType w:val="hybridMultilevel"/>
    <w:tmpl w:val="A7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DE71384"/>
    <w:multiLevelType w:val="hybridMultilevel"/>
    <w:tmpl w:val="BE4E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E284C2B"/>
    <w:multiLevelType w:val="hybridMultilevel"/>
    <w:tmpl w:val="9D5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E59152A"/>
    <w:multiLevelType w:val="hybridMultilevel"/>
    <w:tmpl w:val="FFFFFFFF"/>
    <w:lvl w:ilvl="0" w:tplc="26862906">
      <w:start w:val="1"/>
      <w:numFmt w:val="decimal"/>
      <w:lvlText w:val="%1."/>
      <w:lvlJc w:val="left"/>
      <w:pPr>
        <w:ind w:left="720" w:hanging="360"/>
      </w:pPr>
    </w:lvl>
    <w:lvl w:ilvl="1" w:tplc="4A4CA224">
      <w:start w:val="1"/>
      <w:numFmt w:val="lowerLetter"/>
      <w:lvlText w:val="%2."/>
      <w:lvlJc w:val="left"/>
      <w:pPr>
        <w:ind w:left="1440" w:hanging="360"/>
      </w:pPr>
    </w:lvl>
    <w:lvl w:ilvl="2" w:tplc="EF9E1B32">
      <w:start w:val="1"/>
      <w:numFmt w:val="lowerRoman"/>
      <w:lvlText w:val="%3."/>
      <w:lvlJc w:val="right"/>
      <w:pPr>
        <w:ind w:left="2160" w:hanging="180"/>
      </w:pPr>
    </w:lvl>
    <w:lvl w:ilvl="3" w:tplc="9A3448C6">
      <w:start w:val="1"/>
      <w:numFmt w:val="decimal"/>
      <w:lvlText w:val="%4."/>
      <w:lvlJc w:val="left"/>
      <w:pPr>
        <w:ind w:left="2880" w:hanging="360"/>
      </w:pPr>
    </w:lvl>
    <w:lvl w:ilvl="4" w:tplc="3CBA3B56">
      <w:start w:val="1"/>
      <w:numFmt w:val="lowerLetter"/>
      <w:lvlText w:val="%5."/>
      <w:lvlJc w:val="left"/>
      <w:pPr>
        <w:ind w:left="3600" w:hanging="360"/>
      </w:pPr>
    </w:lvl>
    <w:lvl w:ilvl="5" w:tplc="CA7A66D0">
      <w:start w:val="1"/>
      <w:numFmt w:val="lowerRoman"/>
      <w:lvlText w:val="%6."/>
      <w:lvlJc w:val="right"/>
      <w:pPr>
        <w:ind w:left="4320" w:hanging="180"/>
      </w:pPr>
    </w:lvl>
    <w:lvl w:ilvl="6" w:tplc="BF64D864">
      <w:start w:val="1"/>
      <w:numFmt w:val="decimal"/>
      <w:lvlText w:val="%7."/>
      <w:lvlJc w:val="left"/>
      <w:pPr>
        <w:ind w:left="5040" w:hanging="360"/>
      </w:pPr>
    </w:lvl>
    <w:lvl w:ilvl="7" w:tplc="FCD650C0">
      <w:start w:val="1"/>
      <w:numFmt w:val="lowerLetter"/>
      <w:lvlText w:val="%8."/>
      <w:lvlJc w:val="left"/>
      <w:pPr>
        <w:ind w:left="5760" w:hanging="360"/>
      </w:pPr>
    </w:lvl>
    <w:lvl w:ilvl="8" w:tplc="329269B8">
      <w:start w:val="1"/>
      <w:numFmt w:val="lowerRoman"/>
      <w:lvlText w:val="%9."/>
      <w:lvlJc w:val="right"/>
      <w:pPr>
        <w:ind w:left="6480" w:hanging="180"/>
      </w:pPr>
    </w:lvl>
  </w:abstractNum>
  <w:abstractNum w:abstractNumId="148" w15:restartNumberingAfterBreak="0">
    <w:nsid w:val="3E6A245C"/>
    <w:multiLevelType w:val="hybridMultilevel"/>
    <w:tmpl w:val="1064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EC2553B"/>
    <w:multiLevelType w:val="hybridMultilevel"/>
    <w:tmpl w:val="FFFFFFFF"/>
    <w:lvl w:ilvl="0" w:tplc="E68888E0">
      <w:start w:val="1"/>
      <w:numFmt w:val="decimal"/>
      <w:lvlText w:val="%1."/>
      <w:lvlJc w:val="left"/>
      <w:pPr>
        <w:ind w:left="720" w:hanging="360"/>
      </w:pPr>
    </w:lvl>
    <w:lvl w:ilvl="1" w:tplc="938E3F02">
      <w:start w:val="1"/>
      <w:numFmt w:val="lowerLetter"/>
      <w:lvlText w:val="%2."/>
      <w:lvlJc w:val="left"/>
      <w:pPr>
        <w:ind w:left="1440" w:hanging="360"/>
      </w:pPr>
    </w:lvl>
    <w:lvl w:ilvl="2" w:tplc="A59493EA">
      <w:start w:val="1"/>
      <w:numFmt w:val="lowerRoman"/>
      <w:lvlText w:val="%3."/>
      <w:lvlJc w:val="right"/>
      <w:pPr>
        <w:ind w:left="2160" w:hanging="180"/>
      </w:pPr>
    </w:lvl>
    <w:lvl w:ilvl="3" w:tplc="0068FA3C">
      <w:start w:val="1"/>
      <w:numFmt w:val="decimal"/>
      <w:lvlText w:val="%4."/>
      <w:lvlJc w:val="left"/>
      <w:pPr>
        <w:ind w:left="2880" w:hanging="360"/>
      </w:pPr>
    </w:lvl>
    <w:lvl w:ilvl="4" w:tplc="8732F8B8">
      <w:start w:val="1"/>
      <w:numFmt w:val="lowerLetter"/>
      <w:lvlText w:val="%5."/>
      <w:lvlJc w:val="left"/>
      <w:pPr>
        <w:ind w:left="3600" w:hanging="360"/>
      </w:pPr>
    </w:lvl>
    <w:lvl w:ilvl="5" w:tplc="5FDCED7E">
      <w:start w:val="1"/>
      <w:numFmt w:val="lowerRoman"/>
      <w:lvlText w:val="%6."/>
      <w:lvlJc w:val="right"/>
      <w:pPr>
        <w:ind w:left="4320" w:hanging="180"/>
      </w:pPr>
    </w:lvl>
    <w:lvl w:ilvl="6" w:tplc="840C4618">
      <w:start w:val="1"/>
      <w:numFmt w:val="decimal"/>
      <w:lvlText w:val="%7."/>
      <w:lvlJc w:val="left"/>
      <w:pPr>
        <w:ind w:left="5040" w:hanging="360"/>
      </w:pPr>
    </w:lvl>
    <w:lvl w:ilvl="7" w:tplc="899A4D98">
      <w:start w:val="1"/>
      <w:numFmt w:val="lowerLetter"/>
      <w:lvlText w:val="%8."/>
      <w:lvlJc w:val="left"/>
      <w:pPr>
        <w:ind w:left="5760" w:hanging="360"/>
      </w:pPr>
    </w:lvl>
    <w:lvl w:ilvl="8" w:tplc="2FC4E1FE">
      <w:start w:val="1"/>
      <w:numFmt w:val="lowerRoman"/>
      <w:lvlText w:val="%9."/>
      <w:lvlJc w:val="right"/>
      <w:pPr>
        <w:ind w:left="6480" w:hanging="180"/>
      </w:pPr>
    </w:lvl>
  </w:abstractNum>
  <w:abstractNum w:abstractNumId="150" w15:restartNumberingAfterBreak="0">
    <w:nsid w:val="3F3221C4"/>
    <w:multiLevelType w:val="hybridMultilevel"/>
    <w:tmpl w:val="237E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F6B2CC9"/>
    <w:multiLevelType w:val="hybridMultilevel"/>
    <w:tmpl w:val="C5A8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FF7209B"/>
    <w:multiLevelType w:val="hybridMultilevel"/>
    <w:tmpl w:val="017EA678"/>
    <w:lvl w:ilvl="0" w:tplc="8856F0B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06936A1"/>
    <w:multiLevelType w:val="hybridMultilevel"/>
    <w:tmpl w:val="09BA9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2283748"/>
    <w:multiLevelType w:val="hybridMultilevel"/>
    <w:tmpl w:val="E2D0C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2700AD5"/>
    <w:multiLevelType w:val="hybridMultilevel"/>
    <w:tmpl w:val="946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2737504"/>
    <w:multiLevelType w:val="hybridMultilevel"/>
    <w:tmpl w:val="DAA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2F02EE6"/>
    <w:multiLevelType w:val="hybridMultilevel"/>
    <w:tmpl w:val="9F506AB6"/>
    <w:lvl w:ilvl="0" w:tplc="53C40286">
      <w:start w:val="1"/>
      <w:numFmt w:val="decimal"/>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31D651C"/>
    <w:multiLevelType w:val="hybridMultilevel"/>
    <w:tmpl w:val="588A35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3391B11"/>
    <w:multiLevelType w:val="hybridMultilevel"/>
    <w:tmpl w:val="0EE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3FB244A"/>
    <w:multiLevelType w:val="hybridMultilevel"/>
    <w:tmpl w:val="D0AE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4025460"/>
    <w:multiLevelType w:val="hybridMultilevel"/>
    <w:tmpl w:val="79D0C1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4CF7772"/>
    <w:multiLevelType w:val="hybridMultilevel"/>
    <w:tmpl w:val="D584C0CC"/>
    <w:lvl w:ilvl="0" w:tplc="F710D5FE">
      <w:start w:val="1"/>
      <w:numFmt w:val="decimal"/>
      <w:lvlText w:val="%1."/>
      <w:lvlJc w:val="left"/>
      <w:pPr>
        <w:ind w:left="720" w:hanging="360"/>
      </w:pPr>
      <w:rPr>
        <w:rFonts w:ascii="Times"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3" w15:restartNumberingAfterBreak="0">
    <w:nsid w:val="450D3633"/>
    <w:multiLevelType w:val="hybridMultilevel"/>
    <w:tmpl w:val="DBD4FA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56B6C09"/>
    <w:multiLevelType w:val="hybridMultilevel"/>
    <w:tmpl w:val="E626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5C721DA"/>
    <w:multiLevelType w:val="hybridMultilevel"/>
    <w:tmpl w:val="DE02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6D525B1"/>
    <w:multiLevelType w:val="hybridMultilevel"/>
    <w:tmpl w:val="6F1C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71C4A60"/>
    <w:multiLevelType w:val="hybridMultilevel"/>
    <w:tmpl w:val="247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72F0E5F"/>
    <w:multiLevelType w:val="hybridMultilevel"/>
    <w:tmpl w:val="CBD41E66"/>
    <w:lvl w:ilvl="0" w:tplc="6F3E3DE0">
      <w:start w:val="1"/>
      <w:numFmt w:val="decimal"/>
      <w:lvlText w:val="%1."/>
      <w:lvlJc w:val="left"/>
      <w:pPr>
        <w:ind w:left="720" w:hanging="360"/>
      </w:pPr>
      <w:rPr>
        <w:rFonts w:ascii="Yu Mincho" w:hAnsi="Yu Mincho" w:cs="Yu Mincho" w:hint="default"/>
      </w:rPr>
    </w:lvl>
    <w:lvl w:ilvl="1" w:tplc="33E0A97A">
      <w:start w:val="1"/>
      <w:numFmt w:val="lowerLetter"/>
      <w:lvlText w:val="%2."/>
      <w:lvlJc w:val="left"/>
      <w:pPr>
        <w:ind w:left="1440" w:hanging="360"/>
      </w:pPr>
    </w:lvl>
    <w:lvl w:ilvl="2" w:tplc="570AB020">
      <w:start w:val="1"/>
      <w:numFmt w:val="lowerRoman"/>
      <w:lvlText w:val="%3."/>
      <w:lvlJc w:val="right"/>
      <w:pPr>
        <w:ind w:left="2160" w:hanging="180"/>
      </w:pPr>
    </w:lvl>
    <w:lvl w:ilvl="3" w:tplc="4EBA917C">
      <w:start w:val="1"/>
      <w:numFmt w:val="decimal"/>
      <w:lvlText w:val="%4."/>
      <w:lvlJc w:val="left"/>
      <w:pPr>
        <w:ind w:left="2880" w:hanging="360"/>
      </w:pPr>
    </w:lvl>
    <w:lvl w:ilvl="4" w:tplc="C5EECB60">
      <w:start w:val="1"/>
      <w:numFmt w:val="lowerLetter"/>
      <w:lvlText w:val="%5."/>
      <w:lvlJc w:val="left"/>
      <w:pPr>
        <w:ind w:left="3600" w:hanging="360"/>
      </w:pPr>
    </w:lvl>
    <w:lvl w:ilvl="5" w:tplc="97E23C88">
      <w:start w:val="1"/>
      <w:numFmt w:val="lowerRoman"/>
      <w:lvlText w:val="%6."/>
      <w:lvlJc w:val="right"/>
      <w:pPr>
        <w:ind w:left="4320" w:hanging="180"/>
      </w:pPr>
    </w:lvl>
    <w:lvl w:ilvl="6" w:tplc="C1FC738A">
      <w:start w:val="1"/>
      <w:numFmt w:val="decimal"/>
      <w:lvlText w:val="%7."/>
      <w:lvlJc w:val="left"/>
      <w:pPr>
        <w:ind w:left="5040" w:hanging="360"/>
      </w:pPr>
    </w:lvl>
    <w:lvl w:ilvl="7" w:tplc="E982C998">
      <w:start w:val="1"/>
      <w:numFmt w:val="lowerLetter"/>
      <w:lvlText w:val="%8."/>
      <w:lvlJc w:val="left"/>
      <w:pPr>
        <w:ind w:left="5760" w:hanging="360"/>
      </w:pPr>
    </w:lvl>
    <w:lvl w:ilvl="8" w:tplc="7DEC2CA2">
      <w:start w:val="1"/>
      <w:numFmt w:val="lowerRoman"/>
      <w:lvlText w:val="%9."/>
      <w:lvlJc w:val="right"/>
      <w:pPr>
        <w:ind w:left="6480" w:hanging="180"/>
      </w:pPr>
    </w:lvl>
  </w:abstractNum>
  <w:abstractNum w:abstractNumId="169" w15:restartNumberingAfterBreak="0">
    <w:nsid w:val="47CF11FD"/>
    <w:multiLevelType w:val="hybridMultilevel"/>
    <w:tmpl w:val="A960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7DC79BC"/>
    <w:multiLevelType w:val="hybridMultilevel"/>
    <w:tmpl w:val="FFFFFFFF"/>
    <w:lvl w:ilvl="0" w:tplc="D186A83A">
      <w:start w:val="1"/>
      <w:numFmt w:val="bullet"/>
      <w:lvlText w:val=""/>
      <w:lvlJc w:val="left"/>
      <w:pPr>
        <w:ind w:left="720" w:hanging="360"/>
      </w:pPr>
      <w:rPr>
        <w:rFonts w:ascii="Symbol" w:hAnsi="Symbol" w:hint="default"/>
      </w:rPr>
    </w:lvl>
    <w:lvl w:ilvl="1" w:tplc="6D26A96E">
      <w:start w:val="1"/>
      <w:numFmt w:val="bullet"/>
      <w:lvlText w:val="o"/>
      <w:lvlJc w:val="left"/>
      <w:pPr>
        <w:ind w:left="1440" w:hanging="360"/>
      </w:pPr>
      <w:rPr>
        <w:rFonts w:ascii="Courier New" w:hAnsi="Courier New" w:hint="default"/>
      </w:rPr>
    </w:lvl>
    <w:lvl w:ilvl="2" w:tplc="95C63E76">
      <w:start w:val="1"/>
      <w:numFmt w:val="bullet"/>
      <w:lvlText w:val=""/>
      <w:lvlJc w:val="left"/>
      <w:pPr>
        <w:ind w:left="2160" w:hanging="360"/>
      </w:pPr>
      <w:rPr>
        <w:rFonts w:ascii="Wingdings" w:hAnsi="Wingdings" w:hint="default"/>
      </w:rPr>
    </w:lvl>
    <w:lvl w:ilvl="3" w:tplc="A330FABA">
      <w:start w:val="1"/>
      <w:numFmt w:val="bullet"/>
      <w:lvlText w:val=""/>
      <w:lvlJc w:val="left"/>
      <w:pPr>
        <w:ind w:left="2880" w:hanging="360"/>
      </w:pPr>
      <w:rPr>
        <w:rFonts w:ascii="Symbol" w:hAnsi="Symbol" w:hint="default"/>
      </w:rPr>
    </w:lvl>
    <w:lvl w:ilvl="4" w:tplc="53345DA0">
      <w:start w:val="1"/>
      <w:numFmt w:val="bullet"/>
      <w:lvlText w:val="o"/>
      <w:lvlJc w:val="left"/>
      <w:pPr>
        <w:ind w:left="3600" w:hanging="360"/>
      </w:pPr>
      <w:rPr>
        <w:rFonts w:ascii="Courier New" w:hAnsi="Courier New" w:hint="default"/>
      </w:rPr>
    </w:lvl>
    <w:lvl w:ilvl="5" w:tplc="2D881534">
      <w:start w:val="1"/>
      <w:numFmt w:val="bullet"/>
      <w:lvlText w:val=""/>
      <w:lvlJc w:val="left"/>
      <w:pPr>
        <w:ind w:left="4320" w:hanging="360"/>
      </w:pPr>
      <w:rPr>
        <w:rFonts w:ascii="Wingdings" w:hAnsi="Wingdings" w:hint="default"/>
      </w:rPr>
    </w:lvl>
    <w:lvl w:ilvl="6" w:tplc="E5024226">
      <w:start w:val="1"/>
      <w:numFmt w:val="bullet"/>
      <w:lvlText w:val=""/>
      <w:lvlJc w:val="left"/>
      <w:pPr>
        <w:ind w:left="5040" w:hanging="360"/>
      </w:pPr>
      <w:rPr>
        <w:rFonts w:ascii="Symbol" w:hAnsi="Symbol" w:hint="default"/>
      </w:rPr>
    </w:lvl>
    <w:lvl w:ilvl="7" w:tplc="3DD8EAB2">
      <w:start w:val="1"/>
      <w:numFmt w:val="bullet"/>
      <w:lvlText w:val="o"/>
      <w:lvlJc w:val="left"/>
      <w:pPr>
        <w:ind w:left="5760" w:hanging="360"/>
      </w:pPr>
      <w:rPr>
        <w:rFonts w:ascii="Courier New" w:hAnsi="Courier New" w:hint="default"/>
      </w:rPr>
    </w:lvl>
    <w:lvl w:ilvl="8" w:tplc="37FC42A8">
      <w:start w:val="1"/>
      <w:numFmt w:val="bullet"/>
      <w:lvlText w:val=""/>
      <w:lvlJc w:val="left"/>
      <w:pPr>
        <w:ind w:left="6480" w:hanging="360"/>
      </w:pPr>
      <w:rPr>
        <w:rFonts w:ascii="Wingdings" w:hAnsi="Wingdings" w:hint="default"/>
      </w:rPr>
    </w:lvl>
  </w:abstractNum>
  <w:abstractNum w:abstractNumId="171" w15:restartNumberingAfterBreak="0">
    <w:nsid w:val="48EA092C"/>
    <w:multiLevelType w:val="hybridMultilevel"/>
    <w:tmpl w:val="FFFFFFFF"/>
    <w:lvl w:ilvl="0" w:tplc="3D7E6838">
      <w:start w:val="1"/>
      <w:numFmt w:val="decimal"/>
      <w:lvlText w:val="%1."/>
      <w:lvlJc w:val="left"/>
      <w:pPr>
        <w:ind w:left="720" w:hanging="360"/>
      </w:pPr>
    </w:lvl>
    <w:lvl w:ilvl="1" w:tplc="9B2681B0">
      <w:start w:val="1"/>
      <w:numFmt w:val="lowerLetter"/>
      <w:lvlText w:val="%2."/>
      <w:lvlJc w:val="left"/>
      <w:pPr>
        <w:ind w:left="1440" w:hanging="360"/>
      </w:pPr>
    </w:lvl>
    <w:lvl w:ilvl="2" w:tplc="C22C9CE4">
      <w:start w:val="1"/>
      <w:numFmt w:val="lowerRoman"/>
      <w:lvlText w:val="%3."/>
      <w:lvlJc w:val="right"/>
      <w:pPr>
        <w:ind w:left="2160" w:hanging="180"/>
      </w:pPr>
    </w:lvl>
    <w:lvl w:ilvl="3" w:tplc="6ACA4FBE">
      <w:start w:val="1"/>
      <w:numFmt w:val="decimal"/>
      <w:lvlText w:val="%4."/>
      <w:lvlJc w:val="left"/>
      <w:pPr>
        <w:ind w:left="2880" w:hanging="360"/>
      </w:pPr>
    </w:lvl>
    <w:lvl w:ilvl="4" w:tplc="8AC29FD2">
      <w:start w:val="1"/>
      <w:numFmt w:val="lowerLetter"/>
      <w:lvlText w:val="%5."/>
      <w:lvlJc w:val="left"/>
      <w:pPr>
        <w:ind w:left="3600" w:hanging="360"/>
      </w:pPr>
    </w:lvl>
    <w:lvl w:ilvl="5" w:tplc="C8B8F670">
      <w:start w:val="1"/>
      <w:numFmt w:val="lowerRoman"/>
      <w:lvlText w:val="%6."/>
      <w:lvlJc w:val="right"/>
      <w:pPr>
        <w:ind w:left="4320" w:hanging="180"/>
      </w:pPr>
    </w:lvl>
    <w:lvl w:ilvl="6" w:tplc="E7949494">
      <w:start w:val="1"/>
      <w:numFmt w:val="decimal"/>
      <w:lvlText w:val="%7."/>
      <w:lvlJc w:val="left"/>
      <w:pPr>
        <w:ind w:left="5040" w:hanging="360"/>
      </w:pPr>
    </w:lvl>
    <w:lvl w:ilvl="7" w:tplc="6A1AEF64">
      <w:start w:val="1"/>
      <w:numFmt w:val="lowerLetter"/>
      <w:lvlText w:val="%8."/>
      <w:lvlJc w:val="left"/>
      <w:pPr>
        <w:ind w:left="5760" w:hanging="360"/>
      </w:pPr>
    </w:lvl>
    <w:lvl w:ilvl="8" w:tplc="67E2CB9E">
      <w:start w:val="1"/>
      <w:numFmt w:val="lowerRoman"/>
      <w:lvlText w:val="%9."/>
      <w:lvlJc w:val="right"/>
      <w:pPr>
        <w:ind w:left="6480" w:hanging="180"/>
      </w:pPr>
    </w:lvl>
  </w:abstractNum>
  <w:abstractNum w:abstractNumId="172" w15:restartNumberingAfterBreak="0">
    <w:nsid w:val="493B2CA5"/>
    <w:multiLevelType w:val="hybridMultilevel"/>
    <w:tmpl w:val="D92A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98C4122"/>
    <w:multiLevelType w:val="hybridMultilevel"/>
    <w:tmpl w:val="0A5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9CB40F8"/>
    <w:multiLevelType w:val="hybridMultilevel"/>
    <w:tmpl w:val="7D442C96"/>
    <w:lvl w:ilvl="0" w:tplc="E0247A5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9D24F82"/>
    <w:multiLevelType w:val="hybridMultilevel"/>
    <w:tmpl w:val="0D58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AA447F2"/>
    <w:multiLevelType w:val="hybridMultilevel"/>
    <w:tmpl w:val="8322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B62436F"/>
    <w:multiLevelType w:val="hybridMultilevel"/>
    <w:tmpl w:val="5EA6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C755C50"/>
    <w:multiLevelType w:val="hybridMultilevel"/>
    <w:tmpl w:val="8902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CB02EEB"/>
    <w:multiLevelType w:val="hybridMultilevel"/>
    <w:tmpl w:val="35C2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FB7E35"/>
    <w:multiLevelType w:val="hybridMultilevel"/>
    <w:tmpl w:val="12F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D16032A"/>
    <w:multiLevelType w:val="hybridMultilevel"/>
    <w:tmpl w:val="FFFFFFFF"/>
    <w:lvl w:ilvl="0" w:tplc="3CBAFABC">
      <w:start w:val="1"/>
      <w:numFmt w:val="bullet"/>
      <w:lvlText w:val=""/>
      <w:lvlJc w:val="left"/>
      <w:pPr>
        <w:ind w:left="720" w:hanging="360"/>
      </w:pPr>
      <w:rPr>
        <w:rFonts w:ascii="Symbol" w:hAnsi="Symbol" w:hint="default"/>
      </w:rPr>
    </w:lvl>
    <w:lvl w:ilvl="1" w:tplc="A1D64156">
      <w:start w:val="1"/>
      <w:numFmt w:val="bullet"/>
      <w:lvlText w:val="o"/>
      <w:lvlJc w:val="left"/>
      <w:pPr>
        <w:ind w:left="1440" w:hanging="360"/>
      </w:pPr>
      <w:rPr>
        <w:rFonts w:ascii="Courier New" w:hAnsi="Courier New" w:hint="default"/>
      </w:rPr>
    </w:lvl>
    <w:lvl w:ilvl="2" w:tplc="120E17AA">
      <w:start w:val="1"/>
      <w:numFmt w:val="bullet"/>
      <w:lvlText w:val=""/>
      <w:lvlJc w:val="left"/>
      <w:pPr>
        <w:ind w:left="2160" w:hanging="360"/>
      </w:pPr>
      <w:rPr>
        <w:rFonts w:ascii="Wingdings" w:hAnsi="Wingdings" w:hint="default"/>
      </w:rPr>
    </w:lvl>
    <w:lvl w:ilvl="3" w:tplc="2780D740">
      <w:start w:val="1"/>
      <w:numFmt w:val="bullet"/>
      <w:lvlText w:val=""/>
      <w:lvlJc w:val="left"/>
      <w:pPr>
        <w:ind w:left="2880" w:hanging="360"/>
      </w:pPr>
      <w:rPr>
        <w:rFonts w:ascii="Symbol" w:hAnsi="Symbol" w:hint="default"/>
      </w:rPr>
    </w:lvl>
    <w:lvl w:ilvl="4" w:tplc="2BA6DB72">
      <w:start w:val="1"/>
      <w:numFmt w:val="bullet"/>
      <w:lvlText w:val="o"/>
      <w:lvlJc w:val="left"/>
      <w:pPr>
        <w:ind w:left="3600" w:hanging="360"/>
      </w:pPr>
      <w:rPr>
        <w:rFonts w:ascii="Courier New" w:hAnsi="Courier New" w:hint="default"/>
      </w:rPr>
    </w:lvl>
    <w:lvl w:ilvl="5" w:tplc="336E71F0">
      <w:start w:val="1"/>
      <w:numFmt w:val="bullet"/>
      <w:lvlText w:val=""/>
      <w:lvlJc w:val="left"/>
      <w:pPr>
        <w:ind w:left="4320" w:hanging="360"/>
      </w:pPr>
      <w:rPr>
        <w:rFonts w:ascii="Wingdings" w:hAnsi="Wingdings" w:hint="default"/>
      </w:rPr>
    </w:lvl>
    <w:lvl w:ilvl="6" w:tplc="A62A3DD8">
      <w:start w:val="1"/>
      <w:numFmt w:val="bullet"/>
      <w:lvlText w:val=""/>
      <w:lvlJc w:val="left"/>
      <w:pPr>
        <w:ind w:left="5040" w:hanging="360"/>
      </w:pPr>
      <w:rPr>
        <w:rFonts w:ascii="Symbol" w:hAnsi="Symbol" w:hint="default"/>
      </w:rPr>
    </w:lvl>
    <w:lvl w:ilvl="7" w:tplc="F3F6D63E">
      <w:start w:val="1"/>
      <w:numFmt w:val="bullet"/>
      <w:lvlText w:val="o"/>
      <w:lvlJc w:val="left"/>
      <w:pPr>
        <w:ind w:left="5760" w:hanging="360"/>
      </w:pPr>
      <w:rPr>
        <w:rFonts w:ascii="Courier New" w:hAnsi="Courier New" w:hint="default"/>
      </w:rPr>
    </w:lvl>
    <w:lvl w:ilvl="8" w:tplc="A432B278">
      <w:start w:val="1"/>
      <w:numFmt w:val="bullet"/>
      <w:lvlText w:val=""/>
      <w:lvlJc w:val="left"/>
      <w:pPr>
        <w:ind w:left="6480" w:hanging="360"/>
      </w:pPr>
      <w:rPr>
        <w:rFonts w:ascii="Wingdings" w:hAnsi="Wingdings" w:hint="default"/>
      </w:rPr>
    </w:lvl>
  </w:abstractNum>
  <w:abstractNum w:abstractNumId="182" w15:restartNumberingAfterBreak="0">
    <w:nsid w:val="4D2F3D33"/>
    <w:multiLevelType w:val="hybridMultilevel"/>
    <w:tmpl w:val="22CC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D3064C2"/>
    <w:multiLevelType w:val="hybridMultilevel"/>
    <w:tmpl w:val="750A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DE469CF"/>
    <w:multiLevelType w:val="hybridMultilevel"/>
    <w:tmpl w:val="FFCC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E1712DE"/>
    <w:multiLevelType w:val="hybridMultilevel"/>
    <w:tmpl w:val="FFFFFFFF"/>
    <w:lvl w:ilvl="0" w:tplc="E676F698">
      <w:start w:val="1"/>
      <w:numFmt w:val="decimal"/>
      <w:lvlText w:val="%1."/>
      <w:lvlJc w:val="left"/>
      <w:pPr>
        <w:ind w:left="720" w:hanging="360"/>
      </w:pPr>
    </w:lvl>
    <w:lvl w:ilvl="1" w:tplc="DF845CC4">
      <w:start w:val="1"/>
      <w:numFmt w:val="lowerLetter"/>
      <w:lvlText w:val="%2."/>
      <w:lvlJc w:val="left"/>
      <w:pPr>
        <w:ind w:left="1440" w:hanging="360"/>
      </w:pPr>
    </w:lvl>
    <w:lvl w:ilvl="2" w:tplc="4CBC47D6">
      <w:start w:val="1"/>
      <w:numFmt w:val="lowerRoman"/>
      <w:lvlText w:val="%3."/>
      <w:lvlJc w:val="right"/>
      <w:pPr>
        <w:ind w:left="2160" w:hanging="180"/>
      </w:pPr>
    </w:lvl>
    <w:lvl w:ilvl="3" w:tplc="375C4BDE">
      <w:start w:val="1"/>
      <w:numFmt w:val="decimal"/>
      <w:lvlText w:val="%4."/>
      <w:lvlJc w:val="left"/>
      <w:pPr>
        <w:ind w:left="2880" w:hanging="360"/>
      </w:pPr>
    </w:lvl>
    <w:lvl w:ilvl="4" w:tplc="182CC37E">
      <w:start w:val="1"/>
      <w:numFmt w:val="lowerLetter"/>
      <w:lvlText w:val="%5."/>
      <w:lvlJc w:val="left"/>
      <w:pPr>
        <w:ind w:left="3600" w:hanging="360"/>
      </w:pPr>
    </w:lvl>
    <w:lvl w:ilvl="5" w:tplc="56988E48">
      <w:start w:val="1"/>
      <w:numFmt w:val="lowerRoman"/>
      <w:lvlText w:val="%6."/>
      <w:lvlJc w:val="right"/>
      <w:pPr>
        <w:ind w:left="4320" w:hanging="180"/>
      </w:pPr>
    </w:lvl>
    <w:lvl w:ilvl="6" w:tplc="CAA22902">
      <w:start w:val="1"/>
      <w:numFmt w:val="decimal"/>
      <w:lvlText w:val="%7."/>
      <w:lvlJc w:val="left"/>
      <w:pPr>
        <w:ind w:left="5040" w:hanging="360"/>
      </w:pPr>
    </w:lvl>
    <w:lvl w:ilvl="7" w:tplc="AAE6BDDC">
      <w:start w:val="1"/>
      <w:numFmt w:val="lowerLetter"/>
      <w:lvlText w:val="%8."/>
      <w:lvlJc w:val="left"/>
      <w:pPr>
        <w:ind w:left="5760" w:hanging="360"/>
      </w:pPr>
    </w:lvl>
    <w:lvl w:ilvl="8" w:tplc="1EAAA25E">
      <w:start w:val="1"/>
      <w:numFmt w:val="lowerRoman"/>
      <w:lvlText w:val="%9."/>
      <w:lvlJc w:val="right"/>
      <w:pPr>
        <w:ind w:left="6480" w:hanging="180"/>
      </w:pPr>
    </w:lvl>
  </w:abstractNum>
  <w:abstractNum w:abstractNumId="186" w15:restartNumberingAfterBreak="0">
    <w:nsid w:val="4E1E0D43"/>
    <w:multiLevelType w:val="hybridMultilevel"/>
    <w:tmpl w:val="FFFFFFFF"/>
    <w:lvl w:ilvl="0" w:tplc="02340284">
      <w:start w:val="1"/>
      <w:numFmt w:val="decimal"/>
      <w:lvlText w:val="%1."/>
      <w:lvlJc w:val="left"/>
      <w:pPr>
        <w:ind w:left="720" w:hanging="360"/>
      </w:pPr>
    </w:lvl>
    <w:lvl w:ilvl="1" w:tplc="C634534A">
      <w:start w:val="1"/>
      <w:numFmt w:val="lowerLetter"/>
      <w:lvlText w:val="%2."/>
      <w:lvlJc w:val="left"/>
      <w:pPr>
        <w:ind w:left="1440" w:hanging="360"/>
      </w:pPr>
    </w:lvl>
    <w:lvl w:ilvl="2" w:tplc="AD704832">
      <w:start w:val="1"/>
      <w:numFmt w:val="lowerRoman"/>
      <w:lvlText w:val="%3."/>
      <w:lvlJc w:val="right"/>
      <w:pPr>
        <w:ind w:left="2160" w:hanging="180"/>
      </w:pPr>
    </w:lvl>
    <w:lvl w:ilvl="3" w:tplc="1E982674">
      <w:start w:val="1"/>
      <w:numFmt w:val="decimal"/>
      <w:lvlText w:val="%4."/>
      <w:lvlJc w:val="left"/>
      <w:pPr>
        <w:ind w:left="2880" w:hanging="360"/>
      </w:pPr>
    </w:lvl>
    <w:lvl w:ilvl="4" w:tplc="AB78869C">
      <w:start w:val="1"/>
      <w:numFmt w:val="lowerLetter"/>
      <w:lvlText w:val="%5."/>
      <w:lvlJc w:val="left"/>
      <w:pPr>
        <w:ind w:left="3600" w:hanging="360"/>
      </w:pPr>
    </w:lvl>
    <w:lvl w:ilvl="5" w:tplc="7338C8F4">
      <w:start w:val="1"/>
      <w:numFmt w:val="lowerRoman"/>
      <w:lvlText w:val="%6."/>
      <w:lvlJc w:val="right"/>
      <w:pPr>
        <w:ind w:left="4320" w:hanging="180"/>
      </w:pPr>
    </w:lvl>
    <w:lvl w:ilvl="6" w:tplc="CE08A90C">
      <w:start w:val="1"/>
      <w:numFmt w:val="decimal"/>
      <w:lvlText w:val="%7."/>
      <w:lvlJc w:val="left"/>
      <w:pPr>
        <w:ind w:left="5040" w:hanging="360"/>
      </w:pPr>
    </w:lvl>
    <w:lvl w:ilvl="7" w:tplc="B52273A6">
      <w:start w:val="1"/>
      <w:numFmt w:val="lowerLetter"/>
      <w:lvlText w:val="%8."/>
      <w:lvlJc w:val="left"/>
      <w:pPr>
        <w:ind w:left="5760" w:hanging="360"/>
      </w:pPr>
    </w:lvl>
    <w:lvl w:ilvl="8" w:tplc="2B26DB36">
      <w:start w:val="1"/>
      <w:numFmt w:val="lowerRoman"/>
      <w:lvlText w:val="%9."/>
      <w:lvlJc w:val="right"/>
      <w:pPr>
        <w:ind w:left="6480" w:hanging="180"/>
      </w:pPr>
    </w:lvl>
  </w:abstractNum>
  <w:abstractNum w:abstractNumId="187" w15:restartNumberingAfterBreak="0">
    <w:nsid w:val="4EBD5D4C"/>
    <w:multiLevelType w:val="hybridMultilevel"/>
    <w:tmpl w:val="01A2E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F397B18"/>
    <w:multiLevelType w:val="hybridMultilevel"/>
    <w:tmpl w:val="524E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FB342B2"/>
    <w:multiLevelType w:val="hybridMultilevel"/>
    <w:tmpl w:val="0D584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502F699F"/>
    <w:multiLevelType w:val="hybridMultilevel"/>
    <w:tmpl w:val="801A014A"/>
    <w:lvl w:ilvl="0" w:tplc="8856F0B6">
      <w:start w:val="1"/>
      <w:numFmt w:val="decimal"/>
      <w:lvlText w:val="%1."/>
      <w:lvlJc w:val="left"/>
      <w:pPr>
        <w:ind w:left="720" w:hanging="360"/>
      </w:pPr>
      <w:rPr>
        <w:rFonts w:hint="default"/>
        <w:i w:val="0"/>
        <w:iCs/>
      </w:rPr>
    </w:lvl>
    <w:lvl w:ilvl="1" w:tplc="FFFFFFFF" w:tentative="1">
      <w:start w:val="1"/>
      <w:numFmt w:val="bullet"/>
      <w:lvlText w:val="o"/>
      <w:lvlJc w:val="left"/>
      <w:pPr>
        <w:ind w:left="1440" w:hanging="360"/>
      </w:pPr>
      <w:rPr>
        <w:rFonts w:ascii="Arial Black" w:hAnsi="Arial Black" w:cs="Arial Black"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rial Black" w:hAnsi="Arial Black" w:cs="Arial Black"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rial Black" w:hAnsi="Arial Black" w:cs="Arial Black" w:hint="default"/>
      </w:rPr>
    </w:lvl>
    <w:lvl w:ilvl="8" w:tplc="FFFFFFFF" w:tentative="1">
      <w:start w:val="1"/>
      <w:numFmt w:val="bullet"/>
      <w:lvlText w:val=""/>
      <w:lvlJc w:val="left"/>
      <w:pPr>
        <w:ind w:left="6480" w:hanging="360"/>
      </w:pPr>
      <w:rPr>
        <w:rFonts w:ascii="Calibri Light" w:hAnsi="Calibri Light" w:hint="default"/>
      </w:rPr>
    </w:lvl>
  </w:abstractNum>
  <w:abstractNum w:abstractNumId="191" w15:restartNumberingAfterBreak="0">
    <w:nsid w:val="50324C55"/>
    <w:multiLevelType w:val="hybridMultilevel"/>
    <w:tmpl w:val="51E2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076064F"/>
    <w:multiLevelType w:val="hybridMultilevel"/>
    <w:tmpl w:val="5E8E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0922834"/>
    <w:multiLevelType w:val="hybridMultilevel"/>
    <w:tmpl w:val="2664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09F28B8"/>
    <w:multiLevelType w:val="hybridMultilevel"/>
    <w:tmpl w:val="9628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1FA2382"/>
    <w:multiLevelType w:val="hybridMultilevel"/>
    <w:tmpl w:val="DAA8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27816CB"/>
    <w:multiLevelType w:val="hybridMultilevel"/>
    <w:tmpl w:val="2574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2EB4179"/>
    <w:multiLevelType w:val="hybridMultilevel"/>
    <w:tmpl w:val="EC84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3A062BD"/>
    <w:multiLevelType w:val="hybridMultilevel"/>
    <w:tmpl w:val="55A4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3DD7DEF"/>
    <w:multiLevelType w:val="hybridMultilevel"/>
    <w:tmpl w:val="04BC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42E25B3"/>
    <w:multiLevelType w:val="hybridMultilevel"/>
    <w:tmpl w:val="42F404FC"/>
    <w:lvl w:ilvl="0" w:tplc="A034834C">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48B2A03"/>
    <w:multiLevelType w:val="hybridMultilevel"/>
    <w:tmpl w:val="BF16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4E218C4"/>
    <w:multiLevelType w:val="hybridMultilevel"/>
    <w:tmpl w:val="BA5E50FA"/>
    <w:lvl w:ilvl="0" w:tplc="8856F0B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53A4DB6"/>
    <w:multiLevelType w:val="hybridMultilevel"/>
    <w:tmpl w:val="1380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5475E8E"/>
    <w:multiLevelType w:val="hybridMultilevel"/>
    <w:tmpl w:val="FFFFFFFF"/>
    <w:lvl w:ilvl="0" w:tplc="4D9A8650">
      <w:start w:val="1"/>
      <w:numFmt w:val="decimal"/>
      <w:lvlText w:val="%1."/>
      <w:lvlJc w:val="left"/>
      <w:pPr>
        <w:ind w:left="720" w:hanging="360"/>
      </w:pPr>
    </w:lvl>
    <w:lvl w:ilvl="1" w:tplc="47DE9124">
      <w:start w:val="1"/>
      <w:numFmt w:val="lowerLetter"/>
      <w:lvlText w:val="%2."/>
      <w:lvlJc w:val="left"/>
      <w:pPr>
        <w:ind w:left="1440" w:hanging="360"/>
      </w:pPr>
    </w:lvl>
    <w:lvl w:ilvl="2" w:tplc="9D22AB9A">
      <w:start w:val="1"/>
      <w:numFmt w:val="lowerRoman"/>
      <w:lvlText w:val="%3."/>
      <w:lvlJc w:val="right"/>
      <w:pPr>
        <w:ind w:left="2160" w:hanging="180"/>
      </w:pPr>
    </w:lvl>
    <w:lvl w:ilvl="3" w:tplc="BF1AC9D4">
      <w:start w:val="1"/>
      <w:numFmt w:val="decimal"/>
      <w:lvlText w:val="%4."/>
      <w:lvlJc w:val="left"/>
      <w:pPr>
        <w:ind w:left="2880" w:hanging="360"/>
      </w:pPr>
    </w:lvl>
    <w:lvl w:ilvl="4" w:tplc="82FC6B80">
      <w:start w:val="1"/>
      <w:numFmt w:val="lowerLetter"/>
      <w:lvlText w:val="%5."/>
      <w:lvlJc w:val="left"/>
      <w:pPr>
        <w:ind w:left="3600" w:hanging="360"/>
      </w:pPr>
    </w:lvl>
    <w:lvl w:ilvl="5" w:tplc="70642C70">
      <w:start w:val="1"/>
      <w:numFmt w:val="lowerRoman"/>
      <w:lvlText w:val="%6."/>
      <w:lvlJc w:val="right"/>
      <w:pPr>
        <w:ind w:left="4320" w:hanging="180"/>
      </w:pPr>
    </w:lvl>
    <w:lvl w:ilvl="6" w:tplc="430A508A">
      <w:start w:val="1"/>
      <w:numFmt w:val="decimal"/>
      <w:lvlText w:val="%7."/>
      <w:lvlJc w:val="left"/>
      <w:pPr>
        <w:ind w:left="5040" w:hanging="360"/>
      </w:pPr>
    </w:lvl>
    <w:lvl w:ilvl="7" w:tplc="3DB6F580">
      <w:start w:val="1"/>
      <w:numFmt w:val="lowerLetter"/>
      <w:lvlText w:val="%8."/>
      <w:lvlJc w:val="left"/>
      <w:pPr>
        <w:ind w:left="5760" w:hanging="360"/>
      </w:pPr>
    </w:lvl>
    <w:lvl w:ilvl="8" w:tplc="D484782E">
      <w:start w:val="1"/>
      <w:numFmt w:val="lowerRoman"/>
      <w:lvlText w:val="%9."/>
      <w:lvlJc w:val="right"/>
      <w:pPr>
        <w:ind w:left="6480" w:hanging="180"/>
      </w:pPr>
    </w:lvl>
  </w:abstractNum>
  <w:abstractNum w:abstractNumId="205" w15:restartNumberingAfterBreak="0">
    <w:nsid w:val="56704426"/>
    <w:multiLevelType w:val="hybridMultilevel"/>
    <w:tmpl w:val="3F4A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6A677E5"/>
    <w:multiLevelType w:val="hybridMultilevel"/>
    <w:tmpl w:val="FFFFFFFF"/>
    <w:lvl w:ilvl="0" w:tplc="A0660F2A">
      <w:start w:val="1"/>
      <w:numFmt w:val="decimal"/>
      <w:lvlText w:val="%1."/>
      <w:lvlJc w:val="left"/>
      <w:pPr>
        <w:ind w:left="720" w:hanging="360"/>
      </w:pPr>
    </w:lvl>
    <w:lvl w:ilvl="1" w:tplc="4392A69A">
      <w:start w:val="1"/>
      <w:numFmt w:val="lowerLetter"/>
      <w:lvlText w:val="%2."/>
      <w:lvlJc w:val="left"/>
      <w:pPr>
        <w:ind w:left="1440" w:hanging="360"/>
      </w:pPr>
    </w:lvl>
    <w:lvl w:ilvl="2" w:tplc="12E2B7A0">
      <w:start w:val="1"/>
      <w:numFmt w:val="lowerRoman"/>
      <w:lvlText w:val="%3."/>
      <w:lvlJc w:val="right"/>
      <w:pPr>
        <w:ind w:left="2160" w:hanging="180"/>
      </w:pPr>
    </w:lvl>
    <w:lvl w:ilvl="3" w:tplc="FEF6C04A">
      <w:start w:val="1"/>
      <w:numFmt w:val="decimal"/>
      <w:lvlText w:val="%4."/>
      <w:lvlJc w:val="left"/>
      <w:pPr>
        <w:ind w:left="2880" w:hanging="360"/>
      </w:pPr>
    </w:lvl>
    <w:lvl w:ilvl="4" w:tplc="8FF04DC6">
      <w:start w:val="1"/>
      <w:numFmt w:val="lowerLetter"/>
      <w:lvlText w:val="%5."/>
      <w:lvlJc w:val="left"/>
      <w:pPr>
        <w:ind w:left="3600" w:hanging="360"/>
      </w:pPr>
    </w:lvl>
    <w:lvl w:ilvl="5" w:tplc="1134563A">
      <w:start w:val="1"/>
      <w:numFmt w:val="lowerRoman"/>
      <w:lvlText w:val="%6."/>
      <w:lvlJc w:val="right"/>
      <w:pPr>
        <w:ind w:left="4320" w:hanging="180"/>
      </w:pPr>
    </w:lvl>
    <w:lvl w:ilvl="6" w:tplc="5782AAA6">
      <w:start w:val="1"/>
      <w:numFmt w:val="decimal"/>
      <w:lvlText w:val="%7."/>
      <w:lvlJc w:val="left"/>
      <w:pPr>
        <w:ind w:left="5040" w:hanging="360"/>
      </w:pPr>
    </w:lvl>
    <w:lvl w:ilvl="7" w:tplc="573ADDBA">
      <w:start w:val="1"/>
      <w:numFmt w:val="lowerLetter"/>
      <w:lvlText w:val="%8."/>
      <w:lvlJc w:val="left"/>
      <w:pPr>
        <w:ind w:left="5760" w:hanging="360"/>
      </w:pPr>
    </w:lvl>
    <w:lvl w:ilvl="8" w:tplc="A92ED5EE">
      <w:start w:val="1"/>
      <w:numFmt w:val="lowerRoman"/>
      <w:lvlText w:val="%9."/>
      <w:lvlJc w:val="right"/>
      <w:pPr>
        <w:ind w:left="6480" w:hanging="180"/>
      </w:pPr>
    </w:lvl>
  </w:abstractNum>
  <w:abstractNum w:abstractNumId="207" w15:restartNumberingAfterBreak="0">
    <w:nsid w:val="5768081A"/>
    <w:multiLevelType w:val="hybridMultilevel"/>
    <w:tmpl w:val="FFFFFFFF"/>
    <w:lvl w:ilvl="0" w:tplc="03D43F30">
      <w:start w:val="1"/>
      <w:numFmt w:val="bullet"/>
      <w:lvlText w:val=""/>
      <w:lvlJc w:val="left"/>
      <w:pPr>
        <w:ind w:left="720" w:hanging="360"/>
      </w:pPr>
      <w:rPr>
        <w:rFonts w:ascii="Symbol" w:hAnsi="Symbol" w:hint="default"/>
      </w:rPr>
    </w:lvl>
    <w:lvl w:ilvl="1" w:tplc="7E1EE920">
      <w:start w:val="1"/>
      <w:numFmt w:val="bullet"/>
      <w:lvlText w:val="o"/>
      <w:lvlJc w:val="left"/>
      <w:pPr>
        <w:ind w:left="1440" w:hanging="360"/>
      </w:pPr>
      <w:rPr>
        <w:rFonts w:ascii="Courier New" w:hAnsi="Courier New" w:hint="default"/>
      </w:rPr>
    </w:lvl>
    <w:lvl w:ilvl="2" w:tplc="F984F8F4">
      <w:start w:val="1"/>
      <w:numFmt w:val="bullet"/>
      <w:lvlText w:val=""/>
      <w:lvlJc w:val="left"/>
      <w:pPr>
        <w:ind w:left="2160" w:hanging="360"/>
      </w:pPr>
      <w:rPr>
        <w:rFonts w:ascii="Wingdings" w:hAnsi="Wingdings" w:hint="default"/>
      </w:rPr>
    </w:lvl>
    <w:lvl w:ilvl="3" w:tplc="29D2AD82">
      <w:start w:val="1"/>
      <w:numFmt w:val="bullet"/>
      <w:lvlText w:val=""/>
      <w:lvlJc w:val="left"/>
      <w:pPr>
        <w:ind w:left="2880" w:hanging="360"/>
      </w:pPr>
      <w:rPr>
        <w:rFonts w:ascii="Symbol" w:hAnsi="Symbol" w:hint="default"/>
      </w:rPr>
    </w:lvl>
    <w:lvl w:ilvl="4" w:tplc="D4042FD4">
      <w:start w:val="1"/>
      <w:numFmt w:val="bullet"/>
      <w:lvlText w:val="o"/>
      <w:lvlJc w:val="left"/>
      <w:pPr>
        <w:ind w:left="3600" w:hanging="360"/>
      </w:pPr>
      <w:rPr>
        <w:rFonts w:ascii="Courier New" w:hAnsi="Courier New" w:hint="default"/>
      </w:rPr>
    </w:lvl>
    <w:lvl w:ilvl="5" w:tplc="4D5ACF0E">
      <w:start w:val="1"/>
      <w:numFmt w:val="bullet"/>
      <w:lvlText w:val=""/>
      <w:lvlJc w:val="left"/>
      <w:pPr>
        <w:ind w:left="4320" w:hanging="360"/>
      </w:pPr>
      <w:rPr>
        <w:rFonts w:ascii="Wingdings" w:hAnsi="Wingdings" w:hint="default"/>
      </w:rPr>
    </w:lvl>
    <w:lvl w:ilvl="6" w:tplc="E132FC04">
      <w:start w:val="1"/>
      <w:numFmt w:val="bullet"/>
      <w:lvlText w:val=""/>
      <w:lvlJc w:val="left"/>
      <w:pPr>
        <w:ind w:left="5040" w:hanging="360"/>
      </w:pPr>
      <w:rPr>
        <w:rFonts w:ascii="Symbol" w:hAnsi="Symbol" w:hint="default"/>
      </w:rPr>
    </w:lvl>
    <w:lvl w:ilvl="7" w:tplc="AB243872">
      <w:start w:val="1"/>
      <w:numFmt w:val="bullet"/>
      <w:lvlText w:val="o"/>
      <w:lvlJc w:val="left"/>
      <w:pPr>
        <w:ind w:left="5760" w:hanging="360"/>
      </w:pPr>
      <w:rPr>
        <w:rFonts w:ascii="Courier New" w:hAnsi="Courier New" w:hint="default"/>
      </w:rPr>
    </w:lvl>
    <w:lvl w:ilvl="8" w:tplc="F4B459C0">
      <w:start w:val="1"/>
      <w:numFmt w:val="bullet"/>
      <w:lvlText w:val=""/>
      <w:lvlJc w:val="left"/>
      <w:pPr>
        <w:ind w:left="6480" w:hanging="360"/>
      </w:pPr>
      <w:rPr>
        <w:rFonts w:ascii="Wingdings" w:hAnsi="Wingdings" w:hint="default"/>
      </w:rPr>
    </w:lvl>
  </w:abstractNum>
  <w:abstractNum w:abstractNumId="208" w15:restartNumberingAfterBreak="0">
    <w:nsid w:val="577140A4"/>
    <w:multiLevelType w:val="hybridMultilevel"/>
    <w:tmpl w:val="4B0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7BD458F"/>
    <w:multiLevelType w:val="hybridMultilevel"/>
    <w:tmpl w:val="FFFFFFFF"/>
    <w:lvl w:ilvl="0" w:tplc="68249BA0">
      <w:start w:val="1"/>
      <w:numFmt w:val="decimal"/>
      <w:lvlText w:val="%1."/>
      <w:lvlJc w:val="left"/>
      <w:pPr>
        <w:ind w:left="720" w:hanging="360"/>
      </w:pPr>
    </w:lvl>
    <w:lvl w:ilvl="1" w:tplc="E2FA0E18">
      <w:start w:val="1"/>
      <w:numFmt w:val="lowerLetter"/>
      <w:lvlText w:val="%2."/>
      <w:lvlJc w:val="left"/>
      <w:pPr>
        <w:ind w:left="1440" w:hanging="360"/>
      </w:pPr>
    </w:lvl>
    <w:lvl w:ilvl="2" w:tplc="0B74C196">
      <w:start w:val="1"/>
      <w:numFmt w:val="lowerRoman"/>
      <w:lvlText w:val="%3."/>
      <w:lvlJc w:val="right"/>
      <w:pPr>
        <w:ind w:left="2160" w:hanging="180"/>
      </w:pPr>
    </w:lvl>
    <w:lvl w:ilvl="3" w:tplc="2302808A">
      <w:start w:val="1"/>
      <w:numFmt w:val="decimal"/>
      <w:lvlText w:val="%4."/>
      <w:lvlJc w:val="left"/>
      <w:pPr>
        <w:ind w:left="2880" w:hanging="360"/>
      </w:pPr>
    </w:lvl>
    <w:lvl w:ilvl="4" w:tplc="AE4AC34A">
      <w:start w:val="1"/>
      <w:numFmt w:val="lowerLetter"/>
      <w:lvlText w:val="%5."/>
      <w:lvlJc w:val="left"/>
      <w:pPr>
        <w:ind w:left="3600" w:hanging="360"/>
      </w:pPr>
    </w:lvl>
    <w:lvl w:ilvl="5" w:tplc="93BACDBA">
      <w:start w:val="1"/>
      <w:numFmt w:val="lowerRoman"/>
      <w:lvlText w:val="%6."/>
      <w:lvlJc w:val="right"/>
      <w:pPr>
        <w:ind w:left="4320" w:hanging="180"/>
      </w:pPr>
    </w:lvl>
    <w:lvl w:ilvl="6" w:tplc="0B984736">
      <w:start w:val="1"/>
      <w:numFmt w:val="decimal"/>
      <w:lvlText w:val="%7."/>
      <w:lvlJc w:val="left"/>
      <w:pPr>
        <w:ind w:left="5040" w:hanging="360"/>
      </w:pPr>
    </w:lvl>
    <w:lvl w:ilvl="7" w:tplc="5340435E">
      <w:start w:val="1"/>
      <w:numFmt w:val="lowerLetter"/>
      <w:lvlText w:val="%8."/>
      <w:lvlJc w:val="left"/>
      <w:pPr>
        <w:ind w:left="5760" w:hanging="360"/>
      </w:pPr>
    </w:lvl>
    <w:lvl w:ilvl="8" w:tplc="EA788D60">
      <w:start w:val="1"/>
      <w:numFmt w:val="lowerRoman"/>
      <w:lvlText w:val="%9."/>
      <w:lvlJc w:val="right"/>
      <w:pPr>
        <w:ind w:left="6480" w:hanging="180"/>
      </w:pPr>
    </w:lvl>
  </w:abstractNum>
  <w:abstractNum w:abstractNumId="210" w15:restartNumberingAfterBreak="0">
    <w:nsid w:val="581736A7"/>
    <w:multiLevelType w:val="hybridMultilevel"/>
    <w:tmpl w:val="CD721F80"/>
    <w:lvl w:ilvl="0" w:tplc="C8E69C68">
      <w:start w:val="1"/>
      <w:numFmt w:val="decimal"/>
      <w:lvlText w:val="%1."/>
      <w:lvlJc w:val="left"/>
      <w:pPr>
        <w:ind w:left="720" w:hanging="360"/>
      </w:pPr>
      <w:rPr>
        <w:rFonts w:ascii="Yu Mincho" w:hAnsi="Yu Mincho" w:cs="Yu Mincho" w:hint="default"/>
        <w:i w:val="0"/>
        <w:iCs/>
      </w:rPr>
    </w:lvl>
    <w:lvl w:ilvl="1" w:tplc="FFFFFFFF" w:tentative="1">
      <w:start w:val="1"/>
      <w:numFmt w:val="bullet"/>
      <w:lvlText w:val="o"/>
      <w:lvlJc w:val="left"/>
      <w:pPr>
        <w:ind w:left="1440" w:hanging="360"/>
      </w:pPr>
      <w:rPr>
        <w:rFonts w:ascii="Arial Black" w:hAnsi="Arial Black" w:cs="Arial Black"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rial Black" w:hAnsi="Arial Black" w:cs="Arial Black"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rial Black" w:hAnsi="Arial Black" w:cs="Arial Black" w:hint="default"/>
      </w:rPr>
    </w:lvl>
    <w:lvl w:ilvl="8" w:tplc="FFFFFFFF" w:tentative="1">
      <w:start w:val="1"/>
      <w:numFmt w:val="bullet"/>
      <w:lvlText w:val=""/>
      <w:lvlJc w:val="left"/>
      <w:pPr>
        <w:ind w:left="6480" w:hanging="360"/>
      </w:pPr>
      <w:rPr>
        <w:rFonts w:ascii="Calibri Light" w:hAnsi="Calibri Light" w:hint="default"/>
      </w:rPr>
    </w:lvl>
  </w:abstractNum>
  <w:abstractNum w:abstractNumId="211" w15:restartNumberingAfterBreak="0">
    <w:nsid w:val="58B85F4A"/>
    <w:multiLevelType w:val="hybridMultilevel"/>
    <w:tmpl w:val="2624A21C"/>
    <w:lvl w:ilvl="0" w:tplc="8856F0B6">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E51214"/>
    <w:multiLevelType w:val="hybridMultilevel"/>
    <w:tmpl w:val="81FC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93E6277"/>
    <w:multiLevelType w:val="hybridMultilevel"/>
    <w:tmpl w:val="58FA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9974A1A"/>
    <w:multiLevelType w:val="hybridMultilevel"/>
    <w:tmpl w:val="1C16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AEA04E3"/>
    <w:multiLevelType w:val="hybridMultilevel"/>
    <w:tmpl w:val="496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B4F280E"/>
    <w:multiLevelType w:val="hybridMultilevel"/>
    <w:tmpl w:val="FFFFFFFF"/>
    <w:lvl w:ilvl="0" w:tplc="9C667BB8">
      <w:start w:val="1"/>
      <w:numFmt w:val="decimal"/>
      <w:lvlText w:val="%1."/>
      <w:lvlJc w:val="left"/>
      <w:pPr>
        <w:ind w:left="720" w:hanging="360"/>
      </w:pPr>
    </w:lvl>
    <w:lvl w:ilvl="1" w:tplc="AB961B58">
      <w:start w:val="1"/>
      <w:numFmt w:val="lowerLetter"/>
      <w:lvlText w:val="%2."/>
      <w:lvlJc w:val="left"/>
      <w:pPr>
        <w:ind w:left="1440" w:hanging="360"/>
      </w:pPr>
    </w:lvl>
    <w:lvl w:ilvl="2" w:tplc="6B227232">
      <w:start w:val="1"/>
      <w:numFmt w:val="lowerRoman"/>
      <w:lvlText w:val="%3."/>
      <w:lvlJc w:val="right"/>
      <w:pPr>
        <w:ind w:left="2160" w:hanging="180"/>
      </w:pPr>
    </w:lvl>
    <w:lvl w:ilvl="3" w:tplc="48C07A1A">
      <w:start w:val="1"/>
      <w:numFmt w:val="decimal"/>
      <w:lvlText w:val="%4."/>
      <w:lvlJc w:val="left"/>
      <w:pPr>
        <w:ind w:left="2880" w:hanging="360"/>
      </w:pPr>
    </w:lvl>
    <w:lvl w:ilvl="4" w:tplc="AD9A9106">
      <w:start w:val="1"/>
      <w:numFmt w:val="lowerLetter"/>
      <w:lvlText w:val="%5."/>
      <w:lvlJc w:val="left"/>
      <w:pPr>
        <w:ind w:left="3600" w:hanging="360"/>
      </w:pPr>
    </w:lvl>
    <w:lvl w:ilvl="5" w:tplc="F5A2066E">
      <w:start w:val="1"/>
      <w:numFmt w:val="lowerRoman"/>
      <w:lvlText w:val="%6."/>
      <w:lvlJc w:val="right"/>
      <w:pPr>
        <w:ind w:left="4320" w:hanging="180"/>
      </w:pPr>
    </w:lvl>
    <w:lvl w:ilvl="6" w:tplc="152CA918">
      <w:start w:val="1"/>
      <w:numFmt w:val="decimal"/>
      <w:lvlText w:val="%7."/>
      <w:lvlJc w:val="left"/>
      <w:pPr>
        <w:ind w:left="5040" w:hanging="360"/>
      </w:pPr>
    </w:lvl>
    <w:lvl w:ilvl="7" w:tplc="9314E2E8">
      <w:start w:val="1"/>
      <w:numFmt w:val="lowerLetter"/>
      <w:lvlText w:val="%8."/>
      <w:lvlJc w:val="left"/>
      <w:pPr>
        <w:ind w:left="5760" w:hanging="360"/>
      </w:pPr>
    </w:lvl>
    <w:lvl w:ilvl="8" w:tplc="72CA1D4A">
      <w:start w:val="1"/>
      <w:numFmt w:val="lowerRoman"/>
      <w:lvlText w:val="%9."/>
      <w:lvlJc w:val="right"/>
      <w:pPr>
        <w:ind w:left="6480" w:hanging="180"/>
      </w:pPr>
    </w:lvl>
  </w:abstractNum>
  <w:abstractNum w:abstractNumId="217" w15:restartNumberingAfterBreak="0">
    <w:nsid w:val="5B577485"/>
    <w:multiLevelType w:val="hybridMultilevel"/>
    <w:tmpl w:val="B4D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C6A2568"/>
    <w:multiLevelType w:val="hybridMultilevel"/>
    <w:tmpl w:val="6094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DA72067"/>
    <w:multiLevelType w:val="hybridMultilevel"/>
    <w:tmpl w:val="BFA6FF54"/>
    <w:lvl w:ilvl="0" w:tplc="BF5EED28">
      <w:start w:val="1"/>
      <w:numFmt w:val="decimal"/>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DAA7BB6"/>
    <w:multiLevelType w:val="hybridMultilevel"/>
    <w:tmpl w:val="33E0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Black" w:hAnsi="Arial Black" w:cs="Arial Black"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Light" w:hAnsi="Calibri Light" w:hint="default"/>
      </w:rPr>
    </w:lvl>
    <w:lvl w:ilvl="4" w:tplc="04090003" w:tentative="1">
      <w:start w:val="1"/>
      <w:numFmt w:val="bullet"/>
      <w:lvlText w:val="o"/>
      <w:lvlJc w:val="left"/>
      <w:pPr>
        <w:ind w:left="3600" w:hanging="360"/>
      </w:pPr>
      <w:rPr>
        <w:rFonts w:ascii="Arial Black" w:hAnsi="Arial Black" w:cs="Arial Black"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Light" w:hAnsi="Calibri Light" w:hint="default"/>
      </w:rPr>
    </w:lvl>
    <w:lvl w:ilvl="7" w:tplc="04090003" w:tentative="1">
      <w:start w:val="1"/>
      <w:numFmt w:val="bullet"/>
      <w:lvlText w:val="o"/>
      <w:lvlJc w:val="left"/>
      <w:pPr>
        <w:ind w:left="5760" w:hanging="360"/>
      </w:pPr>
      <w:rPr>
        <w:rFonts w:ascii="Arial Black" w:hAnsi="Arial Black" w:cs="Arial Black" w:hint="default"/>
      </w:rPr>
    </w:lvl>
    <w:lvl w:ilvl="8" w:tplc="04090005" w:tentative="1">
      <w:start w:val="1"/>
      <w:numFmt w:val="bullet"/>
      <w:lvlText w:val=""/>
      <w:lvlJc w:val="left"/>
      <w:pPr>
        <w:ind w:left="6480" w:hanging="360"/>
      </w:pPr>
      <w:rPr>
        <w:rFonts w:ascii="Calibri Light" w:hAnsi="Calibri Light" w:hint="default"/>
      </w:rPr>
    </w:lvl>
  </w:abstractNum>
  <w:abstractNum w:abstractNumId="221" w15:restartNumberingAfterBreak="0">
    <w:nsid w:val="5DBE08A7"/>
    <w:multiLevelType w:val="hybridMultilevel"/>
    <w:tmpl w:val="6372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EDC7502"/>
    <w:multiLevelType w:val="hybridMultilevel"/>
    <w:tmpl w:val="0D584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5F4B0BC3"/>
    <w:multiLevelType w:val="hybridMultilevel"/>
    <w:tmpl w:val="D65A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04205AC"/>
    <w:multiLevelType w:val="hybridMultilevel"/>
    <w:tmpl w:val="83C0CE60"/>
    <w:lvl w:ilvl="0" w:tplc="B6D4742E">
      <w:start w:val="1"/>
      <w:numFmt w:val="decimal"/>
      <w:lvlText w:val="%1."/>
      <w:lvlJc w:val="left"/>
      <w:pPr>
        <w:ind w:left="720" w:hanging="360"/>
      </w:pPr>
      <w:rPr>
        <w:rFonts w:ascii="Yu Mincho" w:hAnsi="Yu Mincho" w:cs="Yu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604C19E6"/>
    <w:multiLevelType w:val="hybridMultilevel"/>
    <w:tmpl w:val="FFFFFFFF"/>
    <w:lvl w:ilvl="0" w:tplc="8B7CACF4">
      <w:start w:val="1"/>
      <w:numFmt w:val="decimal"/>
      <w:lvlText w:val="%1."/>
      <w:lvlJc w:val="left"/>
      <w:pPr>
        <w:ind w:left="720" w:hanging="360"/>
      </w:pPr>
    </w:lvl>
    <w:lvl w:ilvl="1" w:tplc="794E393C">
      <w:start w:val="1"/>
      <w:numFmt w:val="lowerLetter"/>
      <w:lvlText w:val="%2."/>
      <w:lvlJc w:val="left"/>
      <w:pPr>
        <w:ind w:left="1440" w:hanging="360"/>
      </w:pPr>
    </w:lvl>
    <w:lvl w:ilvl="2" w:tplc="FE1C0194">
      <w:start w:val="1"/>
      <w:numFmt w:val="lowerRoman"/>
      <w:lvlText w:val="%3."/>
      <w:lvlJc w:val="right"/>
      <w:pPr>
        <w:ind w:left="2160" w:hanging="180"/>
      </w:pPr>
    </w:lvl>
    <w:lvl w:ilvl="3" w:tplc="EA06899E">
      <w:start w:val="1"/>
      <w:numFmt w:val="decimal"/>
      <w:lvlText w:val="%4."/>
      <w:lvlJc w:val="left"/>
      <w:pPr>
        <w:ind w:left="2880" w:hanging="360"/>
      </w:pPr>
    </w:lvl>
    <w:lvl w:ilvl="4" w:tplc="011A92A2">
      <w:start w:val="1"/>
      <w:numFmt w:val="lowerLetter"/>
      <w:lvlText w:val="%5."/>
      <w:lvlJc w:val="left"/>
      <w:pPr>
        <w:ind w:left="3600" w:hanging="360"/>
      </w:pPr>
    </w:lvl>
    <w:lvl w:ilvl="5" w:tplc="FB06C086">
      <w:start w:val="1"/>
      <w:numFmt w:val="lowerRoman"/>
      <w:lvlText w:val="%6."/>
      <w:lvlJc w:val="right"/>
      <w:pPr>
        <w:ind w:left="4320" w:hanging="180"/>
      </w:pPr>
    </w:lvl>
    <w:lvl w:ilvl="6" w:tplc="89F4D7BC">
      <w:start w:val="1"/>
      <w:numFmt w:val="decimal"/>
      <w:lvlText w:val="%7."/>
      <w:lvlJc w:val="left"/>
      <w:pPr>
        <w:ind w:left="5040" w:hanging="360"/>
      </w:pPr>
    </w:lvl>
    <w:lvl w:ilvl="7" w:tplc="C28E783C">
      <w:start w:val="1"/>
      <w:numFmt w:val="lowerLetter"/>
      <w:lvlText w:val="%8."/>
      <w:lvlJc w:val="left"/>
      <w:pPr>
        <w:ind w:left="5760" w:hanging="360"/>
      </w:pPr>
    </w:lvl>
    <w:lvl w:ilvl="8" w:tplc="026EADF8">
      <w:start w:val="1"/>
      <w:numFmt w:val="lowerRoman"/>
      <w:lvlText w:val="%9."/>
      <w:lvlJc w:val="right"/>
      <w:pPr>
        <w:ind w:left="6480" w:hanging="180"/>
      </w:pPr>
    </w:lvl>
  </w:abstractNum>
  <w:abstractNum w:abstractNumId="226" w15:restartNumberingAfterBreak="0">
    <w:nsid w:val="60957FE9"/>
    <w:multiLevelType w:val="hybridMultilevel"/>
    <w:tmpl w:val="E88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0973D38"/>
    <w:multiLevelType w:val="hybridMultilevel"/>
    <w:tmpl w:val="7A36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1F71AAE"/>
    <w:multiLevelType w:val="hybridMultilevel"/>
    <w:tmpl w:val="FFFFFFFF"/>
    <w:lvl w:ilvl="0" w:tplc="6BA28F14">
      <w:start w:val="1"/>
      <w:numFmt w:val="bullet"/>
      <w:lvlText w:val=""/>
      <w:lvlJc w:val="left"/>
      <w:pPr>
        <w:ind w:left="720" w:hanging="360"/>
      </w:pPr>
      <w:rPr>
        <w:rFonts w:ascii="Symbol" w:hAnsi="Symbol" w:hint="default"/>
      </w:rPr>
    </w:lvl>
    <w:lvl w:ilvl="1" w:tplc="78942D5A">
      <w:start w:val="1"/>
      <w:numFmt w:val="bullet"/>
      <w:lvlText w:val="o"/>
      <w:lvlJc w:val="left"/>
      <w:pPr>
        <w:ind w:left="1440" w:hanging="360"/>
      </w:pPr>
      <w:rPr>
        <w:rFonts w:ascii="Courier New" w:hAnsi="Courier New" w:hint="default"/>
      </w:rPr>
    </w:lvl>
    <w:lvl w:ilvl="2" w:tplc="5EB4925C">
      <w:start w:val="1"/>
      <w:numFmt w:val="bullet"/>
      <w:lvlText w:val=""/>
      <w:lvlJc w:val="left"/>
      <w:pPr>
        <w:ind w:left="2160" w:hanging="360"/>
      </w:pPr>
      <w:rPr>
        <w:rFonts w:ascii="Wingdings" w:hAnsi="Wingdings" w:hint="default"/>
      </w:rPr>
    </w:lvl>
    <w:lvl w:ilvl="3" w:tplc="5E648FFC">
      <w:start w:val="1"/>
      <w:numFmt w:val="bullet"/>
      <w:lvlText w:val=""/>
      <w:lvlJc w:val="left"/>
      <w:pPr>
        <w:ind w:left="2880" w:hanging="360"/>
      </w:pPr>
      <w:rPr>
        <w:rFonts w:ascii="Symbol" w:hAnsi="Symbol" w:hint="default"/>
      </w:rPr>
    </w:lvl>
    <w:lvl w:ilvl="4" w:tplc="264222B4">
      <w:start w:val="1"/>
      <w:numFmt w:val="bullet"/>
      <w:lvlText w:val="o"/>
      <w:lvlJc w:val="left"/>
      <w:pPr>
        <w:ind w:left="3600" w:hanging="360"/>
      </w:pPr>
      <w:rPr>
        <w:rFonts w:ascii="Courier New" w:hAnsi="Courier New" w:hint="default"/>
      </w:rPr>
    </w:lvl>
    <w:lvl w:ilvl="5" w:tplc="AA724742">
      <w:start w:val="1"/>
      <w:numFmt w:val="bullet"/>
      <w:lvlText w:val=""/>
      <w:lvlJc w:val="left"/>
      <w:pPr>
        <w:ind w:left="4320" w:hanging="360"/>
      </w:pPr>
      <w:rPr>
        <w:rFonts w:ascii="Wingdings" w:hAnsi="Wingdings" w:hint="default"/>
      </w:rPr>
    </w:lvl>
    <w:lvl w:ilvl="6" w:tplc="06E26A2C">
      <w:start w:val="1"/>
      <w:numFmt w:val="bullet"/>
      <w:lvlText w:val=""/>
      <w:lvlJc w:val="left"/>
      <w:pPr>
        <w:ind w:left="5040" w:hanging="360"/>
      </w:pPr>
      <w:rPr>
        <w:rFonts w:ascii="Symbol" w:hAnsi="Symbol" w:hint="default"/>
      </w:rPr>
    </w:lvl>
    <w:lvl w:ilvl="7" w:tplc="7324A5DA">
      <w:start w:val="1"/>
      <w:numFmt w:val="bullet"/>
      <w:lvlText w:val="o"/>
      <w:lvlJc w:val="left"/>
      <w:pPr>
        <w:ind w:left="5760" w:hanging="360"/>
      </w:pPr>
      <w:rPr>
        <w:rFonts w:ascii="Courier New" w:hAnsi="Courier New" w:hint="default"/>
      </w:rPr>
    </w:lvl>
    <w:lvl w:ilvl="8" w:tplc="3F947398">
      <w:start w:val="1"/>
      <w:numFmt w:val="bullet"/>
      <w:lvlText w:val=""/>
      <w:lvlJc w:val="left"/>
      <w:pPr>
        <w:ind w:left="6480" w:hanging="360"/>
      </w:pPr>
      <w:rPr>
        <w:rFonts w:ascii="Wingdings" w:hAnsi="Wingdings" w:hint="default"/>
      </w:rPr>
    </w:lvl>
  </w:abstractNum>
  <w:abstractNum w:abstractNumId="229" w15:restartNumberingAfterBreak="0">
    <w:nsid w:val="62EE1537"/>
    <w:multiLevelType w:val="hybridMultilevel"/>
    <w:tmpl w:val="2F7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317401F"/>
    <w:multiLevelType w:val="hybridMultilevel"/>
    <w:tmpl w:val="52BA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4655170"/>
    <w:multiLevelType w:val="hybridMultilevel"/>
    <w:tmpl w:val="154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54A2669"/>
    <w:multiLevelType w:val="hybridMultilevel"/>
    <w:tmpl w:val="A64E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59C64E5"/>
    <w:multiLevelType w:val="hybridMultilevel"/>
    <w:tmpl w:val="ECB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84D2E36"/>
    <w:multiLevelType w:val="hybridMultilevel"/>
    <w:tmpl w:val="84786DB2"/>
    <w:lvl w:ilvl="0" w:tplc="A2B206BC">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8BD58CF"/>
    <w:multiLevelType w:val="hybridMultilevel"/>
    <w:tmpl w:val="9FC824E4"/>
    <w:lvl w:ilvl="0" w:tplc="8856F0B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95A6B07"/>
    <w:multiLevelType w:val="hybridMultilevel"/>
    <w:tmpl w:val="538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9BA5995"/>
    <w:multiLevelType w:val="hybridMultilevel"/>
    <w:tmpl w:val="FFFFFFFF"/>
    <w:lvl w:ilvl="0" w:tplc="DE3E7BF4">
      <w:start w:val="1"/>
      <w:numFmt w:val="decimal"/>
      <w:lvlText w:val="%1."/>
      <w:lvlJc w:val="left"/>
      <w:pPr>
        <w:ind w:left="720" w:hanging="360"/>
      </w:pPr>
    </w:lvl>
    <w:lvl w:ilvl="1" w:tplc="D1EE5164">
      <w:start w:val="1"/>
      <w:numFmt w:val="lowerLetter"/>
      <w:lvlText w:val="%2."/>
      <w:lvlJc w:val="left"/>
      <w:pPr>
        <w:ind w:left="1440" w:hanging="360"/>
      </w:pPr>
    </w:lvl>
    <w:lvl w:ilvl="2" w:tplc="E4AAE2A0">
      <w:start w:val="1"/>
      <w:numFmt w:val="lowerRoman"/>
      <w:lvlText w:val="%3."/>
      <w:lvlJc w:val="right"/>
      <w:pPr>
        <w:ind w:left="2160" w:hanging="180"/>
      </w:pPr>
    </w:lvl>
    <w:lvl w:ilvl="3" w:tplc="BA445096">
      <w:start w:val="1"/>
      <w:numFmt w:val="decimal"/>
      <w:lvlText w:val="%4."/>
      <w:lvlJc w:val="left"/>
      <w:pPr>
        <w:ind w:left="2880" w:hanging="360"/>
      </w:pPr>
    </w:lvl>
    <w:lvl w:ilvl="4" w:tplc="F1A84E2A">
      <w:start w:val="1"/>
      <w:numFmt w:val="lowerLetter"/>
      <w:lvlText w:val="%5."/>
      <w:lvlJc w:val="left"/>
      <w:pPr>
        <w:ind w:left="3600" w:hanging="360"/>
      </w:pPr>
    </w:lvl>
    <w:lvl w:ilvl="5" w:tplc="1A407B18">
      <w:start w:val="1"/>
      <w:numFmt w:val="lowerRoman"/>
      <w:lvlText w:val="%6."/>
      <w:lvlJc w:val="right"/>
      <w:pPr>
        <w:ind w:left="4320" w:hanging="180"/>
      </w:pPr>
    </w:lvl>
    <w:lvl w:ilvl="6" w:tplc="A7C81B8E">
      <w:start w:val="1"/>
      <w:numFmt w:val="decimal"/>
      <w:lvlText w:val="%7."/>
      <w:lvlJc w:val="left"/>
      <w:pPr>
        <w:ind w:left="5040" w:hanging="360"/>
      </w:pPr>
    </w:lvl>
    <w:lvl w:ilvl="7" w:tplc="8AF6A8E0">
      <w:start w:val="1"/>
      <w:numFmt w:val="lowerLetter"/>
      <w:lvlText w:val="%8."/>
      <w:lvlJc w:val="left"/>
      <w:pPr>
        <w:ind w:left="5760" w:hanging="360"/>
      </w:pPr>
    </w:lvl>
    <w:lvl w:ilvl="8" w:tplc="114E1B6E">
      <w:start w:val="1"/>
      <w:numFmt w:val="lowerRoman"/>
      <w:lvlText w:val="%9."/>
      <w:lvlJc w:val="right"/>
      <w:pPr>
        <w:ind w:left="6480" w:hanging="180"/>
      </w:pPr>
    </w:lvl>
  </w:abstractNum>
  <w:abstractNum w:abstractNumId="238" w15:restartNumberingAfterBreak="0">
    <w:nsid w:val="69C62C04"/>
    <w:multiLevelType w:val="hybridMultilevel"/>
    <w:tmpl w:val="AA9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A1B56DA"/>
    <w:multiLevelType w:val="hybridMultilevel"/>
    <w:tmpl w:val="57A6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A686CE4"/>
    <w:multiLevelType w:val="hybridMultilevel"/>
    <w:tmpl w:val="849A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A8D73C2"/>
    <w:multiLevelType w:val="hybridMultilevel"/>
    <w:tmpl w:val="4E7EBC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6AD70DB3"/>
    <w:multiLevelType w:val="hybridMultilevel"/>
    <w:tmpl w:val="9326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B252E53"/>
    <w:multiLevelType w:val="hybridMultilevel"/>
    <w:tmpl w:val="B954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C6B1A5B"/>
    <w:multiLevelType w:val="hybridMultilevel"/>
    <w:tmpl w:val="79B4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C973700"/>
    <w:multiLevelType w:val="hybridMultilevel"/>
    <w:tmpl w:val="6C7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D1350DD"/>
    <w:multiLevelType w:val="hybridMultilevel"/>
    <w:tmpl w:val="DCA6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DB04D99"/>
    <w:multiLevelType w:val="hybridMultilevel"/>
    <w:tmpl w:val="B0426AE8"/>
    <w:lvl w:ilvl="0" w:tplc="B6D4742E">
      <w:start w:val="1"/>
      <w:numFmt w:val="decimal"/>
      <w:lvlText w:val="%1."/>
      <w:lvlJc w:val="left"/>
      <w:pPr>
        <w:ind w:left="720" w:hanging="360"/>
      </w:pPr>
      <w:rPr>
        <w:rFonts w:ascii="Yu Mincho" w:hAnsi="Yu Mincho" w:cs="Yu Mincho" w:hint="default"/>
      </w:rPr>
    </w:lvl>
    <w:lvl w:ilvl="1" w:tplc="7E864E94">
      <w:start w:val="1"/>
      <w:numFmt w:val="lowerLetter"/>
      <w:lvlText w:val="%2."/>
      <w:lvlJc w:val="left"/>
      <w:pPr>
        <w:ind w:left="1440" w:hanging="360"/>
      </w:pPr>
    </w:lvl>
    <w:lvl w:ilvl="2" w:tplc="0B94B1A0">
      <w:start w:val="1"/>
      <w:numFmt w:val="lowerRoman"/>
      <w:lvlText w:val="%3."/>
      <w:lvlJc w:val="right"/>
      <w:pPr>
        <w:ind w:left="2160" w:hanging="180"/>
      </w:pPr>
    </w:lvl>
    <w:lvl w:ilvl="3" w:tplc="FC446F2C">
      <w:start w:val="1"/>
      <w:numFmt w:val="decimal"/>
      <w:lvlText w:val="%4."/>
      <w:lvlJc w:val="left"/>
      <w:pPr>
        <w:ind w:left="2880" w:hanging="360"/>
      </w:pPr>
    </w:lvl>
    <w:lvl w:ilvl="4" w:tplc="79B6B452">
      <w:start w:val="1"/>
      <w:numFmt w:val="lowerLetter"/>
      <w:lvlText w:val="%5."/>
      <w:lvlJc w:val="left"/>
      <w:pPr>
        <w:ind w:left="3600" w:hanging="360"/>
      </w:pPr>
    </w:lvl>
    <w:lvl w:ilvl="5" w:tplc="29E47324">
      <w:start w:val="1"/>
      <w:numFmt w:val="lowerRoman"/>
      <w:lvlText w:val="%6."/>
      <w:lvlJc w:val="right"/>
      <w:pPr>
        <w:ind w:left="4320" w:hanging="180"/>
      </w:pPr>
    </w:lvl>
    <w:lvl w:ilvl="6" w:tplc="A9584222">
      <w:start w:val="1"/>
      <w:numFmt w:val="decimal"/>
      <w:lvlText w:val="%7."/>
      <w:lvlJc w:val="left"/>
      <w:pPr>
        <w:ind w:left="5040" w:hanging="360"/>
      </w:pPr>
    </w:lvl>
    <w:lvl w:ilvl="7" w:tplc="89224292">
      <w:start w:val="1"/>
      <w:numFmt w:val="lowerLetter"/>
      <w:lvlText w:val="%8."/>
      <w:lvlJc w:val="left"/>
      <w:pPr>
        <w:ind w:left="5760" w:hanging="360"/>
      </w:pPr>
    </w:lvl>
    <w:lvl w:ilvl="8" w:tplc="4D901BB4">
      <w:start w:val="1"/>
      <w:numFmt w:val="lowerRoman"/>
      <w:lvlText w:val="%9."/>
      <w:lvlJc w:val="right"/>
      <w:pPr>
        <w:ind w:left="6480" w:hanging="180"/>
      </w:pPr>
    </w:lvl>
  </w:abstractNum>
  <w:abstractNum w:abstractNumId="248" w15:restartNumberingAfterBreak="0">
    <w:nsid w:val="6DD5478B"/>
    <w:multiLevelType w:val="hybridMultilevel"/>
    <w:tmpl w:val="C6928474"/>
    <w:lvl w:ilvl="0" w:tplc="8856F0B6">
      <w:start w:val="1"/>
      <w:numFmt w:val="decimal"/>
      <w:lvlText w:val="%1."/>
      <w:lvlJc w:val="left"/>
      <w:pPr>
        <w:ind w:left="720" w:hanging="360"/>
      </w:pPr>
      <w:rPr>
        <w:rFonts w:hint="default"/>
        <w:i w:val="0"/>
        <w:iCs/>
      </w:rPr>
    </w:lvl>
    <w:lvl w:ilvl="1" w:tplc="FFFFFFFF" w:tentative="1">
      <w:start w:val="1"/>
      <w:numFmt w:val="bullet"/>
      <w:lvlText w:val="o"/>
      <w:lvlJc w:val="left"/>
      <w:pPr>
        <w:ind w:left="1440" w:hanging="360"/>
      </w:pPr>
      <w:rPr>
        <w:rFonts w:ascii="Arial Black" w:hAnsi="Arial Black" w:cs="Arial Black"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rial Black" w:hAnsi="Arial Black" w:cs="Arial Black"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rial Black" w:hAnsi="Arial Black" w:cs="Arial Black" w:hint="default"/>
      </w:rPr>
    </w:lvl>
    <w:lvl w:ilvl="8" w:tplc="FFFFFFFF" w:tentative="1">
      <w:start w:val="1"/>
      <w:numFmt w:val="bullet"/>
      <w:lvlText w:val=""/>
      <w:lvlJc w:val="left"/>
      <w:pPr>
        <w:ind w:left="6480" w:hanging="360"/>
      </w:pPr>
      <w:rPr>
        <w:rFonts w:ascii="Calibri Light" w:hAnsi="Calibri Light" w:hint="default"/>
      </w:rPr>
    </w:lvl>
  </w:abstractNum>
  <w:abstractNum w:abstractNumId="249" w15:restartNumberingAfterBreak="0">
    <w:nsid w:val="6DF64F33"/>
    <w:multiLevelType w:val="hybridMultilevel"/>
    <w:tmpl w:val="581E0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E127D73"/>
    <w:multiLevelType w:val="hybridMultilevel"/>
    <w:tmpl w:val="BD2025A8"/>
    <w:lvl w:ilvl="0" w:tplc="12E097AC">
      <w:start w:val="1"/>
      <w:numFmt w:val="decimal"/>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E1F6506"/>
    <w:multiLevelType w:val="hybridMultilevel"/>
    <w:tmpl w:val="67BE3AB0"/>
    <w:lvl w:ilvl="0" w:tplc="DB4439D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E2F53CC"/>
    <w:multiLevelType w:val="hybridMultilevel"/>
    <w:tmpl w:val="2314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E545D1F"/>
    <w:multiLevelType w:val="hybridMultilevel"/>
    <w:tmpl w:val="6952FC7A"/>
    <w:lvl w:ilvl="0" w:tplc="8856F0B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F5C6502"/>
    <w:multiLevelType w:val="hybridMultilevel"/>
    <w:tmpl w:val="B25E594C"/>
    <w:lvl w:ilvl="0" w:tplc="1B7E3854">
      <w:start w:val="1"/>
      <w:numFmt w:val="decimal"/>
      <w:lvlText w:val="%1."/>
      <w:lvlJc w:val="left"/>
      <w:pPr>
        <w:ind w:left="720" w:hanging="360"/>
      </w:pPr>
      <w:rPr>
        <w:rFonts w:ascii="Yu Mincho" w:hAnsi="Yu Mincho" w:cs="Yu Mincho" w:hint="default"/>
      </w:rPr>
    </w:lvl>
    <w:lvl w:ilvl="1" w:tplc="EADCA4C4">
      <w:start w:val="1"/>
      <w:numFmt w:val="lowerLetter"/>
      <w:lvlText w:val="%2."/>
      <w:lvlJc w:val="left"/>
      <w:pPr>
        <w:ind w:left="1440" w:hanging="360"/>
      </w:pPr>
    </w:lvl>
    <w:lvl w:ilvl="2" w:tplc="9C060A32">
      <w:start w:val="1"/>
      <w:numFmt w:val="lowerRoman"/>
      <w:lvlText w:val="%3."/>
      <w:lvlJc w:val="right"/>
      <w:pPr>
        <w:ind w:left="2160" w:hanging="180"/>
      </w:pPr>
    </w:lvl>
    <w:lvl w:ilvl="3" w:tplc="5F12D0B0">
      <w:start w:val="1"/>
      <w:numFmt w:val="decimal"/>
      <w:lvlText w:val="%4."/>
      <w:lvlJc w:val="left"/>
      <w:pPr>
        <w:ind w:left="2880" w:hanging="360"/>
      </w:pPr>
    </w:lvl>
    <w:lvl w:ilvl="4" w:tplc="90E64F04">
      <w:start w:val="1"/>
      <w:numFmt w:val="lowerLetter"/>
      <w:lvlText w:val="%5."/>
      <w:lvlJc w:val="left"/>
      <w:pPr>
        <w:ind w:left="3600" w:hanging="360"/>
      </w:pPr>
    </w:lvl>
    <w:lvl w:ilvl="5" w:tplc="B202ABCC">
      <w:start w:val="1"/>
      <w:numFmt w:val="lowerRoman"/>
      <w:lvlText w:val="%6."/>
      <w:lvlJc w:val="right"/>
      <w:pPr>
        <w:ind w:left="4320" w:hanging="180"/>
      </w:pPr>
    </w:lvl>
    <w:lvl w:ilvl="6" w:tplc="256E59B4">
      <w:start w:val="1"/>
      <w:numFmt w:val="decimal"/>
      <w:lvlText w:val="%7."/>
      <w:lvlJc w:val="left"/>
      <w:pPr>
        <w:ind w:left="5040" w:hanging="360"/>
      </w:pPr>
    </w:lvl>
    <w:lvl w:ilvl="7" w:tplc="D592DC12">
      <w:start w:val="1"/>
      <w:numFmt w:val="lowerLetter"/>
      <w:lvlText w:val="%8."/>
      <w:lvlJc w:val="left"/>
      <w:pPr>
        <w:ind w:left="5760" w:hanging="360"/>
      </w:pPr>
    </w:lvl>
    <w:lvl w:ilvl="8" w:tplc="336AF7CE">
      <w:start w:val="1"/>
      <w:numFmt w:val="lowerRoman"/>
      <w:lvlText w:val="%9."/>
      <w:lvlJc w:val="right"/>
      <w:pPr>
        <w:ind w:left="6480" w:hanging="180"/>
      </w:pPr>
    </w:lvl>
  </w:abstractNum>
  <w:abstractNum w:abstractNumId="255" w15:restartNumberingAfterBreak="0">
    <w:nsid w:val="6F7C47FF"/>
    <w:multiLevelType w:val="hybridMultilevel"/>
    <w:tmpl w:val="88D0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F974A3C"/>
    <w:multiLevelType w:val="hybridMultilevel"/>
    <w:tmpl w:val="23F8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FC073A8"/>
    <w:multiLevelType w:val="hybridMultilevel"/>
    <w:tmpl w:val="8C5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FE73EF2"/>
    <w:multiLevelType w:val="hybridMultilevel"/>
    <w:tmpl w:val="0D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0222630"/>
    <w:multiLevelType w:val="hybridMultilevel"/>
    <w:tmpl w:val="94DAD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708B45B6"/>
    <w:multiLevelType w:val="hybridMultilevel"/>
    <w:tmpl w:val="19C8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0FA7C9A"/>
    <w:multiLevelType w:val="hybridMultilevel"/>
    <w:tmpl w:val="D48A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19955A8"/>
    <w:multiLevelType w:val="hybridMultilevel"/>
    <w:tmpl w:val="96220B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721A2A24"/>
    <w:multiLevelType w:val="hybridMultilevel"/>
    <w:tmpl w:val="AFAA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721C629E"/>
    <w:multiLevelType w:val="hybridMultilevel"/>
    <w:tmpl w:val="2E28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2493338"/>
    <w:multiLevelType w:val="hybridMultilevel"/>
    <w:tmpl w:val="FFFFFFFF"/>
    <w:lvl w:ilvl="0" w:tplc="4A34189A">
      <w:start w:val="1"/>
      <w:numFmt w:val="decimal"/>
      <w:lvlText w:val="%1."/>
      <w:lvlJc w:val="left"/>
      <w:pPr>
        <w:ind w:left="720" w:hanging="360"/>
      </w:pPr>
    </w:lvl>
    <w:lvl w:ilvl="1" w:tplc="1D7C94A4">
      <w:start w:val="1"/>
      <w:numFmt w:val="lowerLetter"/>
      <w:lvlText w:val="%2."/>
      <w:lvlJc w:val="left"/>
      <w:pPr>
        <w:ind w:left="1440" w:hanging="360"/>
      </w:pPr>
    </w:lvl>
    <w:lvl w:ilvl="2" w:tplc="EAFED240">
      <w:start w:val="1"/>
      <w:numFmt w:val="lowerRoman"/>
      <w:lvlText w:val="%3."/>
      <w:lvlJc w:val="right"/>
      <w:pPr>
        <w:ind w:left="2160" w:hanging="180"/>
      </w:pPr>
    </w:lvl>
    <w:lvl w:ilvl="3" w:tplc="9B8A9E96">
      <w:start w:val="1"/>
      <w:numFmt w:val="decimal"/>
      <w:lvlText w:val="%4."/>
      <w:lvlJc w:val="left"/>
      <w:pPr>
        <w:ind w:left="2880" w:hanging="360"/>
      </w:pPr>
    </w:lvl>
    <w:lvl w:ilvl="4" w:tplc="7EB441C2">
      <w:start w:val="1"/>
      <w:numFmt w:val="lowerLetter"/>
      <w:lvlText w:val="%5."/>
      <w:lvlJc w:val="left"/>
      <w:pPr>
        <w:ind w:left="3600" w:hanging="360"/>
      </w:pPr>
    </w:lvl>
    <w:lvl w:ilvl="5" w:tplc="34DEAE5E">
      <w:start w:val="1"/>
      <w:numFmt w:val="lowerRoman"/>
      <w:lvlText w:val="%6."/>
      <w:lvlJc w:val="right"/>
      <w:pPr>
        <w:ind w:left="4320" w:hanging="180"/>
      </w:pPr>
    </w:lvl>
    <w:lvl w:ilvl="6" w:tplc="DDF21416">
      <w:start w:val="1"/>
      <w:numFmt w:val="decimal"/>
      <w:lvlText w:val="%7."/>
      <w:lvlJc w:val="left"/>
      <w:pPr>
        <w:ind w:left="5040" w:hanging="360"/>
      </w:pPr>
    </w:lvl>
    <w:lvl w:ilvl="7" w:tplc="1544589E">
      <w:start w:val="1"/>
      <w:numFmt w:val="lowerLetter"/>
      <w:lvlText w:val="%8."/>
      <w:lvlJc w:val="left"/>
      <w:pPr>
        <w:ind w:left="5760" w:hanging="360"/>
      </w:pPr>
    </w:lvl>
    <w:lvl w:ilvl="8" w:tplc="065673BC">
      <w:start w:val="1"/>
      <w:numFmt w:val="lowerRoman"/>
      <w:lvlText w:val="%9."/>
      <w:lvlJc w:val="right"/>
      <w:pPr>
        <w:ind w:left="6480" w:hanging="180"/>
      </w:pPr>
    </w:lvl>
  </w:abstractNum>
  <w:abstractNum w:abstractNumId="266" w15:restartNumberingAfterBreak="0">
    <w:nsid w:val="725876AD"/>
    <w:multiLevelType w:val="hybridMultilevel"/>
    <w:tmpl w:val="5AD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2753088"/>
    <w:multiLevelType w:val="hybridMultilevel"/>
    <w:tmpl w:val="4140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2A446C5"/>
    <w:multiLevelType w:val="hybridMultilevel"/>
    <w:tmpl w:val="E4504C70"/>
    <w:lvl w:ilvl="0" w:tplc="04090001">
      <w:start w:val="1"/>
      <w:numFmt w:val="bullet"/>
      <w:lvlText w:val=""/>
      <w:lvlJc w:val="left"/>
      <w:pPr>
        <w:ind w:left="720" w:hanging="360"/>
      </w:pPr>
      <w:rPr>
        <w:rFonts w:ascii="Symbol" w:hAnsi="Symbol" w:hint="default"/>
      </w:rPr>
    </w:lvl>
    <w:lvl w:ilvl="1" w:tplc="7CDEE1D2">
      <w:start w:val="1"/>
      <w:numFmt w:val="bullet"/>
      <w:lvlText w:val="o"/>
      <w:lvlJc w:val="left"/>
      <w:pPr>
        <w:ind w:left="1440" w:hanging="360"/>
      </w:pPr>
      <w:rPr>
        <w:rFonts w:ascii="Cambria Math" w:hAnsi="Cambria Math" w:hint="default"/>
      </w:rPr>
    </w:lvl>
    <w:lvl w:ilvl="2" w:tplc="E64C8B18">
      <w:start w:val="1"/>
      <w:numFmt w:val="bullet"/>
      <w:lvlText w:val=""/>
      <w:lvlJc w:val="left"/>
      <w:pPr>
        <w:ind w:left="2160" w:hanging="360"/>
      </w:pPr>
      <w:rPr>
        <w:rFonts w:ascii="Yu Mincho" w:hAnsi="Yu Mincho" w:hint="default"/>
      </w:rPr>
    </w:lvl>
    <w:lvl w:ilvl="3" w:tplc="C25AA7F0">
      <w:start w:val="1"/>
      <w:numFmt w:val="bullet"/>
      <w:lvlText w:val=""/>
      <w:lvlJc w:val="left"/>
      <w:pPr>
        <w:ind w:left="2880" w:hanging="360"/>
      </w:pPr>
      <w:rPr>
        <w:rFonts w:ascii="Calibri Light" w:hAnsi="Calibri Light" w:hint="default"/>
      </w:rPr>
    </w:lvl>
    <w:lvl w:ilvl="4" w:tplc="436C179A">
      <w:start w:val="1"/>
      <w:numFmt w:val="bullet"/>
      <w:lvlText w:val="o"/>
      <w:lvlJc w:val="left"/>
      <w:pPr>
        <w:ind w:left="3600" w:hanging="360"/>
      </w:pPr>
      <w:rPr>
        <w:rFonts w:ascii="Cambria Math" w:hAnsi="Cambria Math" w:hint="default"/>
      </w:rPr>
    </w:lvl>
    <w:lvl w:ilvl="5" w:tplc="B726AFE0">
      <w:start w:val="1"/>
      <w:numFmt w:val="bullet"/>
      <w:lvlText w:val=""/>
      <w:lvlJc w:val="left"/>
      <w:pPr>
        <w:ind w:left="4320" w:hanging="360"/>
      </w:pPr>
      <w:rPr>
        <w:rFonts w:ascii="Yu Mincho" w:hAnsi="Yu Mincho" w:hint="default"/>
      </w:rPr>
    </w:lvl>
    <w:lvl w:ilvl="6" w:tplc="94064E8C">
      <w:start w:val="1"/>
      <w:numFmt w:val="bullet"/>
      <w:lvlText w:val=""/>
      <w:lvlJc w:val="left"/>
      <w:pPr>
        <w:ind w:left="5040" w:hanging="360"/>
      </w:pPr>
      <w:rPr>
        <w:rFonts w:ascii="Calibri Light" w:hAnsi="Calibri Light" w:hint="default"/>
      </w:rPr>
    </w:lvl>
    <w:lvl w:ilvl="7" w:tplc="E31409C8">
      <w:start w:val="1"/>
      <w:numFmt w:val="bullet"/>
      <w:lvlText w:val="o"/>
      <w:lvlJc w:val="left"/>
      <w:pPr>
        <w:ind w:left="5760" w:hanging="360"/>
      </w:pPr>
      <w:rPr>
        <w:rFonts w:ascii="Cambria Math" w:hAnsi="Cambria Math" w:hint="default"/>
      </w:rPr>
    </w:lvl>
    <w:lvl w:ilvl="8" w:tplc="B12C9832">
      <w:start w:val="1"/>
      <w:numFmt w:val="bullet"/>
      <w:lvlText w:val=""/>
      <w:lvlJc w:val="left"/>
      <w:pPr>
        <w:ind w:left="6480" w:hanging="360"/>
      </w:pPr>
      <w:rPr>
        <w:rFonts w:ascii="Yu Mincho" w:hAnsi="Yu Mincho" w:hint="default"/>
      </w:rPr>
    </w:lvl>
  </w:abstractNum>
  <w:abstractNum w:abstractNumId="269" w15:restartNumberingAfterBreak="0">
    <w:nsid w:val="72AC071E"/>
    <w:multiLevelType w:val="hybridMultilevel"/>
    <w:tmpl w:val="8872F28E"/>
    <w:lvl w:ilvl="0" w:tplc="DBC49CC6">
      <w:start w:val="1"/>
      <w:numFmt w:val="decimal"/>
      <w:lvlText w:val="%1."/>
      <w:lvlJc w:val="left"/>
      <w:pPr>
        <w:ind w:left="720" w:hanging="360"/>
      </w:pPr>
      <w:rPr>
        <w:rFonts w:ascii="Yu Mincho" w:hAnsi="Yu Mincho" w:cs="Yu Mincho" w:hint="default"/>
      </w:rPr>
    </w:lvl>
    <w:lvl w:ilvl="1" w:tplc="D7B276AC">
      <w:start w:val="1"/>
      <w:numFmt w:val="lowerLetter"/>
      <w:lvlText w:val="%2."/>
      <w:lvlJc w:val="left"/>
      <w:pPr>
        <w:ind w:left="1440" w:hanging="360"/>
      </w:pPr>
    </w:lvl>
    <w:lvl w:ilvl="2" w:tplc="3CDE8214">
      <w:start w:val="1"/>
      <w:numFmt w:val="lowerRoman"/>
      <w:lvlText w:val="%3."/>
      <w:lvlJc w:val="right"/>
      <w:pPr>
        <w:ind w:left="2160" w:hanging="180"/>
      </w:pPr>
    </w:lvl>
    <w:lvl w:ilvl="3" w:tplc="CFCE89E8">
      <w:start w:val="1"/>
      <w:numFmt w:val="decimal"/>
      <w:lvlText w:val="%4."/>
      <w:lvlJc w:val="left"/>
      <w:pPr>
        <w:ind w:left="2880" w:hanging="360"/>
      </w:pPr>
    </w:lvl>
    <w:lvl w:ilvl="4" w:tplc="1AE06970">
      <w:start w:val="1"/>
      <w:numFmt w:val="lowerLetter"/>
      <w:lvlText w:val="%5."/>
      <w:lvlJc w:val="left"/>
      <w:pPr>
        <w:ind w:left="3600" w:hanging="360"/>
      </w:pPr>
    </w:lvl>
    <w:lvl w:ilvl="5" w:tplc="690A3E10">
      <w:start w:val="1"/>
      <w:numFmt w:val="lowerRoman"/>
      <w:lvlText w:val="%6."/>
      <w:lvlJc w:val="right"/>
      <w:pPr>
        <w:ind w:left="4320" w:hanging="180"/>
      </w:pPr>
    </w:lvl>
    <w:lvl w:ilvl="6" w:tplc="410E113A">
      <w:start w:val="1"/>
      <w:numFmt w:val="decimal"/>
      <w:lvlText w:val="%7."/>
      <w:lvlJc w:val="left"/>
      <w:pPr>
        <w:ind w:left="5040" w:hanging="360"/>
      </w:pPr>
    </w:lvl>
    <w:lvl w:ilvl="7" w:tplc="5DFE3FF8">
      <w:start w:val="1"/>
      <w:numFmt w:val="lowerLetter"/>
      <w:lvlText w:val="%8."/>
      <w:lvlJc w:val="left"/>
      <w:pPr>
        <w:ind w:left="5760" w:hanging="360"/>
      </w:pPr>
    </w:lvl>
    <w:lvl w:ilvl="8" w:tplc="5D46B304">
      <w:start w:val="1"/>
      <w:numFmt w:val="lowerRoman"/>
      <w:lvlText w:val="%9."/>
      <w:lvlJc w:val="right"/>
      <w:pPr>
        <w:ind w:left="6480" w:hanging="180"/>
      </w:pPr>
    </w:lvl>
  </w:abstractNum>
  <w:abstractNum w:abstractNumId="270" w15:restartNumberingAfterBreak="0">
    <w:nsid w:val="72D17BA3"/>
    <w:multiLevelType w:val="hybridMultilevel"/>
    <w:tmpl w:val="F6D27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3B073CD"/>
    <w:multiLevelType w:val="hybridMultilevel"/>
    <w:tmpl w:val="F9E8DF68"/>
    <w:lvl w:ilvl="0" w:tplc="3FA4DEE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4912DC7"/>
    <w:multiLevelType w:val="hybridMultilevel"/>
    <w:tmpl w:val="E4A4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4F23B01"/>
    <w:multiLevelType w:val="hybridMultilevel"/>
    <w:tmpl w:val="868C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50D534D"/>
    <w:multiLevelType w:val="hybridMultilevel"/>
    <w:tmpl w:val="EDE8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63A56F2"/>
    <w:multiLevelType w:val="hybridMultilevel"/>
    <w:tmpl w:val="A76A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6684F87"/>
    <w:multiLevelType w:val="hybridMultilevel"/>
    <w:tmpl w:val="601A2F68"/>
    <w:lvl w:ilvl="0" w:tplc="CF0224F8">
      <w:start w:val="1"/>
      <w:numFmt w:val="decimal"/>
      <w:lvlText w:val="%1."/>
      <w:lvlJc w:val="left"/>
      <w:pPr>
        <w:ind w:left="720" w:hanging="360"/>
      </w:pPr>
      <w:rPr>
        <w:rFonts w:ascii="Calibri Light" w:hAnsi="Calibri Light" w:cs="Calibri Light"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76B70CDA"/>
    <w:multiLevelType w:val="hybridMultilevel"/>
    <w:tmpl w:val="5870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7165A8E"/>
    <w:multiLevelType w:val="hybridMultilevel"/>
    <w:tmpl w:val="7464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7205E99"/>
    <w:multiLevelType w:val="hybridMultilevel"/>
    <w:tmpl w:val="DAF6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7525950"/>
    <w:multiLevelType w:val="hybridMultilevel"/>
    <w:tmpl w:val="FFFFFFFF"/>
    <w:lvl w:ilvl="0" w:tplc="54F6F9E4">
      <w:start w:val="1"/>
      <w:numFmt w:val="bullet"/>
      <w:lvlText w:val=""/>
      <w:lvlJc w:val="left"/>
      <w:pPr>
        <w:ind w:left="720" w:hanging="360"/>
      </w:pPr>
      <w:rPr>
        <w:rFonts w:ascii="Symbol" w:hAnsi="Symbol" w:hint="default"/>
      </w:rPr>
    </w:lvl>
    <w:lvl w:ilvl="1" w:tplc="49F24EB8">
      <w:start w:val="1"/>
      <w:numFmt w:val="bullet"/>
      <w:lvlText w:val="o"/>
      <w:lvlJc w:val="left"/>
      <w:pPr>
        <w:ind w:left="1440" w:hanging="360"/>
      </w:pPr>
      <w:rPr>
        <w:rFonts w:ascii="Courier New" w:hAnsi="Courier New" w:hint="default"/>
      </w:rPr>
    </w:lvl>
    <w:lvl w:ilvl="2" w:tplc="6EB46F7A">
      <w:start w:val="1"/>
      <w:numFmt w:val="bullet"/>
      <w:lvlText w:val=""/>
      <w:lvlJc w:val="left"/>
      <w:pPr>
        <w:ind w:left="2160" w:hanging="360"/>
      </w:pPr>
      <w:rPr>
        <w:rFonts w:ascii="Wingdings" w:hAnsi="Wingdings" w:hint="default"/>
      </w:rPr>
    </w:lvl>
    <w:lvl w:ilvl="3" w:tplc="02502D66">
      <w:start w:val="1"/>
      <w:numFmt w:val="bullet"/>
      <w:lvlText w:val=""/>
      <w:lvlJc w:val="left"/>
      <w:pPr>
        <w:ind w:left="2880" w:hanging="360"/>
      </w:pPr>
      <w:rPr>
        <w:rFonts w:ascii="Symbol" w:hAnsi="Symbol" w:hint="default"/>
      </w:rPr>
    </w:lvl>
    <w:lvl w:ilvl="4" w:tplc="25F482DC">
      <w:start w:val="1"/>
      <w:numFmt w:val="bullet"/>
      <w:lvlText w:val="o"/>
      <w:lvlJc w:val="left"/>
      <w:pPr>
        <w:ind w:left="3600" w:hanging="360"/>
      </w:pPr>
      <w:rPr>
        <w:rFonts w:ascii="Courier New" w:hAnsi="Courier New" w:hint="default"/>
      </w:rPr>
    </w:lvl>
    <w:lvl w:ilvl="5" w:tplc="D20220EC">
      <w:start w:val="1"/>
      <w:numFmt w:val="bullet"/>
      <w:lvlText w:val=""/>
      <w:lvlJc w:val="left"/>
      <w:pPr>
        <w:ind w:left="4320" w:hanging="360"/>
      </w:pPr>
      <w:rPr>
        <w:rFonts w:ascii="Wingdings" w:hAnsi="Wingdings" w:hint="default"/>
      </w:rPr>
    </w:lvl>
    <w:lvl w:ilvl="6" w:tplc="5E7C4A82">
      <w:start w:val="1"/>
      <w:numFmt w:val="bullet"/>
      <w:lvlText w:val=""/>
      <w:lvlJc w:val="left"/>
      <w:pPr>
        <w:ind w:left="5040" w:hanging="360"/>
      </w:pPr>
      <w:rPr>
        <w:rFonts w:ascii="Symbol" w:hAnsi="Symbol" w:hint="default"/>
      </w:rPr>
    </w:lvl>
    <w:lvl w:ilvl="7" w:tplc="C4BE51BA">
      <w:start w:val="1"/>
      <w:numFmt w:val="bullet"/>
      <w:lvlText w:val="o"/>
      <w:lvlJc w:val="left"/>
      <w:pPr>
        <w:ind w:left="5760" w:hanging="360"/>
      </w:pPr>
      <w:rPr>
        <w:rFonts w:ascii="Courier New" w:hAnsi="Courier New" w:hint="default"/>
      </w:rPr>
    </w:lvl>
    <w:lvl w:ilvl="8" w:tplc="DF10FE52">
      <w:start w:val="1"/>
      <w:numFmt w:val="bullet"/>
      <w:lvlText w:val=""/>
      <w:lvlJc w:val="left"/>
      <w:pPr>
        <w:ind w:left="6480" w:hanging="360"/>
      </w:pPr>
      <w:rPr>
        <w:rFonts w:ascii="Wingdings" w:hAnsi="Wingdings" w:hint="default"/>
      </w:rPr>
    </w:lvl>
  </w:abstractNum>
  <w:abstractNum w:abstractNumId="281" w15:restartNumberingAfterBreak="0">
    <w:nsid w:val="77EC7AB6"/>
    <w:multiLevelType w:val="hybridMultilevel"/>
    <w:tmpl w:val="BAA27434"/>
    <w:lvl w:ilvl="0" w:tplc="8856F0B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88C7656"/>
    <w:multiLevelType w:val="hybridMultilevel"/>
    <w:tmpl w:val="17A42C9C"/>
    <w:lvl w:ilvl="0" w:tplc="C352CAC2">
      <w:start w:val="1"/>
      <w:numFmt w:val="decimal"/>
      <w:lvlText w:val="%1."/>
      <w:lvlJc w:val="left"/>
      <w:pPr>
        <w:ind w:left="720" w:hanging="360"/>
      </w:pPr>
      <w:rPr>
        <w:rFonts w:ascii="Times" w:hAnsi="Times" w:cs="Times" w:hint="default"/>
      </w:rPr>
    </w:lvl>
    <w:lvl w:ilvl="1" w:tplc="69EAD494">
      <w:start w:val="1"/>
      <w:numFmt w:val="lowerLetter"/>
      <w:lvlText w:val="%2."/>
      <w:lvlJc w:val="left"/>
      <w:pPr>
        <w:ind w:left="1440" w:hanging="360"/>
      </w:pPr>
    </w:lvl>
    <w:lvl w:ilvl="2" w:tplc="E7903A32">
      <w:start w:val="1"/>
      <w:numFmt w:val="lowerRoman"/>
      <w:lvlText w:val="%3."/>
      <w:lvlJc w:val="right"/>
      <w:pPr>
        <w:ind w:left="2160" w:hanging="180"/>
      </w:pPr>
    </w:lvl>
    <w:lvl w:ilvl="3" w:tplc="080AE040">
      <w:start w:val="1"/>
      <w:numFmt w:val="decimal"/>
      <w:lvlText w:val="%4."/>
      <w:lvlJc w:val="left"/>
      <w:pPr>
        <w:ind w:left="2880" w:hanging="360"/>
      </w:pPr>
    </w:lvl>
    <w:lvl w:ilvl="4" w:tplc="8A520380">
      <w:start w:val="1"/>
      <w:numFmt w:val="lowerLetter"/>
      <w:lvlText w:val="%5."/>
      <w:lvlJc w:val="left"/>
      <w:pPr>
        <w:ind w:left="3600" w:hanging="360"/>
      </w:pPr>
    </w:lvl>
    <w:lvl w:ilvl="5" w:tplc="8134497E">
      <w:start w:val="1"/>
      <w:numFmt w:val="lowerRoman"/>
      <w:lvlText w:val="%6."/>
      <w:lvlJc w:val="right"/>
      <w:pPr>
        <w:ind w:left="4320" w:hanging="180"/>
      </w:pPr>
    </w:lvl>
    <w:lvl w:ilvl="6" w:tplc="D8C8EC86">
      <w:start w:val="1"/>
      <w:numFmt w:val="decimal"/>
      <w:lvlText w:val="%7."/>
      <w:lvlJc w:val="left"/>
      <w:pPr>
        <w:ind w:left="5040" w:hanging="360"/>
      </w:pPr>
    </w:lvl>
    <w:lvl w:ilvl="7" w:tplc="8264AB4C">
      <w:start w:val="1"/>
      <w:numFmt w:val="lowerLetter"/>
      <w:lvlText w:val="%8."/>
      <w:lvlJc w:val="left"/>
      <w:pPr>
        <w:ind w:left="5760" w:hanging="360"/>
      </w:pPr>
    </w:lvl>
    <w:lvl w:ilvl="8" w:tplc="2BDCEEA2">
      <w:start w:val="1"/>
      <w:numFmt w:val="lowerRoman"/>
      <w:lvlText w:val="%9."/>
      <w:lvlJc w:val="right"/>
      <w:pPr>
        <w:ind w:left="6480" w:hanging="180"/>
      </w:pPr>
    </w:lvl>
  </w:abstractNum>
  <w:abstractNum w:abstractNumId="283" w15:restartNumberingAfterBreak="0">
    <w:nsid w:val="78A470D7"/>
    <w:multiLevelType w:val="hybridMultilevel"/>
    <w:tmpl w:val="623A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96B4A88"/>
    <w:multiLevelType w:val="hybridMultilevel"/>
    <w:tmpl w:val="F5A8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99A4A0B"/>
    <w:multiLevelType w:val="hybridMultilevel"/>
    <w:tmpl w:val="A6E2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B5968A9"/>
    <w:multiLevelType w:val="hybridMultilevel"/>
    <w:tmpl w:val="E30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BA65577"/>
    <w:multiLevelType w:val="hybridMultilevel"/>
    <w:tmpl w:val="F760D0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C36749F"/>
    <w:multiLevelType w:val="hybridMultilevel"/>
    <w:tmpl w:val="7258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C604459"/>
    <w:multiLevelType w:val="hybridMultilevel"/>
    <w:tmpl w:val="ECF620B0"/>
    <w:lvl w:ilvl="0" w:tplc="71BCA4EA">
      <w:start w:val="1"/>
      <w:numFmt w:val="decimal"/>
      <w:lvlText w:val="%1."/>
      <w:lvlJc w:val="left"/>
      <w:pPr>
        <w:ind w:left="720" w:hanging="360"/>
      </w:pPr>
      <w:rPr>
        <w:rFonts w:ascii="Yu Mincho" w:hAnsi="Yu Mincho" w:cs="Yu Mincho" w:hint="default"/>
      </w:rPr>
    </w:lvl>
    <w:lvl w:ilvl="1" w:tplc="18FAA4FE">
      <w:start w:val="1"/>
      <w:numFmt w:val="lowerLetter"/>
      <w:lvlText w:val="%2."/>
      <w:lvlJc w:val="left"/>
      <w:pPr>
        <w:ind w:left="1440" w:hanging="360"/>
      </w:pPr>
    </w:lvl>
    <w:lvl w:ilvl="2" w:tplc="272E6262">
      <w:start w:val="1"/>
      <w:numFmt w:val="lowerRoman"/>
      <w:lvlText w:val="%3."/>
      <w:lvlJc w:val="right"/>
      <w:pPr>
        <w:ind w:left="2160" w:hanging="180"/>
      </w:pPr>
    </w:lvl>
    <w:lvl w:ilvl="3" w:tplc="DC8804C0">
      <w:start w:val="1"/>
      <w:numFmt w:val="decimal"/>
      <w:lvlText w:val="%4."/>
      <w:lvlJc w:val="left"/>
      <w:pPr>
        <w:ind w:left="2880" w:hanging="360"/>
      </w:pPr>
    </w:lvl>
    <w:lvl w:ilvl="4" w:tplc="A3F20B30">
      <w:start w:val="1"/>
      <w:numFmt w:val="lowerLetter"/>
      <w:lvlText w:val="%5."/>
      <w:lvlJc w:val="left"/>
      <w:pPr>
        <w:ind w:left="3600" w:hanging="360"/>
      </w:pPr>
    </w:lvl>
    <w:lvl w:ilvl="5" w:tplc="98380DAE">
      <w:start w:val="1"/>
      <w:numFmt w:val="lowerRoman"/>
      <w:lvlText w:val="%6."/>
      <w:lvlJc w:val="right"/>
      <w:pPr>
        <w:ind w:left="4320" w:hanging="180"/>
      </w:pPr>
    </w:lvl>
    <w:lvl w:ilvl="6" w:tplc="52F28192">
      <w:start w:val="1"/>
      <w:numFmt w:val="decimal"/>
      <w:lvlText w:val="%7."/>
      <w:lvlJc w:val="left"/>
      <w:pPr>
        <w:ind w:left="5040" w:hanging="360"/>
      </w:pPr>
    </w:lvl>
    <w:lvl w:ilvl="7" w:tplc="5C208CEA">
      <w:start w:val="1"/>
      <w:numFmt w:val="lowerLetter"/>
      <w:lvlText w:val="%8."/>
      <w:lvlJc w:val="left"/>
      <w:pPr>
        <w:ind w:left="5760" w:hanging="360"/>
      </w:pPr>
    </w:lvl>
    <w:lvl w:ilvl="8" w:tplc="5F9A1FCC">
      <w:start w:val="1"/>
      <w:numFmt w:val="lowerRoman"/>
      <w:lvlText w:val="%9."/>
      <w:lvlJc w:val="right"/>
      <w:pPr>
        <w:ind w:left="6480" w:hanging="180"/>
      </w:pPr>
    </w:lvl>
  </w:abstractNum>
  <w:abstractNum w:abstractNumId="290" w15:restartNumberingAfterBreak="0">
    <w:nsid w:val="7C9D726B"/>
    <w:multiLevelType w:val="hybridMultilevel"/>
    <w:tmpl w:val="4420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Black" w:hAnsi="Arial Black" w:cs="Arial Black"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Light" w:hAnsi="Calibri Light" w:hint="default"/>
      </w:rPr>
    </w:lvl>
    <w:lvl w:ilvl="4" w:tplc="04090003" w:tentative="1">
      <w:start w:val="1"/>
      <w:numFmt w:val="bullet"/>
      <w:lvlText w:val="o"/>
      <w:lvlJc w:val="left"/>
      <w:pPr>
        <w:ind w:left="3600" w:hanging="360"/>
      </w:pPr>
      <w:rPr>
        <w:rFonts w:ascii="Arial Black" w:hAnsi="Arial Black" w:cs="Arial Black"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Light" w:hAnsi="Calibri Light" w:hint="default"/>
      </w:rPr>
    </w:lvl>
    <w:lvl w:ilvl="7" w:tplc="04090003" w:tentative="1">
      <w:start w:val="1"/>
      <w:numFmt w:val="bullet"/>
      <w:lvlText w:val="o"/>
      <w:lvlJc w:val="left"/>
      <w:pPr>
        <w:ind w:left="5760" w:hanging="360"/>
      </w:pPr>
      <w:rPr>
        <w:rFonts w:ascii="Arial Black" w:hAnsi="Arial Black" w:cs="Arial Black" w:hint="default"/>
      </w:rPr>
    </w:lvl>
    <w:lvl w:ilvl="8" w:tplc="04090005" w:tentative="1">
      <w:start w:val="1"/>
      <w:numFmt w:val="bullet"/>
      <w:lvlText w:val=""/>
      <w:lvlJc w:val="left"/>
      <w:pPr>
        <w:ind w:left="6480" w:hanging="360"/>
      </w:pPr>
      <w:rPr>
        <w:rFonts w:ascii="Calibri Light" w:hAnsi="Calibri Light" w:hint="default"/>
      </w:rPr>
    </w:lvl>
  </w:abstractNum>
  <w:abstractNum w:abstractNumId="291" w15:restartNumberingAfterBreak="0">
    <w:nsid w:val="7CE061CB"/>
    <w:multiLevelType w:val="hybridMultilevel"/>
    <w:tmpl w:val="C47C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CF05C47"/>
    <w:multiLevelType w:val="hybridMultilevel"/>
    <w:tmpl w:val="B2B2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D6729CA"/>
    <w:multiLevelType w:val="hybridMultilevel"/>
    <w:tmpl w:val="FFFFFFFF"/>
    <w:lvl w:ilvl="0" w:tplc="BA561340">
      <w:start w:val="1"/>
      <w:numFmt w:val="decimal"/>
      <w:lvlText w:val="%1."/>
      <w:lvlJc w:val="left"/>
      <w:pPr>
        <w:ind w:left="720" w:hanging="360"/>
      </w:pPr>
    </w:lvl>
    <w:lvl w:ilvl="1" w:tplc="BE289CCA">
      <w:start w:val="1"/>
      <w:numFmt w:val="lowerLetter"/>
      <w:lvlText w:val="%2."/>
      <w:lvlJc w:val="left"/>
      <w:pPr>
        <w:ind w:left="1440" w:hanging="360"/>
      </w:pPr>
    </w:lvl>
    <w:lvl w:ilvl="2" w:tplc="768C4CA6">
      <w:start w:val="1"/>
      <w:numFmt w:val="lowerRoman"/>
      <w:lvlText w:val="%3."/>
      <w:lvlJc w:val="right"/>
      <w:pPr>
        <w:ind w:left="2160" w:hanging="180"/>
      </w:pPr>
    </w:lvl>
    <w:lvl w:ilvl="3" w:tplc="E4761168">
      <w:start w:val="1"/>
      <w:numFmt w:val="decimal"/>
      <w:lvlText w:val="%4."/>
      <w:lvlJc w:val="left"/>
      <w:pPr>
        <w:ind w:left="2880" w:hanging="360"/>
      </w:pPr>
    </w:lvl>
    <w:lvl w:ilvl="4" w:tplc="19368896">
      <w:start w:val="1"/>
      <w:numFmt w:val="lowerLetter"/>
      <w:lvlText w:val="%5."/>
      <w:lvlJc w:val="left"/>
      <w:pPr>
        <w:ind w:left="3600" w:hanging="360"/>
      </w:pPr>
    </w:lvl>
    <w:lvl w:ilvl="5" w:tplc="460A3BFE">
      <w:start w:val="1"/>
      <w:numFmt w:val="lowerRoman"/>
      <w:lvlText w:val="%6."/>
      <w:lvlJc w:val="right"/>
      <w:pPr>
        <w:ind w:left="4320" w:hanging="180"/>
      </w:pPr>
    </w:lvl>
    <w:lvl w:ilvl="6" w:tplc="EB40A40E">
      <w:start w:val="1"/>
      <w:numFmt w:val="decimal"/>
      <w:lvlText w:val="%7."/>
      <w:lvlJc w:val="left"/>
      <w:pPr>
        <w:ind w:left="5040" w:hanging="360"/>
      </w:pPr>
    </w:lvl>
    <w:lvl w:ilvl="7" w:tplc="2C8E976E">
      <w:start w:val="1"/>
      <w:numFmt w:val="lowerLetter"/>
      <w:lvlText w:val="%8."/>
      <w:lvlJc w:val="left"/>
      <w:pPr>
        <w:ind w:left="5760" w:hanging="360"/>
      </w:pPr>
    </w:lvl>
    <w:lvl w:ilvl="8" w:tplc="E31C4D96">
      <w:start w:val="1"/>
      <w:numFmt w:val="lowerRoman"/>
      <w:lvlText w:val="%9."/>
      <w:lvlJc w:val="right"/>
      <w:pPr>
        <w:ind w:left="6480" w:hanging="180"/>
      </w:pPr>
    </w:lvl>
  </w:abstractNum>
  <w:abstractNum w:abstractNumId="294" w15:restartNumberingAfterBreak="0">
    <w:nsid w:val="7D8D6783"/>
    <w:multiLevelType w:val="hybridMultilevel"/>
    <w:tmpl w:val="FFFFFFFF"/>
    <w:lvl w:ilvl="0" w:tplc="8F729252">
      <w:start w:val="1"/>
      <w:numFmt w:val="decimal"/>
      <w:lvlText w:val="%1."/>
      <w:lvlJc w:val="left"/>
      <w:pPr>
        <w:ind w:left="720" w:hanging="360"/>
      </w:pPr>
    </w:lvl>
    <w:lvl w:ilvl="1" w:tplc="BA12BFDA">
      <w:start w:val="1"/>
      <w:numFmt w:val="lowerLetter"/>
      <w:lvlText w:val="%2."/>
      <w:lvlJc w:val="left"/>
      <w:pPr>
        <w:ind w:left="1440" w:hanging="360"/>
      </w:pPr>
    </w:lvl>
    <w:lvl w:ilvl="2" w:tplc="9820872C">
      <w:start w:val="1"/>
      <w:numFmt w:val="lowerRoman"/>
      <w:lvlText w:val="%3."/>
      <w:lvlJc w:val="right"/>
      <w:pPr>
        <w:ind w:left="2160" w:hanging="180"/>
      </w:pPr>
    </w:lvl>
    <w:lvl w:ilvl="3" w:tplc="2144A2E6">
      <w:start w:val="1"/>
      <w:numFmt w:val="decimal"/>
      <w:lvlText w:val="%4."/>
      <w:lvlJc w:val="left"/>
      <w:pPr>
        <w:ind w:left="2880" w:hanging="360"/>
      </w:pPr>
    </w:lvl>
    <w:lvl w:ilvl="4" w:tplc="F8A2F94E">
      <w:start w:val="1"/>
      <w:numFmt w:val="lowerLetter"/>
      <w:lvlText w:val="%5."/>
      <w:lvlJc w:val="left"/>
      <w:pPr>
        <w:ind w:left="3600" w:hanging="360"/>
      </w:pPr>
    </w:lvl>
    <w:lvl w:ilvl="5" w:tplc="BA5606EC">
      <w:start w:val="1"/>
      <w:numFmt w:val="lowerRoman"/>
      <w:lvlText w:val="%6."/>
      <w:lvlJc w:val="right"/>
      <w:pPr>
        <w:ind w:left="4320" w:hanging="180"/>
      </w:pPr>
    </w:lvl>
    <w:lvl w:ilvl="6" w:tplc="05F4BB4A">
      <w:start w:val="1"/>
      <w:numFmt w:val="decimal"/>
      <w:lvlText w:val="%7."/>
      <w:lvlJc w:val="left"/>
      <w:pPr>
        <w:ind w:left="5040" w:hanging="360"/>
      </w:pPr>
    </w:lvl>
    <w:lvl w:ilvl="7" w:tplc="878C7FCC">
      <w:start w:val="1"/>
      <w:numFmt w:val="lowerLetter"/>
      <w:lvlText w:val="%8."/>
      <w:lvlJc w:val="left"/>
      <w:pPr>
        <w:ind w:left="5760" w:hanging="360"/>
      </w:pPr>
    </w:lvl>
    <w:lvl w:ilvl="8" w:tplc="4930040C">
      <w:start w:val="1"/>
      <w:numFmt w:val="lowerRoman"/>
      <w:lvlText w:val="%9."/>
      <w:lvlJc w:val="right"/>
      <w:pPr>
        <w:ind w:left="6480" w:hanging="180"/>
      </w:pPr>
    </w:lvl>
  </w:abstractNum>
  <w:abstractNum w:abstractNumId="295" w15:restartNumberingAfterBreak="0">
    <w:nsid w:val="7DA913BB"/>
    <w:multiLevelType w:val="hybridMultilevel"/>
    <w:tmpl w:val="56F6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E943FF5"/>
    <w:multiLevelType w:val="hybridMultilevel"/>
    <w:tmpl w:val="C810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7F91412B"/>
    <w:multiLevelType w:val="hybridMultilevel"/>
    <w:tmpl w:val="B3BA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580145">
    <w:abstractNumId w:val="280"/>
  </w:num>
  <w:num w:numId="2" w16cid:durableId="1499495203">
    <w:abstractNumId w:val="72"/>
  </w:num>
  <w:num w:numId="3" w16cid:durableId="880826914">
    <w:abstractNumId w:val="16"/>
  </w:num>
  <w:num w:numId="4" w16cid:durableId="1755587960">
    <w:abstractNumId w:val="147"/>
  </w:num>
  <w:num w:numId="5" w16cid:durableId="241527495">
    <w:abstractNumId w:val="291"/>
  </w:num>
  <w:num w:numId="6" w16cid:durableId="1872065106">
    <w:abstractNumId w:val="92"/>
  </w:num>
  <w:num w:numId="7" w16cid:durableId="1325014511">
    <w:abstractNumId w:val="203"/>
  </w:num>
  <w:num w:numId="8" w16cid:durableId="375589702">
    <w:abstractNumId w:val="109"/>
  </w:num>
  <w:num w:numId="9" w16cid:durableId="521624196">
    <w:abstractNumId w:val="230"/>
  </w:num>
  <w:num w:numId="10" w16cid:durableId="847527179">
    <w:abstractNumId w:val="249"/>
  </w:num>
  <w:num w:numId="11" w16cid:durableId="599723097">
    <w:abstractNumId w:val="106"/>
  </w:num>
  <w:num w:numId="12" w16cid:durableId="26764505">
    <w:abstractNumId w:val="159"/>
  </w:num>
  <w:num w:numId="13" w16cid:durableId="783962723">
    <w:abstractNumId w:val="154"/>
  </w:num>
  <w:num w:numId="14" w16cid:durableId="1971281373">
    <w:abstractNumId w:val="270"/>
  </w:num>
  <w:num w:numId="15" w16cid:durableId="293802098">
    <w:abstractNumId w:val="153"/>
  </w:num>
  <w:num w:numId="16" w16cid:durableId="239221468">
    <w:abstractNumId w:val="65"/>
  </w:num>
  <w:num w:numId="17" w16cid:durableId="1618179508">
    <w:abstractNumId w:val="63"/>
  </w:num>
  <w:num w:numId="18" w16cid:durableId="1219635268">
    <w:abstractNumId w:val="175"/>
  </w:num>
  <w:num w:numId="19" w16cid:durableId="21395714">
    <w:abstractNumId w:val="189"/>
  </w:num>
  <w:num w:numId="20" w16cid:durableId="2143963769">
    <w:abstractNumId w:val="222"/>
  </w:num>
  <w:num w:numId="21" w16cid:durableId="871378119">
    <w:abstractNumId w:val="121"/>
  </w:num>
  <w:num w:numId="22" w16cid:durableId="1519857450">
    <w:abstractNumId w:val="23"/>
  </w:num>
  <w:num w:numId="23" w16cid:durableId="1473668948">
    <w:abstractNumId w:val="41"/>
  </w:num>
  <w:num w:numId="24" w16cid:durableId="1452282710">
    <w:abstractNumId w:val="94"/>
  </w:num>
  <w:num w:numId="25" w16cid:durableId="1816335582">
    <w:abstractNumId w:val="282"/>
  </w:num>
  <w:num w:numId="26" w16cid:durableId="447745017">
    <w:abstractNumId w:val="219"/>
  </w:num>
  <w:num w:numId="27" w16cid:durableId="1172718059">
    <w:abstractNumId w:val="157"/>
  </w:num>
  <w:num w:numId="28" w16cid:durableId="202986789">
    <w:abstractNumId w:val="143"/>
  </w:num>
  <w:num w:numId="29" w16cid:durableId="652493854">
    <w:abstractNumId w:val="75"/>
  </w:num>
  <w:num w:numId="30" w16cid:durableId="1142117277">
    <w:abstractNumId w:val="174"/>
  </w:num>
  <w:num w:numId="31" w16cid:durableId="5526603">
    <w:abstractNumId w:val="234"/>
  </w:num>
  <w:num w:numId="32" w16cid:durableId="100691128">
    <w:abstractNumId w:val="26"/>
  </w:num>
  <w:num w:numId="33" w16cid:durableId="2078821755">
    <w:abstractNumId w:val="276"/>
  </w:num>
  <w:num w:numId="34" w16cid:durableId="1298414503">
    <w:abstractNumId w:val="220"/>
  </w:num>
  <w:num w:numId="35" w16cid:durableId="773868066">
    <w:abstractNumId w:val="162"/>
  </w:num>
  <w:num w:numId="36" w16cid:durableId="645013502">
    <w:abstractNumId w:val="250"/>
  </w:num>
  <w:num w:numId="37" w16cid:durableId="565994362">
    <w:abstractNumId w:val="290"/>
  </w:num>
  <w:num w:numId="38" w16cid:durableId="121533455">
    <w:abstractNumId w:val="61"/>
  </w:num>
  <w:num w:numId="39" w16cid:durableId="1717196295">
    <w:abstractNumId w:val="200"/>
  </w:num>
  <w:num w:numId="40" w16cid:durableId="1487284790">
    <w:abstractNumId w:val="87"/>
  </w:num>
  <w:num w:numId="41" w16cid:durableId="1138956326">
    <w:abstractNumId w:val="3"/>
  </w:num>
  <w:num w:numId="42" w16cid:durableId="1441756892">
    <w:abstractNumId w:val="248"/>
  </w:num>
  <w:num w:numId="43" w16cid:durableId="1636712621">
    <w:abstractNumId w:val="117"/>
  </w:num>
  <w:num w:numId="44" w16cid:durableId="1762411026">
    <w:abstractNumId w:val="253"/>
  </w:num>
  <w:num w:numId="45" w16cid:durableId="2005350327">
    <w:abstractNumId w:val="235"/>
  </w:num>
  <w:num w:numId="46" w16cid:durableId="55931514">
    <w:abstractNumId w:val="202"/>
  </w:num>
  <w:num w:numId="47" w16cid:durableId="1880431238">
    <w:abstractNumId w:val="281"/>
  </w:num>
  <w:num w:numId="48" w16cid:durableId="387608346">
    <w:abstractNumId w:val="152"/>
  </w:num>
  <w:num w:numId="49" w16cid:durableId="972441949">
    <w:abstractNumId w:val="190"/>
  </w:num>
  <w:num w:numId="50" w16cid:durableId="745688826">
    <w:abstractNumId w:val="210"/>
  </w:num>
  <w:num w:numId="51" w16cid:durableId="1643270544">
    <w:abstractNumId w:val="289"/>
  </w:num>
  <w:num w:numId="52" w16cid:durableId="1444568816">
    <w:abstractNumId w:val="93"/>
  </w:num>
  <w:num w:numId="53" w16cid:durableId="239600286">
    <w:abstractNumId w:val="247"/>
  </w:num>
  <w:num w:numId="54" w16cid:durableId="1920478382">
    <w:abstractNumId w:val="254"/>
  </w:num>
  <w:num w:numId="55" w16cid:durableId="1752387218">
    <w:abstractNumId w:val="269"/>
  </w:num>
  <w:num w:numId="56" w16cid:durableId="1004822860">
    <w:abstractNumId w:val="168"/>
  </w:num>
  <w:num w:numId="57" w16cid:durableId="593703599">
    <w:abstractNumId w:val="126"/>
  </w:num>
  <w:num w:numId="58" w16cid:durableId="1704477676">
    <w:abstractNumId w:val="81"/>
  </w:num>
  <w:num w:numId="59" w16cid:durableId="2064283141">
    <w:abstractNumId w:val="19"/>
  </w:num>
  <w:num w:numId="60" w16cid:durableId="1707293536">
    <w:abstractNumId w:val="103"/>
  </w:num>
  <w:num w:numId="61" w16cid:durableId="1459373073">
    <w:abstractNumId w:val="56"/>
  </w:num>
  <w:num w:numId="62" w16cid:durableId="1202940388">
    <w:abstractNumId w:val="7"/>
  </w:num>
  <w:num w:numId="63" w16cid:durableId="1426998191">
    <w:abstractNumId w:val="186"/>
  </w:num>
  <w:num w:numId="64" w16cid:durableId="1800606116">
    <w:abstractNumId w:val="101"/>
  </w:num>
  <w:num w:numId="65" w16cid:durableId="851803399">
    <w:abstractNumId w:val="77"/>
  </w:num>
  <w:num w:numId="66" w16cid:durableId="599992796">
    <w:abstractNumId w:val="294"/>
  </w:num>
  <w:num w:numId="67" w16cid:durableId="1767652505">
    <w:abstractNumId w:val="216"/>
  </w:num>
  <w:num w:numId="68" w16cid:durableId="280962888">
    <w:abstractNumId w:val="171"/>
  </w:num>
  <w:num w:numId="69" w16cid:durableId="375081346">
    <w:abstractNumId w:val="293"/>
  </w:num>
  <w:num w:numId="70" w16cid:durableId="1751122564">
    <w:abstractNumId w:val="265"/>
  </w:num>
  <w:num w:numId="71" w16cid:durableId="1346709404">
    <w:abstractNumId w:val="128"/>
  </w:num>
  <w:num w:numId="72" w16cid:durableId="687292452">
    <w:abstractNumId w:val="102"/>
  </w:num>
  <w:num w:numId="73" w16cid:durableId="941686830">
    <w:abstractNumId w:val="125"/>
  </w:num>
  <w:num w:numId="74" w16cid:durableId="814492075">
    <w:abstractNumId w:val="237"/>
  </w:num>
  <w:num w:numId="75" w16cid:durableId="1218053603">
    <w:abstractNumId w:val="268"/>
  </w:num>
  <w:num w:numId="76" w16cid:durableId="1952934336">
    <w:abstractNumId w:val="90"/>
  </w:num>
  <w:num w:numId="77" w16cid:durableId="1449737901">
    <w:abstractNumId w:val="79"/>
  </w:num>
  <w:num w:numId="78" w16cid:durableId="1946226291">
    <w:abstractNumId w:val="225"/>
  </w:num>
  <w:num w:numId="79" w16cid:durableId="2092389451">
    <w:abstractNumId w:val="51"/>
  </w:num>
  <w:num w:numId="80" w16cid:durableId="250239440">
    <w:abstractNumId w:val="187"/>
  </w:num>
  <w:num w:numId="81" w16cid:durableId="1657685901">
    <w:abstractNumId w:val="124"/>
  </w:num>
  <w:num w:numId="82" w16cid:durableId="147288062">
    <w:abstractNumId w:val="113"/>
  </w:num>
  <w:num w:numId="83" w16cid:durableId="554001898">
    <w:abstractNumId w:val="185"/>
  </w:num>
  <w:num w:numId="84" w16cid:durableId="297225308">
    <w:abstractNumId w:val="57"/>
  </w:num>
  <w:num w:numId="85" w16cid:durableId="1335570632">
    <w:abstractNumId w:val="209"/>
  </w:num>
  <w:num w:numId="86" w16cid:durableId="1257178391">
    <w:abstractNumId w:val="58"/>
  </w:num>
  <w:num w:numId="87" w16cid:durableId="504973792">
    <w:abstractNumId w:val="228"/>
  </w:num>
  <w:num w:numId="88" w16cid:durableId="469900993">
    <w:abstractNumId w:val="100"/>
  </w:num>
  <w:num w:numId="89" w16cid:durableId="2120369677">
    <w:abstractNumId w:val="149"/>
  </w:num>
  <w:num w:numId="90" w16cid:durableId="1693264964">
    <w:abstractNumId w:val="206"/>
  </w:num>
  <w:num w:numId="91" w16cid:durableId="1856770334">
    <w:abstractNumId w:val="116"/>
  </w:num>
  <w:num w:numId="92" w16cid:durableId="1820147702">
    <w:abstractNumId w:val="55"/>
  </w:num>
  <w:num w:numId="93" w16cid:durableId="602687171">
    <w:abstractNumId w:val="207"/>
  </w:num>
  <w:num w:numId="94" w16cid:durableId="678119778">
    <w:abstractNumId w:val="181"/>
  </w:num>
  <w:num w:numId="95" w16cid:durableId="2054648594">
    <w:abstractNumId w:val="44"/>
  </w:num>
  <w:num w:numId="96" w16cid:durableId="288168515">
    <w:abstractNumId w:val="21"/>
  </w:num>
  <w:num w:numId="97" w16cid:durableId="1653604831">
    <w:abstractNumId w:val="170"/>
  </w:num>
  <w:num w:numId="98" w16cid:durableId="105004303">
    <w:abstractNumId w:val="204"/>
  </w:num>
  <w:num w:numId="99" w16cid:durableId="2085105780">
    <w:abstractNumId w:val="28"/>
  </w:num>
  <w:num w:numId="100" w16cid:durableId="1852181625">
    <w:abstractNumId w:val="227"/>
  </w:num>
  <w:num w:numId="101" w16cid:durableId="24336910">
    <w:abstractNumId w:val="34"/>
  </w:num>
  <w:num w:numId="102" w16cid:durableId="123277950">
    <w:abstractNumId w:val="178"/>
  </w:num>
  <w:num w:numId="103" w16cid:durableId="1378621593">
    <w:abstractNumId w:val="30"/>
  </w:num>
  <w:num w:numId="104" w16cid:durableId="1716734063">
    <w:abstractNumId w:val="169"/>
  </w:num>
  <w:num w:numId="105" w16cid:durableId="1015350173">
    <w:abstractNumId w:val="95"/>
  </w:num>
  <w:num w:numId="106" w16cid:durableId="1496992584">
    <w:abstractNumId w:val="142"/>
  </w:num>
  <w:num w:numId="107" w16cid:durableId="453133142">
    <w:abstractNumId w:val="31"/>
  </w:num>
  <w:num w:numId="108" w16cid:durableId="537203766">
    <w:abstractNumId w:val="262"/>
  </w:num>
  <w:num w:numId="109" w16cid:durableId="837311366">
    <w:abstractNumId w:val="161"/>
  </w:num>
  <w:num w:numId="110" w16cid:durableId="947546105">
    <w:abstractNumId w:val="40"/>
  </w:num>
  <w:num w:numId="111" w16cid:durableId="1273316665">
    <w:abstractNumId w:val="108"/>
  </w:num>
  <w:num w:numId="112" w16cid:durableId="1326199762">
    <w:abstractNumId w:val="130"/>
  </w:num>
  <w:num w:numId="113" w16cid:durableId="538903776">
    <w:abstractNumId w:val="74"/>
  </w:num>
  <w:num w:numId="114" w16cid:durableId="1735002636">
    <w:abstractNumId w:val="8"/>
  </w:num>
  <w:num w:numId="115" w16cid:durableId="1332871322">
    <w:abstractNumId w:val="132"/>
  </w:num>
  <w:num w:numId="116" w16cid:durableId="1339503448">
    <w:abstractNumId w:val="145"/>
  </w:num>
  <w:num w:numId="117" w16cid:durableId="27029683">
    <w:abstractNumId w:val="158"/>
  </w:num>
  <w:num w:numId="118" w16cid:durableId="280579683">
    <w:abstractNumId w:val="37"/>
  </w:num>
  <w:num w:numId="119" w16cid:durableId="937711397">
    <w:abstractNumId w:val="14"/>
  </w:num>
  <w:num w:numId="120" w16cid:durableId="911742791">
    <w:abstractNumId w:val="241"/>
  </w:num>
  <w:num w:numId="121" w16cid:durableId="441920716">
    <w:abstractNumId w:val="140"/>
  </w:num>
  <w:num w:numId="122" w16cid:durableId="1076048806">
    <w:abstractNumId w:val="163"/>
  </w:num>
  <w:num w:numId="123" w16cid:durableId="1551107466">
    <w:abstractNumId w:val="1"/>
  </w:num>
  <w:num w:numId="124" w16cid:durableId="1575578766">
    <w:abstractNumId w:val="260"/>
  </w:num>
  <w:num w:numId="125" w16cid:durableId="178086368">
    <w:abstractNumId w:val="201"/>
  </w:num>
  <w:num w:numId="126" w16cid:durableId="1875842475">
    <w:abstractNumId w:val="287"/>
  </w:num>
  <w:num w:numId="127" w16cid:durableId="294071825">
    <w:abstractNumId w:val="256"/>
  </w:num>
  <w:num w:numId="128" w16cid:durableId="2054306482">
    <w:abstractNumId w:val="107"/>
  </w:num>
  <w:num w:numId="129" w16cid:durableId="432363438">
    <w:abstractNumId w:val="259"/>
  </w:num>
  <w:num w:numId="130" w16cid:durableId="232664453">
    <w:abstractNumId w:val="129"/>
  </w:num>
  <w:num w:numId="131" w16cid:durableId="2030711881">
    <w:abstractNumId w:val="144"/>
  </w:num>
  <w:num w:numId="132" w16cid:durableId="772284368">
    <w:abstractNumId w:val="4"/>
  </w:num>
  <w:num w:numId="133" w16cid:durableId="61221763">
    <w:abstractNumId w:val="273"/>
  </w:num>
  <w:num w:numId="134" w16cid:durableId="1403603032">
    <w:abstractNumId w:val="99"/>
  </w:num>
  <w:num w:numId="135" w16cid:durableId="2031561007">
    <w:abstractNumId w:val="197"/>
  </w:num>
  <w:num w:numId="136" w16cid:durableId="2110926943">
    <w:abstractNumId w:val="17"/>
  </w:num>
  <w:num w:numId="137" w16cid:durableId="1702048472">
    <w:abstractNumId w:val="105"/>
  </w:num>
  <w:num w:numId="138" w16cid:durableId="1739402344">
    <w:abstractNumId w:val="297"/>
  </w:num>
  <w:num w:numId="139" w16cid:durableId="1296990197">
    <w:abstractNumId w:val="66"/>
  </w:num>
  <w:num w:numId="140" w16cid:durableId="1885097233">
    <w:abstractNumId w:val="242"/>
  </w:num>
  <w:num w:numId="141" w16cid:durableId="741559345">
    <w:abstractNumId w:val="151"/>
  </w:num>
  <w:num w:numId="142" w16cid:durableId="140923981">
    <w:abstractNumId w:val="18"/>
  </w:num>
  <w:num w:numId="143" w16cid:durableId="106851945">
    <w:abstractNumId w:val="0"/>
  </w:num>
  <w:num w:numId="144" w16cid:durableId="1732730822">
    <w:abstractNumId w:val="46"/>
  </w:num>
  <w:num w:numId="145" w16cid:durableId="887104104">
    <w:abstractNumId w:val="139"/>
  </w:num>
  <w:num w:numId="146" w16cid:durableId="1335838379">
    <w:abstractNumId w:val="221"/>
  </w:num>
  <w:num w:numId="147" w16cid:durableId="1275281868">
    <w:abstractNumId w:val="85"/>
  </w:num>
  <w:num w:numId="148" w16cid:durableId="1365791848">
    <w:abstractNumId w:val="137"/>
  </w:num>
  <w:num w:numId="149" w16cid:durableId="1893729029">
    <w:abstractNumId w:val="2"/>
  </w:num>
  <w:num w:numId="150" w16cid:durableId="862281533">
    <w:abstractNumId w:val="229"/>
  </w:num>
  <w:num w:numId="151" w16cid:durableId="1429765197">
    <w:abstractNumId w:val="53"/>
  </w:num>
  <w:num w:numId="152" w16cid:durableId="872351576">
    <w:abstractNumId w:val="167"/>
  </w:num>
  <w:num w:numId="153" w16cid:durableId="1001355910">
    <w:abstractNumId w:val="274"/>
  </w:num>
  <w:num w:numId="154" w16cid:durableId="2053842268">
    <w:abstractNumId w:val="212"/>
  </w:num>
  <w:num w:numId="155" w16cid:durableId="1729957158">
    <w:abstractNumId w:val="80"/>
  </w:num>
  <w:num w:numId="156" w16cid:durableId="287514706">
    <w:abstractNumId w:val="258"/>
  </w:num>
  <w:num w:numId="157" w16cid:durableId="364989262">
    <w:abstractNumId w:val="111"/>
  </w:num>
  <w:num w:numId="158" w16cid:durableId="433595854">
    <w:abstractNumId w:val="136"/>
  </w:num>
  <w:num w:numId="159" w16cid:durableId="394477633">
    <w:abstractNumId w:val="257"/>
  </w:num>
  <w:num w:numId="160" w16cid:durableId="1024552743">
    <w:abstractNumId w:val="252"/>
  </w:num>
  <w:num w:numId="161" w16cid:durableId="372048662">
    <w:abstractNumId w:val="232"/>
  </w:num>
  <w:num w:numId="162" w16cid:durableId="1628857738">
    <w:abstractNumId w:val="277"/>
  </w:num>
  <w:num w:numId="163" w16cid:durableId="1575359515">
    <w:abstractNumId w:val="49"/>
  </w:num>
  <w:num w:numId="164" w16cid:durableId="455829582">
    <w:abstractNumId w:val="233"/>
  </w:num>
  <w:num w:numId="165" w16cid:durableId="1851216404">
    <w:abstractNumId w:val="76"/>
  </w:num>
  <w:num w:numId="166" w16cid:durableId="180435624">
    <w:abstractNumId w:val="20"/>
  </w:num>
  <w:num w:numId="167" w16cid:durableId="1125267695">
    <w:abstractNumId w:val="134"/>
  </w:num>
  <w:num w:numId="168" w16cid:durableId="814294366">
    <w:abstractNumId w:val="182"/>
  </w:num>
  <w:num w:numId="169" w16cid:durableId="864828317">
    <w:abstractNumId w:val="226"/>
  </w:num>
  <w:num w:numId="170" w16cid:durableId="1375695816">
    <w:abstractNumId w:val="267"/>
  </w:num>
  <w:num w:numId="171" w16cid:durableId="885990269">
    <w:abstractNumId w:val="131"/>
  </w:num>
  <w:num w:numId="172" w16cid:durableId="868838079">
    <w:abstractNumId w:val="36"/>
  </w:num>
  <w:num w:numId="173" w16cid:durableId="736131016">
    <w:abstractNumId w:val="263"/>
  </w:num>
  <w:num w:numId="174" w16cid:durableId="1338339391">
    <w:abstractNumId w:val="176"/>
  </w:num>
  <w:num w:numId="175" w16cid:durableId="100034832">
    <w:abstractNumId w:val="91"/>
  </w:num>
  <w:num w:numId="176" w16cid:durableId="920799223">
    <w:abstractNumId w:val="244"/>
  </w:num>
  <w:num w:numId="177" w16cid:durableId="537356021">
    <w:abstractNumId w:val="115"/>
  </w:num>
  <w:num w:numId="178" w16cid:durableId="1657224230">
    <w:abstractNumId w:val="264"/>
  </w:num>
  <w:num w:numId="179" w16cid:durableId="1079448203">
    <w:abstractNumId w:val="184"/>
  </w:num>
  <w:num w:numId="180" w16cid:durableId="1094323961">
    <w:abstractNumId w:val="112"/>
  </w:num>
  <w:num w:numId="181" w16cid:durableId="710882209">
    <w:abstractNumId w:val="205"/>
  </w:num>
  <w:num w:numId="182" w16cid:durableId="470174798">
    <w:abstractNumId w:val="45"/>
  </w:num>
  <w:num w:numId="183" w16cid:durableId="1028019621">
    <w:abstractNumId w:val="279"/>
  </w:num>
  <w:num w:numId="184" w16cid:durableId="530387925">
    <w:abstractNumId w:val="213"/>
  </w:num>
  <w:num w:numId="185" w16cid:durableId="927732114">
    <w:abstractNumId w:val="59"/>
  </w:num>
  <w:num w:numId="186" w16cid:durableId="1427117913">
    <w:abstractNumId w:val="62"/>
  </w:num>
  <w:num w:numId="187" w16cid:durableId="1935820456">
    <w:abstractNumId w:val="11"/>
  </w:num>
  <w:num w:numId="188" w16cid:durableId="1663270360">
    <w:abstractNumId w:val="6"/>
  </w:num>
  <w:num w:numId="189" w16cid:durableId="733819223">
    <w:abstractNumId w:val="180"/>
  </w:num>
  <w:num w:numId="190" w16cid:durableId="458063412">
    <w:abstractNumId w:val="52"/>
  </w:num>
  <w:num w:numId="191" w16cid:durableId="1935817968">
    <w:abstractNumId w:val="32"/>
  </w:num>
  <w:num w:numId="192" w16cid:durableId="436370852">
    <w:abstractNumId w:val="231"/>
  </w:num>
  <w:num w:numId="193" w16cid:durableId="1511876177">
    <w:abstractNumId w:val="173"/>
  </w:num>
  <w:num w:numId="194" w16cid:durableId="771240938">
    <w:abstractNumId w:val="196"/>
  </w:num>
  <w:num w:numId="195" w16cid:durableId="737553147">
    <w:abstractNumId w:val="141"/>
  </w:num>
  <w:num w:numId="196" w16cid:durableId="422994083">
    <w:abstractNumId w:val="47"/>
  </w:num>
  <w:num w:numId="197" w16cid:durableId="1561865138">
    <w:abstractNumId w:val="217"/>
  </w:num>
  <w:num w:numId="198" w16cid:durableId="1421098153">
    <w:abstractNumId w:val="214"/>
  </w:num>
  <w:num w:numId="199" w16cid:durableId="1291059633">
    <w:abstractNumId w:val="33"/>
  </w:num>
  <w:num w:numId="200" w16cid:durableId="748885526">
    <w:abstractNumId w:val="64"/>
  </w:num>
  <w:num w:numId="201" w16cid:durableId="861166670">
    <w:abstractNumId w:val="133"/>
  </w:num>
  <w:num w:numId="202" w16cid:durableId="2129811991">
    <w:abstractNumId w:val="150"/>
  </w:num>
  <w:num w:numId="203" w16cid:durableId="853153750">
    <w:abstractNumId w:val="118"/>
  </w:num>
  <w:num w:numId="204" w16cid:durableId="981691476">
    <w:abstractNumId w:val="29"/>
  </w:num>
  <w:num w:numId="205" w16cid:durableId="1806777114">
    <w:abstractNumId w:val="218"/>
  </w:num>
  <w:num w:numId="206" w16cid:durableId="902984401">
    <w:abstractNumId w:val="243"/>
  </w:num>
  <w:num w:numId="207" w16cid:durableId="1260021531">
    <w:abstractNumId w:val="194"/>
  </w:num>
  <w:num w:numId="208" w16cid:durableId="1579560088">
    <w:abstractNumId w:val="172"/>
  </w:num>
  <w:num w:numId="209" w16cid:durableId="1743021972">
    <w:abstractNumId w:val="48"/>
  </w:num>
  <w:num w:numId="210" w16cid:durableId="353459370">
    <w:abstractNumId w:val="156"/>
  </w:num>
  <w:num w:numId="211" w16cid:durableId="419452134">
    <w:abstractNumId w:val="50"/>
  </w:num>
  <w:num w:numId="212" w16cid:durableId="1582715340">
    <w:abstractNumId w:val="286"/>
  </w:num>
  <w:num w:numId="213" w16cid:durableId="1072578434">
    <w:abstractNumId w:val="43"/>
  </w:num>
  <w:num w:numId="214" w16cid:durableId="1366633301">
    <w:abstractNumId w:val="89"/>
  </w:num>
  <w:num w:numId="215" w16cid:durableId="763066170">
    <w:abstractNumId w:val="240"/>
  </w:num>
  <w:num w:numId="216" w16cid:durableId="430249279">
    <w:abstractNumId w:val="120"/>
  </w:num>
  <w:num w:numId="217" w16cid:durableId="1333603905">
    <w:abstractNumId w:val="238"/>
  </w:num>
  <w:num w:numId="218" w16cid:durableId="1330907554">
    <w:abstractNumId w:val="160"/>
  </w:num>
  <w:num w:numId="219" w16cid:durableId="913705137">
    <w:abstractNumId w:val="177"/>
  </w:num>
  <w:num w:numId="220" w16cid:durableId="957300685">
    <w:abstractNumId w:val="295"/>
  </w:num>
  <w:num w:numId="221" w16cid:durableId="1829201122">
    <w:abstractNumId w:val="88"/>
  </w:num>
  <w:num w:numId="222" w16cid:durableId="1826166652">
    <w:abstractNumId w:val="83"/>
  </w:num>
  <w:num w:numId="223" w16cid:durableId="1343238685">
    <w:abstractNumId w:val="211"/>
  </w:num>
  <w:num w:numId="224" w16cid:durableId="1386874049">
    <w:abstractNumId w:val="27"/>
  </w:num>
  <w:num w:numId="225" w16cid:durableId="648171004">
    <w:abstractNumId w:val="271"/>
  </w:num>
  <w:num w:numId="226" w16cid:durableId="1780298160">
    <w:abstractNumId w:val="68"/>
  </w:num>
  <w:num w:numId="227" w16cid:durableId="1187139062">
    <w:abstractNumId w:val="39"/>
  </w:num>
  <w:num w:numId="228" w16cid:durableId="2008825613">
    <w:abstractNumId w:val="5"/>
  </w:num>
  <w:num w:numId="229" w16cid:durableId="567962409">
    <w:abstractNumId w:val="251"/>
  </w:num>
  <w:num w:numId="230" w16cid:durableId="108748807">
    <w:abstractNumId w:val="82"/>
  </w:num>
  <w:num w:numId="231" w16cid:durableId="1617907271">
    <w:abstractNumId w:val="183"/>
  </w:num>
  <w:num w:numId="232" w16cid:durableId="119538738">
    <w:abstractNumId w:val="224"/>
  </w:num>
  <w:num w:numId="233" w16cid:durableId="1583173584">
    <w:abstractNumId w:val="114"/>
  </w:num>
  <w:num w:numId="234" w16cid:durableId="958218078">
    <w:abstractNumId w:val="164"/>
  </w:num>
  <w:num w:numId="235" w16cid:durableId="292181181">
    <w:abstractNumId w:val="122"/>
  </w:num>
  <w:num w:numId="236" w16cid:durableId="1330327491">
    <w:abstractNumId w:val="84"/>
  </w:num>
  <w:num w:numId="237" w16cid:durableId="2081247884">
    <w:abstractNumId w:val="296"/>
  </w:num>
  <w:num w:numId="238" w16cid:durableId="718095241">
    <w:abstractNumId w:val="223"/>
  </w:num>
  <w:num w:numId="239" w16cid:durableId="2123107303">
    <w:abstractNumId w:val="78"/>
  </w:num>
  <w:num w:numId="240" w16cid:durableId="1715931301">
    <w:abstractNumId w:val="24"/>
  </w:num>
  <w:num w:numId="241" w16cid:durableId="1348409053">
    <w:abstractNumId w:val="188"/>
  </w:num>
  <w:num w:numId="242" w16cid:durableId="933241575">
    <w:abstractNumId w:val="255"/>
  </w:num>
  <w:num w:numId="243" w16cid:durableId="35279286">
    <w:abstractNumId w:val="54"/>
  </w:num>
  <w:num w:numId="244" w16cid:durableId="411975620">
    <w:abstractNumId w:val="198"/>
  </w:num>
  <w:num w:numId="245" w16cid:durableId="943997195">
    <w:abstractNumId w:val="22"/>
  </w:num>
  <w:num w:numId="246" w16cid:durableId="180970660">
    <w:abstractNumId w:val="166"/>
  </w:num>
  <w:num w:numId="247" w16cid:durableId="1425106719">
    <w:abstractNumId w:val="179"/>
  </w:num>
  <w:num w:numId="248" w16cid:durableId="745884959">
    <w:abstractNumId w:val="146"/>
  </w:num>
  <w:num w:numId="249" w16cid:durableId="1324821259">
    <w:abstractNumId w:val="67"/>
  </w:num>
  <w:num w:numId="250" w16cid:durableId="1172798562">
    <w:abstractNumId w:val="25"/>
  </w:num>
  <w:num w:numId="251" w16cid:durableId="1874610690">
    <w:abstractNumId w:val="70"/>
  </w:num>
  <w:num w:numId="252" w16cid:durableId="1070616197">
    <w:abstractNumId w:val="284"/>
  </w:num>
  <w:num w:numId="253" w16cid:durableId="1934236873">
    <w:abstractNumId w:val="71"/>
  </w:num>
  <w:num w:numId="254" w16cid:durableId="146240469">
    <w:abstractNumId w:val="42"/>
  </w:num>
  <w:num w:numId="255" w16cid:durableId="559557883">
    <w:abstractNumId w:val="98"/>
  </w:num>
  <w:num w:numId="256" w16cid:durableId="904536518">
    <w:abstractNumId w:val="9"/>
  </w:num>
  <w:num w:numId="257" w16cid:durableId="1584293837">
    <w:abstractNumId w:val="135"/>
  </w:num>
  <w:num w:numId="258" w16cid:durableId="211842860">
    <w:abstractNumId w:val="292"/>
  </w:num>
  <w:num w:numId="259" w16cid:durableId="1382630420">
    <w:abstractNumId w:val="119"/>
  </w:num>
  <w:num w:numId="260" w16cid:durableId="1697074132">
    <w:abstractNumId w:val="96"/>
  </w:num>
  <w:num w:numId="261" w16cid:durableId="1479684316">
    <w:abstractNumId w:val="272"/>
  </w:num>
  <w:num w:numId="262" w16cid:durableId="698314516">
    <w:abstractNumId w:val="208"/>
  </w:num>
  <w:num w:numId="263" w16cid:durableId="740911737">
    <w:abstractNumId w:val="239"/>
  </w:num>
  <w:num w:numId="264" w16cid:durableId="8222348">
    <w:abstractNumId w:val="283"/>
  </w:num>
  <w:num w:numId="265" w16cid:durableId="720446288">
    <w:abstractNumId w:val="193"/>
  </w:num>
  <w:num w:numId="266" w16cid:durableId="1893078832">
    <w:abstractNumId w:val="165"/>
  </w:num>
  <w:num w:numId="267" w16cid:durableId="1205019043">
    <w:abstractNumId w:val="15"/>
  </w:num>
  <w:num w:numId="268" w16cid:durableId="424156248">
    <w:abstractNumId w:val="123"/>
  </w:num>
  <w:num w:numId="269" w16cid:durableId="381490542">
    <w:abstractNumId w:val="60"/>
  </w:num>
  <w:num w:numId="270" w16cid:durableId="1682272498">
    <w:abstractNumId w:val="138"/>
  </w:num>
  <w:num w:numId="271" w16cid:durableId="1157769340">
    <w:abstractNumId w:val="288"/>
  </w:num>
  <w:num w:numId="272" w16cid:durableId="1148088446">
    <w:abstractNumId w:val="127"/>
  </w:num>
  <w:num w:numId="273" w16cid:durableId="1449813112">
    <w:abstractNumId w:val="236"/>
  </w:num>
  <w:num w:numId="274" w16cid:durableId="269241779">
    <w:abstractNumId w:val="110"/>
  </w:num>
  <w:num w:numId="275" w16cid:durableId="115950359">
    <w:abstractNumId w:val="266"/>
  </w:num>
  <w:num w:numId="276" w16cid:durableId="283124077">
    <w:abstractNumId w:val="261"/>
  </w:num>
  <w:num w:numId="277" w16cid:durableId="2059936967">
    <w:abstractNumId w:val="73"/>
  </w:num>
  <w:num w:numId="278" w16cid:durableId="572089060">
    <w:abstractNumId w:val="10"/>
  </w:num>
  <w:num w:numId="279" w16cid:durableId="451097796">
    <w:abstractNumId w:val="195"/>
  </w:num>
  <w:num w:numId="280" w16cid:durableId="329409516">
    <w:abstractNumId w:val="155"/>
  </w:num>
  <w:num w:numId="281" w16cid:durableId="803425082">
    <w:abstractNumId w:val="97"/>
  </w:num>
  <w:num w:numId="282" w16cid:durableId="616378192">
    <w:abstractNumId w:val="148"/>
  </w:num>
  <w:num w:numId="283" w16cid:durableId="1356493773">
    <w:abstractNumId w:val="215"/>
  </w:num>
  <w:num w:numId="284" w16cid:durableId="1534004500">
    <w:abstractNumId w:val="245"/>
  </w:num>
  <w:num w:numId="285" w16cid:durableId="1937012046">
    <w:abstractNumId w:val="191"/>
  </w:num>
  <w:num w:numId="286" w16cid:durableId="269706664">
    <w:abstractNumId w:val="38"/>
  </w:num>
  <w:num w:numId="287" w16cid:durableId="398748688">
    <w:abstractNumId w:val="35"/>
  </w:num>
  <w:num w:numId="288" w16cid:durableId="11688424">
    <w:abstractNumId w:val="246"/>
  </w:num>
  <w:num w:numId="289" w16cid:durableId="1850486761">
    <w:abstractNumId w:val="285"/>
  </w:num>
  <w:num w:numId="290" w16cid:durableId="1104421650">
    <w:abstractNumId w:val="13"/>
  </w:num>
  <w:num w:numId="291" w16cid:durableId="831411773">
    <w:abstractNumId w:val="275"/>
  </w:num>
  <w:num w:numId="292" w16cid:durableId="399865030">
    <w:abstractNumId w:val="192"/>
  </w:num>
  <w:num w:numId="293" w16cid:durableId="666981303">
    <w:abstractNumId w:val="12"/>
  </w:num>
  <w:num w:numId="294" w16cid:durableId="1629124495">
    <w:abstractNumId w:val="278"/>
  </w:num>
  <w:num w:numId="295" w16cid:durableId="48916845">
    <w:abstractNumId w:val="199"/>
  </w:num>
  <w:num w:numId="296" w16cid:durableId="1461261857">
    <w:abstractNumId w:val="86"/>
  </w:num>
  <w:num w:numId="297" w16cid:durableId="776289968">
    <w:abstractNumId w:val="104"/>
  </w:num>
  <w:num w:numId="298" w16cid:durableId="800071985">
    <w:abstractNumId w:val="69"/>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B8"/>
    <w:rsid w:val="00000E5C"/>
    <w:rsid w:val="00001F93"/>
    <w:rsid w:val="00002F67"/>
    <w:rsid w:val="000033D6"/>
    <w:rsid w:val="000046DA"/>
    <w:rsid w:val="0000494F"/>
    <w:rsid w:val="00004ED2"/>
    <w:rsid w:val="00005075"/>
    <w:rsid w:val="00005EE5"/>
    <w:rsid w:val="00007FA0"/>
    <w:rsid w:val="000102ED"/>
    <w:rsid w:val="000106F9"/>
    <w:rsid w:val="0001385C"/>
    <w:rsid w:val="00013DC0"/>
    <w:rsid w:val="00014065"/>
    <w:rsid w:val="000149FB"/>
    <w:rsid w:val="00015B51"/>
    <w:rsid w:val="0001653D"/>
    <w:rsid w:val="00016BB3"/>
    <w:rsid w:val="00016EFE"/>
    <w:rsid w:val="000174EC"/>
    <w:rsid w:val="00017A08"/>
    <w:rsid w:val="000219EB"/>
    <w:rsid w:val="00021D14"/>
    <w:rsid w:val="0002207D"/>
    <w:rsid w:val="00022EF1"/>
    <w:rsid w:val="00022FEE"/>
    <w:rsid w:val="000239A8"/>
    <w:rsid w:val="0002547C"/>
    <w:rsid w:val="0002623E"/>
    <w:rsid w:val="000262CF"/>
    <w:rsid w:val="0002641F"/>
    <w:rsid w:val="00026A20"/>
    <w:rsid w:val="00026EB7"/>
    <w:rsid w:val="000276A9"/>
    <w:rsid w:val="00030F2C"/>
    <w:rsid w:val="000314D2"/>
    <w:rsid w:val="00031EC6"/>
    <w:rsid w:val="00032DE2"/>
    <w:rsid w:val="00033681"/>
    <w:rsid w:val="0003539E"/>
    <w:rsid w:val="000358C3"/>
    <w:rsid w:val="000362FB"/>
    <w:rsid w:val="000366A9"/>
    <w:rsid w:val="00036DB5"/>
    <w:rsid w:val="00036E43"/>
    <w:rsid w:val="00037F83"/>
    <w:rsid w:val="00040883"/>
    <w:rsid w:val="00040D19"/>
    <w:rsid w:val="0004147F"/>
    <w:rsid w:val="0004362E"/>
    <w:rsid w:val="00043B18"/>
    <w:rsid w:val="00043F06"/>
    <w:rsid w:val="000442E1"/>
    <w:rsid w:val="00044720"/>
    <w:rsid w:val="0004527C"/>
    <w:rsid w:val="00046571"/>
    <w:rsid w:val="000468D3"/>
    <w:rsid w:val="00047063"/>
    <w:rsid w:val="00047690"/>
    <w:rsid w:val="00050546"/>
    <w:rsid w:val="0005100D"/>
    <w:rsid w:val="000514BC"/>
    <w:rsid w:val="00051686"/>
    <w:rsid w:val="0005235E"/>
    <w:rsid w:val="00052440"/>
    <w:rsid w:val="00052DAE"/>
    <w:rsid w:val="00052F46"/>
    <w:rsid w:val="00053666"/>
    <w:rsid w:val="000540E7"/>
    <w:rsid w:val="00054797"/>
    <w:rsid w:val="00054D14"/>
    <w:rsid w:val="0005512A"/>
    <w:rsid w:val="000553DC"/>
    <w:rsid w:val="000557BB"/>
    <w:rsid w:val="00056292"/>
    <w:rsid w:val="0005674D"/>
    <w:rsid w:val="00056BEB"/>
    <w:rsid w:val="000572D7"/>
    <w:rsid w:val="00060154"/>
    <w:rsid w:val="0006041C"/>
    <w:rsid w:val="00061439"/>
    <w:rsid w:val="00061699"/>
    <w:rsid w:val="000617B0"/>
    <w:rsid w:val="000622E1"/>
    <w:rsid w:val="000625A4"/>
    <w:rsid w:val="000628B3"/>
    <w:rsid w:val="00062B08"/>
    <w:rsid w:val="000630C0"/>
    <w:rsid w:val="000637FF"/>
    <w:rsid w:val="00063BE1"/>
    <w:rsid w:val="00063D0C"/>
    <w:rsid w:val="00064BBD"/>
    <w:rsid w:val="00065260"/>
    <w:rsid w:val="0006598A"/>
    <w:rsid w:val="0006679E"/>
    <w:rsid w:val="00067DCD"/>
    <w:rsid w:val="0007017A"/>
    <w:rsid w:val="00070256"/>
    <w:rsid w:val="00070297"/>
    <w:rsid w:val="0007036F"/>
    <w:rsid w:val="000711E7"/>
    <w:rsid w:val="000715CC"/>
    <w:rsid w:val="00071F64"/>
    <w:rsid w:val="0007228E"/>
    <w:rsid w:val="00072DDE"/>
    <w:rsid w:val="00073E21"/>
    <w:rsid w:val="00074301"/>
    <w:rsid w:val="00074468"/>
    <w:rsid w:val="0007562B"/>
    <w:rsid w:val="00075950"/>
    <w:rsid w:val="000759FA"/>
    <w:rsid w:val="00075C8B"/>
    <w:rsid w:val="00075DF3"/>
    <w:rsid w:val="000766BB"/>
    <w:rsid w:val="0007699C"/>
    <w:rsid w:val="00076CE1"/>
    <w:rsid w:val="00076D00"/>
    <w:rsid w:val="000771ED"/>
    <w:rsid w:val="00077BDE"/>
    <w:rsid w:val="00077FD7"/>
    <w:rsid w:val="000804BA"/>
    <w:rsid w:val="00080997"/>
    <w:rsid w:val="00080B00"/>
    <w:rsid w:val="0008202E"/>
    <w:rsid w:val="00082780"/>
    <w:rsid w:val="000828D2"/>
    <w:rsid w:val="00082908"/>
    <w:rsid w:val="0008350A"/>
    <w:rsid w:val="00083BA3"/>
    <w:rsid w:val="00083F33"/>
    <w:rsid w:val="000856CD"/>
    <w:rsid w:val="00085FE0"/>
    <w:rsid w:val="00086296"/>
    <w:rsid w:val="00086A9D"/>
    <w:rsid w:val="0009035B"/>
    <w:rsid w:val="00090CEA"/>
    <w:rsid w:val="00090D2D"/>
    <w:rsid w:val="000922D0"/>
    <w:rsid w:val="000937C3"/>
    <w:rsid w:val="00093F01"/>
    <w:rsid w:val="00094525"/>
    <w:rsid w:val="00094AA7"/>
    <w:rsid w:val="00094ABB"/>
    <w:rsid w:val="000953CB"/>
    <w:rsid w:val="000959C8"/>
    <w:rsid w:val="000959FF"/>
    <w:rsid w:val="00095A6B"/>
    <w:rsid w:val="00096272"/>
    <w:rsid w:val="00096462"/>
    <w:rsid w:val="000969F5"/>
    <w:rsid w:val="00096EFE"/>
    <w:rsid w:val="00097BD1"/>
    <w:rsid w:val="00097C19"/>
    <w:rsid w:val="00097F06"/>
    <w:rsid w:val="000A0FDF"/>
    <w:rsid w:val="000A23AC"/>
    <w:rsid w:val="000A24DE"/>
    <w:rsid w:val="000A2A1E"/>
    <w:rsid w:val="000A3247"/>
    <w:rsid w:val="000A3324"/>
    <w:rsid w:val="000A3BC6"/>
    <w:rsid w:val="000A4260"/>
    <w:rsid w:val="000A5262"/>
    <w:rsid w:val="000A5476"/>
    <w:rsid w:val="000A599B"/>
    <w:rsid w:val="000A6A49"/>
    <w:rsid w:val="000A7387"/>
    <w:rsid w:val="000B0B53"/>
    <w:rsid w:val="000B0BEF"/>
    <w:rsid w:val="000B13F6"/>
    <w:rsid w:val="000B2343"/>
    <w:rsid w:val="000B3B0E"/>
    <w:rsid w:val="000B3BD0"/>
    <w:rsid w:val="000B40E8"/>
    <w:rsid w:val="000B44FF"/>
    <w:rsid w:val="000B4AF5"/>
    <w:rsid w:val="000B4E68"/>
    <w:rsid w:val="000B550B"/>
    <w:rsid w:val="000B61AA"/>
    <w:rsid w:val="000B6F2F"/>
    <w:rsid w:val="000B71B0"/>
    <w:rsid w:val="000B783C"/>
    <w:rsid w:val="000C025F"/>
    <w:rsid w:val="000C1E1D"/>
    <w:rsid w:val="000C33C7"/>
    <w:rsid w:val="000C3641"/>
    <w:rsid w:val="000C3FE7"/>
    <w:rsid w:val="000C47FD"/>
    <w:rsid w:val="000C4943"/>
    <w:rsid w:val="000C4D3B"/>
    <w:rsid w:val="000C4FBF"/>
    <w:rsid w:val="000C60B8"/>
    <w:rsid w:val="000C6135"/>
    <w:rsid w:val="000C6549"/>
    <w:rsid w:val="000C6E1A"/>
    <w:rsid w:val="000C76FE"/>
    <w:rsid w:val="000D0290"/>
    <w:rsid w:val="000D06AC"/>
    <w:rsid w:val="000D124E"/>
    <w:rsid w:val="000D17FC"/>
    <w:rsid w:val="000D1A3C"/>
    <w:rsid w:val="000D1AB7"/>
    <w:rsid w:val="000D1AF9"/>
    <w:rsid w:val="000D2600"/>
    <w:rsid w:val="000D2615"/>
    <w:rsid w:val="000D2EFF"/>
    <w:rsid w:val="000D38BE"/>
    <w:rsid w:val="000D3EB9"/>
    <w:rsid w:val="000D486C"/>
    <w:rsid w:val="000D5723"/>
    <w:rsid w:val="000D5A6C"/>
    <w:rsid w:val="000D7223"/>
    <w:rsid w:val="000D7A66"/>
    <w:rsid w:val="000D7CF7"/>
    <w:rsid w:val="000D7DA1"/>
    <w:rsid w:val="000D7DE5"/>
    <w:rsid w:val="000D7F12"/>
    <w:rsid w:val="000D7F7F"/>
    <w:rsid w:val="000E0318"/>
    <w:rsid w:val="000E0785"/>
    <w:rsid w:val="000E0E91"/>
    <w:rsid w:val="000E1569"/>
    <w:rsid w:val="000E1AD7"/>
    <w:rsid w:val="000E1D5F"/>
    <w:rsid w:val="000E1EA4"/>
    <w:rsid w:val="000E26FD"/>
    <w:rsid w:val="000E4530"/>
    <w:rsid w:val="000E5438"/>
    <w:rsid w:val="000E5A14"/>
    <w:rsid w:val="000E620A"/>
    <w:rsid w:val="000E631C"/>
    <w:rsid w:val="000F09E1"/>
    <w:rsid w:val="000F0BA6"/>
    <w:rsid w:val="000F0EE7"/>
    <w:rsid w:val="000F1078"/>
    <w:rsid w:val="000F1188"/>
    <w:rsid w:val="000F2B0F"/>
    <w:rsid w:val="000F2EEB"/>
    <w:rsid w:val="000F30D6"/>
    <w:rsid w:val="000F31B8"/>
    <w:rsid w:val="000F417F"/>
    <w:rsid w:val="000F4C0A"/>
    <w:rsid w:val="000F4D15"/>
    <w:rsid w:val="000F4E46"/>
    <w:rsid w:val="000F4F96"/>
    <w:rsid w:val="000F5D2D"/>
    <w:rsid w:val="000F658F"/>
    <w:rsid w:val="000F6E2E"/>
    <w:rsid w:val="00100781"/>
    <w:rsid w:val="00100802"/>
    <w:rsid w:val="00100B57"/>
    <w:rsid w:val="00101C43"/>
    <w:rsid w:val="001023DA"/>
    <w:rsid w:val="00102A8A"/>
    <w:rsid w:val="00102C02"/>
    <w:rsid w:val="00102C5F"/>
    <w:rsid w:val="001036F3"/>
    <w:rsid w:val="00103D25"/>
    <w:rsid w:val="00104064"/>
    <w:rsid w:val="001040DC"/>
    <w:rsid w:val="0010543D"/>
    <w:rsid w:val="001063CE"/>
    <w:rsid w:val="00107935"/>
    <w:rsid w:val="00107F55"/>
    <w:rsid w:val="00110134"/>
    <w:rsid w:val="001101C7"/>
    <w:rsid w:val="00110A7F"/>
    <w:rsid w:val="00110E72"/>
    <w:rsid w:val="001129E3"/>
    <w:rsid w:val="001136B9"/>
    <w:rsid w:val="00114721"/>
    <w:rsid w:val="001163E7"/>
    <w:rsid w:val="00116ED5"/>
    <w:rsid w:val="001177F0"/>
    <w:rsid w:val="0011787E"/>
    <w:rsid w:val="00117C49"/>
    <w:rsid w:val="00120001"/>
    <w:rsid w:val="001208B8"/>
    <w:rsid w:val="00120C8C"/>
    <w:rsid w:val="00121072"/>
    <w:rsid w:val="00121C52"/>
    <w:rsid w:val="00123CF0"/>
    <w:rsid w:val="001245CB"/>
    <w:rsid w:val="00124BF7"/>
    <w:rsid w:val="001259E0"/>
    <w:rsid w:val="00125D09"/>
    <w:rsid w:val="00125D7F"/>
    <w:rsid w:val="0012618E"/>
    <w:rsid w:val="001264D3"/>
    <w:rsid w:val="00126EE5"/>
    <w:rsid w:val="0012738F"/>
    <w:rsid w:val="00127722"/>
    <w:rsid w:val="0012772E"/>
    <w:rsid w:val="00127EC8"/>
    <w:rsid w:val="00130F3C"/>
    <w:rsid w:val="00130FB9"/>
    <w:rsid w:val="00131717"/>
    <w:rsid w:val="001319BC"/>
    <w:rsid w:val="00131C06"/>
    <w:rsid w:val="00131D98"/>
    <w:rsid w:val="00132131"/>
    <w:rsid w:val="0013238F"/>
    <w:rsid w:val="00132AD3"/>
    <w:rsid w:val="00135FAE"/>
    <w:rsid w:val="001362DE"/>
    <w:rsid w:val="00136451"/>
    <w:rsid w:val="00136670"/>
    <w:rsid w:val="001368F6"/>
    <w:rsid w:val="00136A57"/>
    <w:rsid w:val="00137084"/>
    <w:rsid w:val="001403CB"/>
    <w:rsid w:val="001404C0"/>
    <w:rsid w:val="00140793"/>
    <w:rsid w:val="00140F83"/>
    <w:rsid w:val="001411EF"/>
    <w:rsid w:val="001413C1"/>
    <w:rsid w:val="00141633"/>
    <w:rsid w:val="0014260D"/>
    <w:rsid w:val="0014265F"/>
    <w:rsid w:val="00143165"/>
    <w:rsid w:val="00143234"/>
    <w:rsid w:val="001444E7"/>
    <w:rsid w:val="001452ED"/>
    <w:rsid w:val="0014595F"/>
    <w:rsid w:val="00145986"/>
    <w:rsid w:val="00146B9F"/>
    <w:rsid w:val="001472B0"/>
    <w:rsid w:val="001474E1"/>
    <w:rsid w:val="00147A8C"/>
    <w:rsid w:val="00147E29"/>
    <w:rsid w:val="001508C7"/>
    <w:rsid w:val="00150AA4"/>
    <w:rsid w:val="00150C1E"/>
    <w:rsid w:val="00150D08"/>
    <w:rsid w:val="00152ABB"/>
    <w:rsid w:val="00154066"/>
    <w:rsid w:val="00154F1B"/>
    <w:rsid w:val="001554CA"/>
    <w:rsid w:val="001565BA"/>
    <w:rsid w:val="00156624"/>
    <w:rsid w:val="00157513"/>
    <w:rsid w:val="00160090"/>
    <w:rsid w:val="00160583"/>
    <w:rsid w:val="00160A20"/>
    <w:rsid w:val="001618BB"/>
    <w:rsid w:val="00161C78"/>
    <w:rsid w:val="00161DBB"/>
    <w:rsid w:val="0016203A"/>
    <w:rsid w:val="00162CE0"/>
    <w:rsid w:val="00162E75"/>
    <w:rsid w:val="00163CA3"/>
    <w:rsid w:val="00164397"/>
    <w:rsid w:val="001650D5"/>
    <w:rsid w:val="00165E72"/>
    <w:rsid w:val="001666DA"/>
    <w:rsid w:val="00166CB6"/>
    <w:rsid w:val="00166F05"/>
    <w:rsid w:val="00167351"/>
    <w:rsid w:val="001701CF"/>
    <w:rsid w:val="00171629"/>
    <w:rsid w:val="00172A94"/>
    <w:rsid w:val="00172C3C"/>
    <w:rsid w:val="00173C15"/>
    <w:rsid w:val="00173D84"/>
    <w:rsid w:val="00173F4D"/>
    <w:rsid w:val="001742BC"/>
    <w:rsid w:val="00174C09"/>
    <w:rsid w:val="00174F28"/>
    <w:rsid w:val="00175C07"/>
    <w:rsid w:val="00179627"/>
    <w:rsid w:val="00181261"/>
    <w:rsid w:val="00181742"/>
    <w:rsid w:val="0018294A"/>
    <w:rsid w:val="001840BE"/>
    <w:rsid w:val="00184791"/>
    <w:rsid w:val="00184F90"/>
    <w:rsid w:val="0018556F"/>
    <w:rsid w:val="001856CB"/>
    <w:rsid w:val="00185CD2"/>
    <w:rsid w:val="0018601F"/>
    <w:rsid w:val="0018750D"/>
    <w:rsid w:val="0018766E"/>
    <w:rsid w:val="00190689"/>
    <w:rsid w:val="00190980"/>
    <w:rsid w:val="00190B9E"/>
    <w:rsid w:val="001925D9"/>
    <w:rsid w:val="0019348B"/>
    <w:rsid w:val="001954BA"/>
    <w:rsid w:val="00196381"/>
    <w:rsid w:val="0019648B"/>
    <w:rsid w:val="001964E2"/>
    <w:rsid w:val="00196BC0"/>
    <w:rsid w:val="00196C66"/>
    <w:rsid w:val="00196DB1"/>
    <w:rsid w:val="001979FA"/>
    <w:rsid w:val="00197FB1"/>
    <w:rsid w:val="001A0B26"/>
    <w:rsid w:val="001A0EF7"/>
    <w:rsid w:val="001A1CBB"/>
    <w:rsid w:val="001A1E98"/>
    <w:rsid w:val="001A20BA"/>
    <w:rsid w:val="001A23F3"/>
    <w:rsid w:val="001A2516"/>
    <w:rsid w:val="001A3FA0"/>
    <w:rsid w:val="001A477C"/>
    <w:rsid w:val="001A69A7"/>
    <w:rsid w:val="001A7CA8"/>
    <w:rsid w:val="001B00A8"/>
    <w:rsid w:val="001B014F"/>
    <w:rsid w:val="001B090D"/>
    <w:rsid w:val="001B0CAE"/>
    <w:rsid w:val="001B0FC7"/>
    <w:rsid w:val="001B1FBB"/>
    <w:rsid w:val="001B2441"/>
    <w:rsid w:val="001B26D5"/>
    <w:rsid w:val="001B3459"/>
    <w:rsid w:val="001B409C"/>
    <w:rsid w:val="001B4683"/>
    <w:rsid w:val="001B4B60"/>
    <w:rsid w:val="001B4E50"/>
    <w:rsid w:val="001B4FC8"/>
    <w:rsid w:val="001B51B3"/>
    <w:rsid w:val="001B55C2"/>
    <w:rsid w:val="001B55DD"/>
    <w:rsid w:val="001B5B82"/>
    <w:rsid w:val="001B734C"/>
    <w:rsid w:val="001B79CF"/>
    <w:rsid w:val="001C0DFD"/>
    <w:rsid w:val="001C1B9D"/>
    <w:rsid w:val="001C33D5"/>
    <w:rsid w:val="001C3B6E"/>
    <w:rsid w:val="001C4592"/>
    <w:rsid w:val="001C485F"/>
    <w:rsid w:val="001C56CA"/>
    <w:rsid w:val="001C59FF"/>
    <w:rsid w:val="001C642F"/>
    <w:rsid w:val="001C64F0"/>
    <w:rsid w:val="001C6A16"/>
    <w:rsid w:val="001C6CF2"/>
    <w:rsid w:val="001C7408"/>
    <w:rsid w:val="001D04A9"/>
    <w:rsid w:val="001D059C"/>
    <w:rsid w:val="001D0E87"/>
    <w:rsid w:val="001D115D"/>
    <w:rsid w:val="001D11D3"/>
    <w:rsid w:val="001D12E6"/>
    <w:rsid w:val="001D162B"/>
    <w:rsid w:val="001D16DD"/>
    <w:rsid w:val="001D1A08"/>
    <w:rsid w:val="001D2471"/>
    <w:rsid w:val="001D257F"/>
    <w:rsid w:val="001D271D"/>
    <w:rsid w:val="001D2884"/>
    <w:rsid w:val="001D30D9"/>
    <w:rsid w:val="001D33B7"/>
    <w:rsid w:val="001D368E"/>
    <w:rsid w:val="001D5A44"/>
    <w:rsid w:val="001D6F36"/>
    <w:rsid w:val="001D7D79"/>
    <w:rsid w:val="001D7ED5"/>
    <w:rsid w:val="001E0040"/>
    <w:rsid w:val="001E082E"/>
    <w:rsid w:val="001E1444"/>
    <w:rsid w:val="001E20FA"/>
    <w:rsid w:val="001E24BF"/>
    <w:rsid w:val="001E41CB"/>
    <w:rsid w:val="001E4A60"/>
    <w:rsid w:val="001E57B7"/>
    <w:rsid w:val="001E643A"/>
    <w:rsid w:val="001E6789"/>
    <w:rsid w:val="001E6B6A"/>
    <w:rsid w:val="001E6D11"/>
    <w:rsid w:val="001E7084"/>
    <w:rsid w:val="001E751A"/>
    <w:rsid w:val="001E761A"/>
    <w:rsid w:val="001E779D"/>
    <w:rsid w:val="001F0A25"/>
    <w:rsid w:val="001F1023"/>
    <w:rsid w:val="001F128D"/>
    <w:rsid w:val="001F1292"/>
    <w:rsid w:val="001F22D5"/>
    <w:rsid w:val="001F23FF"/>
    <w:rsid w:val="001F348D"/>
    <w:rsid w:val="001F359A"/>
    <w:rsid w:val="001F441D"/>
    <w:rsid w:val="001F4983"/>
    <w:rsid w:val="001F4C5D"/>
    <w:rsid w:val="001F4D48"/>
    <w:rsid w:val="001F4EF5"/>
    <w:rsid w:val="001F503F"/>
    <w:rsid w:val="001F5956"/>
    <w:rsid w:val="001F6CBE"/>
    <w:rsid w:val="001F798A"/>
    <w:rsid w:val="001F7E65"/>
    <w:rsid w:val="002006E1"/>
    <w:rsid w:val="00200B82"/>
    <w:rsid w:val="0020105A"/>
    <w:rsid w:val="00201131"/>
    <w:rsid w:val="00201132"/>
    <w:rsid w:val="00201248"/>
    <w:rsid w:val="00201B96"/>
    <w:rsid w:val="00201C91"/>
    <w:rsid w:val="00202048"/>
    <w:rsid w:val="00202933"/>
    <w:rsid w:val="00202E49"/>
    <w:rsid w:val="002032A0"/>
    <w:rsid w:val="00203395"/>
    <w:rsid w:val="002038B1"/>
    <w:rsid w:val="00203A29"/>
    <w:rsid w:val="0020403E"/>
    <w:rsid w:val="002050D8"/>
    <w:rsid w:val="002055D6"/>
    <w:rsid w:val="00206068"/>
    <w:rsid w:val="0020768D"/>
    <w:rsid w:val="002078DA"/>
    <w:rsid w:val="00210E30"/>
    <w:rsid w:val="00211841"/>
    <w:rsid w:val="00211AC3"/>
    <w:rsid w:val="00212621"/>
    <w:rsid w:val="002128B5"/>
    <w:rsid w:val="0021357E"/>
    <w:rsid w:val="00213F18"/>
    <w:rsid w:val="002149EA"/>
    <w:rsid w:val="00214C97"/>
    <w:rsid w:val="00215151"/>
    <w:rsid w:val="00216D67"/>
    <w:rsid w:val="00217515"/>
    <w:rsid w:val="002178D8"/>
    <w:rsid w:val="00220341"/>
    <w:rsid w:val="0022063A"/>
    <w:rsid w:val="00220CC2"/>
    <w:rsid w:val="00222666"/>
    <w:rsid w:val="0022306E"/>
    <w:rsid w:val="00223B74"/>
    <w:rsid w:val="00223D3F"/>
    <w:rsid w:val="002243DE"/>
    <w:rsid w:val="00224DF2"/>
    <w:rsid w:val="00226021"/>
    <w:rsid w:val="0022635D"/>
    <w:rsid w:val="00226937"/>
    <w:rsid w:val="0022697E"/>
    <w:rsid w:val="00226AA0"/>
    <w:rsid w:val="0022712C"/>
    <w:rsid w:val="0022758D"/>
    <w:rsid w:val="00227687"/>
    <w:rsid w:val="00227DCE"/>
    <w:rsid w:val="00227EF6"/>
    <w:rsid w:val="00227FFB"/>
    <w:rsid w:val="0022EF56"/>
    <w:rsid w:val="00231451"/>
    <w:rsid w:val="00232789"/>
    <w:rsid w:val="002329B1"/>
    <w:rsid w:val="00232BB3"/>
    <w:rsid w:val="0023301C"/>
    <w:rsid w:val="00233C8A"/>
    <w:rsid w:val="002348AB"/>
    <w:rsid w:val="00235772"/>
    <w:rsid w:val="00236936"/>
    <w:rsid w:val="00237111"/>
    <w:rsid w:val="00237A3E"/>
    <w:rsid w:val="00237AD9"/>
    <w:rsid w:val="002405AD"/>
    <w:rsid w:val="002407FC"/>
    <w:rsid w:val="0024351B"/>
    <w:rsid w:val="002438A1"/>
    <w:rsid w:val="00243FA0"/>
    <w:rsid w:val="0024406C"/>
    <w:rsid w:val="002443ED"/>
    <w:rsid w:val="0024553D"/>
    <w:rsid w:val="00245750"/>
    <w:rsid w:val="002458D3"/>
    <w:rsid w:val="00245E39"/>
    <w:rsid w:val="00246AA4"/>
    <w:rsid w:val="0025062C"/>
    <w:rsid w:val="002506D0"/>
    <w:rsid w:val="00250999"/>
    <w:rsid w:val="00250A04"/>
    <w:rsid w:val="00250CE0"/>
    <w:rsid w:val="00251182"/>
    <w:rsid w:val="002519CB"/>
    <w:rsid w:val="00251C2B"/>
    <w:rsid w:val="00252599"/>
    <w:rsid w:val="00252CC7"/>
    <w:rsid w:val="002530A3"/>
    <w:rsid w:val="002533DA"/>
    <w:rsid w:val="00254257"/>
    <w:rsid w:val="00254F8F"/>
    <w:rsid w:val="002569B3"/>
    <w:rsid w:val="00256FA8"/>
    <w:rsid w:val="00257232"/>
    <w:rsid w:val="00257340"/>
    <w:rsid w:val="00257523"/>
    <w:rsid w:val="00257681"/>
    <w:rsid w:val="00257B81"/>
    <w:rsid w:val="0026043B"/>
    <w:rsid w:val="002606CF"/>
    <w:rsid w:val="00260EBA"/>
    <w:rsid w:val="00262330"/>
    <w:rsid w:val="0026251E"/>
    <w:rsid w:val="00262A29"/>
    <w:rsid w:val="002636BD"/>
    <w:rsid w:val="00263C6D"/>
    <w:rsid w:val="00263CEF"/>
    <w:rsid w:val="00263ED3"/>
    <w:rsid w:val="0026420C"/>
    <w:rsid w:val="0026577D"/>
    <w:rsid w:val="0026601D"/>
    <w:rsid w:val="00266348"/>
    <w:rsid w:val="00266584"/>
    <w:rsid w:val="00267D89"/>
    <w:rsid w:val="002709A9"/>
    <w:rsid w:val="00270ED8"/>
    <w:rsid w:val="002712B6"/>
    <w:rsid w:val="002713CC"/>
    <w:rsid w:val="002718AF"/>
    <w:rsid w:val="0027193D"/>
    <w:rsid w:val="00272132"/>
    <w:rsid w:val="002729FD"/>
    <w:rsid w:val="00272C5E"/>
    <w:rsid w:val="002730B1"/>
    <w:rsid w:val="002733A3"/>
    <w:rsid w:val="00274D16"/>
    <w:rsid w:val="00275FF3"/>
    <w:rsid w:val="002760AE"/>
    <w:rsid w:val="00276925"/>
    <w:rsid w:val="0027714D"/>
    <w:rsid w:val="00277536"/>
    <w:rsid w:val="00277779"/>
    <w:rsid w:val="00277A74"/>
    <w:rsid w:val="00277F41"/>
    <w:rsid w:val="00280A82"/>
    <w:rsid w:val="00280A88"/>
    <w:rsid w:val="00281A87"/>
    <w:rsid w:val="00282262"/>
    <w:rsid w:val="00282A2A"/>
    <w:rsid w:val="00283011"/>
    <w:rsid w:val="00283083"/>
    <w:rsid w:val="0028356D"/>
    <w:rsid w:val="002836F5"/>
    <w:rsid w:val="002837D0"/>
    <w:rsid w:val="0028380E"/>
    <w:rsid w:val="00283B28"/>
    <w:rsid w:val="0028441B"/>
    <w:rsid w:val="00284444"/>
    <w:rsid w:val="00285A91"/>
    <w:rsid w:val="00286449"/>
    <w:rsid w:val="002869C5"/>
    <w:rsid w:val="00286A7D"/>
    <w:rsid w:val="00286B50"/>
    <w:rsid w:val="00287040"/>
    <w:rsid w:val="00290253"/>
    <w:rsid w:val="00290602"/>
    <w:rsid w:val="00290843"/>
    <w:rsid w:val="00290AD1"/>
    <w:rsid w:val="0029141F"/>
    <w:rsid w:val="00291677"/>
    <w:rsid w:val="0029179F"/>
    <w:rsid w:val="0029295E"/>
    <w:rsid w:val="002934E2"/>
    <w:rsid w:val="0029364C"/>
    <w:rsid w:val="00293CB1"/>
    <w:rsid w:val="00293DF0"/>
    <w:rsid w:val="002963C3"/>
    <w:rsid w:val="00296D35"/>
    <w:rsid w:val="002973E2"/>
    <w:rsid w:val="0029743E"/>
    <w:rsid w:val="002976A1"/>
    <w:rsid w:val="002A0195"/>
    <w:rsid w:val="002A049D"/>
    <w:rsid w:val="002A120B"/>
    <w:rsid w:val="002A13C7"/>
    <w:rsid w:val="002A19A5"/>
    <w:rsid w:val="002A1E6C"/>
    <w:rsid w:val="002A2052"/>
    <w:rsid w:val="002A2A7A"/>
    <w:rsid w:val="002A31C8"/>
    <w:rsid w:val="002A46DD"/>
    <w:rsid w:val="002A4B4E"/>
    <w:rsid w:val="002A4FE4"/>
    <w:rsid w:val="002A56C3"/>
    <w:rsid w:val="002A5E21"/>
    <w:rsid w:val="002A5EE2"/>
    <w:rsid w:val="002A616B"/>
    <w:rsid w:val="002A6808"/>
    <w:rsid w:val="002A750B"/>
    <w:rsid w:val="002A7CF8"/>
    <w:rsid w:val="002B0231"/>
    <w:rsid w:val="002B1010"/>
    <w:rsid w:val="002B14BC"/>
    <w:rsid w:val="002B1CAF"/>
    <w:rsid w:val="002B2D29"/>
    <w:rsid w:val="002B4921"/>
    <w:rsid w:val="002B49B6"/>
    <w:rsid w:val="002B532B"/>
    <w:rsid w:val="002B553B"/>
    <w:rsid w:val="002B5960"/>
    <w:rsid w:val="002B59B4"/>
    <w:rsid w:val="002B65B8"/>
    <w:rsid w:val="002B73EC"/>
    <w:rsid w:val="002C11F0"/>
    <w:rsid w:val="002C1300"/>
    <w:rsid w:val="002C2038"/>
    <w:rsid w:val="002C2570"/>
    <w:rsid w:val="002C2AB2"/>
    <w:rsid w:val="002C356C"/>
    <w:rsid w:val="002C357F"/>
    <w:rsid w:val="002C3E4D"/>
    <w:rsid w:val="002C3F2F"/>
    <w:rsid w:val="002C4434"/>
    <w:rsid w:val="002C5C00"/>
    <w:rsid w:val="002C617D"/>
    <w:rsid w:val="002C6276"/>
    <w:rsid w:val="002C68B4"/>
    <w:rsid w:val="002C6CAF"/>
    <w:rsid w:val="002C725B"/>
    <w:rsid w:val="002C793C"/>
    <w:rsid w:val="002D0008"/>
    <w:rsid w:val="002D116F"/>
    <w:rsid w:val="002D1678"/>
    <w:rsid w:val="002D185C"/>
    <w:rsid w:val="002D18CD"/>
    <w:rsid w:val="002D3913"/>
    <w:rsid w:val="002D3B5E"/>
    <w:rsid w:val="002D4086"/>
    <w:rsid w:val="002D5C94"/>
    <w:rsid w:val="002D6BD0"/>
    <w:rsid w:val="002D6FB2"/>
    <w:rsid w:val="002D719E"/>
    <w:rsid w:val="002D7F41"/>
    <w:rsid w:val="002E0CE1"/>
    <w:rsid w:val="002E0D35"/>
    <w:rsid w:val="002E18F9"/>
    <w:rsid w:val="002E205A"/>
    <w:rsid w:val="002E340C"/>
    <w:rsid w:val="002E4A09"/>
    <w:rsid w:val="002E5C25"/>
    <w:rsid w:val="002E6108"/>
    <w:rsid w:val="002E6A27"/>
    <w:rsid w:val="002E733D"/>
    <w:rsid w:val="002E7540"/>
    <w:rsid w:val="002E7A8B"/>
    <w:rsid w:val="002E7FF9"/>
    <w:rsid w:val="002F021D"/>
    <w:rsid w:val="002F02BF"/>
    <w:rsid w:val="002F0F71"/>
    <w:rsid w:val="002F131F"/>
    <w:rsid w:val="002F31C1"/>
    <w:rsid w:val="002F3B6F"/>
    <w:rsid w:val="002F404F"/>
    <w:rsid w:val="002F5228"/>
    <w:rsid w:val="002F557B"/>
    <w:rsid w:val="002F6635"/>
    <w:rsid w:val="002F7DC5"/>
    <w:rsid w:val="0030020D"/>
    <w:rsid w:val="00302654"/>
    <w:rsid w:val="00302A58"/>
    <w:rsid w:val="003030AD"/>
    <w:rsid w:val="003035BD"/>
    <w:rsid w:val="003036DB"/>
    <w:rsid w:val="00304030"/>
    <w:rsid w:val="00306508"/>
    <w:rsid w:val="0030707E"/>
    <w:rsid w:val="003074BE"/>
    <w:rsid w:val="0030752A"/>
    <w:rsid w:val="00310251"/>
    <w:rsid w:val="00310466"/>
    <w:rsid w:val="00310728"/>
    <w:rsid w:val="0031093B"/>
    <w:rsid w:val="003117C3"/>
    <w:rsid w:val="003119D6"/>
    <w:rsid w:val="00311FA3"/>
    <w:rsid w:val="0031247C"/>
    <w:rsid w:val="00312D6A"/>
    <w:rsid w:val="003138E4"/>
    <w:rsid w:val="003159D9"/>
    <w:rsid w:val="00315E11"/>
    <w:rsid w:val="003168C2"/>
    <w:rsid w:val="0031749C"/>
    <w:rsid w:val="00317798"/>
    <w:rsid w:val="003179D3"/>
    <w:rsid w:val="00317AD2"/>
    <w:rsid w:val="003202EC"/>
    <w:rsid w:val="0032036D"/>
    <w:rsid w:val="00320A75"/>
    <w:rsid w:val="00320B17"/>
    <w:rsid w:val="0032109D"/>
    <w:rsid w:val="00322E56"/>
    <w:rsid w:val="003236E0"/>
    <w:rsid w:val="0032497D"/>
    <w:rsid w:val="00324E5B"/>
    <w:rsid w:val="00326899"/>
    <w:rsid w:val="00327158"/>
    <w:rsid w:val="00327321"/>
    <w:rsid w:val="003273E9"/>
    <w:rsid w:val="0032764D"/>
    <w:rsid w:val="00327810"/>
    <w:rsid w:val="00327841"/>
    <w:rsid w:val="00327B04"/>
    <w:rsid w:val="00331704"/>
    <w:rsid w:val="003318D9"/>
    <w:rsid w:val="00332A44"/>
    <w:rsid w:val="00332A99"/>
    <w:rsid w:val="00332CBC"/>
    <w:rsid w:val="00333056"/>
    <w:rsid w:val="00333B1F"/>
    <w:rsid w:val="00334898"/>
    <w:rsid w:val="00335456"/>
    <w:rsid w:val="003355E6"/>
    <w:rsid w:val="00335E6C"/>
    <w:rsid w:val="00336648"/>
    <w:rsid w:val="00336C62"/>
    <w:rsid w:val="00336DD8"/>
    <w:rsid w:val="0033753C"/>
    <w:rsid w:val="003375C0"/>
    <w:rsid w:val="00337979"/>
    <w:rsid w:val="00341D2D"/>
    <w:rsid w:val="00342D31"/>
    <w:rsid w:val="00343379"/>
    <w:rsid w:val="00343430"/>
    <w:rsid w:val="00343AFE"/>
    <w:rsid w:val="00344AA4"/>
    <w:rsid w:val="00345357"/>
    <w:rsid w:val="0034552F"/>
    <w:rsid w:val="00345B38"/>
    <w:rsid w:val="0034623F"/>
    <w:rsid w:val="00346881"/>
    <w:rsid w:val="00346EF8"/>
    <w:rsid w:val="00347FC6"/>
    <w:rsid w:val="00351621"/>
    <w:rsid w:val="00352246"/>
    <w:rsid w:val="00352F22"/>
    <w:rsid w:val="003537AD"/>
    <w:rsid w:val="00353D10"/>
    <w:rsid w:val="003543AD"/>
    <w:rsid w:val="0035474B"/>
    <w:rsid w:val="00354D48"/>
    <w:rsid w:val="0035524D"/>
    <w:rsid w:val="0035535E"/>
    <w:rsid w:val="00355608"/>
    <w:rsid w:val="003556BA"/>
    <w:rsid w:val="00355E27"/>
    <w:rsid w:val="00356A04"/>
    <w:rsid w:val="00356EB1"/>
    <w:rsid w:val="003578E6"/>
    <w:rsid w:val="00357E7D"/>
    <w:rsid w:val="00360244"/>
    <w:rsid w:val="003609B5"/>
    <w:rsid w:val="0036147B"/>
    <w:rsid w:val="00361632"/>
    <w:rsid w:val="00361811"/>
    <w:rsid w:val="00361C29"/>
    <w:rsid w:val="00361D93"/>
    <w:rsid w:val="0036206C"/>
    <w:rsid w:val="00362432"/>
    <w:rsid w:val="00362444"/>
    <w:rsid w:val="00363182"/>
    <w:rsid w:val="0036497F"/>
    <w:rsid w:val="00364C12"/>
    <w:rsid w:val="00364E34"/>
    <w:rsid w:val="003652A3"/>
    <w:rsid w:val="003666A8"/>
    <w:rsid w:val="003667A2"/>
    <w:rsid w:val="00366844"/>
    <w:rsid w:val="00366C72"/>
    <w:rsid w:val="00366D83"/>
    <w:rsid w:val="0037180E"/>
    <w:rsid w:val="00372345"/>
    <w:rsid w:val="003730A7"/>
    <w:rsid w:val="00373A8C"/>
    <w:rsid w:val="00373DE6"/>
    <w:rsid w:val="00374679"/>
    <w:rsid w:val="00374FB8"/>
    <w:rsid w:val="00375048"/>
    <w:rsid w:val="003754D5"/>
    <w:rsid w:val="0037616A"/>
    <w:rsid w:val="003761C9"/>
    <w:rsid w:val="003767EE"/>
    <w:rsid w:val="00377DA8"/>
    <w:rsid w:val="0038001D"/>
    <w:rsid w:val="0038014E"/>
    <w:rsid w:val="00380847"/>
    <w:rsid w:val="0038118E"/>
    <w:rsid w:val="003816D2"/>
    <w:rsid w:val="00382223"/>
    <w:rsid w:val="00383489"/>
    <w:rsid w:val="00384BFA"/>
    <w:rsid w:val="0038527A"/>
    <w:rsid w:val="00385E6B"/>
    <w:rsid w:val="003876DB"/>
    <w:rsid w:val="0038797B"/>
    <w:rsid w:val="00390137"/>
    <w:rsid w:val="00390267"/>
    <w:rsid w:val="003902C9"/>
    <w:rsid w:val="00391295"/>
    <w:rsid w:val="00392297"/>
    <w:rsid w:val="00392C74"/>
    <w:rsid w:val="00394C93"/>
    <w:rsid w:val="00395092"/>
    <w:rsid w:val="00395575"/>
    <w:rsid w:val="00396331"/>
    <w:rsid w:val="003963A0"/>
    <w:rsid w:val="003964EE"/>
    <w:rsid w:val="00396C29"/>
    <w:rsid w:val="00396FEB"/>
    <w:rsid w:val="003973C6"/>
    <w:rsid w:val="0039769A"/>
    <w:rsid w:val="003A041B"/>
    <w:rsid w:val="003A06CC"/>
    <w:rsid w:val="003A13CA"/>
    <w:rsid w:val="003A2BD3"/>
    <w:rsid w:val="003A3D43"/>
    <w:rsid w:val="003A47AE"/>
    <w:rsid w:val="003A4FC9"/>
    <w:rsid w:val="003A54F2"/>
    <w:rsid w:val="003A5901"/>
    <w:rsid w:val="003A591E"/>
    <w:rsid w:val="003A6E57"/>
    <w:rsid w:val="003A75ED"/>
    <w:rsid w:val="003A7BD8"/>
    <w:rsid w:val="003B0142"/>
    <w:rsid w:val="003B0464"/>
    <w:rsid w:val="003B12A7"/>
    <w:rsid w:val="003B2512"/>
    <w:rsid w:val="003B4960"/>
    <w:rsid w:val="003B4C88"/>
    <w:rsid w:val="003B5A7B"/>
    <w:rsid w:val="003B5CA3"/>
    <w:rsid w:val="003B739B"/>
    <w:rsid w:val="003B7430"/>
    <w:rsid w:val="003B7574"/>
    <w:rsid w:val="003B7E47"/>
    <w:rsid w:val="003C017E"/>
    <w:rsid w:val="003C0C65"/>
    <w:rsid w:val="003C1978"/>
    <w:rsid w:val="003C1E52"/>
    <w:rsid w:val="003C2C70"/>
    <w:rsid w:val="003C3628"/>
    <w:rsid w:val="003C3E10"/>
    <w:rsid w:val="003C5300"/>
    <w:rsid w:val="003C61BF"/>
    <w:rsid w:val="003C694E"/>
    <w:rsid w:val="003C7758"/>
    <w:rsid w:val="003C79B6"/>
    <w:rsid w:val="003D0470"/>
    <w:rsid w:val="003D0915"/>
    <w:rsid w:val="003D0A5F"/>
    <w:rsid w:val="003D0D6A"/>
    <w:rsid w:val="003D1752"/>
    <w:rsid w:val="003D1905"/>
    <w:rsid w:val="003D1A8C"/>
    <w:rsid w:val="003D2680"/>
    <w:rsid w:val="003D27E9"/>
    <w:rsid w:val="003D3333"/>
    <w:rsid w:val="003D3CA1"/>
    <w:rsid w:val="003D5387"/>
    <w:rsid w:val="003D6A88"/>
    <w:rsid w:val="003D7177"/>
    <w:rsid w:val="003DB466"/>
    <w:rsid w:val="003E281B"/>
    <w:rsid w:val="003E3164"/>
    <w:rsid w:val="003E3397"/>
    <w:rsid w:val="003E37B2"/>
    <w:rsid w:val="003E44B2"/>
    <w:rsid w:val="003E47B4"/>
    <w:rsid w:val="003E47CA"/>
    <w:rsid w:val="003E5052"/>
    <w:rsid w:val="003E595A"/>
    <w:rsid w:val="003E710E"/>
    <w:rsid w:val="003F01B9"/>
    <w:rsid w:val="003F11DA"/>
    <w:rsid w:val="003F1271"/>
    <w:rsid w:val="003F156E"/>
    <w:rsid w:val="003F15B2"/>
    <w:rsid w:val="003F1823"/>
    <w:rsid w:val="003F1975"/>
    <w:rsid w:val="003F30E0"/>
    <w:rsid w:val="003F3353"/>
    <w:rsid w:val="003F34B7"/>
    <w:rsid w:val="003F3DB1"/>
    <w:rsid w:val="003F4906"/>
    <w:rsid w:val="003F4948"/>
    <w:rsid w:val="003F4BB0"/>
    <w:rsid w:val="003F5293"/>
    <w:rsid w:val="003F6057"/>
    <w:rsid w:val="003F6105"/>
    <w:rsid w:val="003F7A6E"/>
    <w:rsid w:val="003F7E7D"/>
    <w:rsid w:val="00400B20"/>
    <w:rsid w:val="00401584"/>
    <w:rsid w:val="004019E0"/>
    <w:rsid w:val="00401EDF"/>
    <w:rsid w:val="00401FDD"/>
    <w:rsid w:val="004020C3"/>
    <w:rsid w:val="00403F24"/>
    <w:rsid w:val="004040A4"/>
    <w:rsid w:val="00404441"/>
    <w:rsid w:val="004046DF"/>
    <w:rsid w:val="0040587B"/>
    <w:rsid w:val="0040604E"/>
    <w:rsid w:val="00406C2D"/>
    <w:rsid w:val="0040705E"/>
    <w:rsid w:val="004071DE"/>
    <w:rsid w:val="004075BB"/>
    <w:rsid w:val="00407C24"/>
    <w:rsid w:val="004117F1"/>
    <w:rsid w:val="004118CA"/>
    <w:rsid w:val="00411905"/>
    <w:rsid w:val="00412371"/>
    <w:rsid w:val="00413782"/>
    <w:rsid w:val="00413DA2"/>
    <w:rsid w:val="00413DC1"/>
    <w:rsid w:val="00414A98"/>
    <w:rsid w:val="00414C5A"/>
    <w:rsid w:val="00414FAF"/>
    <w:rsid w:val="00415160"/>
    <w:rsid w:val="00415198"/>
    <w:rsid w:val="00415D15"/>
    <w:rsid w:val="00415EC9"/>
    <w:rsid w:val="0041669D"/>
    <w:rsid w:val="00416FD2"/>
    <w:rsid w:val="00417682"/>
    <w:rsid w:val="00417D73"/>
    <w:rsid w:val="004201AB"/>
    <w:rsid w:val="00420C23"/>
    <w:rsid w:val="0042208E"/>
    <w:rsid w:val="00422982"/>
    <w:rsid w:val="00423353"/>
    <w:rsid w:val="00423357"/>
    <w:rsid w:val="00423812"/>
    <w:rsid w:val="00423E60"/>
    <w:rsid w:val="004257CA"/>
    <w:rsid w:val="0042630E"/>
    <w:rsid w:val="0043078A"/>
    <w:rsid w:val="00430D98"/>
    <w:rsid w:val="004311C2"/>
    <w:rsid w:val="00431A02"/>
    <w:rsid w:val="00432E20"/>
    <w:rsid w:val="004337A3"/>
    <w:rsid w:val="00433951"/>
    <w:rsid w:val="004344E1"/>
    <w:rsid w:val="00434824"/>
    <w:rsid w:val="00435432"/>
    <w:rsid w:val="00435446"/>
    <w:rsid w:val="00435A69"/>
    <w:rsid w:val="00435E4E"/>
    <w:rsid w:val="00436CCE"/>
    <w:rsid w:val="00436D61"/>
    <w:rsid w:val="00437038"/>
    <w:rsid w:val="004374CB"/>
    <w:rsid w:val="004400AC"/>
    <w:rsid w:val="00440845"/>
    <w:rsid w:val="00440D13"/>
    <w:rsid w:val="00440DA4"/>
    <w:rsid w:val="00440F4E"/>
    <w:rsid w:val="00442758"/>
    <w:rsid w:val="004431D1"/>
    <w:rsid w:val="00443712"/>
    <w:rsid w:val="00443B60"/>
    <w:rsid w:val="00443D88"/>
    <w:rsid w:val="00443E3B"/>
    <w:rsid w:val="00444BC6"/>
    <w:rsid w:val="00444EB1"/>
    <w:rsid w:val="00444EBD"/>
    <w:rsid w:val="00444FAC"/>
    <w:rsid w:val="004452B1"/>
    <w:rsid w:val="00445F2C"/>
    <w:rsid w:val="00446949"/>
    <w:rsid w:val="00446CBA"/>
    <w:rsid w:val="00447A95"/>
    <w:rsid w:val="00447B98"/>
    <w:rsid w:val="00447D3D"/>
    <w:rsid w:val="00450F38"/>
    <w:rsid w:val="0045123D"/>
    <w:rsid w:val="00451365"/>
    <w:rsid w:val="004524E2"/>
    <w:rsid w:val="00452EAA"/>
    <w:rsid w:val="004539C7"/>
    <w:rsid w:val="00453C48"/>
    <w:rsid w:val="004544CC"/>
    <w:rsid w:val="004548B5"/>
    <w:rsid w:val="00457152"/>
    <w:rsid w:val="004571AA"/>
    <w:rsid w:val="00460950"/>
    <w:rsid w:val="0046158D"/>
    <w:rsid w:val="00462677"/>
    <w:rsid w:val="0046296D"/>
    <w:rsid w:val="00463113"/>
    <w:rsid w:val="00463D2E"/>
    <w:rsid w:val="00464A7F"/>
    <w:rsid w:val="00464C56"/>
    <w:rsid w:val="0046573D"/>
    <w:rsid w:val="00465BD2"/>
    <w:rsid w:val="00465E10"/>
    <w:rsid w:val="004668E2"/>
    <w:rsid w:val="00467FAE"/>
    <w:rsid w:val="00467FFB"/>
    <w:rsid w:val="00470210"/>
    <w:rsid w:val="00470335"/>
    <w:rsid w:val="004705EC"/>
    <w:rsid w:val="00470880"/>
    <w:rsid w:val="00471151"/>
    <w:rsid w:val="0047271A"/>
    <w:rsid w:val="00472C2F"/>
    <w:rsid w:val="00472E28"/>
    <w:rsid w:val="004732F6"/>
    <w:rsid w:val="00473C66"/>
    <w:rsid w:val="004741BB"/>
    <w:rsid w:val="0047554B"/>
    <w:rsid w:val="004768E7"/>
    <w:rsid w:val="004769ED"/>
    <w:rsid w:val="004803E6"/>
    <w:rsid w:val="00480EE9"/>
    <w:rsid w:val="00480F8F"/>
    <w:rsid w:val="004813D3"/>
    <w:rsid w:val="004817BE"/>
    <w:rsid w:val="00481983"/>
    <w:rsid w:val="0048218E"/>
    <w:rsid w:val="00482414"/>
    <w:rsid w:val="00483AA7"/>
    <w:rsid w:val="00484210"/>
    <w:rsid w:val="00484EF3"/>
    <w:rsid w:val="004855AB"/>
    <w:rsid w:val="00485AE7"/>
    <w:rsid w:val="00485E00"/>
    <w:rsid w:val="00486176"/>
    <w:rsid w:val="00486AE9"/>
    <w:rsid w:val="00487092"/>
    <w:rsid w:val="0048771D"/>
    <w:rsid w:val="00487925"/>
    <w:rsid w:val="00490256"/>
    <w:rsid w:val="004915C2"/>
    <w:rsid w:val="00491872"/>
    <w:rsid w:val="00491FE6"/>
    <w:rsid w:val="00493103"/>
    <w:rsid w:val="00493612"/>
    <w:rsid w:val="00494109"/>
    <w:rsid w:val="004963A3"/>
    <w:rsid w:val="0049658D"/>
    <w:rsid w:val="00496BC3"/>
    <w:rsid w:val="0049702A"/>
    <w:rsid w:val="004A1127"/>
    <w:rsid w:val="004A1903"/>
    <w:rsid w:val="004A22CD"/>
    <w:rsid w:val="004A2423"/>
    <w:rsid w:val="004A34EA"/>
    <w:rsid w:val="004A3512"/>
    <w:rsid w:val="004A3711"/>
    <w:rsid w:val="004A45E6"/>
    <w:rsid w:val="004A575D"/>
    <w:rsid w:val="004A5FDB"/>
    <w:rsid w:val="004A60DA"/>
    <w:rsid w:val="004A6284"/>
    <w:rsid w:val="004A6CD8"/>
    <w:rsid w:val="004A7526"/>
    <w:rsid w:val="004A7CB8"/>
    <w:rsid w:val="004A7F08"/>
    <w:rsid w:val="004B0846"/>
    <w:rsid w:val="004B099B"/>
    <w:rsid w:val="004B0C2A"/>
    <w:rsid w:val="004B0E01"/>
    <w:rsid w:val="004B13A8"/>
    <w:rsid w:val="004B142F"/>
    <w:rsid w:val="004B169E"/>
    <w:rsid w:val="004B2EBA"/>
    <w:rsid w:val="004B3291"/>
    <w:rsid w:val="004B3672"/>
    <w:rsid w:val="004B486B"/>
    <w:rsid w:val="004B4B45"/>
    <w:rsid w:val="004B4CCD"/>
    <w:rsid w:val="004B54C8"/>
    <w:rsid w:val="004B5567"/>
    <w:rsid w:val="004B698F"/>
    <w:rsid w:val="004B72DE"/>
    <w:rsid w:val="004B76BA"/>
    <w:rsid w:val="004B76ED"/>
    <w:rsid w:val="004B77DE"/>
    <w:rsid w:val="004C0EB7"/>
    <w:rsid w:val="004C0ED9"/>
    <w:rsid w:val="004C1207"/>
    <w:rsid w:val="004C18BB"/>
    <w:rsid w:val="004C22C7"/>
    <w:rsid w:val="004C27B6"/>
    <w:rsid w:val="004C2A7C"/>
    <w:rsid w:val="004C2F6D"/>
    <w:rsid w:val="004C3223"/>
    <w:rsid w:val="004C3B7D"/>
    <w:rsid w:val="004C3C74"/>
    <w:rsid w:val="004C4090"/>
    <w:rsid w:val="004C45DB"/>
    <w:rsid w:val="004C5335"/>
    <w:rsid w:val="004C5C8E"/>
    <w:rsid w:val="004C61D2"/>
    <w:rsid w:val="004C629E"/>
    <w:rsid w:val="004C6506"/>
    <w:rsid w:val="004C678F"/>
    <w:rsid w:val="004C68CC"/>
    <w:rsid w:val="004C6D5F"/>
    <w:rsid w:val="004C72D5"/>
    <w:rsid w:val="004C7862"/>
    <w:rsid w:val="004D0166"/>
    <w:rsid w:val="004D04C8"/>
    <w:rsid w:val="004D0969"/>
    <w:rsid w:val="004D0FF1"/>
    <w:rsid w:val="004D1817"/>
    <w:rsid w:val="004D2C9F"/>
    <w:rsid w:val="004D30F0"/>
    <w:rsid w:val="004D3100"/>
    <w:rsid w:val="004D3278"/>
    <w:rsid w:val="004D337E"/>
    <w:rsid w:val="004D3538"/>
    <w:rsid w:val="004D3C68"/>
    <w:rsid w:val="004D41F9"/>
    <w:rsid w:val="004D4BE0"/>
    <w:rsid w:val="004D4D03"/>
    <w:rsid w:val="004D5565"/>
    <w:rsid w:val="004D6B93"/>
    <w:rsid w:val="004D7493"/>
    <w:rsid w:val="004D74AC"/>
    <w:rsid w:val="004D7E1E"/>
    <w:rsid w:val="004D7F49"/>
    <w:rsid w:val="004E06DB"/>
    <w:rsid w:val="004E0E3F"/>
    <w:rsid w:val="004E294A"/>
    <w:rsid w:val="004E2951"/>
    <w:rsid w:val="004E4286"/>
    <w:rsid w:val="004E45E8"/>
    <w:rsid w:val="004E484A"/>
    <w:rsid w:val="004E4A23"/>
    <w:rsid w:val="004E53F1"/>
    <w:rsid w:val="004E5470"/>
    <w:rsid w:val="004E5B72"/>
    <w:rsid w:val="004E6510"/>
    <w:rsid w:val="004E6F7C"/>
    <w:rsid w:val="004E7170"/>
    <w:rsid w:val="004E72B6"/>
    <w:rsid w:val="004E7F17"/>
    <w:rsid w:val="004F1549"/>
    <w:rsid w:val="004F16A1"/>
    <w:rsid w:val="004F1954"/>
    <w:rsid w:val="004F2580"/>
    <w:rsid w:val="004F2BB9"/>
    <w:rsid w:val="004F3418"/>
    <w:rsid w:val="004F3665"/>
    <w:rsid w:val="004F40A0"/>
    <w:rsid w:val="004F4508"/>
    <w:rsid w:val="004F4594"/>
    <w:rsid w:val="004F566B"/>
    <w:rsid w:val="004F5D1F"/>
    <w:rsid w:val="004F5FD8"/>
    <w:rsid w:val="004F6C2A"/>
    <w:rsid w:val="004F6D2E"/>
    <w:rsid w:val="004F7A8B"/>
    <w:rsid w:val="004F7B4A"/>
    <w:rsid w:val="004F7F44"/>
    <w:rsid w:val="00500A9B"/>
    <w:rsid w:val="00500AB0"/>
    <w:rsid w:val="00500E45"/>
    <w:rsid w:val="00501282"/>
    <w:rsid w:val="005016A0"/>
    <w:rsid w:val="00501912"/>
    <w:rsid w:val="0050328A"/>
    <w:rsid w:val="00504C6F"/>
    <w:rsid w:val="005051F9"/>
    <w:rsid w:val="005057E9"/>
    <w:rsid w:val="00505D1F"/>
    <w:rsid w:val="00505E10"/>
    <w:rsid w:val="005068C9"/>
    <w:rsid w:val="00506D9E"/>
    <w:rsid w:val="0051053B"/>
    <w:rsid w:val="005109A6"/>
    <w:rsid w:val="00511417"/>
    <w:rsid w:val="00512B19"/>
    <w:rsid w:val="005131E1"/>
    <w:rsid w:val="005133D7"/>
    <w:rsid w:val="00513669"/>
    <w:rsid w:val="00514443"/>
    <w:rsid w:val="00515B42"/>
    <w:rsid w:val="00516EAD"/>
    <w:rsid w:val="005174C2"/>
    <w:rsid w:val="00520F4D"/>
    <w:rsid w:val="00520F8B"/>
    <w:rsid w:val="00522194"/>
    <w:rsid w:val="0052226A"/>
    <w:rsid w:val="005227DA"/>
    <w:rsid w:val="00524C55"/>
    <w:rsid w:val="0052520F"/>
    <w:rsid w:val="005254E0"/>
    <w:rsid w:val="005255C0"/>
    <w:rsid w:val="00525EFC"/>
    <w:rsid w:val="00525FA8"/>
    <w:rsid w:val="00526742"/>
    <w:rsid w:val="00526D09"/>
    <w:rsid w:val="00526E45"/>
    <w:rsid w:val="0052A0AD"/>
    <w:rsid w:val="0052D025"/>
    <w:rsid w:val="005306AF"/>
    <w:rsid w:val="0053150A"/>
    <w:rsid w:val="00531CC0"/>
    <w:rsid w:val="00532010"/>
    <w:rsid w:val="0053229A"/>
    <w:rsid w:val="00532701"/>
    <w:rsid w:val="005332FA"/>
    <w:rsid w:val="005335D6"/>
    <w:rsid w:val="00533EA6"/>
    <w:rsid w:val="00534DF3"/>
    <w:rsid w:val="00535628"/>
    <w:rsid w:val="00535A6E"/>
    <w:rsid w:val="00535ED1"/>
    <w:rsid w:val="005361F7"/>
    <w:rsid w:val="005363F2"/>
    <w:rsid w:val="005373E2"/>
    <w:rsid w:val="00537D6D"/>
    <w:rsid w:val="0054066E"/>
    <w:rsid w:val="00540DDD"/>
    <w:rsid w:val="0054103C"/>
    <w:rsid w:val="0054115B"/>
    <w:rsid w:val="00542A77"/>
    <w:rsid w:val="00542BBB"/>
    <w:rsid w:val="00542EFD"/>
    <w:rsid w:val="00543305"/>
    <w:rsid w:val="005435D1"/>
    <w:rsid w:val="00543FA7"/>
    <w:rsid w:val="005445DA"/>
    <w:rsid w:val="00544788"/>
    <w:rsid w:val="0054498E"/>
    <w:rsid w:val="0054526A"/>
    <w:rsid w:val="00545F29"/>
    <w:rsid w:val="0054796C"/>
    <w:rsid w:val="005500C2"/>
    <w:rsid w:val="00550FF5"/>
    <w:rsid w:val="00551040"/>
    <w:rsid w:val="00551699"/>
    <w:rsid w:val="00551D91"/>
    <w:rsid w:val="005526C3"/>
    <w:rsid w:val="005529AE"/>
    <w:rsid w:val="00552D08"/>
    <w:rsid w:val="00552D1F"/>
    <w:rsid w:val="00553B27"/>
    <w:rsid w:val="00553F48"/>
    <w:rsid w:val="0055539D"/>
    <w:rsid w:val="00555FEF"/>
    <w:rsid w:val="00556A59"/>
    <w:rsid w:val="00557FFD"/>
    <w:rsid w:val="0056053B"/>
    <w:rsid w:val="00560E98"/>
    <w:rsid w:val="005619A3"/>
    <w:rsid w:val="0056299D"/>
    <w:rsid w:val="00563120"/>
    <w:rsid w:val="00563424"/>
    <w:rsid w:val="00564760"/>
    <w:rsid w:val="00564E3B"/>
    <w:rsid w:val="005652E0"/>
    <w:rsid w:val="00565A48"/>
    <w:rsid w:val="00566130"/>
    <w:rsid w:val="005662A8"/>
    <w:rsid w:val="00566DBD"/>
    <w:rsid w:val="00567B3A"/>
    <w:rsid w:val="00567EBD"/>
    <w:rsid w:val="00567FF8"/>
    <w:rsid w:val="00571915"/>
    <w:rsid w:val="005719B6"/>
    <w:rsid w:val="00571A5A"/>
    <w:rsid w:val="005723A3"/>
    <w:rsid w:val="005724C6"/>
    <w:rsid w:val="00572F5D"/>
    <w:rsid w:val="00573D15"/>
    <w:rsid w:val="00573D99"/>
    <w:rsid w:val="0057426D"/>
    <w:rsid w:val="00574C69"/>
    <w:rsid w:val="00574C91"/>
    <w:rsid w:val="005752BF"/>
    <w:rsid w:val="005755C4"/>
    <w:rsid w:val="005761F5"/>
    <w:rsid w:val="00576564"/>
    <w:rsid w:val="005768EF"/>
    <w:rsid w:val="00576EF4"/>
    <w:rsid w:val="0057714E"/>
    <w:rsid w:val="005774BC"/>
    <w:rsid w:val="0058099A"/>
    <w:rsid w:val="005811CA"/>
    <w:rsid w:val="0058171E"/>
    <w:rsid w:val="00581BA7"/>
    <w:rsid w:val="0058255A"/>
    <w:rsid w:val="00582D11"/>
    <w:rsid w:val="00582EC6"/>
    <w:rsid w:val="00583DB5"/>
    <w:rsid w:val="005840FF"/>
    <w:rsid w:val="00584C42"/>
    <w:rsid w:val="005851EF"/>
    <w:rsid w:val="00585898"/>
    <w:rsid w:val="005863F5"/>
    <w:rsid w:val="0058735C"/>
    <w:rsid w:val="00587BDE"/>
    <w:rsid w:val="005914EA"/>
    <w:rsid w:val="005915BB"/>
    <w:rsid w:val="00591DA2"/>
    <w:rsid w:val="00592CDF"/>
    <w:rsid w:val="00592DA9"/>
    <w:rsid w:val="005936CE"/>
    <w:rsid w:val="005939CA"/>
    <w:rsid w:val="00593E63"/>
    <w:rsid w:val="00594941"/>
    <w:rsid w:val="005954ED"/>
    <w:rsid w:val="005956E6"/>
    <w:rsid w:val="00597C1D"/>
    <w:rsid w:val="00597EBE"/>
    <w:rsid w:val="005A0E42"/>
    <w:rsid w:val="005A1591"/>
    <w:rsid w:val="005A1C33"/>
    <w:rsid w:val="005A1D73"/>
    <w:rsid w:val="005A1FE9"/>
    <w:rsid w:val="005A201C"/>
    <w:rsid w:val="005A3765"/>
    <w:rsid w:val="005A3C69"/>
    <w:rsid w:val="005A436B"/>
    <w:rsid w:val="005A5AD7"/>
    <w:rsid w:val="005A64E2"/>
    <w:rsid w:val="005A650D"/>
    <w:rsid w:val="005A6613"/>
    <w:rsid w:val="005A6878"/>
    <w:rsid w:val="005A6C5D"/>
    <w:rsid w:val="005A7707"/>
    <w:rsid w:val="005A7E70"/>
    <w:rsid w:val="005B00A3"/>
    <w:rsid w:val="005B00B0"/>
    <w:rsid w:val="005B09AB"/>
    <w:rsid w:val="005B0A2C"/>
    <w:rsid w:val="005B1244"/>
    <w:rsid w:val="005B172D"/>
    <w:rsid w:val="005B229F"/>
    <w:rsid w:val="005B29FE"/>
    <w:rsid w:val="005B325F"/>
    <w:rsid w:val="005B33A4"/>
    <w:rsid w:val="005B375A"/>
    <w:rsid w:val="005B4877"/>
    <w:rsid w:val="005B651E"/>
    <w:rsid w:val="005B7D8E"/>
    <w:rsid w:val="005B7F4A"/>
    <w:rsid w:val="005C1661"/>
    <w:rsid w:val="005C2C36"/>
    <w:rsid w:val="005C336D"/>
    <w:rsid w:val="005C524A"/>
    <w:rsid w:val="005C5FD0"/>
    <w:rsid w:val="005C6854"/>
    <w:rsid w:val="005C691D"/>
    <w:rsid w:val="005C7CC0"/>
    <w:rsid w:val="005CC6FC"/>
    <w:rsid w:val="005D0102"/>
    <w:rsid w:val="005D02C0"/>
    <w:rsid w:val="005D0AA5"/>
    <w:rsid w:val="005D0D64"/>
    <w:rsid w:val="005D1897"/>
    <w:rsid w:val="005D1EA0"/>
    <w:rsid w:val="005D1F62"/>
    <w:rsid w:val="005D2A7F"/>
    <w:rsid w:val="005D2E64"/>
    <w:rsid w:val="005D3527"/>
    <w:rsid w:val="005D353F"/>
    <w:rsid w:val="005D3610"/>
    <w:rsid w:val="005D3C4A"/>
    <w:rsid w:val="005D3FD7"/>
    <w:rsid w:val="005D40ED"/>
    <w:rsid w:val="005D4BC4"/>
    <w:rsid w:val="005D4D66"/>
    <w:rsid w:val="005D5316"/>
    <w:rsid w:val="005D5B60"/>
    <w:rsid w:val="005D6CEC"/>
    <w:rsid w:val="005D7048"/>
    <w:rsid w:val="005D78F0"/>
    <w:rsid w:val="005E0380"/>
    <w:rsid w:val="005E2E21"/>
    <w:rsid w:val="005E3D5D"/>
    <w:rsid w:val="005E4D7E"/>
    <w:rsid w:val="005E5F4A"/>
    <w:rsid w:val="005E62B0"/>
    <w:rsid w:val="005E6DBE"/>
    <w:rsid w:val="005E6E51"/>
    <w:rsid w:val="005E78AC"/>
    <w:rsid w:val="005E7E07"/>
    <w:rsid w:val="005F00D9"/>
    <w:rsid w:val="005F1A5D"/>
    <w:rsid w:val="005F20BE"/>
    <w:rsid w:val="005F224B"/>
    <w:rsid w:val="005F28E9"/>
    <w:rsid w:val="005F2A58"/>
    <w:rsid w:val="005F4218"/>
    <w:rsid w:val="005F4845"/>
    <w:rsid w:val="005F55B0"/>
    <w:rsid w:val="005F5AE1"/>
    <w:rsid w:val="005F5B23"/>
    <w:rsid w:val="005F6520"/>
    <w:rsid w:val="005F7112"/>
    <w:rsid w:val="005F7B72"/>
    <w:rsid w:val="005FD005"/>
    <w:rsid w:val="006000B8"/>
    <w:rsid w:val="0060032D"/>
    <w:rsid w:val="006005AE"/>
    <w:rsid w:val="00600A7E"/>
    <w:rsid w:val="006024FC"/>
    <w:rsid w:val="006029F1"/>
    <w:rsid w:val="00602A0F"/>
    <w:rsid w:val="006034B2"/>
    <w:rsid w:val="00603850"/>
    <w:rsid w:val="00603A03"/>
    <w:rsid w:val="00604C0F"/>
    <w:rsid w:val="0060517F"/>
    <w:rsid w:val="00605331"/>
    <w:rsid w:val="0060609C"/>
    <w:rsid w:val="00611111"/>
    <w:rsid w:val="0061123E"/>
    <w:rsid w:val="00613180"/>
    <w:rsid w:val="00613706"/>
    <w:rsid w:val="006138F1"/>
    <w:rsid w:val="00613F78"/>
    <w:rsid w:val="006140B6"/>
    <w:rsid w:val="0061440B"/>
    <w:rsid w:val="0061452B"/>
    <w:rsid w:val="00614F09"/>
    <w:rsid w:val="006158B4"/>
    <w:rsid w:val="00617870"/>
    <w:rsid w:val="00617AC7"/>
    <w:rsid w:val="0062027B"/>
    <w:rsid w:val="00620462"/>
    <w:rsid w:val="006205A3"/>
    <w:rsid w:val="00620E12"/>
    <w:rsid w:val="00621422"/>
    <w:rsid w:val="00621936"/>
    <w:rsid w:val="006222D1"/>
    <w:rsid w:val="00622597"/>
    <w:rsid w:val="0062265A"/>
    <w:rsid w:val="0062407F"/>
    <w:rsid w:val="00624CC6"/>
    <w:rsid w:val="00625DC1"/>
    <w:rsid w:val="00626B8F"/>
    <w:rsid w:val="00626D68"/>
    <w:rsid w:val="00630954"/>
    <w:rsid w:val="00630C88"/>
    <w:rsid w:val="0063123D"/>
    <w:rsid w:val="00631578"/>
    <w:rsid w:val="00631AF0"/>
    <w:rsid w:val="00631C46"/>
    <w:rsid w:val="006328DC"/>
    <w:rsid w:val="0063385D"/>
    <w:rsid w:val="00633A18"/>
    <w:rsid w:val="0063505F"/>
    <w:rsid w:val="006350C9"/>
    <w:rsid w:val="006351BA"/>
    <w:rsid w:val="006357FD"/>
    <w:rsid w:val="00635AD6"/>
    <w:rsid w:val="00635F88"/>
    <w:rsid w:val="0063619C"/>
    <w:rsid w:val="00636C7D"/>
    <w:rsid w:val="00636F21"/>
    <w:rsid w:val="0063772F"/>
    <w:rsid w:val="006402D2"/>
    <w:rsid w:val="006404F7"/>
    <w:rsid w:val="0064087E"/>
    <w:rsid w:val="00640DD5"/>
    <w:rsid w:val="00641C32"/>
    <w:rsid w:val="00643E06"/>
    <w:rsid w:val="00644CD8"/>
    <w:rsid w:val="006452A0"/>
    <w:rsid w:val="00647FF8"/>
    <w:rsid w:val="00650CE3"/>
    <w:rsid w:val="006513E0"/>
    <w:rsid w:val="00651E68"/>
    <w:rsid w:val="0065294E"/>
    <w:rsid w:val="0065335C"/>
    <w:rsid w:val="00653CAA"/>
    <w:rsid w:val="00655D4D"/>
    <w:rsid w:val="00656C2E"/>
    <w:rsid w:val="00657262"/>
    <w:rsid w:val="00657550"/>
    <w:rsid w:val="0065790C"/>
    <w:rsid w:val="00657AAD"/>
    <w:rsid w:val="00657B24"/>
    <w:rsid w:val="00657C59"/>
    <w:rsid w:val="00657CB5"/>
    <w:rsid w:val="006601B6"/>
    <w:rsid w:val="006617EE"/>
    <w:rsid w:val="006620C1"/>
    <w:rsid w:val="006620C9"/>
    <w:rsid w:val="00662334"/>
    <w:rsid w:val="00662C83"/>
    <w:rsid w:val="00662EB7"/>
    <w:rsid w:val="006633C3"/>
    <w:rsid w:val="00663425"/>
    <w:rsid w:val="00664497"/>
    <w:rsid w:val="00664CDF"/>
    <w:rsid w:val="006677AC"/>
    <w:rsid w:val="00670502"/>
    <w:rsid w:val="0067071C"/>
    <w:rsid w:val="00671489"/>
    <w:rsid w:val="00671A81"/>
    <w:rsid w:val="00671B88"/>
    <w:rsid w:val="00671D66"/>
    <w:rsid w:val="00671F92"/>
    <w:rsid w:val="0067273B"/>
    <w:rsid w:val="006735E5"/>
    <w:rsid w:val="006759FE"/>
    <w:rsid w:val="00676193"/>
    <w:rsid w:val="006778AF"/>
    <w:rsid w:val="00679284"/>
    <w:rsid w:val="006797CC"/>
    <w:rsid w:val="0068021C"/>
    <w:rsid w:val="00681A18"/>
    <w:rsid w:val="00681F01"/>
    <w:rsid w:val="006829A7"/>
    <w:rsid w:val="00682A19"/>
    <w:rsid w:val="00682E5F"/>
    <w:rsid w:val="0068330D"/>
    <w:rsid w:val="00686611"/>
    <w:rsid w:val="006869FE"/>
    <w:rsid w:val="00686C94"/>
    <w:rsid w:val="006873CA"/>
    <w:rsid w:val="006905A8"/>
    <w:rsid w:val="00690DA0"/>
    <w:rsid w:val="00691F12"/>
    <w:rsid w:val="00692C24"/>
    <w:rsid w:val="00692E89"/>
    <w:rsid w:val="0069417F"/>
    <w:rsid w:val="00694E7C"/>
    <w:rsid w:val="006951B0"/>
    <w:rsid w:val="00695309"/>
    <w:rsid w:val="00695C81"/>
    <w:rsid w:val="00696360"/>
    <w:rsid w:val="006963D5"/>
    <w:rsid w:val="00696907"/>
    <w:rsid w:val="00696F29"/>
    <w:rsid w:val="0069718E"/>
    <w:rsid w:val="006978F1"/>
    <w:rsid w:val="006A0484"/>
    <w:rsid w:val="006A0D3E"/>
    <w:rsid w:val="006A142F"/>
    <w:rsid w:val="006A1913"/>
    <w:rsid w:val="006A1A7C"/>
    <w:rsid w:val="006A2257"/>
    <w:rsid w:val="006A3134"/>
    <w:rsid w:val="006A474C"/>
    <w:rsid w:val="006A50FC"/>
    <w:rsid w:val="006A5B2D"/>
    <w:rsid w:val="006A5F13"/>
    <w:rsid w:val="006A6AEF"/>
    <w:rsid w:val="006A6F3F"/>
    <w:rsid w:val="006A7E4A"/>
    <w:rsid w:val="006B051B"/>
    <w:rsid w:val="006B0CA4"/>
    <w:rsid w:val="006B12D2"/>
    <w:rsid w:val="006B146D"/>
    <w:rsid w:val="006B1812"/>
    <w:rsid w:val="006B19BE"/>
    <w:rsid w:val="006B1B20"/>
    <w:rsid w:val="006B1D8F"/>
    <w:rsid w:val="006B2019"/>
    <w:rsid w:val="006B20E3"/>
    <w:rsid w:val="006B239B"/>
    <w:rsid w:val="006B2498"/>
    <w:rsid w:val="006B25AE"/>
    <w:rsid w:val="006B2B69"/>
    <w:rsid w:val="006B3250"/>
    <w:rsid w:val="006B3972"/>
    <w:rsid w:val="006B3E64"/>
    <w:rsid w:val="006B494B"/>
    <w:rsid w:val="006B5A90"/>
    <w:rsid w:val="006B6638"/>
    <w:rsid w:val="006B764F"/>
    <w:rsid w:val="006B7D02"/>
    <w:rsid w:val="006C0AB8"/>
    <w:rsid w:val="006C0FF4"/>
    <w:rsid w:val="006C1727"/>
    <w:rsid w:val="006C352C"/>
    <w:rsid w:val="006C4064"/>
    <w:rsid w:val="006C6004"/>
    <w:rsid w:val="006C66E3"/>
    <w:rsid w:val="006C7398"/>
    <w:rsid w:val="006C777F"/>
    <w:rsid w:val="006C798C"/>
    <w:rsid w:val="006C7E6E"/>
    <w:rsid w:val="006D0185"/>
    <w:rsid w:val="006D02E4"/>
    <w:rsid w:val="006D1057"/>
    <w:rsid w:val="006D1B38"/>
    <w:rsid w:val="006D1F6F"/>
    <w:rsid w:val="006D2683"/>
    <w:rsid w:val="006D2862"/>
    <w:rsid w:val="006D2F3D"/>
    <w:rsid w:val="006D389B"/>
    <w:rsid w:val="006D4E44"/>
    <w:rsid w:val="006D5071"/>
    <w:rsid w:val="006D5138"/>
    <w:rsid w:val="006D593C"/>
    <w:rsid w:val="006D6271"/>
    <w:rsid w:val="006D6CB7"/>
    <w:rsid w:val="006D6FB1"/>
    <w:rsid w:val="006E0F0C"/>
    <w:rsid w:val="006E10DE"/>
    <w:rsid w:val="006E1104"/>
    <w:rsid w:val="006E1314"/>
    <w:rsid w:val="006E2224"/>
    <w:rsid w:val="006E2AAB"/>
    <w:rsid w:val="006E2F64"/>
    <w:rsid w:val="006E32C7"/>
    <w:rsid w:val="006E37E3"/>
    <w:rsid w:val="006E455F"/>
    <w:rsid w:val="006E56C5"/>
    <w:rsid w:val="006E5BC7"/>
    <w:rsid w:val="006E6D08"/>
    <w:rsid w:val="006E6F5B"/>
    <w:rsid w:val="006E723C"/>
    <w:rsid w:val="006E7B76"/>
    <w:rsid w:val="006F02F1"/>
    <w:rsid w:val="006F0C04"/>
    <w:rsid w:val="006F0FC1"/>
    <w:rsid w:val="006F1265"/>
    <w:rsid w:val="006F1849"/>
    <w:rsid w:val="006F29AB"/>
    <w:rsid w:val="006F3742"/>
    <w:rsid w:val="006F41EC"/>
    <w:rsid w:val="006F442E"/>
    <w:rsid w:val="006F454B"/>
    <w:rsid w:val="006F4975"/>
    <w:rsid w:val="006F69CF"/>
    <w:rsid w:val="006F786E"/>
    <w:rsid w:val="0070073E"/>
    <w:rsid w:val="00700C17"/>
    <w:rsid w:val="00701E4B"/>
    <w:rsid w:val="007025C2"/>
    <w:rsid w:val="00702FBA"/>
    <w:rsid w:val="007034F2"/>
    <w:rsid w:val="00704DBB"/>
    <w:rsid w:val="00704EA0"/>
    <w:rsid w:val="00704F01"/>
    <w:rsid w:val="0070554A"/>
    <w:rsid w:val="0070605E"/>
    <w:rsid w:val="0070624F"/>
    <w:rsid w:val="007065D3"/>
    <w:rsid w:val="0070671E"/>
    <w:rsid w:val="00707100"/>
    <w:rsid w:val="007073B3"/>
    <w:rsid w:val="00707E2C"/>
    <w:rsid w:val="00707E7B"/>
    <w:rsid w:val="00707F9D"/>
    <w:rsid w:val="00711231"/>
    <w:rsid w:val="007116BA"/>
    <w:rsid w:val="00711936"/>
    <w:rsid w:val="00713DC5"/>
    <w:rsid w:val="007142D4"/>
    <w:rsid w:val="00715524"/>
    <w:rsid w:val="007155D9"/>
    <w:rsid w:val="00716779"/>
    <w:rsid w:val="0071714A"/>
    <w:rsid w:val="00720AA9"/>
    <w:rsid w:val="00720BEF"/>
    <w:rsid w:val="0072150C"/>
    <w:rsid w:val="00721A9C"/>
    <w:rsid w:val="0072258F"/>
    <w:rsid w:val="0072339A"/>
    <w:rsid w:val="00723444"/>
    <w:rsid w:val="00723791"/>
    <w:rsid w:val="007237AD"/>
    <w:rsid w:val="00723BA1"/>
    <w:rsid w:val="0072425B"/>
    <w:rsid w:val="007247DA"/>
    <w:rsid w:val="00724B6D"/>
    <w:rsid w:val="00724BF8"/>
    <w:rsid w:val="007255B9"/>
    <w:rsid w:val="00726076"/>
    <w:rsid w:val="0072641C"/>
    <w:rsid w:val="007303E7"/>
    <w:rsid w:val="007309B2"/>
    <w:rsid w:val="00730A61"/>
    <w:rsid w:val="00730BA0"/>
    <w:rsid w:val="00731046"/>
    <w:rsid w:val="007320DD"/>
    <w:rsid w:val="007323A5"/>
    <w:rsid w:val="00732512"/>
    <w:rsid w:val="00732536"/>
    <w:rsid w:val="00732EA8"/>
    <w:rsid w:val="00732F9F"/>
    <w:rsid w:val="00732FEE"/>
    <w:rsid w:val="0073343C"/>
    <w:rsid w:val="00734FE6"/>
    <w:rsid w:val="0073580B"/>
    <w:rsid w:val="00740906"/>
    <w:rsid w:val="00741034"/>
    <w:rsid w:val="0074160F"/>
    <w:rsid w:val="0074199C"/>
    <w:rsid w:val="0074268C"/>
    <w:rsid w:val="00743001"/>
    <w:rsid w:val="0074334A"/>
    <w:rsid w:val="00743446"/>
    <w:rsid w:val="007445C0"/>
    <w:rsid w:val="00744E81"/>
    <w:rsid w:val="00744F90"/>
    <w:rsid w:val="007450A5"/>
    <w:rsid w:val="0074552F"/>
    <w:rsid w:val="00745DB2"/>
    <w:rsid w:val="00746957"/>
    <w:rsid w:val="00747813"/>
    <w:rsid w:val="00747939"/>
    <w:rsid w:val="00747958"/>
    <w:rsid w:val="007524B8"/>
    <w:rsid w:val="00752A42"/>
    <w:rsid w:val="00752F5D"/>
    <w:rsid w:val="0075441B"/>
    <w:rsid w:val="007556A5"/>
    <w:rsid w:val="00756E18"/>
    <w:rsid w:val="0075755F"/>
    <w:rsid w:val="007575EE"/>
    <w:rsid w:val="007577F8"/>
    <w:rsid w:val="00761720"/>
    <w:rsid w:val="00763FB7"/>
    <w:rsid w:val="0076485E"/>
    <w:rsid w:val="00766621"/>
    <w:rsid w:val="00767605"/>
    <w:rsid w:val="007706EC"/>
    <w:rsid w:val="0077093F"/>
    <w:rsid w:val="00770BF0"/>
    <w:rsid w:val="00771148"/>
    <w:rsid w:val="007717CE"/>
    <w:rsid w:val="00772647"/>
    <w:rsid w:val="0077283D"/>
    <w:rsid w:val="00772C3A"/>
    <w:rsid w:val="00773E3A"/>
    <w:rsid w:val="00774FCE"/>
    <w:rsid w:val="0077505C"/>
    <w:rsid w:val="007751A4"/>
    <w:rsid w:val="00775276"/>
    <w:rsid w:val="00775393"/>
    <w:rsid w:val="00775595"/>
    <w:rsid w:val="0077559F"/>
    <w:rsid w:val="00775D48"/>
    <w:rsid w:val="00776508"/>
    <w:rsid w:val="007769C5"/>
    <w:rsid w:val="00776A94"/>
    <w:rsid w:val="00776F92"/>
    <w:rsid w:val="0077737C"/>
    <w:rsid w:val="007779C8"/>
    <w:rsid w:val="00777B4F"/>
    <w:rsid w:val="00777C4E"/>
    <w:rsid w:val="00777CA3"/>
    <w:rsid w:val="00780E96"/>
    <w:rsid w:val="00781985"/>
    <w:rsid w:val="00781E5C"/>
    <w:rsid w:val="00781ED6"/>
    <w:rsid w:val="00783698"/>
    <w:rsid w:val="00783A4D"/>
    <w:rsid w:val="00785423"/>
    <w:rsid w:val="00786DD9"/>
    <w:rsid w:val="00790B8E"/>
    <w:rsid w:val="00790EE8"/>
    <w:rsid w:val="00791271"/>
    <w:rsid w:val="00791A16"/>
    <w:rsid w:val="007928E8"/>
    <w:rsid w:val="007935FC"/>
    <w:rsid w:val="00793B58"/>
    <w:rsid w:val="00793BF6"/>
    <w:rsid w:val="00793EC5"/>
    <w:rsid w:val="00794E26"/>
    <w:rsid w:val="00795079"/>
    <w:rsid w:val="00796626"/>
    <w:rsid w:val="00797A52"/>
    <w:rsid w:val="007A00FB"/>
    <w:rsid w:val="007A1395"/>
    <w:rsid w:val="007A3574"/>
    <w:rsid w:val="007A4EA2"/>
    <w:rsid w:val="007A5740"/>
    <w:rsid w:val="007A6603"/>
    <w:rsid w:val="007A6CFB"/>
    <w:rsid w:val="007A6F19"/>
    <w:rsid w:val="007A707D"/>
    <w:rsid w:val="007A7593"/>
    <w:rsid w:val="007A75CF"/>
    <w:rsid w:val="007B02E8"/>
    <w:rsid w:val="007B08CA"/>
    <w:rsid w:val="007B1BF4"/>
    <w:rsid w:val="007B2086"/>
    <w:rsid w:val="007B4ABC"/>
    <w:rsid w:val="007B63D5"/>
    <w:rsid w:val="007B6573"/>
    <w:rsid w:val="007B7D5F"/>
    <w:rsid w:val="007C13DF"/>
    <w:rsid w:val="007C1DC4"/>
    <w:rsid w:val="007C2FAC"/>
    <w:rsid w:val="007C3003"/>
    <w:rsid w:val="007C30AE"/>
    <w:rsid w:val="007C32AC"/>
    <w:rsid w:val="007C34D5"/>
    <w:rsid w:val="007C364A"/>
    <w:rsid w:val="007C3AC5"/>
    <w:rsid w:val="007C3D37"/>
    <w:rsid w:val="007C3D9B"/>
    <w:rsid w:val="007C4389"/>
    <w:rsid w:val="007C4577"/>
    <w:rsid w:val="007C4EE2"/>
    <w:rsid w:val="007C50C4"/>
    <w:rsid w:val="007C51AB"/>
    <w:rsid w:val="007C5D0B"/>
    <w:rsid w:val="007C5D23"/>
    <w:rsid w:val="007C5E6E"/>
    <w:rsid w:val="007C675E"/>
    <w:rsid w:val="007C7867"/>
    <w:rsid w:val="007D08E9"/>
    <w:rsid w:val="007D155C"/>
    <w:rsid w:val="007D1747"/>
    <w:rsid w:val="007D23A8"/>
    <w:rsid w:val="007D313D"/>
    <w:rsid w:val="007D3D90"/>
    <w:rsid w:val="007D4F19"/>
    <w:rsid w:val="007D5ABE"/>
    <w:rsid w:val="007D636D"/>
    <w:rsid w:val="007D7EBA"/>
    <w:rsid w:val="007E0602"/>
    <w:rsid w:val="007E13A7"/>
    <w:rsid w:val="007E14D7"/>
    <w:rsid w:val="007E156A"/>
    <w:rsid w:val="007E30AB"/>
    <w:rsid w:val="007E4877"/>
    <w:rsid w:val="007E537C"/>
    <w:rsid w:val="007E5528"/>
    <w:rsid w:val="007E7573"/>
    <w:rsid w:val="007F0424"/>
    <w:rsid w:val="007F1823"/>
    <w:rsid w:val="007F19CA"/>
    <w:rsid w:val="007F21F4"/>
    <w:rsid w:val="007F3201"/>
    <w:rsid w:val="007F33CC"/>
    <w:rsid w:val="007F36D1"/>
    <w:rsid w:val="007F4049"/>
    <w:rsid w:val="007F44F1"/>
    <w:rsid w:val="007F494C"/>
    <w:rsid w:val="007F4C30"/>
    <w:rsid w:val="007F5D12"/>
    <w:rsid w:val="007F6117"/>
    <w:rsid w:val="007F6573"/>
    <w:rsid w:val="007F713C"/>
    <w:rsid w:val="007F76AA"/>
    <w:rsid w:val="007F7F14"/>
    <w:rsid w:val="008008D0"/>
    <w:rsid w:val="0080149F"/>
    <w:rsid w:val="0080348C"/>
    <w:rsid w:val="008036E2"/>
    <w:rsid w:val="00803ECD"/>
    <w:rsid w:val="00804C48"/>
    <w:rsid w:val="00804F4E"/>
    <w:rsid w:val="00805F7D"/>
    <w:rsid w:val="008063C0"/>
    <w:rsid w:val="00806F30"/>
    <w:rsid w:val="00807076"/>
    <w:rsid w:val="008071B8"/>
    <w:rsid w:val="00807BF1"/>
    <w:rsid w:val="0081069C"/>
    <w:rsid w:val="00812015"/>
    <w:rsid w:val="0081251B"/>
    <w:rsid w:val="0081282A"/>
    <w:rsid w:val="00813442"/>
    <w:rsid w:val="00813A1E"/>
    <w:rsid w:val="00813D4B"/>
    <w:rsid w:val="0081666D"/>
    <w:rsid w:val="00817188"/>
    <w:rsid w:val="00817827"/>
    <w:rsid w:val="00817C4A"/>
    <w:rsid w:val="00817FC9"/>
    <w:rsid w:val="00820ADA"/>
    <w:rsid w:val="00821719"/>
    <w:rsid w:val="00821929"/>
    <w:rsid w:val="00822585"/>
    <w:rsid w:val="00823C9A"/>
    <w:rsid w:val="00823CE4"/>
    <w:rsid w:val="008249E7"/>
    <w:rsid w:val="00824C19"/>
    <w:rsid w:val="008250B5"/>
    <w:rsid w:val="00826C01"/>
    <w:rsid w:val="0082DFA2"/>
    <w:rsid w:val="00830338"/>
    <w:rsid w:val="00830942"/>
    <w:rsid w:val="00830BAB"/>
    <w:rsid w:val="008311E9"/>
    <w:rsid w:val="00831DE2"/>
    <w:rsid w:val="00831FBA"/>
    <w:rsid w:val="00832276"/>
    <w:rsid w:val="0083232E"/>
    <w:rsid w:val="00832F57"/>
    <w:rsid w:val="00832F63"/>
    <w:rsid w:val="00833DBA"/>
    <w:rsid w:val="00833E3D"/>
    <w:rsid w:val="00834220"/>
    <w:rsid w:val="00834496"/>
    <w:rsid w:val="008345CF"/>
    <w:rsid w:val="00834772"/>
    <w:rsid w:val="00834F4B"/>
    <w:rsid w:val="00835075"/>
    <w:rsid w:val="00835471"/>
    <w:rsid w:val="008360B1"/>
    <w:rsid w:val="00836ACC"/>
    <w:rsid w:val="00840C65"/>
    <w:rsid w:val="00840E99"/>
    <w:rsid w:val="0084275B"/>
    <w:rsid w:val="008429BB"/>
    <w:rsid w:val="00842C7B"/>
    <w:rsid w:val="00842FB0"/>
    <w:rsid w:val="0084358B"/>
    <w:rsid w:val="00843807"/>
    <w:rsid w:val="00844816"/>
    <w:rsid w:val="00844A32"/>
    <w:rsid w:val="008455A2"/>
    <w:rsid w:val="008457A9"/>
    <w:rsid w:val="00845F1C"/>
    <w:rsid w:val="00846B4B"/>
    <w:rsid w:val="00846B97"/>
    <w:rsid w:val="00846B9D"/>
    <w:rsid w:val="008472AA"/>
    <w:rsid w:val="00847303"/>
    <w:rsid w:val="00847601"/>
    <w:rsid w:val="00850E0E"/>
    <w:rsid w:val="0085163B"/>
    <w:rsid w:val="00852876"/>
    <w:rsid w:val="008529E1"/>
    <w:rsid w:val="00853FC8"/>
    <w:rsid w:val="0085492B"/>
    <w:rsid w:val="00855025"/>
    <w:rsid w:val="008553D6"/>
    <w:rsid w:val="00855B04"/>
    <w:rsid w:val="00856A72"/>
    <w:rsid w:val="00856C1B"/>
    <w:rsid w:val="008575F1"/>
    <w:rsid w:val="00857989"/>
    <w:rsid w:val="008607A2"/>
    <w:rsid w:val="0086117E"/>
    <w:rsid w:val="008616E9"/>
    <w:rsid w:val="008631A2"/>
    <w:rsid w:val="00863722"/>
    <w:rsid w:val="00863B3B"/>
    <w:rsid w:val="00863D7D"/>
    <w:rsid w:val="00864831"/>
    <w:rsid w:val="00865509"/>
    <w:rsid w:val="00865516"/>
    <w:rsid w:val="00865DB9"/>
    <w:rsid w:val="0086680E"/>
    <w:rsid w:val="00866E1B"/>
    <w:rsid w:val="00866EDE"/>
    <w:rsid w:val="008673D3"/>
    <w:rsid w:val="008675A3"/>
    <w:rsid w:val="00870231"/>
    <w:rsid w:val="00870625"/>
    <w:rsid w:val="00870E85"/>
    <w:rsid w:val="00871686"/>
    <w:rsid w:val="00871A00"/>
    <w:rsid w:val="00871C32"/>
    <w:rsid w:val="0087263F"/>
    <w:rsid w:val="0087355B"/>
    <w:rsid w:val="00874298"/>
    <w:rsid w:val="0087479F"/>
    <w:rsid w:val="0087483E"/>
    <w:rsid w:val="00874F34"/>
    <w:rsid w:val="00876819"/>
    <w:rsid w:val="00876946"/>
    <w:rsid w:val="00877CB8"/>
    <w:rsid w:val="0088190A"/>
    <w:rsid w:val="0088244C"/>
    <w:rsid w:val="00882D4F"/>
    <w:rsid w:val="00883555"/>
    <w:rsid w:val="008835BA"/>
    <w:rsid w:val="00883CDC"/>
    <w:rsid w:val="00883F37"/>
    <w:rsid w:val="00884C3F"/>
    <w:rsid w:val="00885360"/>
    <w:rsid w:val="00885CB7"/>
    <w:rsid w:val="00885FE3"/>
    <w:rsid w:val="008865E0"/>
    <w:rsid w:val="00890170"/>
    <w:rsid w:val="00891316"/>
    <w:rsid w:val="00891A81"/>
    <w:rsid w:val="0089213C"/>
    <w:rsid w:val="00892206"/>
    <w:rsid w:val="0089272C"/>
    <w:rsid w:val="0089321B"/>
    <w:rsid w:val="00893775"/>
    <w:rsid w:val="0089405B"/>
    <w:rsid w:val="0089454F"/>
    <w:rsid w:val="00895095"/>
    <w:rsid w:val="00896044"/>
    <w:rsid w:val="008962B0"/>
    <w:rsid w:val="00896B82"/>
    <w:rsid w:val="0089711C"/>
    <w:rsid w:val="0089763E"/>
    <w:rsid w:val="0089771A"/>
    <w:rsid w:val="0089775E"/>
    <w:rsid w:val="008978BD"/>
    <w:rsid w:val="008A0C36"/>
    <w:rsid w:val="008A1393"/>
    <w:rsid w:val="008A16CF"/>
    <w:rsid w:val="008A1B00"/>
    <w:rsid w:val="008A2A82"/>
    <w:rsid w:val="008A2AB3"/>
    <w:rsid w:val="008A3A06"/>
    <w:rsid w:val="008A4237"/>
    <w:rsid w:val="008A5B35"/>
    <w:rsid w:val="008A5E64"/>
    <w:rsid w:val="008A6066"/>
    <w:rsid w:val="008A640A"/>
    <w:rsid w:val="008A6A9B"/>
    <w:rsid w:val="008A6FC1"/>
    <w:rsid w:val="008A7387"/>
    <w:rsid w:val="008A7823"/>
    <w:rsid w:val="008A7AAB"/>
    <w:rsid w:val="008A7E2C"/>
    <w:rsid w:val="008B1707"/>
    <w:rsid w:val="008B213C"/>
    <w:rsid w:val="008B2602"/>
    <w:rsid w:val="008B34A2"/>
    <w:rsid w:val="008B5DF6"/>
    <w:rsid w:val="008B65FB"/>
    <w:rsid w:val="008B69F9"/>
    <w:rsid w:val="008B73B1"/>
    <w:rsid w:val="008B7768"/>
    <w:rsid w:val="008B7985"/>
    <w:rsid w:val="008C05C4"/>
    <w:rsid w:val="008C1CA1"/>
    <w:rsid w:val="008C2127"/>
    <w:rsid w:val="008C2635"/>
    <w:rsid w:val="008C2BAF"/>
    <w:rsid w:val="008C2BB1"/>
    <w:rsid w:val="008C339D"/>
    <w:rsid w:val="008C34E4"/>
    <w:rsid w:val="008C375F"/>
    <w:rsid w:val="008C4B36"/>
    <w:rsid w:val="008C5639"/>
    <w:rsid w:val="008D0680"/>
    <w:rsid w:val="008D359F"/>
    <w:rsid w:val="008D37A7"/>
    <w:rsid w:val="008D392B"/>
    <w:rsid w:val="008D3F05"/>
    <w:rsid w:val="008D5607"/>
    <w:rsid w:val="008D566B"/>
    <w:rsid w:val="008D59C7"/>
    <w:rsid w:val="008D620E"/>
    <w:rsid w:val="008D7F08"/>
    <w:rsid w:val="008D9046"/>
    <w:rsid w:val="008E009E"/>
    <w:rsid w:val="008E0319"/>
    <w:rsid w:val="008E0340"/>
    <w:rsid w:val="008E12D6"/>
    <w:rsid w:val="008E1590"/>
    <w:rsid w:val="008E1F04"/>
    <w:rsid w:val="008E2E21"/>
    <w:rsid w:val="008E3248"/>
    <w:rsid w:val="008E36B3"/>
    <w:rsid w:val="008E4013"/>
    <w:rsid w:val="008E450A"/>
    <w:rsid w:val="008E5B7B"/>
    <w:rsid w:val="008E5CA6"/>
    <w:rsid w:val="008E687B"/>
    <w:rsid w:val="008E74AF"/>
    <w:rsid w:val="008E7769"/>
    <w:rsid w:val="008F01D7"/>
    <w:rsid w:val="008F0E84"/>
    <w:rsid w:val="008F1AEC"/>
    <w:rsid w:val="008F1CEC"/>
    <w:rsid w:val="008F2088"/>
    <w:rsid w:val="008F21D8"/>
    <w:rsid w:val="008F228D"/>
    <w:rsid w:val="008F2FBC"/>
    <w:rsid w:val="008F313A"/>
    <w:rsid w:val="008F55F9"/>
    <w:rsid w:val="008F6219"/>
    <w:rsid w:val="008F6606"/>
    <w:rsid w:val="008F7BA3"/>
    <w:rsid w:val="008F7CFE"/>
    <w:rsid w:val="00901272"/>
    <w:rsid w:val="00901730"/>
    <w:rsid w:val="009030B8"/>
    <w:rsid w:val="00903257"/>
    <w:rsid w:val="00903A0B"/>
    <w:rsid w:val="00903D96"/>
    <w:rsid w:val="0090432D"/>
    <w:rsid w:val="00904B7C"/>
    <w:rsid w:val="00904EFC"/>
    <w:rsid w:val="00904F6C"/>
    <w:rsid w:val="009051B6"/>
    <w:rsid w:val="00905F35"/>
    <w:rsid w:val="009066BC"/>
    <w:rsid w:val="00906A5B"/>
    <w:rsid w:val="00906B74"/>
    <w:rsid w:val="009107A4"/>
    <w:rsid w:val="00910A3E"/>
    <w:rsid w:val="0091103B"/>
    <w:rsid w:val="00911F39"/>
    <w:rsid w:val="00912CC2"/>
    <w:rsid w:val="00912CC9"/>
    <w:rsid w:val="00912F74"/>
    <w:rsid w:val="00912FA4"/>
    <w:rsid w:val="009133ED"/>
    <w:rsid w:val="009134F0"/>
    <w:rsid w:val="00913B2C"/>
    <w:rsid w:val="00913C42"/>
    <w:rsid w:val="00914234"/>
    <w:rsid w:val="00914E43"/>
    <w:rsid w:val="00915409"/>
    <w:rsid w:val="0091590E"/>
    <w:rsid w:val="00916191"/>
    <w:rsid w:val="00916496"/>
    <w:rsid w:val="00917135"/>
    <w:rsid w:val="009172C9"/>
    <w:rsid w:val="00917419"/>
    <w:rsid w:val="009205D5"/>
    <w:rsid w:val="00920D2C"/>
    <w:rsid w:val="009218F2"/>
    <w:rsid w:val="00922524"/>
    <w:rsid w:val="00924A34"/>
    <w:rsid w:val="00924BFA"/>
    <w:rsid w:val="009252C5"/>
    <w:rsid w:val="00925516"/>
    <w:rsid w:val="00925CA4"/>
    <w:rsid w:val="009269A2"/>
    <w:rsid w:val="00926F18"/>
    <w:rsid w:val="00927FD6"/>
    <w:rsid w:val="00930229"/>
    <w:rsid w:val="00930BDB"/>
    <w:rsid w:val="00930F14"/>
    <w:rsid w:val="0093240A"/>
    <w:rsid w:val="009336DF"/>
    <w:rsid w:val="00934F18"/>
    <w:rsid w:val="009352FE"/>
    <w:rsid w:val="00935BDB"/>
    <w:rsid w:val="00935E7E"/>
    <w:rsid w:val="00936D02"/>
    <w:rsid w:val="00937356"/>
    <w:rsid w:val="0094132E"/>
    <w:rsid w:val="00941A52"/>
    <w:rsid w:val="00941C38"/>
    <w:rsid w:val="00942344"/>
    <w:rsid w:val="00944588"/>
    <w:rsid w:val="00944AFB"/>
    <w:rsid w:val="00944F63"/>
    <w:rsid w:val="009462EF"/>
    <w:rsid w:val="00946830"/>
    <w:rsid w:val="0094732E"/>
    <w:rsid w:val="00947BA9"/>
    <w:rsid w:val="00947ED8"/>
    <w:rsid w:val="00950027"/>
    <w:rsid w:val="00951760"/>
    <w:rsid w:val="00951957"/>
    <w:rsid w:val="00951B4B"/>
    <w:rsid w:val="009523B6"/>
    <w:rsid w:val="00952CA0"/>
    <w:rsid w:val="00954487"/>
    <w:rsid w:val="009553D6"/>
    <w:rsid w:val="009554FB"/>
    <w:rsid w:val="00955804"/>
    <w:rsid w:val="00956F7A"/>
    <w:rsid w:val="0095722D"/>
    <w:rsid w:val="0095736F"/>
    <w:rsid w:val="0095775A"/>
    <w:rsid w:val="00961A8A"/>
    <w:rsid w:val="0096375C"/>
    <w:rsid w:val="00963FEA"/>
    <w:rsid w:val="00964053"/>
    <w:rsid w:val="009640D9"/>
    <w:rsid w:val="00964184"/>
    <w:rsid w:val="00964719"/>
    <w:rsid w:val="00965E03"/>
    <w:rsid w:val="00966B09"/>
    <w:rsid w:val="009676EC"/>
    <w:rsid w:val="00970543"/>
    <w:rsid w:val="00970704"/>
    <w:rsid w:val="00970FF7"/>
    <w:rsid w:val="009712B7"/>
    <w:rsid w:val="00971528"/>
    <w:rsid w:val="00972247"/>
    <w:rsid w:val="0097271B"/>
    <w:rsid w:val="00972953"/>
    <w:rsid w:val="00972E4B"/>
    <w:rsid w:val="009731CD"/>
    <w:rsid w:val="009739B9"/>
    <w:rsid w:val="00973EDE"/>
    <w:rsid w:val="00974043"/>
    <w:rsid w:val="009748D0"/>
    <w:rsid w:val="00974E29"/>
    <w:rsid w:val="00974F03"/>
    <w:rsid w:val="0097557E"/>
    <w:rsid w:val="0097560C"/>
    <w:rsid w:val="009765FC"/>
    <w:rsid w:val="00977063"/>
    <w:rsid w:val="0097719B"/>
    <w:rsid w:val="00977483"/>
    <w:rsid w:val="00977D9D"/>
    <w:rsid w:val="00977DCC"/>
    <w:rsid w:val="00980047"/>
    <w:rsid w:val="009809CD"/>
    <w:rsid w:val="00980ED9"/>
    <w:rsid w:val="00981719"/>
    <w:rsid w:val="009819A1"/>
    <w:rsid w:val="00982453"/>
    <w:rsid w:val="00982B77"/>
    <w:rsid w:val="00983525"/>
    <w:rsid w:val="0098397F"/>
    <w:rsid w:val="0098453F"/>
    <w:rsid w:val="00984CB1"/>
    <w:rsid w:val="00985258"/>
    <w:rsid w:val="009856AE"/>
    <w:rsid w:val="009857E8"/>
    <w:rsid w:val="009857F0"/>
    <w:rsid w:val="00986395"/>
    <w:rsid w:val="00986ECD"/>
    <w:rsid w:val="00987FD1"/>
    <w:rsid w:val="0099098F"/>
    <w:rsid w:val="00990EAC"/>
    <w:rsid w:val="00991162"/>
    <w:rsid w:val="00991415"/>
    <w:rsid w:val="009916D6"/>
    <w:rsid w:val="00992843"/>
    <w:rsid w:val="00993387"/>
    <w:rsid w:val="009937A7"/>
    <w:rsid w:val="00994E00"/>
    <w:rsid w:val="00994F11"/>
    <w:rsid w:val="0099573B"/>
    <w:rsid w:val="00995CD9"/>
    <w:rsid w:val="009960CF"/>
    <w:rsid w:val="00996234"/>
    <w:rsid w:val="00996431"/>
    <w:rsid w:val="00996E3B"/>
    <w:rsid w:val="00999854"/>
    <w:rsid w:val="009A04DD"/>
    <w:rsid w:val="009A0AD3"/>
    <w:rsid w:val="009A124E"/>
    <w:rsid w:val="009A188A"/>
    <w:rsid w:val="009A1B91"/>
    <w:rsid w:val="009A3922"/>
    <w:rsid w:val="009A4026"/>
    <w:rsid w:val="009A4417"/>
    <w:rsid w:val="009A4600"/>
    <w:rsid w:val="009A479F"/>
    <w:rsid w:val="009A53DB"/>
    <w:rsid w:val="009A5469"/>
    <w:rsid w:val="009A5CBD"/>
    <w:rsid w:val="009A5CD9"/>
    <w:rsid w:val="009A730C"/>
    <w:rsid w:val="009B0015"/>
    <w:rsid w:val="009B05D7"/>
    <w:rsid w:val="009B1FE9"/>
    <w:rsid w:val="009B25E9"/>
    <w:rsid w:val="009B2684"/>
    <w:rsid w:val="009B2839"/>
    <w:rsid w:val="009B3477"/>
    <w:rsid w:val="009B35E0"/>
    <w:rsid w:val="009B3CB6"/>
    <w:rsid w:val="009B43E6"/>
    <w:rsid w:val="009B4CE4"/>
    <w:rsid w:val="009B51B3"/>
    <w:rsid w:val="009B6736"/>
    <w:rsid w:val="009B69CD"/>
    <w:rsid w:val="009B6BF1"/>
    <w:rsid w:val="009B6CC9"/>
    <w:rsid w:val="009B7844"/>
    <w:rsid w:val="009B7A2D"/>
    <w:rsid w:val="009B7AC8"/>
    <w:rsid w:val="009B7BC4"/>
    <w:rsid w:val="009B7C76"/>
    <w:rsid w:val="009C0708"/>
    <w:rsid w:val="009C084D"/>
    <w:rsid w:val="009C0A53"/>
    <w:rsid w:val="009C0DE3"/>
    <w:rsid w:val="009C10A7"/>
    <w:rsid w:val="009C152B"/>
    <w:rsid w:val="009C1DBC"/>
    <w:rsid w:val="009C1E73"/>
    <w:rsid w:val="009C254B"/>
    <w:rsid w:val="009C2A48"/>
    <w:rsid w:val="009C2DA6"/>
    <w:rsid w:val="009C2E6C"/>
    <w:rsid w:val="009C345F"/>
    <w:rsid w:val="009C3FB1"/>
    <w:rsid w:val="009C418D"/>
    <w:rsid w:val="009C4AD2"/>
    <w:rsid w:val="009C6074"/>
    <w:rsid w:val="009C62F4"/>
    <w:rsid w:val="009C632B"/>
    <w:rsid w:val="009C6540"/>
    <w:rsid w:val="009C695F"/>
    <w:rsid w:val="009C6A61"/>
    <w:rsid w:val="009C6AA4"/>
    <w:rsid w:val="009C6EA4"/>
    <w:rsid w:val="009C74AC"/>
    <w:rsid w:val="009C7AF6"/>
    <w:rsid w:val="009D08A2"/>
    <w:rsid w:val="009D0A1B"/>
    <w:rsid w:val="009D202C"/>
    <w:rsid w:val="009D329C"/>
    <w:rsid w:val="009D3F61"/>
    <w:rsid w:val="009D573C"/>
    <w:rsid w:val="009D5756"/>
    <w:rsid w:val="009D69AD"/>
    <w:rsid w:val="009D70B7"/>
    <w:rsid w:val="009D7996"/>
    <w:rsid w:val="009D7A78"/>
    <w:rsid w:val="009E044B"/>
    <w:rsid w:val="009E04D6"/>
    <w:rsid w:val="009E145E"/>
    <w:rsid w:val="009E1EDB"/>
    <w:rsid w:val="009E261A"/>
    <w:rsid w:val="009E2F97"/>
    <w:rsid w:val="009E3551"/>
    <w:rsid w:val="009E4AA7"/>
    <w:rsid w:val="009E55D4"/>
    <w:rsid w:val="009E5B55"/>
    <w:rsid w:val="009E5C1A"/>
    <w:rsid w:val="009E5ECE"/>
    <w:rsid w:val="009E61FE"/>
    <w:rsid w:val="009E65CA"/>
    <w:rsid w:val="009E68D8"/>
    <w:rsid w:val="009E6BED"/>
    <w:rsid w:val="009E7A23"/>
    <w:rsid w:val="009E7E82"/>
    <w:rsid w:val="009F05E9"/>
    <w:rsid w:val="009F0706"/>
    <w:rsid w:val="009F0900"/>
    <w:rsid w:val="009F0A03"/>
    <w:rsid w:val="009F0B85"/>
    <w:rsid w:val="009F221A"/>
    <w:rsid w:val="009F2931"/>
    <w:rsid w:val="009F2D1D"/>
    <w:rsid w:val="009F35FF"/>
    <w:rsid w:val="009F3A0C"/>
    <w:rsid w:val="009F46C6"/>
    <w:rsid w:val="009F4926"/>
    <w:rsid w:val="009F4D9D"/>
    <w:rsid w:val="00A00BC4"/>
    <w:rsid w:val="00A00F5B"/>
    <w:rsid w:val="00A0105C"/>
    <w:rsid w:val="00A013E7"/>
    <w:rsid w:val="00A021BE"/>
    <w:rsid w:val="00A02CEA"/>
    <w:rsid w:val="00A03B8F"/>
    <w:rsid w:val="00A0405A"/>
    <w:rsid w:val="00A042B8"/>
    <w:rsid w:val="00A04822"/>
    <w:rsid w:val="00A0529B"/>
    <w:rsid w:val="00A06206"/>
    <w:rsid w:val="00A0621B"/>
    <w:rsid w:val="00A06768"/>
    <w:rsid w:val="00A07DB8"/>
    <w:rsid w:val="00A10824"/>
    <w:rsid w:val="00A11172"/>
    <w:rsid w:val="00A1141C"/>
    <w:rsid w:val="00A12086"/>
    <w:rsid w:val="00A13D55"/>
    <w:rsid w:val="00A14453"/>
    <w:rsid w:val="00A14AAE"/>
    <w:rsid w:val="00A1539E"/>
    <w:rsid w:val="00A153DB"/>
    <w:rsid w:val="00A1560E"/>
    <w:rsid w:val="00A15714"/>
    <w:rsid w:val="00A15F88"/>
    <w:rsid w:val="00A163AF"/>
    <w:rsid w:val="00A1654C"/>
    <w:rsid w:val="00A1681A"/>
    <w:rsid w:val="00A17207"/>
    <w:rsid w:val="00A174BF"/>
    <w:rsid w:val="00A175A0"/>
    <w:rsid w:val="00A20080"/>
    <w:rsid w:val="00A201D5"/>
    <w:rsid w:val="00A21C6E"/>
    <w:rsid w:val="00A21D3D"/>
    <w:rsid w:val="00A226EA"/>
    <w:rsid w:val="00A22F93"/>
    <w:rsid w:val="00A236FC"/>
    <w:rsid w:val="00A23862"/>
    <w:rsid w:val="00A238BD"/>
    <w:rsid w:val="00A2472E"/>
    <w:rsid w:val="00A248B4"/>
    <w:rsid w:val="00A25320"/>
    <w:rsid w:val="00A25596"/>
    <w:rsid w:val="00A25AB7"/>
    <w:rsid w:val="00A25EA4"/>
    <w:rsid w:val="00A307CA"/>
    <w:rsid w:val="00A30C88"/>
    <w:rsid w:val="00A3138D"/>
    <w:rsid w:val="00A3204B"/>
    <w:rsid w:val="00A34BB7"/>
    <w:rsid w:val="00A34E8D"/>
    <w:rsid w:val="00A35AC5"/>
    <w:rsid w:val="00A360C2"/>
    <w:rsid w:val="00A361C5"/>
    <w:rsid w:val="00A36F2F"/>
    <w:rsid w:val="00A37A23"/>
    <w:rsid w:val="00A37CA4"/>
    <w:rsid w:val="00A3D52C"/>
    <w:rsid w:val="00A403E8"/>
    <w:rsid w:val="00A40592"/>
    <w:rsid w:val="00A41B46"/>
    <w:rsid w:val="00A42A73"/>
    <w:rsid w:val="00A449CE"/>
    <w:rsid w:val="00A467A9"/>
    <w:rsid w:val="00A472BD"/>
    <w:rsid w:val="00A478E3"/>
    <w:rsid w:val="00A499B9"/>
    <w:rsid w:val="00A50362"/>
    <w:rsid w:val="00A5043E"/>
    <w:rsid w:val="00A51C85"/>
    <w:rsid w:val="00A5237E"/>
    <w:rsid w:val="00A52BA7"/>
    <w:rsid w:val="00A53360"/>
    <w:rsid w:val="00A5361A"/>
    <w:rsid w:val="00A53B5A"/>
    <w:rsid w:val="00A54645"/>
    <w:rsid w:val="00A5486A"/>
    <w:rsid w:val="00A548BA"/>
    <w:rsid w:val="00A54FBC"/>
    <w:rsid w:val="00A559BD"/>
    <w:rsid w:val="00A56046"/>
    <w:rsid w:val="00A565AB"/>
    <w:rsid w:val="00A569CF"/>
    <w:rsid w:val="00A56E62"/>
    <w:rsid w:val="00A60CA7"/>
    <w:rsid w:val="00A611B2"/>
    <w:rsid w:val="00A6125F"/>
    <w:rsid w:val="00A61806"/>
    <w:rsid w:val="00A61E3A"/>
    <w:rsid w:val="00A627E4"/>
    <w:rsid w:val="00A62C47"/>
    <w:rsid w:val="00A63880"/>
    <w:rsid w:val="00A64F32"/>
    <w:rsid w:val="00A651B2"/>
    <w:rsid w:val="00A653F2"/>
    <w:rsid w:val="00A65A0C"/>
    <w:rsid w:val="00A65ADD"/>
    <w:rsid w:val="00A66D65"/>
    <w:rsid w:val="00A66F44"/>
    <w:rsid w:val="00A70261"/>
    <w:rsid w:val="00A7031A"/>
    <w:rsid w:val="00A70817"/>
    <w:rsid w:val="00A70D31"/>
    <w:rsid w:val="00A73874"/>
    <w:rsid w:val="00A740F5"/>
    <w:rsid w:val="00A741A0"/>
    <w:rsid w:val="00A7539F"/>
    <w:rsid w:val="00A75D19"/>
    <w:rsid w:val="00A7669F"/>
    <w:rsid w:val="00A804EC"/>
    <w:rsid w:val="00A80E31"/>
    <w:rsid w:val="00A81723"/>
    <w:rsid w:val="00A819A7"/>
    <w:rsid w:val="00A81F69"/>
    <w:rsid w:val="00A8205F"/>
    <w:rsid w:val="00A82307"/>
    <w:rsid w:val="00A82599"/>
    <w:rsid w:val="00A835CD"/>
    <w:rsid w:val="00A84620"/>
    <w:rsid w:val="00A848C5"/>
    <w:rsid w:val="00A84CF9"/>
    <w:rsid w:val="00A84DDD"/>
    <w:rsid w:val="00A85177"/>
    <w:rsid w:val="00A85780"/>
    <w:rsid w:val="00A86B59"/>
    <w:rsid w:val="00A90420"/>
    <w:rsid w:val="00A907D1"/>
    <w:rsid w:val="00A919E2"/>
    <w:rsid w:val="00A91A41"/>
    <w:rsid w:val="00A91B31"/>
    <w:rsid w:val="00A92528"/>
    <w:rsid w:val="00A95187"/>
    <w:rsid w:val="00A952E0"/>
    <w:rsid w:val="00A9586C"/>
    <w:rsid w:val="00A95C5C"/>
    <w:rsid w:val="00A960D6"/>
    <w:rsid w:val="00A961BD"/>
    <w:rsid w:val="00A963B9"/>
    <w:rsid w:val="00A97C29"/>
    <w:rsid w:val="00A97C89"/>
    <w:rsid w:val="00A97CCC"/>
    <w:rsid w:val="00AA042C"/>
    <w:rsid w:val="00AA0603"/>
    <w:rsid w:val="00AA10D5"/>
    <w:rsid w:val="00AA1BCE"/>
    <w:rsid w:val="00AA2009"/>
    <w:rsid w:val="00AA23A9"/>
    <w:rsid w:val="00AA2529"/>
    <w:rsid w:val="00AA2E84"/>
    <w:rsid w:val="00AA4802"/>
    <w:rsid w:val="00AA4A19"/>
    <w:rsid w:val="00AA5A5D"/>
    <w:rsid w:val="00AA6291"/>
    <w:rsid w:val="00AA6AAF"/>
    <w:rsid w:val="00AA6B29"/>
    <w:rsid w:val="00AA6B88"/>
    <w:rsid w:val="00AA6F69"/>
    <w:rsid w:val="00AA7500"/>
    <w:rsid w:val="00AA7B4E"/>
    <w:rsid w:val="00AB04AA"/>
    <w:rsid w:val="00AB05E2"/>
    <w:rsid w:val="00AB0EDC"/>
    <w:rsid w:val="00AB1DA4"/>
    <w:rsid w:val="00AB21E0"/>
    <w:rsid w:val="00AB26EB"/>
    <w:rsid w:val="00AB3506"/>
    <w:rsid w:val="00AB3CCA"/>
    <w:rsid w:val="00AB4790"/>
    <w:rsid w:val="00AB4C2F"/>
    <w:rsid w:val="00AB4FB9"/>
    <w:rsid w:val="00AB560A"/>
    <w:rsid w:val="00AB56AC"/>
    <w:rsid w:val="00AB6973"/>
    <w:rsid w:val="00AB6A25"/>
    <w:rsid w:val="00AB6CD6"/>
    <w:rsid w:val="00AB7568"/>
    <w:rsid w:val="00AB7807"/>
    <w:rsid w:val="00AB7A6F"/>
    <w:rsid w:val="00AC0175"/>
    <w:rsid w:val="00AC0379"/>
    <w:rsid w:val="00AC164F"/>
    <w:rsid w:val="00AC1B2D"/>
    <w:rsid w:val="00AC2A1C"/>
    <w:rsid w:val="00AC2C34"/>
    <w:rsid w:val="00AC2D82"/>
    <w:rsid w:val="00AC2F9C"/>
    <w:rsid w:val="00AC41A1"/>
    <w:rsid w:val="00AC46DA"/>
    <w:rsid w:val="00AC5479"/>
    <w:rsid w:val="00AC5679"/>
    <w:rsid w:val="00AC6698"/>
    <w:rsid w:val="00AC73F8"/>
    <w:rsid w:val="00AC7752"/>
    <w:rsid w:val="00AC7982"/>
    <w:rsid w:val="00AC7D00"/>
    <w:rsid w:val="00AD03E4"/>
    <w:rsid w:val="00AD051D"/>
    <w:rsid w:val="00AD097E"/>
    <w:rsid w:val="00AD1278"/>
    <w:rsid w:val="00AD12FA"/>
    <w:rsid w:val="00AD160D"/>
    <w:rsid w:val="00AD16A8"/>
    <w:rsid w:val="00AD186B"/>
    <w:rsid w:val="00AD1D94"/>
    <w:rsid w:val="00AD1E62"/>
    <w:rsid w:val="00AD27B3"/>
    <w:rsid w:val="00AD2938"/>
    <w:rsid w:val="00AD2CE2"/>
    <w:rsid w:val="00AD53CE"/>
    <w:rsid w:val="00AD552D"/>
    <w:rsid w:val="00AD5AAC"/>
    <w:rsid w:val="00AD6663"/>
    <w:rsid w:val="00AD6DE1"/>
    <w:rsid w:val="00AE0B02"/>
    <w:rsid w:val="00AE0B4B"/>
    <w:rsid w:val="00AE14E9"/>
    <w:rsid w:val="00AE20EA"/>
    <w:rsid w:val="00AE2963"/>
    <w:rsid w:val="00AE2E74"/>
    <w:rsid w:val="00AE3675"/>
    <w:rsid w:val="00AE371A"/>
    <w:rsid w:val="00AE3BA6"/>
    <w:rsid w:val="00AE5021"/>
    <w:rsid w:val="00AE53AA"/>
    <w:rsid w:val="00AE5458"/>
    <w:rsid w:val="00AE5AA9"/>
    <w:rsid w:val="00AE60A2"/>
    <w:rsid w:val="00AF00B7"/>
    <w:rsid w:val="00AF0141"/>
    <w:rsid w:val="00AF01DF"/>
    <w:rsid w:val="00AF0D1D"/>
    <w:rsid w:val="00AF195C"/>
    <w:rsid w:val="00AF2BBE"/>
    <w:rsid w:val="00AF2C3E"/>
    <w:rsid w:val="00AF3450"/>
    <w:rsid w:val="00AF4205"/>
    <w:rsid w:val="00AF4294"/>
    <w:rsid w:val="00AF4A22"/>
    <w:rsid w:val="00AF50EB"/>
    <w:rsid w:val="00AF53F4"/>
    <w:rsid w:val="00AF57D2"/>
    <w:rsid w:val="00AF58A2"/>
    <w:rsid w:val="00AF5DCE"/>
    <w:rsid w:val="00AF6520"/>
    <w:rsid w:val="00AF66C1"/>
    <w:rsid w:val="00AF6816"/>
    <w:rsid w:val="00AF6D9C"/>
    <w:rsid w:val="00AF6F25"/>
    <w:rsid w:val="00AF7182"/>
    <w:rsid w:val="00AF776E"/>
    <w:rsid w:val="00AF7B0D"/>
    <w:rsid w:val="00B00693"/>
    <w:rsid w:val="00B00B6E"/>
    <w:rsid w:val="00B01951"/>
    <w:rsid w:val="00B0241E"/>
    <w:rsid w:val="00B02A03"/>
    <w:rsid w:val="00B05A90"/>
    <w:rsid w:val="00B063AA"/>
    <w:rsid w:val="00B06A5C"/>
    <w:rsid w:val="00B06CA6"/>
    <w:rsid w:val="00B06D3F"/>
    <w:rsid w:val="00B0705B"/>
    <w:rsid w:val="00B0717F"/>
    <w:rsid w:val="00B07245"/>
    <w:rsid w:val="00B0D946"/>
    <w:rsid w:val="00B10631"/>
    <w:rsid w:val="00B10ADF"/>
    <w:rsid w:val="00B10C17"/>
    <w:rsid w:val="00B11505"/>
    <w:rsid w:val="00B119C3"/>
    <w:rsid w:val="00B11FBE"/>
    <w:rsid w:val="00B12914"/>
    <w:rsid w:val="00B131F6"/>
    <w:rsid w:val="00B137F2"/>
    <w:rsid w:val="00B14D8F"/>
    <w:rsid w:val="00B15CA2"/>
    <w:rsid w:val="00B160F6"/>
    <w:rsid w:val="00B16FD9"/>
    <w:rsid w:val="00B17502"/>
    <w:rsid w:val="00B17D80"/>
    <w:rsid w:val="00B193DF"/>
    <w:rsid w:val="00B205A3"/>
    <w:rsid w:val="00B20A88"/>
    <w:rsid w:val="00B20EFD"/>
    <w:rsid w:val="00B24672"/>
    <w:rsid w:val="00B267E3"/>
    <w:rsid w:val="00B26D25"/>
    <w:rsid w:val="00B26D60"/>
    <w:rsid w:val="00B26FCA"/>
    <w:rsid w:val="00B27841"/>
    <w:rsid w:val="00B278B6"/>
    <w:rsid w:val="00B27AA2"/>
    <w:rsid w:val="00B27C85"/>
    <w:rsid w:val="00B3231F"/>
    <w:rsid w:val="00B327E5"/>
    <w:rsid w:val="00B32A16"/>
    <w:rsid w:val="00B3323A"/>
    <w:rsid w:val="00B3337E"/>
    <w:rsid w:val="00B33A51"/>
    <w:rsid w:val="00B33C01"/>
    <w:rsid w:val="00B33C78"/>
    <w:rsid w:val="00B33F29"/>
    <w:rsid w:val="00B35221"/>
    <w:rsid w:val="00B35C18"/>
    <w:rsid w:val="00B35F23"/>
    <w:rsid w:val="00B36382"/>
    <w:rsid w:val="00B40816"/>
    <w:rsid w:val="00B41BF5"/>
    <w:rsid w:val="00B41C0B"/>
    <w:rsid w:val="00B41F03"/>
    <w:rsid w:val="00B424D7"/>
    <w:rsid w:val="00B42603"/>
    <w:rsid w:val="00B42EB1"/>
    <w:rsid w:val="00B43182"/>
    <w:rsid w:val="00B43974"/>
    <w:rsid w:val="00B443E1"/>
    <w:rsid w:val="00B444D2"/>
    <w:rsid w:val="00B44687"/>
    <w:rsid w:val="00B44A46"/>
    <w:rsid w:val="00B44A79"/>
    <w:rsid w:val="00B4529D"/>
    <w:rsid w:val="00B458D9"/>
    <w:rsid w:val="00B46222"/>
    <w:rsid w:val="00B462DF"/>
    <w:rsid w:val="00B46C8F"/>
    <w:rsid w:val="00B46CBF"/>
    <w:rsid w:val="00B47A90"/>
    <w:rsid w:val="00B47BA8"/>
    <w:rsid w:val="00B500E5"/>
    <w:rsid w:val="00B5015C"/>
    <w:rsid w:val="00B50250"/>
    <w:rsid w:val="00B51914"/>
    <w:rsid w:val="00B51BBE"/>
    <w:rsid w:val="00B522A9"/>
    <w:rsid w:val="00B5244E"/>
    <w:rsid w:val="00B5245B"/>
    <w:rsid w:val="00B52C2E"/>
    <w:rsid w:val="00B53BD7"/>
    <w:rsid w:val="00B53C9F"/>
    <w:rsid w:val="00B53E0F"/>
    <w:rsid w:val="00B54569"/>
    <w:rsid w:val="00B54A8C"/>
    <w:rsid w:val="00B55010"/>
    <w:rsid w:val="00B55D4D"/>
    <w:rsid w:val="00B55EAD"/>
    <w:rsid w:val="00B55EE6"/>
    <w:rsid w:val="00B56582"/>
    <w:rsid w:val="00B5691D"/>
    <w:rsid w:val="00B56FF1"/>
    <w:rsid w:val="00B5787D"/>
    <w:rsid w:val="00B60D32"/>
    <w:rsid w:val="00B61197"/>
    <w:rsid w:val="00B61DDF"/>
    <w:rsid w:val="00B62259"/>
    <w:rsid w:val="00B622B7"/>
    <w:rsid w:val="00B625E7"/>
    <w:rsid w:val="00B651E5"/>
    <w:rsid w:val="00B65BD5"/>
    <w:rsid w:val="00B6747B"/>
    <w:rsid w:val="00B67777"/>
    <w:rsid w:val="00B706AA"/>
    <w:rsid w:val="00B70972"/>
    <w:rsid w:val="00B70B99"/>
    <w:rsid w:val="00B718D4"/>
    <w:rsid w:val="00B71924"/>
    <w:rsid w:val="00B71DE7"/>
    <w:rsid w:val="00B7239E"/>
    <w:rsid w:val="00B72B25"/>
    <w:rsid w:val="00B72BC9"/>
    <w:rsid w:val="00B72F22"/>
    <w:rsid w:val="00B749E3"/>
    <w:rsid w:val="00B74E1B"/>
    <w:rsid w:val="00B750CD"/>
    <w:rsid w:val="00B75D00"/>
    <w:rsid w:val="00B75ED1"/>
    <w:rsid w:val="00B76920"/>
    <w:rsid w:val="00B76922"/>
    <w:rsid w:val="00B773F7"/>
    <w:rsid w:val="00B77ACE"/>
    <w:rsid w:val="00B77E79"/>
    <w:rsid w:val="00B816E9"/>
    <w:rsid w:val="00B8178E"/>
    <w:rsid w:val="00B81944"/>
    <w:rsid w:val="00B82FE9"/>
    <w:rsid w:val="00B837F1"/>
    <w:rsid w:val="00B83DFB"/>
    <w:rsid w:val="00B85AEF"/>
    <w:rsid w:val="00B86287"/>
    <w:rsid w:val="00B86A35"/>
    <w:rsid w:val="00B86F70"/>
    <w:rsid w:val="00B8703E"/>
    <w:rsid w:val="00B870FB"/>
    <w:rsid w:val="00B8837C"/>
    <w:rsid w:val="00B90189"/>
    <w:rsid w:val="00B90748"/>
    <w:rsid w:val="00B90F39"/>
    <w:rsid w:val="00B91D49"/>
    <w:rsid w:val="00B92C6E"/>
    <w:rsid w:val="00B9304B"/>
    <w:rsid w:val="00B94453"/>
    <w:rsid w:val="00B950BE"/>
    <w:rsid w:val="00B9516C"/>
    <w:rsid w:val="00B957D2"/>
    <w:rsid w:val="00B95980"/>
    <w:rsid w:val="00B95F60"/>
    <w:rsid w:val="00B9654A"/>
    <w:rsid w:val="00B96DFE"/>
    <w:rsid w:val="00B9727F"/>
    <w:rsid w:val="00B977BD"/>
    <w:rsid w:val="00B97EC2"/>
    <w:rsid w:val="00B97FF5"/>
    <w:rsid w:val="00BA02FB"/>
    <w:rsid w:val="00BA08CC"/>
    <w:rsid w:val="00BA1790"/>
    <w:rsid w:val="00BA1914"/>
    <w:rsid w:val="00BA1AE8"/>
    <w:rsid w:val="00BA373F"/>
    <w:rsid w:val="00BA3F2A"/>
    <w:rsid w:val="00BA4632"/>
    <w:rsid w:val="00BA5286"/>
    <w:rsid w:val="00BA6594"/>
    <w:rsid w:val="00BB1833"/>
    <w:rsid w:val="00BB5131"/>
    <w:rsid w:val="00BB583B"/>
    <w:rsid w:val="00BB5F7F"/>
    <w:rsid w:val="00BB7297"/>
    <w:rsid w:val="00BB7FDD"/>
    <w:rsid w:val="00BC0447"/>
    <w:rsid w:val="00BC0899"/>
    <w:rsid w:val="00BC2F5F"/>
    <w:rsid w:val="00BC394E"/>
    <w:rsid w:val="00BC5858"/>
    <w:rsid w:val="00BC5B40"/>
    <w:rsid w:val="00BC62E5"/>
    <w:rsid w:val="00BC64F8"/>
    <w:rsid w:val="00BC705A"/>
    <w:rsid w:val="00BC77FB"/>
    <w:rsid w:val="00BD0433"/>
    <w:rsid w:val="00BD075D"/>
    <w:rsid w:val="00BD17C1"/>
    <w:rsid w:val="00BD1B0B"/>
    <w:rsid w:val="00BD27D4"/>
    <w:rsid w:val="00BD281E"/>
    <w:rsid w:val="00BD2847"/>
    <w:rsid w:val="00BD44AE"/>
    <w:rsid w:val="00BD4E99"/>
    <w:rsid w:val="00BD5471"/>
    <w:rsid w:val="00BD61F5"/>
    <w:rsid w:val="00BD65F1"/>
    <w:rsid w:val="00BD6947"/>
    <w:rsid w:val="00BD6BF6"/>
    <w:rsid w:val="00BD6D39"/>
    <w:rsid w:val="00BD7564"/>
    <w:rsid w:val="00BD7CBA"/>
    <w:rsid w:val="00BE07EF"/>
    <w:rsid w:val="00BE0829"/>
    <w:rsid w:val="00BE0B40"/>
    <w:rsid w:val="00BE186B"/>
    <w:rsid w:val="00BE2387"/>
    <w:rsid w:val="00BE2D8B"/>
    <w:rsid w:val="00BE2E9B"/>
    <w:rsid w:val="00BE41F3"/>
    <w:rsid w:val="00BE47AA"/>
    <w:rsid w:val="00BE5601"/>
    <w:rsid w:val="00BE5E33"/>
    <w:rsid w:val="00BE5EB7"/>
    <w:rsid w:val="00BE6491"/>
    <w:rsid w:val="00BE6C8C"/>
    <w:rsid w:val="00BE6E29"/>
    <w:rsid w:val="00BE7219"/>
    <w:rsid w:val="00BE739C"/>
    <w:rsid w:val="00BE7DA9"/>
    <w:rsid w:val="00BE7F26"/>
    <w:rsid w:val="00BF0BAD"/>
    <w:rsid w:val="00BF0FBA"/>
    <w:rsid w:val="00BF128B"/>
    <w:rsid w:val="00BF25D5"/>
    <w:rsid w:val="00BF288F"/>
    <w:rsid w:val="00BF2B0A"/>
    <w:rsid w:val="00BF367E"/>
    <w:rsid w:val="00BF487A"/>
    <w:rsid w:val="00BF4BC8"/>
    <w:rsid w:val="00BF4C58"/>
    <w:rsid w:val="00BF623A"/>
    <w:rsid w:val="00BF6E65"/>
    <w:rsid w:val="00BF6F00"/>
    <w:rsid w:val="00BF70D1"/>
    <w:rsid w:val="00BF7189"/>
    <w:rsid w:val="00C0167A"/>
    <w:rsid w:val="00C0191F"/>
    <w:rsid w:val="00C01BB1"/>
    <w:rsid w:val="00C01DEF"/>
    <w:rsid w:val="00C01E05"/>
    <w:rsid w:val="00C038A9"/>
    <w:rsid w:val="00C03B1D"/>
    <w:rsid w:val="00C040DE"/>
    <w:rsid w:val="00C05D24"/>
    <w:rsid w:val="00C06083"/>
    <w:rsid w:val="00C076B8"/>
    <w:rsid w:val="00C079B7"/>
    <w:rsid w:val="00C0A7C4"/>
    <w:rsid w:val="00C1030A"/>
    <w:rsid w:val="00C103BE"/>
    <w:rsid w:val="00C106D7"/>
    <w:rsid w:val="00C1070C"/>
    <w:rsid w:val="00C11552"/>
    <w:rsid w:val="00C1193F"/>
    <w:rsid w:val="00C13A3E"/>
    <w:rsid w:val="00C13E6B"/>
    <w:rsid w:val="00C14318"/>
    <w:rsid w:val="00C145BB"/>
    <w:rsid w:val="00C16A0B"/>
    <w:rsid w:val="00C1773B"/>
    <w:rsid w:val="00C212BE"/>
    <w:rsid w:val="00C21384"/>
    <w:rsid w:val="00C21787"/>
    <w:rsid w:val="00C221DC"/>
    <w:rsid w:val="00C2243A"/>
    <w:rsid w:val="00C2270C"/>
    <w:rsid w:val="00C24987"/>
    <w:rsid w:val="00C249E1"/>
    <w:rsid w:val="00C2545A"/>
    <w:rsid w:val="00C261E7"/>
    <w:rsid w:val="00C26B1D"/>
    <w:rsid w:val="00C31DC0"/>
    <w:rsid w:val="00C32810"/>
    <w:rsid w:val="00C32DBB"/>
    <w:rsid w:val="00C3447F"/>
    <w:rsid w:val="00C347ED"/>
    <w:rsid w:val="00C35224"/>
    <w:rsid w:val="00C35C70"/>
    <w:rsid w:val="00C35E62"/>
    <w:rsid w:val="00C36B9F"/>
    <w:rsid w:val="00C36F07"/>
    <w:rsid w:val="00C375E7"/>
    <w:rsid w:val="00C37FFB"/>
    <w:rsid w:val="00C40C53"/>
    <w:rsid w:val="00C42AD7"/>
    <w:rsid w:val="00C42BBF"/>
    <w:rsid w:val="00C42DAA"/>
    <w:rsid w:val="00C43232"/>
    <w:rsid w:val="00C43EA3"/>
    <w:rsid w:val="00C44896"/>
    <w:rsid w:val="00C45127"/>
    <w:rsid w:val="00C4640D"/>
    <w:rsid w:val="00C46904"/>
    <w:rsid w:val="00C46F07"/>
    <w:rsid w:val="00C5021D"/>
    <w:rsid w:val="00C50A49"/>
    <w:rsid w:val="00C5158A"/>
    <w:rsid w:val="00C518FF"/>
    <w:rsid w:val="00C51B64"/>
    <w:rsid w:val="00C533E4"/>
    <w:rsid w:val="00C53428"/>
    <w:rsid w:val="00C53ED3"/>
    <w:rsid w:val="00C54495"/>
    <w:rsid w:val="00C546B1"/>
    <w:rsid w:val="00C550E2"/>
    <w:rsid w:val="00C55265"/>
    <w:rsid w:val="00C55803"/>
    <w:rsid w:val="00C55CBC"/>
    <w:rsid w:val="00C5799E"/>
    <w:rsid w:val="00C60147"/>
    <w:rsid w:val="00C6057D"/>
    <w:rsid w:val="00C60B1F"/>
    <w:rsid w:val="00C617C4"/>
    <w:rsid w:val="00C61F5A"/>
    <w:rsid w:val="00C624E7"/>
    <w:rsid w:val="00C627FD"/>
    <w:rsid w:val="00C63391"/>
    <w:rsid w:val="00C6340D"/>
    <w:rsid w:val="00C63578"/>
    <w:rsid w:val="00C63855"/>
    <w:rsid w:val="00C639C9"/>
    <w:rsid w:val="00C63EB8"/>
    <w:rsid w:val="00C6405F"/>
    <w:rsid w:val="00C6439F"/>
    <w:rsid w:val="00C646FC"/>
    <w:rsid w:val="00C6520A"/>
    <w:rsid w:val="00C6535E"/>
    <w:rsid w:val="00C65C0E"/>
    <w:rsid w:val="00C66D31"/>
    <w:rsid w:val="00C6741C"/>
    <w:rsid w:val="00C675E8"/>
    <w:rsid w:val="00C67659"/>
    <w:rsid w:val="00C678ED"/>
    <w:rsid w:val="00C67AB6"/>
    <w:rsid w:val="00C70AFD"/>
    <w:rsid w:val="00C70E34"/>
    <w:rsid w:val="00C71686"/>
    <w:rsid w:val="00C71D36"/>
    <w:rsid w:val="00C730B2"/>
    <w:rsid w:val="00C7423D"/>
    <w:rsid w:val="00C74628"/>
    <w:rsid w:val="00C74828"/>
    <w:rsid w:val="00C74B08"/>
    <w:rsid w:val="00C74C4A"/>
    <w:rsid w:val="00C74CBF"/>
    <w:rsid w:val="00C75263"/>
    <w:rsid w:val="00C75483"/>
    <w:rsid w:val="00C76A9E"/>
    <w:rsid w:val="00C76CEB"/>
    <w:rsid w:val="00C7750D"/>
    <w:rsid w:val="00C77A9C"/>
    <w:rsid w:val="00C801B8"/>
    <w:rsid w:val="00C80332"/>
    <w:rsid w:val="00C803FE"/>
    <w:rsid w:val="00C80A9E"/>
    <w:rsid w:val="00C81E52"/>
    <w:rsid w:val="00C81FDF"/>
    <w:rsid w:val="00C826EA"/>
    <w:rsid w:val="00C82792"/>
    <w:rsid w:val="00C82F5A"/>
    <w:rsid w:val="00C82F99"/>
    <w:rsid w:val="00C83633"/>
    <w:rsid w:val="00C83680"/>
    <w:rsid w:val="00C83B39"/>
    <w:rsid w:val="00C83DA0"/>
    <w:rsid w:val="00C83E7E"/>
    <w:rsid w:val="00C83F9C"/>
    <w:rsid w:val="00C84590"/>
    <w:rsid w:val="00C84F9E"/>
    <w:rsid w:val="00C8513E"/>
    <w:rsid w:val="00C85303"/>
    <w:rsid w:val="00C85637"/>
    <w:rsid w:val="00C86837"/>
    <w:rsid w:val="00C869F0"/>
    <w:rsid w:val="00C86FFE"/>
    <w:rsid w:val="00C87543"/>
    <w:rsid w:val="00C90168"/>
    <w:rsid w:val="00C925DF"/>
    <w:rsid w:val="00C9265C"/>
    <w:rsid w:val="00C92AEF"/>
    <w:rsid w:val="00C93336"/>
    <w:rsid w:val="00C9363B"/>
    <w:rsid w:val="00C94826"/>
    <w:rsid w:val="00C954EF"/>
    <w:rsid w:val="00C95BF9"/>
    <w:rsid w:val="00C960EC"/>
    <w:rsid w:val="00C96813"/>
    <w:rsid w:val="00C9717B"/>
    <w:rsid w:val="00CA022A"/>
    <w:rsid w:val="00CA08A1"/>
    <w:rsid w:val="00CA11D5"/>
    <w:rsid w:val="00CA14A3"/>
    <w:rsid w:val="00CA18C4"/>
    <w:rsid w:val="00CA2388"/>
    <w:rsid w:val="00CA390A"/>
    <w:rsid w:val="00CA3B62"/>
    <w:rsid w:val="00CA61CC"/>
    <w:rsid w:val="00CA678B"/>
    <w:rsid w:val="00CA6DB6"/>
    <w:rsid w:val="00CA78F2"/>
    <w:rsid w:val="00CA7E21"/>
    <w:rsid w:val="00CB001E"/>
    <w:rsid w:val="00CB0692"/>
    <w:rsid w:val="00CB10E3"/>
    <w:rsid w:val="00CB149D"/>
    <w:rsid w:val="00CB18A8"/>
    <w:rsid w:val="00CB2613"/>
    <w:rsid w:val="00CB2983"/>
    <w:rsid w:val="00CB2E03"/>
    <w:rsid w:val="00CB2EFF"/>
    <w:rsid w:val="00CB3420"/>
    <w:rsid w:val="00CB3E17"/>
    <w:rsid w:val="00CB442C"/>
    <w:rsid w:val="00CB4928"/>
    <w:rsid w:val="00CB4EEF"/>
    <w:rsid w:val="00CB4FD5"/>
    <w:rsid w:val="00CB52B6"/>
    <w:rsid w:val="00CB549E"/>
    <w:rsid w:val="00CB5A86"/>
    <w:rsid w:val="00CB5B7C"/>
    <w:rsid w:val="00CB5CEE"/>
    <w:rsid w:val="00CB7A38"/>
    <w:rsid w:val="00CB7D41"/>
    <w:rsid w:val="00CC056D"/>
    <w:rsid w:val="00CC08C8"/>
    <w:rsid w:val="00CC2AFC"/>
    <w:rsid w:val="00CC381C"/>
    <w:rsid w:val="00CC3E66"/>
    <w:rsid w:val="00CC5C30"/>
    <w:rsid w:val="00CD03E6"/>
    <w:rsid w:val="00CD06CB"/>
    <w:rsid w:val="00CD07D6"/>
    <w:rsid w:val="00CD21F8"/>
    <w:rsid w:val="00CD3691"/>
    <w:rsid w:val="00CD3F03"/>
    <w:rsid w:val="00CD41D8"/>
    <w:rsid w:val="00CD426C"/>
    <w:rsid w:val="00CD4479"/>
    <w:rsid w:val="00CD499F"/>
    <w:rsid w:val="00CD5933"/>
    <w:rsid w:val="00CD5BEF"/>
    <w:rsid w:val="00CD6F54"/>
    <w:rsid w:val="00CD7548"/>
    <w:rsid w:val="00CD76C9"/>
    <w:rsid w:val="00CD7E89"/>
    <w:rsid w:val="00CE0BF3"/>
    <w:rsid w:val="00CE1226"/>
    <w:rsid w:val="00CE177A"/>
    <w:rsid w:val="00CE1EF9"/>
    <w:rsid w:val="00CE20D2"/>
    <w:rsid w:val="00CE240A"/>
    <w:rsid w:val="00CE395B"/>
    <w:rsid w:val="00CE4186"/>
    <w:rsid w:val="00CE448B"/>
    <w:rsid w:val="00CE457B"/>
    <w:rsid w:val="00CE466A"/>
    <w:rsid w:val="00CE4BC8"/>
    <w:rsid w:val="00CE4EDD"/>
    <w:rsid w:val="00CE5E4B"/>
    <w:rsid w:val="00CE6385"/>
    <w:rsid w:val="00CE64E0"/>
    <w:rsid w:val="00CE7989"/>
    <w:rsid w:val="00CE7BFD"/>
    <w:rsid w:val="00CF2FE5"/>
    <w:rsid w:val="00CF3B10"/>
    <w:rsid w:val="00CF4C0E"/>
    <w:rsid w:val="00CF53EE"/>
    <w:rsid w:val="00CF5847"/>
    <w:rsid w:val="00CF5F3B"/>
    <w:rsid w:val="00CF6086"/>
    <w:rsid w:val="00CF61B3"/>
    <w:rsid w:val="00CF6E9A"/>
    <w:rsid w:val="00CF70FD"/>
    <w:rsid w:val="00CF7FA6"/>
    <w:rsid w:val="00D00321"/>
    <w:rsid w:val="00D00CD1"/>
    <w:rsid w:val="00D0100A"/>
    <w:rsid w:val="00D015F3"/>
    <w:rsid w:val="00D018F8"/>
    <w:rsid w:val="00D01C1D"/>
    <w:rsid w:val="00D0214D"/>
    <w:rsid w:val="00D02EA5"/>
    <w:rsid w:val="00D02F68"/>
    <w:rsid w:val="00D03715"/>
    <w:rsid w:val="00D037F7"/>
    <w:rsid w:val="00D04883"/>
    <w:rsid w:val="00D0532C"/>
    <w:rsid w:val="00D05699"/>
    <w:rsid w:val="00D0609E"/>
    <w:rsid w:val="00D0621E"/>
    <w:rsid w:val="00D06C30"/>
    <w:rsid w:val="00D07108"/>
    <w:rsid w:val="00D071FE"/>
    <w:rsid w:val="00D0777F"/>
    <w:rsid w:val="00D07C9D"/>
    <w:rsid w:val="00D101C8"/>
    <w:rsid w:val="00D11354"/>
    <w:rsid w:val="00D1182A"/>
    <w:rsid w:val="00D11B65"/>
    <w:rsid w:val="00D12252"/>
    <w:rsid w:val="00D12A73"/>
    <w:rsid w:val="00D12BD0"/>
    <w:rsid w:val="00D13002"/>
    <w:rsid w:val="00D13440"/>
    <w:rsid w:val="00D13731"/>
    <w:rsid w:val="00D139AC"/>
    <w:rsid w:val="00D13DC0"/>
    <w:rsid w:val="00D14CF8"/>
    <w:rsid w:val="00D14F31"/>
    <w:rsid w:val="00D160A7"/>
    <w:rsid w:val="00D160C7"/>
    <w:rsid w:val="00D161FC"/>
    <w:rsid w:val="00D16852"/>
    <w:rsid w:val="00D16878"/>
    <w:rsid w:val="00D177B5"/>
    <w:rsid w:val="00D17C75"/>
    <w:rsid w:val="00D17DF2"/>
    <w:rsid w:val="00D17E40"/>
    <w:rsid w:val="00D205EA"/>
    <w:rsid w:val="00D20625"/>
    <w:rsid w:val="00D215E7"/>
    <w:rsid w:val="00D23401"/>
    <w:rsid w:val="00D235B3"/>
    <w:rsid w:val="00D23F74"/>
    <w:rsid w:val="00D24C1B"/>
    <w:rsid w:val="00D2697C"/>
    <w:rsid w:val="00D27009"/>
    <w:rsid w:val="00D27FF9"/>
    <w:rsid w:val="00D306F5"/>
    <w:rsid w:val="00D30FC2"/>
    <w:rsid w:val="00D31A78"/>
    <w:rsid w:val="00D323C5"/>
    <w:rsid w:val="00D3299A"/>
    <w:rsid w:val="00D33010"/>
    <w:rsid w:val="00D338F6"/>
    <w:rsid w:val="00D3421B"/>
    <w:rsid w:val="00D34AE7"/>
    <w:rsid w:val="00D34B50"/>
    <w:rsid w:val="00D36DAF"/>
    <w:rsid w:val="00D36FB6"/>
    <w:rsid w:val="00D37F5D"/>
    <w:rsid w:val="00D400FA"/>
    <w:rsid w:val="00D402DE"/>
    <w:rsid w:val="00D41479"/>
    <w:rsid w:val="00D41A2D"/>
    <w:rsid w:val="00D4339D"/>
    <w:rsid w:val="00D43A4B"/>
    <w:rsid w:val="00D444EE"/>
    <w:rsid w:val="00D4467B"/>
    <w:rsid w:val="00D448FC"/>
    <w:rsid w:val="00D461E6"/>
    <w:rsid w:val="00D4643A"/>
    <w:rsid w:val="00D46631"/>
    <w:rsid w:val="00D471F3"/>
    <w:rsid w:val="00D50525"/>
    <w:rsid w:val="00D51E35"/>
    <w:rsid w:val="00D5237E"/>
    <w:rsid w:val="00D537A1"/>
    <w:rsid w:val="00D539DC"/>
    <w:rsid w:val="00D54560"/>
    <w:rsid w:val="00D55B3F"/>
    <w:rsid w:val="00D55E7C"/>
    <w:rsid w:val="00D5603C"/>
    <w:rsid w:val="00D56522"/>
    <w:rsid w:val="00D56A51"/>
    <w:rsid w:val="00D56DEF"/>
    <w:rsid w:val="00D6035B"/>
    <w:rsid w:val="00D6063E"/>
    <w:rsid w:val="00D60B55"/>
    <w:rsid w:val="00D60EFE"/>
    <w:rsid w:val="00D612CD"/>
    <w:rsid w:val="00D61605"/>
    <w:rsid w:val="00D640A4"/>
    <w:rsid w:val="00D6451B"/>
    <w:rsid w:val="00D6490D"/>
    <w:rsid w:val="00D64AF7"/>
    <w:rsid w:val="00D64B4D"/>
    <w:rsid w:val="00D6583E"/>
    <w:rsid w:val="00D65C54"/>
    <w:rsid w:val="00D65CB5"/>
    <w:rsid w:val="00D66573"/>
    <w:rsid w:val="00D6672C"/>
    <w:rsid w:val="00D6680A"/>
    <w:rsid w:val="00D66C51"/>
    <w:rsid w:val="00D673AD"/>
    <w:rsid w:val="00D70337"/>
    <w:rsid w:val="00D71471"/>
    <w:rsid w:val="00D72466"/>
    <w:rsid w:val="00D72F93"/>
    <w:rsid w:val="00D73018"/>
    <w:rsid w:val="00D73DF2"/>
    <w:rsid w:val="00D7410B"/>
    <w:rsid w:val="00D750D3"/>
    <w:rsid w:val="00D752F4"/>
    <w:rsid w:val="00D7553B"/>
    <w:rsid w:val="00D75D39"/>
    <w:rsid w:val="00D7663C"/>
    <w:rsid w:val="00D77953"/>
    <w:rsid w:val="00D81C5A"/>
    <w:rsid w:val="00D81CEB"/>
    <w:rsid w:val="00D8209F"/>
    <w:rsid w:val="00D8276D"/>
    <w:rsid w:val="00D829CC"/>
    <w:rsid w:val="00D85310"/>
    <w:rsid w:val="00D853C7"/>
    <w:rsid w:val="00D8585B"/>
    <w:rsid w:val="00D8639A"/>
    <w:rsid w:val="00D869C7"/>
    <w:rsid w:val="00D874F7"/>
    <w:rsid w:val="00D8753C"/>
    <w:rsid w:val="00D877B2"/>
    <w:rsid w:val="00D90F68"/>
    <w:rsid w:val="00D91187"/>
    <w:rsid w:val="00D9125B"/>
    <w:rsid w:val="00D91756"/>
    <w:rsid w:val="00D917A1"/>
    <w:rsid w:val="00D91F8F"/>
    <w:rsid w:val="00D91FE9"/>
    <w:rsid w:val="00D92F8A"/>
    <w:rsid w:val="00D93324"/>
    <w:rsid w:val="00D9359B"/>
    <w:rsid w:val="00D936B0"/>
    <w:rsid w:val="00D93F19"/>
    <w:rsid w:val="00D94D0D"/>
    <w:rsid w:val="00D95FC2"/>
    <w:rsid w:val="00D96128"/>
    <w:rsid w:val="00D96A8E"/>
    <w:rsid w:val="00D99983"/>
    <w:rsid w:val="00DA01FF"/>
    <w:rsid w:val="00DA1A48"/>
    <w:rsid w:val="00DA237D"/>
    <w:rsid w:val="00DA2F4F"/>
    <w:rsid w:val="00DA383D"/>
    <w:rsid w:val="00DA4382"/>
    <w:rsid w:val="00DA43DC"/>
    <w:rsid w:val="00DA4EBF"/>
    <w:rsid w:val="00DA5445"/>
    <w:rsid w:val="00DA58B1"/>
    <w:rsid w:val="00DA622E"/>
    <w:rsid w:val="00DA6241"/>
    <w:rsid w:val="00DA6447"/>
    <w:rsid w:val="00DA6653"/>
    <w:rsid w:val="00DA6CCB"/>
    <w:rsid w:val="00DA737C"/>
    <w:rsid w:val="00DA7500"/>
    <w:rsid w:val="00DB0176"/>
    <w:rsid w:val="00DB0A60"/>
    <w:rsid w:val="00DB0BCC"/>
    <w:rsid w:val="00DB122D"/>
    <w:rsid w:val="00DB13C3"/>
    <w:rsid w:val="00DB1689"/>
    <w:rsid w:val="00DB1D72"/>
    <w:rsid w:val="00DB3413"/>
    <w:rsid w:val="00DB3A24"/>
    <w:rsid w:val="00DB4100"/>
    <w:rsid w:val="00DB458B"/>
    <w:rsid w:val="00DB4937"/>
    <w:rsid w:val="00DB5464"/>
    <w:rsid w:val="00DB664E"/>
    <w:rsid w:val="00DB6CB0"/>
    <w:rsid w:val="00DB724C"/>
    <w:rsid w:val="00DC17C4"/>
    <w:rsid w:val="00DC18D4"/>
    <w:rsid w:val="00DC193B"/>
    <w:rsid w:val="00DC20FE"/>
    <w:rsid w:val="00DC296B"/>
    <w:rsid w:val="00DC32B3"/>
    <w:rsid w:val="00DC33AC"/>
    <w:rsid w:val="00DC33CD"/>
    <w:rsid w:val="00DC5472"/>
    <w:rsid w:val="00DC573D"/>
    <w:rsid w:val="00DC5DA8"/>
    <w:rsid w:val="00DC5E6F"/>
    <w:rsid w:val="00DD1195"/>
    <w:rsid w:val="00DD1276"/>
    <w:rsid w:val="00DD17AD"/>
    <w:rsid w:val="00DD3218"/>
    <w:rsid w:val="00DD3419"/>
    <w:rsid w:val="00DD37D3"/>
    <w:rsid w:val="00DD3CBD"/>
    <w:rsid w:val="00DD3F56"/>
    <w:rsid w:val="00DD41FF"/>
    <w:rsid w:val="00DD42B7"/>
    <w:rsid w:val="00DD4DEE"/>
    <w:rsid w:val="00DD4EBD"/>
    <w:rsid w:val="00DD4FD3"/>
    <w:rsid w:val="00DD5B3A"/>
    <w:rsid w:val="00DD5FBA"/>
    <w:rsid w:val="00DD6371"/>
    <w:rsid w:val="00DD6615"/>
    <w:rsid w:val="00DD666E"/>
    <w:rsid w:val="00DD70FA"/>
    <w:rsid w:val="00DD73CE"/>
    <w:rsid w:val="00DD7B85"/>
    <w:rsid w:val="00DD7C0D"/>
    <w:rsid w:val="00DE0E69"/>
    <w:rsid w:val="00DE1193"/>
    <w:rsid w:val="00DE1CBD"/>
    <w:rsid w:val="00DE1F85"/>
    <w:rsid w:val="00DE2168"/>
    <w:rsid w:val="00DE2C32"/>
    <w:rsid w:val="00DE312B"/>
    <w:rsid w:val="00DE4032"/>
    <w:rsid w:val="00DE512B"/>
    <w:rsid w:val="00DE626A"/>
    <w:rsid w:val="00DE7700"/>
    <w:rsid w:val="00DE7ABB"/>
    <w:rsid w:val="00DE7AD9"/>
    <w:rsid w:val="00DE7BCD"/>
    <w:rsid w:val="00DF03E5"/>
    <w:rsid w:val="00DF0549"/>
    <w:rsid w:val="00DF101E"/>
    <w:rsid w:val="00DF17CC"/>
    <w:rsid w:val="00DF1A2C"/>
    <w:rsid w:val="00DF1BE3"/>
    <w:rsid w:val="00DF1E10"/>
    <w:rsid w:val="00DF1E3F"/>
    <w:rsid w:val="00DF20EB"/>
    <w:rsid w:val="00DF235D"/>
    <w:rsid w:val="00DF2872"/>
    <w:rsid w:val="00DF30BE"/>
    <w:rsid w:val="00DF3266"/>
    <w:rsid w:val="00DF3F2B"/>
    <w:rsid w:val="00DF4B40"/>
    <w:rsid w:val="00DF65AA"/>
    <w:rsid w:val="00DF6A4C"/>
    <w:rsid w:val="00DF6C12"/>
    <w:rsid w:val="00DF71F6"/>
    <w:rsid w:val="00E000E9"/>
    <w:rsid w:val="00E00EB3"/>
    <w:rsid w:val="00E01024"/>
    <w:rsid w:val="00E0125F"/>
    <w:rsid w:val="00E01B3D"/>
    <w:rsid w:val="00E01D6D"/>
    <w:rsid w:val="00E01E5A"/>
    <w:rsid w:val="00E02410"/>
    <w:rsid w:val="00E024A2"/>
    <w:rsid w:val="00E028E5"/>
    <w:rsid w:val="00E03BCE"/>
    <w:rsid w:val="00E03EAA"/>
    <w:rsid w:val="00E0401C"/>
    <w:rsid w:val="00E04211"/>
    <w:rsid w:val="00E047AC"/>
    <w:rsid w:val="00E051DB"/>
    <w:rsid w:val="00E06650"/>
    <w:rsid w:val="00E0680C"/>
    <w:rsid w:val="00E100A7"/>
    <w:rsid w:val="00E1041E"/>
    <w:rsid w:val="00E106A4"/>
    <w:rsid w:val="00E10CF2"/>
    <w:rsid w:val="00E10FC0"/>
    <w:rsid w:val="00E11117"/>
    <w:rsid w:val="00E11D6C"/>
    <w:rsid w:val="00E12EDA"/>
    <w:rsid w:val="00E1351B"/>
    <w:rsid w:val="00E1382B"/>
    <w:rsid w:val="00E13831"/>
    <w:rsid w:val="00E13F1D"/>
    <w:rsid w:val="00E143D1"/>
    <w:rsid w:val="00E148C2"/>
    <w:rsid w:val="00E158B4"/>
    <w:rsid w:val="00E15934"/>
    <w:rsid w:val="00E15C3D"/>
    <w:rsid w:val="00E16909"/>
    <w:rsid w:val="00E16F55"/>
    <w:rsid w:val="00E17081"/>
    <w:rsid w:val="00E17AC7"/>
    <w:rsid w:val="00E201E7"/>
    <w:rsid w:val="00E21CE8"/>
    <w:rsid w:val="00E2262E"/>
    <w:rsid w:val="00E2289D"/>
    <w:rsid w:val="00E238C3"/>
    <w:rsid w:val="00E23919"/>
    <w:rsid w:val="00E248C4"/>
    <w:rsid w:val="00E254BA"/>
    <w:rsid w:val="00E25929"/>
    <w:rsid w:val="00E25C73"/>
    <w:rsid w:val="00E26140"/>
    <w:rsid w:val="00E26A0C"/>
    <w:rsid w:val="00E27245"/>
    <w:rsid w:val="00E273FF"/>
    <w:rsid w:val="00E2788F"/>
    <w:rsid w:val="00E27A38"/>
    <w:rsid w:val="00E27EDD"/>
    <w:rsid w:val="00E30EF1"/>
    <w:rsid w:val="00E3264C"/>
    <w:rsid w:val="00E3306D"/>
    <w:rsid w:val="00E3389F"/>
    <w:rsid w:val="00E33E73"/>
    <w:rsid w:val="00E343FC"/>
    <w:rsid w:val="00E34439"/>
    <w:rsid w:val="00E34F87"/>
    <w:rsid w:val="00E355E9"/>
    <w:rsid w:val="00E3574B"/>
    <w:rsid w:val="00E3594A"/>
    <w:rsid w:val="00E35D15"/>
    <w:rsid w:val="00E3654D"/>
    <w:rsid w:val="00E36BCF"/>
    <w:rsid w:val="00E37350"/>
    <w:rsid w:val="00E41129"/>
    <w:rsid w:val="00E41C52"/>
    <w:rsid w:val="00E426BA"/>
    <w:rsid w:val="00E428CC"/>
    <w:rsid w:val="00E42EDE"/>
    <w:rsid w:val="00E430DC"/>
    <w:rsid w:val="00E440A5"/>
    <w:rsid w:val="00E442B7"/>
    <w:rsid w:val="00E44478"/>
    <w:rsid w:val="00E4498F"/>
    <w:rsid w:val="00E44E1C"/>
    <w:rsid w:val="00E44E28"/>
    <w:rsid w:val="00E459AF"/>
    <w:rsid w:val="00E461C4"/>
    <w:rsid w:val="00E4628D"/>
    <w:rsid w:val="00E46C01"/>
    <w:rsid w:val="00E4727A"/>
    <w:rsid w:val="00E47406"/>
    <w:rsid w:val="00E47DAD"/>
    <w:rsid w:val="00E501D9"/>
    <w:rsid w:val="00E50B73"/>
    <w:rsid w:val="00E52E18"/>
    <w:rsid w:val="00E5303A"/>
    <w:rsid w:val="00E53464"/>
    <w:rsid w:val="00E53494"/>
    <w:rsid w:val="00E54553"/>
    <w:rsid w:val="00E54849"/>
    <w:rsid w:val="00E54FD2"/>
    <w:rsid w:val="00E55982"/>
    <w:rsid w:val="00E56F32"/>
    <w:rsid w:val="00E56F56"/>
    <w:rsid w:val="00E57078"/>
    <w:rsid w:val="00E609AC"/>
    <w:rsid w:val="00E6118C"/>
    <w:rsid w:val="00E614FC"/>
    <w:rsid w:val="00E61784"/>
    <w:rsid w:val="00E623D1"/>
    <w:rsid w:val="00E63F99"/>
    <w:rsid w:val="00E64415"/>
    <w:rsid w:val="00E64E56"/>
    <w:rsid w:val="00E652E6"/>
    <w:rsid w:val="00E65D41"/>
    <w:rsid w:val="00E65FD3"/>
    <w:rsid w:val="00E674D3"/>
    <w:rsid w:val="00E679C3"/>
    <w:rsid w:val="00E67F91"/>
    <w:rsid w:val="00E7093B"/>
    <w:rsid w:val="00E71B9C"/>
    <w:rsid w:val="00E71C39"/>
    <w:rsid w:val="00E71F20"/>
    <w:rsid w:val="00E72F34"/>
    <w:rsid w:val="00E739E0"/>
    <w:rsid w:val="00E73B01"/>
    <w:rsid w:val="00E73D4E"/>
    <w:rsid w:val="00E74E73"/>
    <w:rsid w:val="00E753A0"/>
    <w:rsid w:val="00E756D5"/>
    <w:rsid w:val="00E76EF3"/>
    <w:rsid w:val="00E76F9C"/>
    <w:rsid w:val="00E7783D"/>
    <w:rsid w:val="00E7C8B3"/>
    <w:rsid w:val="00E81577"/>
    <w:rsid w:val="00E818E4"/>
    <w:rsid w:val="00E81C72"/>
    <w:rsid w:val="00E81CD9"/>
    <w:rsid w:val="00E829A1"/>
    <w:rsid w:val="00E8302C"/>
    <w:rsid w:val="00E837D9"/>
    <w:rsid w:val="00E84561"/>
    <w:rsid w:val="00E84E20"/>
    <w:rsid w:val="00E8588B"/>
    <w:rsid w:val="00E85BEE"/>
    <w:rsid w:val="00E85E3F"/>
    <w:rsid w:val="00E860ED"/>
    <w:rsid w:val="00E87481"/>
    <w:rsid w:val="00E8768D"/>
    <w:rsid w:val="00E87F95"/>
    <w:rsid w:val="00E92778"/>
    <w:rsid w:val="00E93242"/>
    <w:rsid w:val="00E9329A"/>
    <w:rsid w:val="00E93580"/>
    <w:rsid w:val="00E9367C"/>
    <w:rsid w:val="00E940E2"/>
    <w:rsid w:val="00E94321"/>
    <w:rsid w:val="00E95E27"/>
    <w:rsid w:val="00E9649B"/>
    <w:rsid w:val="00E97081"/>
    <w:rsid w:val="00E974A5"/>
    <w:rsid w:val="00E976C8"/>
    <w:rsid w:val="00E97976"/>
    <w:rsid w:val="00E97F19"/>
    <w:rsid w:val="00EA051E"/>
    <w:rsid w:val="00EA13B4"/>
    <w:rsid w:val="00EA1B3D"/>
    <w:rsid w:val="00EA2532"/>
    <w:rsid w:val="00EA36F8"/>
    <w:rsid w:val="00EA4639"/>
    <w:rsid w:val="00EA4B2D"/>
    <w:rsid w:val="00EA62D3"/>
    <w:rsid w:val="00EA63E3"/>
    <w:rsid w:val="00EA64FD"/>
    <w:rsid w:val="00EA6856"/>
    <w:rsid w:val="00EA76F6"/>
    <w:rsid w:val="00EA7D09"/>
    <w:rsid w:val="00EB2056"/>
    <w:rsid w:val="00EB2095"/>
    <w:rsid w:val="00EB2374"/>
    <w:rsid w:val="00EB2A47"/>
    <w:rsid w:val="00EB4AEB"/>
    <w:rsid w:val="00EB50B0"/>
    <w:rsid w:val="00EB5769"/>
    <w:rsid w:val="00EB5B00"/>
    <w:rsid w:val="00EB66BD"/>
    <w:rsid w:val="00EB73A4"/>
    <w:rsid w:val="00EB7C8A"/>
    <w:rsid w:val="00EB7EB7"/>
    <w:rsid w:val="00EC006C"/>
    <w:rsid w:val="00EC0DCF"/>
    <w:rsid w:val="00EC280E"/>
    <w:rsid w:val="00EC350D"/>
    <w:rsid w:val="00EC37B5"/>
    <w:rsid w:val="00EC3D1C"/>
    <w:rsid w:val="00EC4AA6"/>
    <w:rsid w:val="00EC4DEC"/>
    <w:rsid w:val="00EC50E7"/>
    <w:rsid w:val="00EC555C"/>
    <w:rsid w:val="00EC5842"/>
    <w:rsid w:val="00EC5978"/>
    <w:rsid w:val="00EC62AD"/>
    <w:rsid w:val="00EC62F9"/>
    <w:rsid w:val="00EC63DA"/>
    <w:rsid w:val="00EC6648"/>
    <w:rsid w:val="00EC6FA6"/>
    <w:rsid w:val="00EC7012"/>
    <w:rsid w:val="00EC782A"/>
    <w:rsid w:val="00EC7B77"/>
    <w:rsid w:val="00ED00F9"/>
    <w:rsid w:val="00ED0113"/>
    <w:rsid w:val="00ED0F8B"/>
    <w:rsid w:val="00ED102B"/>
    <w:rsid w:val="00ED18BE"/>
    <w:rsid w:val="00ED1A17"/>
    <w:rsid w:val="00ED217D"/>
    <w:rsid w:val="00ED29CD"/>
    <w:rsid w:val="00ED3706"/>
    <w:rsid w:val="00ED4FCC"/>
    <w:rsid w:val="00ED54A3"/>
    <w:rsid w:val="00ED568E"/>
    <w:rsid w:val="00ED6C42"/>
    <w:rsid w:val="00ED6CEF"/>
    <w:rsid w:val="00EDB0D9"/>
    <w:rsid w:val="00EE0348"/>
    <w:rsid w:val="00EE03D2"/>
    <w:rsid w:val="00EE0925"/>
    <w:rsid w:val="00EE0EE9"/>
    <w:rsid w:val="00EE1000"/>
    <w:rsid w:val="00EE102F"/>
    <w:rsid w:val="00EE1532"/>
    <w:rsid w:val="00EE17BE"/>
    <w:rsid w:val="00EE213E"/>
    <w:rsid w:val="00EE245B"/>
    <w:rsid w:val="00EE25AB"/>
    <w:rsid w:val="00EE2CCE"/>
    <w:rsid w:val="00EE2D0C"/>
    <w:rsid w:val="00EE2DEA"/>
    <w:rsid w:val="00EE37E2"/>
    <w:rsid w:val="00EE5B5F"/>
    <w:rsid w:val="00EE6FF1"/>
    <w:rsid w:val="00EF067C"/>
    <w:rsid w:val="00EF0B54"/>
    <w:rsid w:val="00EF1D6F"/>
    <w:rsid w:val="00EF26B4"/>
    <w:rsid w:val="00EF27CA"/>
    <w:rsid w:val="00EF2C12"/>
    <w:rsid w:val="00EF3C31"/>
    <w:rsid w:val="00EF4894"/>
    <w:rsid w:val="00EF4A97"/>
    <w:rsid w:val="00EF4E35"/>
    <w:rsid w:val="00EF5121"/>
    <w:rsid w:val="00EF56B6"/>
    <w:rsid w:val="00EF63D1"/>
    <w:rsid w:val="00EF7CDE"/>
    <w:rsid w:val="00F0150E"/>
    <w:rsid w:val="00F01859"/>
    <w:rsid w:val="00F033EF"/>
    <w:rsid w:val="00F04E9B"/>
    <w:rsid w:val="00F05C25"/>
    <w:rsid w:val="00F063C8"/>
    <w:rsid w:val="00F06605"/>
    <w:rsid w:val="00F06FE7"/>
    <w:rsid w:val="00F07826"/>
    <w:rsid w:val="00F07EF5"/>
    <w:rsid w:val="00F10387"/>
    <w:rsid w:val="00F113EA"/>
    <w:rsid w:val="00F116EF"/>
    <w:rsid w:val="00F1257A"/>
    <w:rsid w:val="00F12C1F"/>
    <w:rsid w:val="00F151A7"/>
    <w:rsid w:val="00F15D47"/>
    <w:rsid w:val="00F15E6A"/>
    <w:rsid w:val="00F15FE9"/>
    <w:rsid w:val="00F16194"/>
    <w:rsid w:val="00F177CA"/>
    <w:rsid w:val="00F179F6"/>
    <w:rsid w:val="00F17B74"/>
    <w:rsid w:val="00F215A5"/>
    <w:rsid w:val="00F21895"/>
    <w:rsid w:val="00F21AC5"/>
    <w:rsid w:val="00F23CC8"/>
    <w:rsid w:val="00F23D50"/>
    <w:rsid w:val="00F24B0B"/>
    <w:rsid w:val="00F24C44"/>
    <w:rsid w:val="00F25C50"/>
    <w:rsid w:val="00F2616D"/>
    <w:rsid w:val="00F26707"/>
    <w:rsid w:val="00F267A8"/>
    <w:rsid w:val="00F272D2"/>
    <w:rsid w:val="00F27F68"/>
    <w:rsid w:val="00F303E0"/>
    <w:rsid w:val="00F314D8"/>
    <w:rsid w:val="00F31933"/>
    <w:rsid w:val="00F31ACC"/>
    <w:rsid w:val="00F32072"/>
    <w:rsid w:val="00F325B8"/>
    <w:rsid w:val="00F33245"/>
    <w:rsid w:val="00F33BFB"/>
    <w:rsid w:val="00F341D8"/>
    <w:rsid w:val="00F344E4"/>
    <w:rsid w:val="00F34580"/>
    <w:rsid w:val="00F34C92"/>
    <w:rsid w:val="00F34E8A"/>
    <w:rsid w:val="00F35A41"/>
    <w:rsid w:val="00F35FBC"/>
    <w:rsid w:val="00F37630"/>
    <w:rsid w:val="00F377E6"/>
    <w:rsid w:val="00F37800"/>
    <w:rsid w:val="00F378B1"/>
    <w:rsid w:val="00F41022"/>
    <w:rsid w:val="00F4108A"/>
    <w:rsid w:val="00F424F2"/>
    <w:rsid w:val="00F426ED"/>
    <w:rsid w:val="00F42E0C"/>
    <w:rsid w:val="00F43119"/>
    <w:rsid w:val="00F434C6"/>
    <w:rsid w:val="00F435F9"/>
    <w:rsid w:val="00F44312"/>
    <w:rsid w:val="00F456FE"/>
    <w:rsid w:val="00F457F6"/>
    <w:rsid w:val="00F45E61"/>
    <w:rsid w:val="00F471C2"/>
    <w:rsid w:val="00F47649"/>
    <w:rsid w:val="00F479F0"/>
    <w:rsid w:val="00F50E00"/>
    <w:rsid w:val="00F51D7A"/>
    <w:rsid w:val="00F5220A"/>
    <w:rsid w:val="00F527AC"/>
    <w:rsid w:val="00F53427"/>
    <w:rsid w:val="00F54398"/>
    <w:rsid w:val="00F54B64"/>
    <w:rsid w:val="00F54F33"/>
    <w:rsid w:val="00F55581"/>
    <w:rsid w:val="00F55A3B"/>
    <w:rsid w:val="00F55CBC"/>
    <w:rsid w:val="00F55CE6"/>
    <w:rsid w:val="00F56A9F"/>
    <w:rsid w:val="00F608E1"/>
    <w:rsid w:val="00F61880"/>
    <w:rsid w:val="00F62A66"/>
    <w:rsid w:val="00F62BCF"/>
    <w:rsid w:val="00F630EE"/>
    <w:rsid w:val="00F641E2"/>
    <w:rsid w:val="00F647B6"/>
    <w:rsid w:val="00F64859"/>
    <w:rsid w:val="00F65CA3"/>
    <w:rsid w:val="00F65F1A"/>
    <w:rsid w:val="00F66C06"/>
    <w:rsid w:val="00F674B6"/>
    <w:rsid w:val="00F67568"/>
    <w:rsid w:val="00F67D85"/>
    <w:rsid w:val="00F67E41"/>
    <w:rsid w:val="00F726E9"/>
    <w:rsid w:val="00F72CCA"/>
    <w:rsid w:val="00F7413A"/>
    <w:rsid w:val="00F74FF8"/>
    <w:rsid w:val="00F76BC2"/>
    <w:rsid w:val="00F77363"/>
    <w:rsid w:val="00F7752C"/>
    <w:rsid w:val="00F80EBC"/>
    <w:rsid w:val="00F81448"/>
    <w:rsid w:val="00F81D51"/>
    <w:rsid w:val="00F8204E"/>
    <w:rsid w:val="00F82570"/>
    <w:rsid w:val="00F82A3C"/>
    <w:rsid w:val="00F82A92"/>
    <w:rsid w:val="00F82FB6"/>
    <w:rsid w:val="00F838D5"/>
    <w:rsid w:val="00F84464"/>
    <w:rsid w:val="00F84630"/>
    <w:rsid w:val="00F8485E"/>
    <w:rsid w:val="00F856C0"/>
    <w:rsid w:val="00F87109"/>
    <w:rsid w:val="00F902F9"/>
    <w:rsid w:val="00F91528"/>
    <w:rsid w:val="00F93509"/>
    <w:rsid w:val="00F93D66"/>
    <w:rsid w:val="00F93DF6"/>
    <w:rsid w:val="00F9417F"/>
    <w:rsid w:val="00F94F9E"/>
    <w:rsid w:val="00F957D0"/>
    <w:rsid w:val="00F9641A"/>
    <w:rsid w:val="00F96A17"/>
    <w:rsid w:val="00F96D46"/>
    <w:rsid w:val="00F96D62"/>
    <w:rsid w:val="00F96E55"/>
    <w:rsid w:val="00FA2BE2"/>
    <w:rsid w:val="00FA3B4E"/>
    <w:rsid w:val="00FA3C0E"/>
    <w:rsid w:val="00FA40DD"/>
    <w:rsid w:val="00FA44CF"/>
    <w:rsid w:val="00FA4E23"/>
    <w:rsid w:val="00FA5EE2"/>
    <w:rsid w:val="00FA6DA7"/>
    <w:rsid w:val="00FA73A1"/>
    <w:rsid w:val="00FA7CBA"/>
    <w:rsid w:val="00FB00EB"/>
    <w:rsid w:val="00FB0657"/>
    <w:rsid w:val="00FB08BC"/>
    <w:rsid w:val="00FB0D31"/>
    <w:rsid w:val="00FB0D77"/>
    <w:rsid w:val="00FB1051"/>
    <w:rsid w:val="00FB185A"/>
    <w:rsid w:val="00FB1B4E"/>
    <w:rsid w:val="00FB1C36"/>
    <w:rsid w:val="00FB20EA"/>
    <w:rsid w:val="00FB2CF1"/>
    <w:rsid w:val="00FB2F26"/>
    <w:rsid w:val="00FB3326"/>
    <w:rsid w:val="00FB33D5"/>
    <w:rsid w:val="00FB393B"/>
    <w:rsid w:val="00FB3AC3"/>
    <w:rsid w:val="00FB457A"/>
    <w:rsid w:val="00FB49EB"/>
    <w:rsid w:val="00FB4E3A"/>
    <w:rsid w:val="00FB4EF6"/>
    <w:rsid w:val="00FB6EEF"/>
    <w:rsid w:val="00FC1714"/>
    <w:rsid w:val="00FC19E4"/>
    <w:rsid w:val="00FC2918"/>
    <w:rsid w:val="00FC3921"/>
    <w:rsid w:val="00FC430B"/>
    <w:rsid w:val="00FC5CD9"/>
    <w:rsid w:val="00FD0505"/>
    <w:rsid w:val="00FD0645"/>
    <w:rsid w:val="00FD094B"/>
    <w:rsid w:val="00FD09E5"/>
    <w:rsid w:val="00FD36D9"/>
    <w:rsid w:val="00FD4550"/>
    <w:rsid w:val="00FD45BA"/>
    <w:rsid w:val="00FD4AF4"/>
    <w:rsid w:val="00FD5187"/>
    <w:rsid w:val="00FD533D"/>
    <w:rsid w:val="00FD6CD1"/>
    <w:rsid w:val="00FD7D1E"/>
    <w:rsid w:val="00FD7D94"/>
    <w:rsid w:val="00FE1A1D"/>
    <w:rsid w:val="00FE21FE"/>
    <w:rsid w:val="00FE24F8"/>
    <w:rsid w:val="00FE26B6"/>
    <w:rsid w:val="00FE56B9"/>
    <w:rsid w:val="00FE5DF3"/>
    <w:rsid w:val="00FE6E28"/>
    <w:rsid w:val="00FE6FEE"/>
    <w:rsid w:val="00FE7405"/>
    <w:rsid w:val="00FE7AFC"/>
    <w:rsid w:val="00FE7B85"/>
    <w:rsid w:val="00FEAE47"/>
    <w:rsid w:val="00FF021D"/>
    <w:rsid w:val="00FF0678"/>
    <w:rsid w:val="00FF2400"/>
    <w:rsid w:val="00FF243B"/>
    <w:rsid w:val="00FF29D7"/>
    <w:rsid w:val="00FF327D"/>
    <w:rsid w:val="00FF3937"/>
    <w:rsid w:val="00FF470B"/>
    <w:rsid w:val="00FF4D86"/>
    <w:rsid w:val="00FF5064"/>
    <w:rsid w:val="00FF63A6"/>
    <w:rsid w:val="00FF7AF0"/>
    <w:rsid w:val="00FF7F98"/>
    <w:rsid w:val="0108A51B"/>
    <w:rsid w:val="0109687A"/>
    <w:rsid w:val="0109D0C6"/>
    <w:rsid w:val="0122878D"/>
    <w:rsid w:val="0124B3A7"/>
    <w:rsid w:val="012512FD"/>
    <w:rsid w:val="01263CE6"/>
    <w:rsid w:val="012ABA42"/>
    <w:rsid w:val="012CD15E"/>
    <w:rsid w:val="01315C32"/>
    <w:rsid w:val="013B740C"/>
    <w:rsid w:val="013D2409"/>
    <w:rsid w:val="013F8C81"/>
    <w:rsid w:val="0147657B"/>
    <w:rsid w:val="014FFD5F"/>
    <w:rsid w:val="01525389"/>
    <w:rsid w:val="01537A2F"/>
    <w:rsid w:val="0158E6B4"/>
    <w:rsid w:val="015B1C5B"/>
    <w:rsid w:val="016325FC"/>
    <w:rsid w:val="01687E70"/>
    <w:rsid w:val="016C3DE5"/>
    <w:rsid w:val="0177233C"/>
    <w:rsid w:val="017E74DB"/>
    <w:rsid w:val="01869001"/>
    <w:rsid w:val="01871167"/>
    <w:rsid w:val="01914E0D"/>
    <w:rsid w:val="0193E13B"/>
    <w:rsid w:val="01992EB1"/>
    <w:rsid w:val="019A5C66"/>
    <w:rsid w:val="01A8F15C"/>
    <w:rsid w:val="01AE26F3"/>
    <w:rsid w:val="01B25613"/>
    <w:rsid w:val="01BB136A"/>
    <w:rsid w:val="01BB4C6E"/>
    <w:rsid w:val="01BC14B9"/>
    <w:rsid w:val="01C14B8B"/>
    <w:rsid w:val="01C1D69E"/>
    <w:rsid w:val="01C3FB9C"/>
    <w:rsid w:val="01C89F43"/>
    <w:rsid w:val="01CB039E"/>
    <w:rsid w:val="01D36063"/>
    <w:rsid w:val="01D93362"/>
    <w:rsid w:val="01DBC0A9"/>
    <w:rsid w:val="01DE3848"/>
    <w:rsid w:val="01EA192F"/>
    <w:rsid w:val="01EB2891"/>
    <w:rsid w:val="01F22BC1"/>
    <w:rsid w:val="01F90DE2"/>
    <w:rsid w:val="020FD4D1"/>
    <w:rsid w:val="0214B417"/>
    <w:rsid w:val="021BC964"/>
    <w:rsid w:val="0227485C"/>
    <w:rsid w:val="02315C86"/>
    <w:rsid w:val="0232C1B0"/>
    <w:rsid w:val="0232F743"/>
    <w:rsid w:val="0233120B"/>
    <w:rsid w:val="0234B03A"/>
    <w:rsid w:val="023B2D4A"/>
    <w:rsid w:val="02481620"/>
    <w:rsid w:val="02642207"/>
    <w:rsid w:val="02734949"/>
    <w:rsid w:val="0279C657"/>
    <w:rsid w:val="027CB3E9"/>
    <w:rsid w:val="027D120B"/>
    <w:rsid w:val="028405A1"/>
    <w:rsid w:val="028CA868"/>
    <w:rsid w:val="029B0412"/>
    <w:rsid w:val="02AD1628"/>
    <w:rsid w:val="02B26607"/>
    <w:rsid w:val="02B49E38"/>
    <w:rsid w:val="02B869CA"/>
    <w:rsid w:val="02BB1CDB"/>
    <w:rsid w:val="02BC77EE"/>
    <w:rsid w:val="02BCB13C"/>
    <w:rsid w:val="02C240FA"/>
    <w:rsid w:val="02C5C327"/>
    <w:rsid w:val="02D3311D"/>
    <w:rsid w:val="02DCD153"/>
    <w:rsid w:val="02F54E8D"/>
    <w:rsid w:val="02F6E224"/>
    <w:rsid w:val="030A41D8"/>
    <w:rsid w:val="030AF2AF"/>
    <w:rsid w:val="03187C76"/>
    <w:rsid w:val="032765C9"/>
    <w:rsid w:val="033123E6"/>
    <w:rsid w:val="0339168C"/>
    <w:rsid w:val="03396DFA"/>
    <w:rsid w:val="033B7815"/>
    <w:rsid w:val="0347508C"/>
    <w:rsid w:val="0349E681"/>
    <w:rsid w:val="034B81E2"/>
    <w:rsid w:val="034D1DC6"/>
    <w:rsid w:val="035BF788"/>
    <w:rsid w:val="035DF358"/>
    <w:rsid w:val="035F1009"/>
    <w:rsid w:val="03602A7F"/>
    <w:rsid w:val="0360EFB2"/>
    <w:rsid w:val="0363CD94"/>
    <w:rsid w:val="0368BCEB"/>
    <w:rsid w:val="0385586C"/>
    <w:rsid w:val="03883469"/>
    <w:rsid w:val="03A0D91B"/>
    <w:rsid w:val="03A1CE8F"/>
    <w:rsid w:val="03B08DC7"/>
    <w:rsid w:val="03B2BB1A"/>
    <w:rsid w:val="03B2C784"/>
    <w:rsid w:val="03B2ECF0"/>
    <w:rsid w:val="03BDEAD1"/>
    <w:rsid w:val="03C6C81C"/>
    <w:rsid w:val="03D0C8E5"/>
    <w:rsid w:val="03D5034F"/>
    <w:rsid w:val="03E16163"/>
    <w:rsid w:val="03F43354"/>
    <w:rsid w:val="03FDCD94"/>
    <w:rsid w:val="04059D76"/>
    <w:rsid w:val="0406BDB8"/>
    <w:rsid w:val="040F8F97"/>
    <w:rsid w:val="0411B8E4"/>
    <w:rsid w:val="0411EE3D"/>
    <w:rsid w:val="042D2180"/>
    <w:rsid w:val="042EEF45"/>
    <w:rsid w:val="042FA4A1"/>
    <w:rsid w:val="04330CB6"/>
    <w:rsid w:val="043573AD"/>
    <w:rsid w:val="044750D4"/>
    <w:rsid w:val="044B8EC8"/>
    <w:rsid w:val="045369E8"/>
    <w:rsid w:val="04565EAC"/>
    <w:rsid w:val="045EE55A"/>
    <w:rsid w:val="0460E96B"/>
    <w:rsid w:val="04628416"/>
    <w:rsid w:val="0483726D"/>
    <w:rsid w:val="048379B1"/>
    <w:rsid w:val="049077F2"/>
    <w:rsid w:val="0491EFAF"/>
    <w:rsid w:val="04941B01"/>
    <w:rsid w:val="049B6959"/>
    <w:rsid w:val="049F75A8"/>
    <w:rsid w:val="04B7E5FC"/>
    <w:rsid w:val="04B7F552"/>
    <w:rsid w:val="04BD1748"/>
    <w:rsid w:val="04BE30C3"/>
    <w:rsid w:val="04C3C8BC"/>
    <w:rsid w:val="04C4D273"/>
    <w:rsid w:val="04C6E066"/>
    <w:rsid w:val="04CEF48B"/>
    <w:rsid w:val="04D938EE"/>
    <w:rsid w:val="04D96AF0"/>
    <w:rsid w:val="04F3241E"/>
    <w:rsid w:val="05071A46"/>
    <w:rsid w:val="050E9D9D"/>
    <w:rsid w:val="051B61C3"/>
    <w:rsid w:val="0532B6C2"/>
    <w:rsid w:val="05368BD3"/>
    <w:rsid w:val="05369A17"/>
    <w:rsid w:val="0542AE37"/>
    <w:rsid w:val="05462740"/>
    <w:rsid w:val="054AE97B"/>
    <w:rsid w:val="054F2F1A"/>
    <w:rsid w:val="0550CBFA"/>
    <w:rsid w:val="0550FE8B"/>
    <w:rsid w:val="055FCD0D"/>
    <w:rsid w:val="0566E74D"/>
    <w:rsid w:val="0572CD3D"/>
    <w:rsid w:val="057D3D57"/>
    <w:rsid w:val="0585419C"/>
    <w:rsid w:val="0586B2E1"/>
    <w:rsid w:val="058B2BC1"/>
    <w:rsid w:val="0590E0E6"/>
    <w:rsid w:val="059E1516"/>
    <w:rsid w:val="059FBD9D"/>
    <w:rsid w:val="05A04A7D"/>
    <w:rsid w:val="05A6CE32"/>
    <w:rsid w:val="05AB9107"/>
    <w:rsid w:val="05AF97AE"/>
    <w:rsid w:val="05C2CBBE"/>
    <w:rsid w:val="05C2D696"/>
    <w:rsid w:val="05C97554"/>
    <w:rsid w:val="05CB06C5"/>
    <w:rsid w:val="05CFD4DB"/>
    <w:rsid w:val="05D3AEF1"/>
    <w:rsid w:val="05D3D3C4"/>
    <w:rsid w:val="05E5E5DA"/>
    <w:rsid w:val="05E6656B"/>
    <w:rsid w:val="05EC9219"/>
    <w:rsid w:val="05F8B1EA"/>
    <w:rsid w:val="06017AC6"/>
    <w:rsid w:val="0601D938"/>
    <w:rsid w:val="06064486"/>
    <w:rsid w:val="06087D69"/>
    <w:rsid w:val="06096E67"/>
    <w:rsid w:val="060C8A68"/>
    <w:rsid w:val="0626FCED"/>
    <w:rsid w:val="0635597F"/>
    <w:rsid w:val="06362B8D"/>
    <w:rsid w:val="064017CC"/>
    <w:rsid w:val="0649C444"/>
    <w:rsid w:val="065326E3"/>
    <w:rsid w:val="0653C6AB"/>
    <w:rsid w:val="065790DC"/>
    <w:rsid w:val="06625DA3"/>
    <w:rsid w:val="066495A8"/>
    <w:rsid w:val="0665770F"/>
    <w:rsid w:val="06692F6A"/>
    <w:rsid w:val="066CBFD9"/>
    <w:rsid w:val="06749A9E"/>
    <w:rsid w:val="067D2EB3"/>
    <w:rsid w:val="067D6047"/>
    <w:rsid w:val="0689829D"/>
    <w:rsid w:val="068A4EEA"/>
    <w:rsid w:val="069C2139"/>
    <w:rsid w:val="06A0A4E0"/>
    <w:rsid w:val="06A3BF48"/>
    <w:rsid w:val="06AE8614"/>
    <w:rsid w:val="06B2AC6C"/>
    <w:rsid w:val="06C5E25D"/>
    <w:rsid w:val="06CB7CDB"/>
    <w:rsid w:val="06CF889E"/>
    <w:rsid w:val="06D31562"/>
    <w:rsid w:val="06D53A66"/>
    <w:rsid w:val="06D75A9D"/>
    <w:rsid w:val="06DBC5EB"/>
    <w:rsid w:val="06DC2951"/>
    <w:rsid w:val="06DC4C79"/>
    <w:rsid w:val="06E0A786"/>
    <w:rsid w:val="06E1B172"/>
    <w:rsid w:val="06E30B7A"/>
    <w:rsid w:val="06E99D66"/>
    <w:rsid w:val="06ECD5E9"/>
    <w:rsid w:val="06ED2A8A"/>
    <w:rsid w:val="06F9AADF"/>
    <w:rsid w:val="070C53FE"/>
    <w:rsid w:val="07162A6E"/>
    <w:rsid w:val="071A5A20"/>
    <w:rsid w:val="071A8CB3"/>
    <w:rsid w:val="071B6045"/>
    <w:rsid w:val="071CCD95"/>
    <w:rsid w:val="071DB666"/>
    <w:rsid w:val="07247277"/>
    <w:rsid w:val="07349945"/>
    <w:rsid w:val="07407C76"/>
    <w:rsid w:val="074E0F7F"/>
    <w:rsid w:val="075E06F9"/>
    <w:rsid w:val="07614A0A"/>
    <w:rsid w:val="07617416"/>
    <w:rsid w:val="076B6AED"/>
    <w:rsid w:val="076D2A3A"/>
    <w:rsid w:val="07855C58"/>
    <w:rsid w:val="078B3F93"/>
    <w:rsid w:val="0794BB97"/>
    <w:rsid w:val="0795CDE1"/>
    <w:rsid w:val="07997021"/>
    <w:rsid w:val="079E351A"/>
    <w:rsid w:val="07A3DB4F"/>
    <w:rsid w:val="07A7C0F3"/>
    <w:rsid w:val="07B08849"/>
    <w:rsid w:val="07BDAF64"/>
    <w:rsid w:val="07C6A584"/>
    <w:rsid w:val="07CAB9C0"/>
    <w:rsid w:val="07D3A365"/>
    <w:rsid w:val="07D71E1E"/>
    <w:rsid w:val="07DB61F4"/>
    <w:rsid w:val="07DBCB87"/>
    <w:rsid w:val="07DCAB00"/>
    <w:rsid w:val="07DEC0DC"/>
    <w:rsid w:val="07E0CF48"/>
    <w:rsid w:val="07E7831D"/>
    <w:rsid w:val="07E96FEE"/>
    <w:rsid w:val="07FD8626"/>
    <w:rsid w:val="08008E42"/>
    <w:rsid w:val="08040E44"/>
    <w:rsid w:val="0804DDC6"/>
    <w:rsid w:val="080BE0B3"/>
    <w:rsid w:val="080DD359"/>
    <w:rsid w:val="080FA8A2"/>
    <w:rsid w:val="0811FAEF"/>
    <w:rsid w:val="08170743"/>
    <w:rsid w:val="0822F9AC"/>
    <w:rsid w:val="082B2987"/>
    <w:rsid w:val="082C7BC2"/>
    <w:rsid w:val="082EAF21"/>
    <w:rsid w:val="083342F7"/>
    <w:rsid w:val="0839C6C9"/>
    <w:rsid w:val="083A8E72"/>
    <w:rsid w:val="083E4B89"/>
    <w:rsid w:val="084896E4"/>
    <w:rsid w:val="084FCA14"/>
    <w:rsid w:val="08626FAA"/>
    <w:rsid w:val="087E1E34"/>
    <w:rsid w:val="087ECE68"/>
    <w:rsid w:val="087FF4C2"/>
    <w:rsid w:val="08855121"/>
    <w:rsid w:val="088729EB"/>
    <w:rsid w:val="088A8D1F"/>
    <w:rsid w:val="088CE1C8"/>
    <w:rsid w:val="089975BD"/>
    <w:rsid w:val="089ECD22"/>
    <w:rsid w:val="08A247FC"/>
    <w:rsid w:val="08A3F3A9"/>
    <w:rsid w:val="08A55E57"/>
    <w:rsid w:val="08A842C3"/>
    <w:rsid w:val="08B32543"/>
    <w:rsid w:val="08C1166A"/>
    <w:rsid w:val="08C484BC"/>
    <w:rsid w:val="08C93BA2"/>
    <w:rsid w:val="08CD8606"/>
    <w:rsid w:val="08D01B57"/>
    <w:rsid w:val="08D71321"/>
    <w:rsid w:val="08DC5E03"/>
    <w:rsid w:val="08DF423D"/>
    <w:rsid w:val="08EDD643"/>
    <w:rsid w:val="08F04BDB"/>
    <w:rsid w:val="08F697AF"/>
    <w:rsid w:val="0900400A"/>
    <w:rsid w:val="09017B21"/>
    <w:rsid w:val="09050FFF"/>
    <w:rsid w:val="09066F06"/>
    <w:rsid w:val="0907EF2C"/>
    <w:rsid w:val="090A1FF6"/>
    <w:rsid w:val="0910F24F"/>
    <w:rsid w:val="09125000"/>
    <w:rsid w:val="0919634F"/>
    <w:rsid w:val="091EC62C"/>
    <w:rsid w:val="092432DB"/>
    <w:rsid w:val="0925C03D"/>
    <w:rsid w:val="09299551"/>
    <w:rsid w:val="092AD221"/>
    <w:rsid w:val="092B5C69"/>
    <w:rsid w:val="0938444D"/>
    <w:rsid w:val="093B17A1"/>
    <w:rsid w:val="093CBD8E"/>
    <w:rsid w:val="093E82F8"/>
    <w:rsid w:val="09540440"/>
    <w:rsid w:val="0954F369"/>
    <w:rsid w:val="0958BDA2"/>
    <w:rsid w:val="095B7AE1"/>
    <w:rsid w:val="09656468"/>
    <w:rsid w:val="0974709A"/>
    <w:rsid w:val="0979B9D7"/>
    <w:rsid w:val="097CD1BF"/>
    <w:rsid w:val="0981C560"/>
    <w:rsid w:val="09836F52"/>
    <w:rsid w:val="09837BD5"/>
    <w:rsid w:val="09854052"/>
    <w:rsid w:val="098B4003"/>
    <w:rsid w:val="098E8593"/>
    <w:rsid w:val="098EC36D"/>
    <w:rsid w:val="0990B748"/>
    <w:rsid w:val="0994A1D6"/>
    <w:rsid w:val="09AA084D"/>
    <w:rsid w:val="09AE9011"/>
    <w:rsid w:val="09BECC26"/>
    <w:rsid w:val="09C180C2"/>
    <w:rsid w:val="09C3FE55"/>
    <w:rsid w:val="09C5E2F5"/>
    <w:rsid w:val="09CA74AA"/>
    <w:rsid w:val="09CB17AA"/>
    <w:rsid w:val="09D1FC8E"/>
    <w:rsid w:val="09D673AF"/>
    <w:rsid w:val="09DC0355"/>
    <w:rsid w:val="09E512FD"/>
    <w:rsid w:val="09E55047"/>
    <w:rsid w:val="09E6D41D"/>
    <w:rsid w:val="09EA11A6"/>
    <w:rsid w:val="09F2F2F8"/>
    <w:rsid w:val="09F83B7A"/>
    <w:rsid w:val="09FC04B8"/>
    <w:rsid w:val="09FD1200"/>
    <w:rsid w:val="0A02D55C"/>
    <w:rsid w:val="0A0BD521"/>
    <w:rsid w:val="0A0CA535"/>
    <w:rsid w:val="0A0E6993"/>
    <w:rsid w:val="0A1163D7"/>
    <w:rsid w:val="0A19999E"/>
    <w:rsid w:val="0A1A22AE"/>
    <w:rsid w:val="0A1D52A3"/>
    <w:rsid w:val="0A1E4A62"/>
    <w:rsid w:val="0A21D465"/>
    <w:rsid w:val="0A23B743"/>
    <w:rsid w:val="0A24B5D7"/>
    <w:rsid w:val="0A2F71BA"/>
    <w:rsid w:val="0A34B038"/>
    <w:rsid w:val="0A360F29"/>
    <w:rsid w:val="0A37B356"/>
    <w:rsid w:val="0A3A7019"/>
    <w:rsid w:val="0A3F06FC"/>
    <w:rsid w:val="0A3F21FA"/>
    <w:rsid w:val="0A3F942D"/>
    <w:rsid w:val="0A410DE3"/>
    <w:rsid w:val="0A4B0A38"/>
    <w:rsid w:val="0A52C35E"/>
    <w:rsid w:val="0A535482"/>
    <w:rsid w:val="0A55222E"/>
    <w:rsid w:val="0A5947A7"/>
    <w:rsid w:val="0A5E7A22"/>
    <w:rsid w:val="0A6944AF"/>
    <w:rsid w:val="0A695583"/>
    <w:rsid w:val="0A6C8D01"/>
    <w:rsid w:val="0A6F1D7E"/>
    <w:rsid w:val="0A75DA9F"/>
    <w:rsid w:val="0A7B23E5"/>
    <w:rsid w:val="0A8BFD4E"/>
    <w:rsid w:val="0A8CD86A"/>
    <w:rsid w:val="0A9B4EFB"/>
    <w:rsid w:val="0AAD8358"/>
    <w:rsid w:val="0ACD8631"/>
    <w:rsid w:val="0ACECEE5"/>
    <w:rsid w:val="0ACF9A2A"/>
    <w:rsid w:val="0ADC4B9A"/>
    <w:rsid w:val="0ADFA599"/>
    <w:rsid w:val="0AE2839B"/>
    <w:rsid w:val="0AE49438"/>
    <w:rsid w:val="0AEF3BC6"/>
    <w:rsid w:val="0AF22630"/>
    <w:rsid w:val="0AF915F7"/>
    <w:rsid w:val="0AF92C62"/>
    <w:rsid w:val="0AFAB522"/>
    <w:rsid w:val="0AFFB8B0"/>
    <w:rsid w:val="0B00EDAF"/>
    <w:rsid w:val="0B020A34"/>
    <w:rsid w:val="0B13DC83"/>
    <w:rsid w:val="0B1670F5"/>
    <w:rsid w:val="0B1BBE76"/>
    <w:rsid w:val="0B1DEBC7"/>
    <w:rsid w:val="0B200A90"/>
    <w:rsid w:val="0B2813F3"/>
    <w:rsid w:val="0B332B43"/>
    <w:rsid w:val="0B34C122"/>
    <w:rsid w:val="0B34FC03"/>
    <w:rsid w:val="0B44FF72"/>
    <w:rsid w:val="0B4A8260"/>
    <w:rsid w:val="0B5501C8"/>
    <w:rsid w:val="0B62EFC8"/>
    <w:rsid w:val="0B69D1D0"/>
    <w:rsid w:val="0B78706E"/>
    <w:rsid w:val="0B7C18B9"/>
    <w:rsid w:val="0B852F24"/>
    <w:rsid w:val="0B85ED9A"/>
    <w:rsid w:val="0B8B6B72"/>
    <w:rsid w:val="0B8C1AB1"/>
    <w:rsid w:val="0B8E2DB9"/>
    <w:rsid w:val="0BA123A5"/>
    <w:rsid w:val="0BA74DB4"/>
    <w:rsid w:val="0BAC359F"/>
    <w:rsid w:val="0BAE5795"/>
    <w:rsid w:val="0BAF0FE5"/>
    <w:rsid w:val="0BAF38E0"/>
    <w:rsid w:val="0BB6E728"/>
    <w:rsid w:val="0BB7524A"/>
    <w:rsid w:val="0BBD2379"/>
    <w:rsid w:val="0BC24930"/>
    <w:rsid w:val="0BC7ADC9"/>
    <w:rsid w:val="0BCB7DD3"/>
    <w:rsid w:val="0BCEB89F"/>
    <w:rsid w:val="0BD30BE4"/>
    <w:rsid w:val="0BD7DE51"/>
    <w:rsid w:val="0BE00BBF"/>
    <w:rsid w:val="0BE5C4CE"/>
    <w:rsid w:val="0BE702A7"/>
    <w:rsid w:val="0BED0BFF"/>
    <w:rsid w:val="0C08856A"/>
    <w:rsid w:val="0C21353A"/>
    <w:rsid w:val="0C21A67B"/>
    <w:rsid w:val="0C25E4C5"/>
    <w:rsid w:val="0C26012B"/>
    <w:rsid w:val="0C262F67"/>
    <w:rsid w:val="0C2F0FDA"/>
    <w:rsid w:val="0C2F2FA4"/>
    <w:rsid w:val="0C319F90"/>
    <w:rsid w:val="0C3B881C"/>
    <w:rsid w:val="0C3C9D20"/>
    <w:rsid w:val="0C484936"/>
    <w:rsid w:val="0C52127B"/>
    <w:rsid w:val="0C5964F3"/>
    <w:rsid w:val="0C690DC2"/>
    <w:rsid w:val="0C74BAD0"/>
    <w:rsid w:val="0C814349"/>
    <w:rsid w:val="0C877072"/>
    <w:rsid w:val="0C8D85AF"/>
    <w:rsid w:val="0C8E45B0"/>
    <w:rsid w:val="0C90D41E"/>
    <w:rsid w:val="0CAA52BA"/>
    <w:rsid w:val="0CAAE68C"/>
    <w:rsid w:val="0CB1CC5D"/>
    <w:rsid w:val="0CB87A23"/>
    <w:rsid w:val="0CC3678B"/>
    <w:rsid w:val="0CCC0F6C"/>
    <w:rsid w:val="0CD15E94"/>
    <w:rsid w:val="0CDC79CA"/>
    <w:rsid w:val="0CEFC2B7"/>
    <w:rsid w:val="0CF085D6"/>
    <w:rsid w:val="0CFCEA6A"/>
    <w:rsid w:val="0D03435E"/>
    <w:rsid w:val="0D11D698"/>
    <w:rsid w:val="0D15B70C"/>
    <w:rsid w:val="0D1D9B9E"/>
    <w:rsid w:val="0D1F60FF"/>
    <w:rsid w:val="0D20B097"/>
    <w:rsid w:val="0D2978AD"/>
    <w:rsid w:val="0D2F9A1F"/>
    <w:rsid w:val="0D2FBFD0"/>
    <w:rsid w:val="0D44219B"/>
    <w:rsid w:val="0D45AA9A"/>
    <w:rsid w:val="0D5601DB"/>
    <w:rsid w:val="0D5AD2E2"/>
    <w:rsid w:val="0D694F38"/>
    <w:rsid w:val="0D75B4D2"/>
    <w:rsid w:val="0D831B07"/>
    <w:rsid w:val="0D884941"/>
    <w:rsid w:val="0D940505"/>
    <w:rsid w:val="0D981DFA"/>
    <w:rsid w:val="0D994B71"/>
    <w:rsid w:val="0DA4305F"/>
    <w:rsid w:val="0DA45EDD"/>
    <w:rsid w:val="0DA58F50"/>
    <w:rsid w:val="0DAE30C2"/>
    <w:rsid w:val="0DBBC298"/>
    <w:rsid w:val="0DBEB7AD"/>
    <w:rsid w:val="0DC4D185"/>
    <w:rsid w:val="0DD51C8B"/>
    <w:rsid w:val="0DD544C4"/>
    <w:rsid w:val="0DE4CC57"/>
    <w:rsid w:val="0DE4E6EC"/>
    <w:rsid w:val="0DF4E6D8"/>
    <w:rsid w:val="0DFD24AC"/>
    <w:rsid w:val="0E0294DF"/>
    <w:rsid w:val="0E03CFA2"/>
    <w:rsid w:val="0E09F5C5"/>
    <w:rsid w:val="0E0ECEC2"/>
    <w:rsid w:val="0E1D8489"/>
    <w:rsid w:val="0E1E58C5"/>
    <w:rsid w:val="0E1FD7C3"/>
    <w:rsid w:val="0E207A89"/>
    <w:rsid w:val="0E2D56DE"/>
    <w:rsid w:val="0E2FD8CF"/>
    <w:rsid w:val="0E3608F3"/>
    <w:rsid w:val="0E391048"/>
    <w:rsid w:val="0E3BCA72"/>
    <w:rsid w:val="0E3BD645"/>
    <w:rsid w:val="0E4086C6"/>
    <w:rsid w:val="0E44C696"/>
    <w:rsid w:val="0E46F578"/>
    <w:rsid w:val="0E4A5BCE"/>
    <w:rsid w:val="0E4ACDE3"/>
    <w:rsid w:val="0E4FC95F"/>
    <w:rsid w:val="0E574FB1"/>
    <w:rsid w:val="0E5CDF5A"/>
    <w:rsid w:val="0E5DAA93"/>
    <w:rsid w:val="0E6EE3E0"/>
    <w:rsid w:val="0E70019C"/>
    <w:rsid w:val="0E7300D7"/>
    <w:rsid w:val="0E73BF66"/>
    <w:rsid w:val="0E884459"/>
    <w:rsid w:val="0E8C82BD"/>
    <w:rsid w:val="0E8F964A"/>
    <w:rsid w:val="0E97CE6E"/>
    <w:rsid w:val="0E9C4995"/>
    <w:rsid w:val="0EA2515B"/>
    <w:rsid w:val="0EA34D3A"/>
    <w:rsid w:val="0EA6E4A2"/>
    <w:rsid w:val="0EA765EF"/>
    <w:rsid w:val="0EA767C1"/>
    <w:rsid w:val="0EA8DB08"/>
    <w:rsid w:val="0EAACA86"/>
    <w:rsid w:val="0EAD6087"/>
    <w:rsid w:val="0EBD28BA"/>
    <w:rsid w:val="0EBD348D"/>
    <w:rsid w:val="0ED26098"/>
    <w:rsid w:val="0ED30911"/>
    <w:rsid w:val="0ED7BE60"/>
    <w:rsid w:val="0ED84475"/>
    <w:rsid w:val="0EE69BDB"/>
    <w:rsid w:val="0EF0C5B6"/>
    <w:rsid w:val="0EF2C4C2"/>
    <w:rsid w:val="0EF9BC69"/>
    <w:rsid w:val="0EFEE9C6"/>
    <w:rsid w:val="0F06F0D9"/>
    <w:rsid w:val="0F1CC98F"/>
    <w:rsid w:val="0F247E09"/>
    <w:rsid w:val="0F2628F1"/>
    <w:rsid w:val="0F2ADD38"/>
    <w:rsid w:val="0F330A85"/>
    <w:rsid w:val="0F34DFA2"/>
    <w:rsid w:val="0F35E142"/>
    <w:rsid w:val="0F39F476"/>
    <w:rsid w:val="0F3C8889"/>
    <w:rsid w:val="0F3CBE7B"/>
    <w:rsid w:val="0F48622E"/>
    <w:rsid w:val="0F573092"/>
    <w:rsid w:val="0F57F760"/>
    <w:rsid w:val="0F5E3FAA"/>
    <w:rsid w:val="0F66CBC5"/>
    <w:rsid w:val="0F6D93E8"/>
    <w:rsid w:val="0F7ED753"/>
    <w:rsid w:val="0F7F0A16"/>
    <w:rsid w:val="0F8CE2A8"/>
    <w:rsid w:val="0F8E7D16"/>
    <w:rsid w:val="0F95E430"/>
    <w:rsid w:val="0F984C13"/>
    <w:rsid w:val="0F993D3B"/>
    <w:rsid w:val="0F9F1B49"/>
    <w:rsid w:val="0FA22156"/>
    <w:rsid w:val="0FA5734A"/>
    <w:rsid w:val="0FB2568D"/>
    <w:rsid w:val="0FB2A682"/>
    <w:rsid w:val="0FB6497A"/>
    <w:rsid w:val="0FB8D403"/>
    <w:rsid w:val="0FC392DA"/>
    <w:rsid w:val="0FC760D7"/>
    <w:rsid w:val="0FCB184D"/>
    <w:rsid w:val="0FCC1A99"/>
    <w:rsid w:val="0FD012EF"/>
    <w:rsid w:val="0FD96EE9"/>
    <w:rsid w:val="0FDACA6C"/>
    <w:rsid w:val="0FF71DF6"/>
    <w:rsid w:val="0FFA4F25"/>
    <w:rsid w:val="100AA52B"/>
    <w:rsid w:val="100C2134"/>
    <w:rsid w:val="1010A43C"/>
    <w:rsid w:val="101412EC"/>
    <w:rsid w:val="1014AA97"/>
    <w:rsid w:val="101E31B2"/>
    <w:rsid w:val="10265AE0"/>
    <w:rsid w:val="1033D711"/>
    <w:rsid w:val="1033E23A"/>
    <w:rsid w:val="1036C6E2"/>
    <w:rsid w:val="103CAACB"/>
    <w:rsid w:val="1043C16F"/>
    <w:rsid w:val="10446712"/>
    <w:rsid w:val="10470B61"/>
    <w:rsid w:val="1047EAC8"/>
    <w:rsid w:val="104F31BC"/>
    <w:rsid w:val="1051A923"/>
    <w:rsid w:val="1053A7D9"/>
    <w:rsid w:val="105C5777"/>
    <w:rsid w:val="106E47A0"/>
    <w:rsid w:val="1072865B"/>
    <w:rsid w:val="10737307"/>
    <w:rsid w:val="10740C0C"/>
    <w:rsid w:val="10749F8D"/>
    <w:rsid w:val="1074BCBE"/>
    <w:rsid w:val="1074F026"/>
    <w:rsid w:val="107ED458"/>
    <w:rsid w:val="10802AFD"/>
    <w:rsid w:val="10860DF1"/>
    <w:rsid w:val="108E777E"/>
    <w:rsid w:val="109B6F4C"/>
    <w:rsid w:val="109C624A"/>
    <w:rsid w:val="10AA6713"/>
    <w:rsid w:val="10AD8637"/>
    <w:rsid w:val="10C531BC"/>
    <w:rsid w:val="10CD0EC6"/>
    <w:rsid w:val="10CEDAE6"/>
    <w:rsid w:val="10D1BA3D"/>
    <w:rsid w:val="10D36267"/>
    <w:rsid w:val="10D39C50"/>
    <w:rsid w:val="10E12A12"/>
    <w:rsid w:val="10E20669"/>
    <w:rsid w:val="10E5B5A7"/>
    <w:rsid w:val="10E8DCD5"/>
    <w:rsid w:val="10EBA9A0"/>
    <w:rsid w:val="10F3A6FE"/>
    <w:rsid w:val="10F4A65D"/>
    <w:rsid w:val="10FBFC38"/>
    <w:rsid w:val="110D33A9"/>
    <w:rsid w:val="1112798D"/>
    <w:rsid w:val="111385A9"/>
    <w:rsid w:val="1119D4D4"/>
    <w:rsid w:val="111F647D"/>
    <w:rsid w:val="113015E8"/>
    <w:rsid w:val="11321017"/>
    <w:rsid w:val="113339CB"/>
    <w:rsid w:val="11343007"/>
    <w:rsid w:val="113448A7"/>
    <w:rsid w:val="114C9B1B"/>
    <w:rsid w:val="11548911"/>
    <w:rsid w:val="115D50B8"/>
    <w:rsid w:val="115DAA1F"/>
    <w:rsid w:val="115F46D8"/>
    <w:rsid w:val="116133E8"/>
    <w:rsid w:val="1164008F"/>
    <w:rsid w:val="116665DE"/>
    <w:rsid w:val="1171BC32"/>
    <w:rsid w:val="11720579"/>
    <w:rsid w:val="11720A6E"/>
    <w:rsid w:val="1172EDD0"/>
    <w:rsid w:val="1174877C"/>
    <w:rsid w:val="1176A053"/>
    <w:rsid w:val="117FC448"/>
    <w:rsid w:val="11859921"/>
    <w:rsid w:val="1188B00B"/>
    <w:rsid w:val="118DC371"/>
    <w:rsid w:val="119A4290"/>
    <w:rsid w:val="119C3AD1"/>
    <w:rsid w:val="119C9ABE"/>
    <w:rsid w:val="119F1D97"/>
    <w:rsid w:val="11A165D0"/>
    <w:rsid w:val="11A5CCD1"/>
    <w:rsid w:val="11B0DA7F"/>
    <w:rsid w:val="11B160E4"/>
    <w:rsid w:val="11B53849"/>
    <w:rsid w:val="11BA7D52"/>
    <w:rsid w:val="11C2E131"/>
    <w:rsid w:val="11C32313"/>
    <w:rsid w:val="11C40A44"/>
    <w:rsid w:val="11CAE215"/>
    <w:rsid w:val="11CBB39F"/>
    <w:rsid w:val="11CD3634"/>
    <w:rsid w:val="11D520EA"/>
    <w:rsid w:val="11E2914D"/>
    <w:rsid w:val="11F27C88"/>
    <w:rsid w:val="11F7FDCC"/>
    <w:rsid w:val="11F89587"/>
    <w:rsid w:val="11FF37E5"/>
    <w:rsid w:val="1205A653"/>
    <w:rsid w:val="1208785E"/>
    <w:rsid w:val="120EB730"/>
    <w:rsid w:val="1213E626"/>
    <w:rsid w:val="12183975"/>
    <w:rsid w:val="1218AC7B"/>
    <w:rsid w:val="121AF890"/>
    <w:rsid w:val="1221C988"/>
    <w:rsid w:val="1221D18D"/>
    <w:rsid w:val="12255E66"/>
    <w:rsid w:val="123581BF"/>
    <w:rsid w:val="12369ACC"/>
    <w:rsid w:val="1237B982"/>
    <w:rsid w:val="1238F300"/>
    <w:rsid w:val="1245B636"/>
    <w:rsid w:val="1248A8F2"/>
    <w:rsid w:val="124DDA3F"/>
    <w:rsid w:val="12501E31"/>
    <w:rsid w:val="1252A262"/>
    <w:rsid w:val="1253A5EE"/>
    <w:rsid w:val="12571F12"/>
    <w:rsid w:val="126C6D19"/>
    <w:rsid w:val="126EAD02"/>
    <w:rsid w:val="127370D0"/>
    <w:rsid w:val="12763FC1"/>
    <w:rsid w:val="127F1414"/>
    <w:rsid w:val="128416B9"/>
    <w:rsid w:val="1284EA26"/>
    <w:rsid w:val="1284F4A3"/>
    <w:rsid w:val="1289197F"/>
    <w:rsid w:val="128D44EB"/>
    <w:rsid w:val="1297B8B9"/>
    <w:rsid w:val="1297C599"/>
    <w:rsid w:val="1299EFF2"/>
    <w:rsid w:val="129D01AB"/>
    <w:rsid w:val="129E7611"/>
    <w:rsid w:val="12A42D3E"/>
    <w:rsid w:val="12AE94A0"/>
    <w:rsid w:val="12AFD1EE"/>
    <w:rsid w:val="12B90BA1"/>
    <w:rsid w:val="12C2DCA8"/>
    <w:rsid w:val="12C7B530"/>
    <w:rsid w:val="12CF6CDC"/>
    <w:rsid w:val="12D3CA19"/>
    <w:rsid w:val="12D5EBA7"/>
    <w:rsid w:val="12D732D1"/>
    <w:rsid w:val="12D767C3"/>
    <w:rsid w:val="12E421C6"/>
    <w:rsid w:val="12EF8EF3"/>
    <w:rsid w:val="12F477D6"/>
    <w:rsid w:val="12FAB034"/>
    <w:rsid w:val="12FBCB14"/>
    <w:rsid w:val="1300A252"/>
    <w:rsid w:val="1304A412"/>
    <w:rsid w:val="130A871B"/>
    <w:rsid w:val="130CD2ED"/>
    <w:rsid w:val="130FEFB3"/>
    <w:rsid w:val="13104992"/>
    <w:rsid w:val="1317F3F8"/>
    <w:rsid w:val="131FE1C1"/>
    <w:rsid w:val="1320A034"/>
    <w:rsid w:val="1324806C"/>
    <w:rsid w:val="13263ACE"/>
    <w:rsid w:val="132B666A"/>
    <w:rsid w:val="1333561C"/>
    <w:rsid w:val="1339350A"/>
    <w:rsid w:val="133DE4C4"/>
    <w:rsid w:val="13449DCA"/>
    <w:rsid w:val="1344C271"/>
    <w:rsid w:val="1351CBF7"/>
    <w:rsid w:val="1353C311"/>
    <w:rsid w:val="1355D1EE"/>
    <w:rsid w:val="135ADAEF"/>
    <w:rsid w:val="13603189"/>
    <w:rsid w:val="136310B6"/>
    <w:rsid w:val="1367EE2C"/>
    <w:rsid w:val="136F894E"/>
    <w:rsid w:val="137530AB"/>
    <w:rsid w:val="1377959C"/>
    <w:rsid w:val="13810002"/>
    <w:rsid w:val="138C787B"/>
    <w:rsid w:val="13936986"/>
    <w:rsid w:val="13A01BB1"/>
    <w:rsid w:val="13A0BCEA"/>
    <w:rsid w:val="13AC1279"/>
    <w:rsid w:val="13B2B674"/>
    <w:rsid w:val="13BC64F4"/>
    <w:rsid w:val="13BCB817"/>
    <w:rsid w:val="13C0A92D"/>
    <w:rsid w:val="13D67C18"/>
    <w:rsid w:val="13DB0AFF"/>
    <w:rsid w:val="13DE6053"/>
    <w:rsid w:val="13E4A228"/>
    <w:rsid w:val="13E51DC4"/>
    <w:rsid w:val="13F0F960"/>
    <w:rsid w:val="13F7F34E"/>
    <w:rsid w:val="13FC6039"/>
    <w:rsid w:val="13FECA68"/>
    <w:rsid w:val="13FFB09A"/>
    <w:rsid w:val="1400526C"/>
    <w:rsid w:val="140BAC53"/>
    <w:rsid w:val="14100EDA"/>
    <w:rsid w:val="1412B24B"/>
    <w:rsid w:val="1412DDA4"/>
    <w:rsid w:val="1415E539"/>
    <w:rsid w:val="141E5C8C"/>
    <w:rsid w:val="14203824"/>
    <w:rsid w:val="1420C544"/>
    <w:rsid w:val="14273C2D"/>
    <w:rsid w:val="143E0DA9"/>
    <w:rsid w:val="143FA38A"/>
    <w:rsid w:val="14478BE4"/>
    <w:rsid w:val="1448B456"/>
    <w:rsid w:val="1449BBDC"/>
    <w:rsid w:val="1453A237"/>
    <w:rsid w:val="145498AA"/>
    <w:rsid w:val="1457D0ED"/>
    <w:rsid w:val="14611DD1"/>
    <w:rsid w:val="14641CC9"/>
    <w:rsid w:val="146D7FBF"/>
    <w:rsid w:val="14750F9F"/>
    <w:rsid w:val="1475E60F"/>
    <w:rsid w:val="147B0A16"/>
    <w:rsid w:val="147E1046"/>
    <w:rsid w:val="1490840E"/>
    <w:rsid w:val="1497DAB3"/>
    <w:rsid w:val="149B6688"/>
    <w:rsid w:val="14A85FDA"/>
    <w:rsid w:val="14AF5051"/>
    <w:rsid w:val="14CD46C5"/>
    <w:rsid w:val="14DAEAC3"/>
    <w:rsid w:val="14E2220D"/>
    <w:rsid w:val="14E2EB58"/>
    <w:rsid w:val="14E4A213"/>
    <w:rsid w:val="14E9BAD4"/>
    <w:rsid w:val="14EB7D79"/>
    <w:rsid w:val="14F0FF04"/>
    <w:rsid w:val="14F6FA27"/>
    <w:rsid w:val="14F9B18E"/>
    <w:rsid w:val="1503745E"/>
    <w:rsid w:val="150769E6"/>
    <w:rsid w:val="1509F67B"/>
    <w:rsid w:val="150C0339"/>
    <w:rsid w:val="1516BD9E"/>
    <w:rsid w:val="152397BF"/>
    <w:rsid w:val="1528B4E4"/>
    <w:rsid w:val="152C8537"/>
    <w:rsid w:val="152E1F93"/>
    <w:rsid w:val="1538C276"/>
    <w:rsid w:val="15422241"/>
    <w:rsid w:val="154C904C"/>
    <w:rsid w:val="155425D2"/>
    <w:rsid w:val="1555F216"/>
    <w:rsid w:val="15588EC2"/>
    <w:rsid w:val="15628AAE"/>
    <w:rsid w:val="15795772"/>
    <w:rsid w:val="157FFC2B"/>
    <w:rsid w:val="15833E93"/>
    <w:rsid w:val="158A79DA"/>
    <w:rsid w:val="1594860D"/>
    <w:rsid w:val="15971474"/>
    <w:rsid w:val="15ADE4FC"/>
    <w:rsid w:val="15B5C233"/>
    <w:rsid w:val="15BBE7C2"/>
    <w:rsid w:val="15BDC495"/>
    <w:rsid w:val="15CD8330"/>
    <w:rsid w:val="15CD8DE7"/>
    <w:rsid w:val="15CE0053"/>
    <w:rsid w:val="15CFEA1F"/>
    <w:rsid w:val="15D89C71"/>
    <w:rsid w:val="15D97B6D"/>
    <w:rsid w:val="15DCEBD7"/>
    <w:rsid w:val="15DD1B75"/>
    <w:rsid w:val="15E15725"/>
    <w:rsid w:val="15E7724E"/>
    <w:rsid w:val="15E80BD7"/>
    <w:rsid w:val="15E9BA65"/>
    <w:rsid w:val="15EBE534"/>
    <w:rsid w:val="15ED3D36"/>
    <w:rsid w:val="15F17E58"/>
    <w:rsid w:val="15F33BE2"/>
    <w:rsid w:val="15F62F9F"/>
    <w:rsid w:val="15F979EE"/>
    <w:rsid w:val="15FD09B0"/>
    <w:rsid w:val="1602C83A"/>
    <w:rsid w:val="160BE23B"/>
    <w:rsid w:val="16109E7A"/>
    <w:rsid w:val="1612609E"/>
    <w:rsid w:val="1614BE18"/>
    <w:rsid w:val="161836DC"/>
    <w:rsid w:val="161D9D7B"/>
    <w:rsid w:val="162D44B8"/>
    <w:rsid w:val="16398347"/>
    <w:rsid w:val="1639C4CA"/>
    <w:rsid w:val="16441705"/>
    <w:rsid w:val="1644E419"/>
    <w:rsid w:val="164A316A"/>
    <w:rsid w:val="164B3275"/>
    <w:rsid w:val="164C3335"/>
    <w:rsid w:val="16561A04"/>
    <w:rsid w:val="1658602A"/>
    <w:rsid w:val="16627A22"/>
    <w:rsid w:val="1662A0D4"/>
    <w:rsid w:val="1678FA3D"/>
    <w:rsid w:val="1685BE06"/>
    <w:rsid w:val="168F937B"/>
    <w:rsid w:val="169B5993"/>
    <w:rsid w:val="16A05E6A"/>
    <w:rsid w:val="16A3FF81"/>
    <w:rsid w:val="16B9D5C0"/>
    <w:rsid w:val="16BADF31"/>
    <w:rsid w:val="16BB5A43"/>
    <w:rsid w:val="16BBA071"/>
    <w:rsid w:val="16BF85B0"/>
    <w:rsid w:val="16CD7BC9"/>
    <w:rsid w:val="16D353B0"/>
    <w:rsid w:val="16D7D9C8"/>
    <w:rsid w:val="16D91842"/>
    <w:rsid w:val="16DDE67B"/>
    <w:rsid w:val="16DF7EAC"/>
    <w:rsid w:val="16E2D86E"/>
    <w:rsid w:val="16E8C574"/>
    <w:rsid w:val="16F99B61"/>
    <w:rsid w:val="16FCC778"/>
    <w:rsid w:val="17116266"/>
    <w:rsid w:val="171C7FBA"/>
    <w:rsid w:val="171FDB1E"/>
    <w:rsid w:val="171FE9A1"/>
    <w:rsid w:val="17316758"/>
    <w:rsid w:val="17356783"/>
    <w:rsid w:val="1738ED7A"/>
    <w:rsid w:val="1744D3A6"/>
    <w:rsid w:val="174508E3"/>
    <w:rsid w:val="174AFF8D"/>
    <w:rsid w:val="174DC3AA"/>
    <w:rsid w:val="174F735B"/>
    <w:rsid w:val="175FE2C2"/>
    <w:rsid w:val="1761F080"/>
    <w:rsid w:val="1777DB76"/>
    <w:rsid w:val="177EEA66"/>
    <w:rsid w:val="1785ABCC"/>
    <w:rsid w:val="178F1C86"/>
    <w:rsid w:val="17973BE2"/>
    <w:rsid w:val="179A6310"/>
    <w:rsid w:val="179B982D"/>
    <w:rsid w:val="17A3A169"/>
    <w:rsid w:val="17A56B92"/>
    <w:rsid w:val="17AC6EDB"/>
    <w:rsid w:val="17AF8910"/>
    <w:rsid w:val="17B96344"/>
    <w:rsid w:val="17BA2875"/>
    <w:rsid w:val="17BA6B8A"/>
    <w:rsid w:val="17C24CD6"/>
    <w:rsid w:val="17C52011"/>
    <w:rsid w:val="17CFA2CC"/>
    <w:rsid w:val="17D0E5FC"/>
    <w:rsid w:val="17D825DC"/>
    <w:rsid w:val="17D8F080"/>
    <w:rsid w:val="17E9F4A2"/>
    <w:rsid w:val="17EB77DF"/>
    <w:rsid w:val="17F70EBD"/>
    <w:rsid w:val="17F8900D"/>
    <w:rsid w:val="17FBF3DB"/>
    <w:rsid w:val="1802611A"/>
    <w:rsid w:val="1808A7D5"/>
    <w:rsid w:val="1812D5EA"/>
    <w:rsid w:val="181497CD"/>
    <w:rsid w:val="1821D01D"/>
    <w:rsid w:val="1826FCAB"/>
    <w:rsid w:val="182D324E"/>
    <w:rsid w:val="182FC343"/>
    <w:rsid w:val="1832B2F1"/>
    <w:rsid w:val="1833332D"/>
    <w:rsid w:val="183763FC"/>
    <w:rsid w:val="18426A33"/>
    <w:rsid w:val="1843DF2B"/>
    <w:rsid w:val="18513C92"/>
    <w:rsid w:val="1851CF1E"/>
    <w:rsid w:val="185B1048"/>
    <w:rsid w:val="18645E94"/>
    <w:rsid w:val="186B2802"/>
    <w:rsid w:val="1871228A"/>
    <w:rsid w:val="187207E5"/>
    <w:rsid w:val="1876809A"/>
    <w:rsid w:val="1879B220"/>
    <w:rsid w:val="187BB0A9"/>
    <w:rsid w:val="187DE650"/>
    <w:rsid w:val="187E2052"/>
    <w:rsid w:val="1883C9BA"/>
    <w:rsid w:val="1888EBB0"/>
    <w:rsid w:val="18895FAB"/>
    <w:rsid w:val="188E9B7A"/>
    <w:rsid w:val="189E050A"/>
    <w:rsid w:val="18A1C307"/>
    <w:rsid w:val="18A9A53A"/>
    <w:rsid w:val="18AABDBF"/>
    <w:rsid w:val="18ACAC2F"/>
    <w:rsid w:val="18B94C7A"/>
    <w:rsid w:val="18BB1D3A"/>
    <w:rsid w:val="18C02BD3"/>
    <w:rsid w:val="18C3918D"/>
    <w:rsid w:val="18CB7380"/>
    <w:rsid w:val="18CDC4AA"/>
    <w:rsid w:val="18CFC740"/>
    <w:rsid w:val="18D06FA5"/>
    <w:rsid w:val="18D10326"/>
    <w:rsid w:val="18D61136"/>
    <w:rsid w:val="18D7B4C6"/>
    <w:rsid w:val="18DA611F"/>
    <w:rsid w:val="18DED708"/>
    <w:rsid w:val="18DFEEEF"/>
    <w:rsid w:val="18F283CC"/>
    <w:rsid w:val="18F49036"/>
    <w:rsid w:val="18F527EE"/>
    <w:rsid w:val="18F5EBDE"/>
    <w:rsid w:val="18FC4BC2"/>
    <w:rsid w:val="18FFDA72"/>
    <w:rsid w:val="19073CB6"/>
    <w:rsid w:val="190E1C2F"/>
    <w:rsid w:val="191E3641"/>
    <w:rsid w:val="192CA949"/>
    <w:rsid w:val="19347E78"/>
    <w:rsid w:val="193A0383"/>
    <w:rsid w:val="193D2A24"/>
    <w:rsid w:val="19450AB4"/>
    <w:rsid w:val="195171E5"/>
    <w:rsid w:val="19718ED0"/>
    <w:rsid w:val="197226D9"/>
    <w:rsid w:val="1975CC90"/>
    <w:rsid w:val="197B7CB1"/>
    <w:rsid w:val="19856E80"/>
    <w:rsid w:val="198648B1"/>
    <w:rsid w:val="199ED5D3"/>
    <w:rsid w:val="199EF59D"/>
    <w:rsid w:val="19A82197"/>
    <w:rsid w:val="19B08934"/>
    <w:rsid w:val="19B81336"/>
    <w:rsid w:val="19B89C42"/>
    <w:rsid w:val="19BBEFED"/>
    <w:rsid w:val="19C8F916"/>
    <w:rsid w:val="19CEBC7D"/>
    <w:rsid w:val="19D46063"/>
    <w:rsid w:val="19D643A4"/>
    <w:rsid w:val="19D7358C"/>
    <w:rsid w:val="19D87918"/>
    <w:rsid w:val="19DB3AA4"/>
    <w:rsid w:val="19E38EA3"/>
    <w:rsid w:val="19E42489"/>
    <w:rsid w:val="19E6E6D0"/>
    <w:rsid w:val="19EAB0FE"/>
    <w:rsid w:val="19EB7AEB"/>
    <w:rsid w:val="19F60C9D"/>
    <w:rsid w:val="1A0402D6"/>
    <w:rsid w:val="1A0876CA"/>
    <w:rsid w:val="1A1AD5FD"/>
    <w:rsid w:val="1A1BF08C"/>
    <w:rsid w:val="1A1F7D75"/>
    <w:rsid w:val="1A23AC55"/>
    <w:rsid w:val="1A2ACFD2"/>
    <w:rsid w:val="1A302F61"/>
    <w:rsid w:val="1A30D6DD"/>
    <w:rsid w:val="1A38F9BA"/>
    <w:rsid w:val="1A398BC3"/>
    <w:rsid w:val="1A40D9F8"/>
    <w:rsid w:val="1A536D4E"/>
    <w:rsid w:val="1A585A34"/>
    <w:rsid w:val="1A59523F"/>
    <w:rsid w:val="1A6286F7"/>
    <w:rsid w:val="1A6F623D"/>
    <w:rsid w:val="1A780455"/>
    <w:rsid w:val="1A89BEA7"/>
    <w:rsid w:val="1A8E542D"/>
    <w:rsid w:val="1A9062C8"/>
    <w:rsid w:val="1A9153D2"/>
    <w:rsid w:val="1A952C3F"/>
    <w:rsid w:val="1A9D7D71"/>
    <w:rsid w:val="1A9D9A0A"/>
    <w:rsid w:val="1AA1EAB0"/>
    <w:rsid w:val="1AA84A2F"/>
    <w:rsid w:val="1AAD6CF1"/>
    <w:rsid w:val="1AB7C2E0"/>
    <w:rsid w:val="1ABC07EB"/>
    <w:rsid w:val="1ABD4F74"/>
    <w:rsid w:val="1ABE6510"/>
    <w:rsid w:val="1AC19791"/>
    <w:rsid w:val="1AC22F49"/>
    <w:rsid w:val="1AC9E8C3"/>
    <w:rsid w:val="1ACA4D0C"/>
    <w:rsid w:val="1ACF0DE0"/>
    <w:rsid w:val="1AD2C1E9"/>
    <w:rsid w:val="1AD4F1E4"/>
    <w:rsid w:val="1AD6ED06"/>
    <w:rsid w:val="1AD73C21"/>
    <w:rsid w:val="1AE5B762"/>
    <w:rsid w:val="1AEA129F"/>
    <w:rsid w:val="1AEEF05D"/>
    <w:rsid w:val="1B0C8388"/>
    <w:rsid w:val="1B0D377F"/>
    <w:rsid w:val="1B1D8299"/>
    <w:rsid w:val="1B2F84A0"/>
    <w:rsid w:val="1B3AA85C"/>
    <w:rsid w:val="1B41CD34"/>
    <w:rsid w:val="1B49BD35"/>
    <w:rsid w:val="1B595A82"/>
    <w:rsid w:val="1B60FC92"/>
    <w:rsid w:val="1B61339E"/>
    <w:rsid w:val="1B61594D"/>
    <w:rsid w:val="1B623B93"/>
    <w:rsid w:val="1B6C995C"/>
    <w:rsid w:val="1B701AD9"/>
    <w:rsid w:val="1B704D67"/>
    <w:rsid w:val="1B715603"/>
    <w:rsid w:val="1B784354"/>
    <w:rsid w:val="1B7BBE19"/>
    <w:rsid w:val="1B7E89E0"/>
    <w:rsid w:val="1B8911B4"/>
    <w:rsid w:val="1B893644"/>
    <w:rsid w:val="1B93C559"/>
    <w:rsid w:val="1B94DC19"/>
    <w:rsid w:val="1B9B0337"/>
    <w:rsid w:val="1B9C59A5"/>
    <w:rsid w:val="1BA0180B"/>
    <w:rsid w:val="1BA822CB"/>
    <w:rsid w:val="1BA8D097"/>
    <w:rsid w:val="1BAA2176"/>
    <w:rsid w:val="1BAB74C0"/>
    <w:rsid w:val="1BABEA7A"/>
    <w:rsid w:val="1BAF980D"/>
    <w:rsid w:val="1BB281D2"/>
    <w:rsid w:val="1BB45C04"/>
    <w:rsid w:val="1BB7D1B7"/>
    <w:rsid w:val="1BB8CFFE"/>
    <w:rsid w:val="1BBE64AB"/>
    <w:rsid w:val="1BC3043E"/>
    <w:rsid w:val="1BC6F321"/>
    <w:rsid w:val="1BCE8F7B"/>
    <w:rsid w:val="1BD30ABC"/>
    <w:rsid w:val="1BD34D8E"/>
    <w:rsid w:val="1BD52BE0"/>
    <w:rsid w:val="1BDA9D51"/>
    <w:rsid w:val="1BDABE31"/>
    <w:rsid w:val="1BDCA650"/>
    <w:rsid w:val="1BDCF170"/>
    <w:rsid w:val="1BDCF9BA"/>
    <w:rsid w:val="1BDE789A"/>
    <w:rsid w:val="1BE5BCDD"/>
    <w:rsid w:val="1BE8AF22"/>
    <w:rsid w:val="1BF02FA9"/>
    <w:rsid w:val="1BF0419E"/>
    <w:rsid w:val="1BF7E800"/>
    <w:rsid w:val="1BF85EB5"/>
    <w:rsid w:val="1BFB327C"/>
    <w:rsid w:val="1C034BE8"/>
    <w:rsid w:val="1C0FCB3B"/>
    <w:rsid w:val="1C157BEB"/>
    <w:rsid w:val="1C16A64E"/>
    <w:rsid w:val="1C175EEB"/>
    <w:rsid w:val="1C1EB59E"/>
    <w:rsid w:val="1C1FEE8F"/>
    <w:rsid w:val="1C2B0115"/>
    <w:rsid w:val="1C3210A9"/>
    <w:rsid w:val="1C3258ED"/>
    <w:rsid w:val="1C375367"/>
    <w:rsid w:val="1C3948C2"/>
    <w:rsid w:val="1C4361AB"/>
    <w:rsid w:val="1C47A46C"/>
    <w:rsid w:val="1C51EA80"/>
    <w:rsid w:val="1C554EB8"/>
    <w:rsid w:val="1C5CAD3D"/>
    <w:rsid w:val="1C60ACB6"/>
    <w:rsid w:val="1C679D22"/>
    <w:rsid w:val="1C6FBB8B"/>
    <w:rsid w:val="1C7B9F3C"/>
    <w:rsid w:val="1C7CE0EF"/>
    <w:rsid w:val="1C7E1DE9"/>
    <w:rsid w:val="1C821D8D"/>
    <w:rsid w:val="1C8DC4C3"/>
    <w:rsid w:val="1C97D74D"/>
    <w:rsid w:val="1CA20635"/>
    <w:rsid w:val="1CA47E9D"/>
    <w:rsid w:val="1CAFA60F"/>
    <w:rsid w:val="1CB35B20"/>
    <w:rsid w:val="1CB7C79D"/>
    <w:rsid w:val="1CC1CFBA"/>
    <w:rsid w:val="1CC59E1D"/>
    <w:rsid w:val="1CC69D7F"/>
    <w:rsid w:val="1CCBCFD3"/>
    <w:rsid w:val="1CD2430B"/>
    <w:rsid w:val="1CD50943"/>
    <w:rsid w:val="1CEB08E3"/>
    <w:rsid w:val="1CED5CBF"/>
    <w:rsid w:val="1CF29223"/>
    <w:rsid w:val="1CF3A4A0"/>
    <w:rsid w:val="1CFA7D52"/>
    <w:rsid w:val="1CFC07E0"/>
    <w:rsid w:val="1CFD12F9"/>
    <w:rsid w:val="1CFEE18B"/>
    <w:rsid w:val="1D0319AE"/>
    <w:rsid w:val="1D050526"/>
    <w:rsid w:val="1D096C27"/>
    <w:rsid w:val="1D0ACE18"/>
    <w:rsid w:val="1D0CB540"/>
    <w:rsid w:val="1D0DAC9E"/>
    <w:rsid w:val="1D18B448"/>
    <w:rsid w:val="1D1DD9BF"/>
    <w:rsid w:val="1D225E12"/>
    <w:rsid w:val="1D284FF5"/>
    <w:rsid w:val="1D2AA33D"/>
    <w:rsid w:val="1D370CE4"/>
    <w:rsid w:val="1D3A34D8"/>
    <w:rsid w:val="1D3E6F19"/>
    <w:rsid w:val="1D403E8A"/>
    <w:rsid w:val="1D42C4FA"/>
    <w:rsid w:val="1D432214"/>
    <w:rsid w:val="1D4FB339"/>
    <w:rsid w:val="1D500F4D"/>
    <w:rsid w:val="1D50D8E2"/>
    <w:rsid w:val="1D541C23"/>
    <w:rsid w:val="1D5FE0DE"/>
    <w:rsid w:val="1D66D785"/>
    <w:rsid w:val="1D696100"/>
    <w:rsid w:val="1D6BF6F1"/>
    <w:rsid w:val="1D6FA064"/>
    <w:rsid w:val="1D73AFE7"/>
    <w:rsid w:val="1D7475B4"/>
    <w:rsid w:val="1D79894D"/>
    <w:rsid w:val="1D7CD279"/>
    <w:rsid w:val="1D7F421C"/>
    <w:rsid w:val="1D82BD51"/>
    <w:rsid w:val="1D837652"/>
    <w:rsid w:val="1D86DE40"/>
    <w:rsid w:val="1D889F60"/>
    <w:rsid w:val="1D906C53"/>
    <w:rsid w:val="1D97D2A5"/>
    <w:rsid w:val="1D996A59"/>
    <w:rsid w:val="1DA08D25"/>
    <w:rsid w:val="1DA4DBC5"/>
    <w:rsid w:val="1DA4EA2F"/>
    <w:rsid w:val="1DAF7074"/>
    <w:rsid w:val="1DB32F17"/>
    <w:rsid w:val="1DB9D10A"/>
    <w:rsid w:val="1DC8499A"/>
    <w:rsid w:val="1DCB5A5A"/>
    <w:rsid w:val="1DD3B722"/>
    <w:rsid w:val="1DD79D06"/>
    <w:rsid w:val="1DD871E4"/>
    <w:rsid w:val="1DDBB005"/>
    <w:rsid w:val="1DEFA687"/>
    <w:rsid w:val="1DF44145"/>
    <w:rsid w:val="1DF4B1C2"/>
    <w:rsid w:val="1DF56382"/>
    <w:rsid w:val="1DF69444"/>
    <w:rsid w:val="1DFA6648"/>
    <w:rsid w:val="1E0BF642"/>
    <w:rsid w:val="1E170798"/>
    <w:rsid w:val="1E1805C6"/>
    <w:rsid w:val="1E1F6111"/>
    <w:rsid w:val="1E21F397"/>
    <w:rsid w:val="1E2A2204"/>
    <w:rsid w:val="1E2D7747"/>
    <w:rsid w:val="1E30F88B"/>
    <w:rsid w:val="1E375D55"/>
    <w:rsid w:val="1E378F0C"/>
    <w:rsid w:val="1E3A46CE"/>
    <w:rsid w:val="1E3C8670"/>
    <w:rsid w:val="1E42D93B"/>
    <w:rsid w:val="1E513FF1"/>
    <w:rsid w:val="1E58132D"/>
    <w:rsid w:val="1E58FB4E"/>
    <w:rsid w:val="1E6973C1"/>
    <w:rsid w:val="1E737530"/>
    <w:rsid w:val="1E76734E"/>
    <w:rsid w:val="1E769A8C"/>
    <w:rsid w:val="1E78DACB"/>
    <w:rsid w:val="1E7D1BB6"/>
    <w:rsid w:val="1E845889"/>
    <w:rsid w:val="1E8A8285"/>
    <w:rsid w:val="1E8BB0AF"/>
    <w:rsid w:val="1E98B9AE"/>
    <w:rsid w:val="1E9A92FE"/>
    <w:rsid w:val="1E9BC488"/>
    <w:rsid w:val="1EAD7DD2"/>
    <w:rsid w:val="1EC1BDE9"/>
    <w:rsid w:val="1EC9C452"/>
    <w:rsid w:val="1ECF262A"/>
    <w:rsid w:val="1ED42165"/>
    <w:rsid w:val="1ED6B213"/>
    <w:rsid w:val="1ED9EB03"/>
    <w:rsid w:val="1EDB53F6"/>
    <w:rsid w:val="1EE7721B"/>
    <w:rsid w:val="1EE84601"/>
    <w:rsid w:val="1EF6E65A"/>
    <w:rsid w:val="1EFF5071"/>
    <w:rsid w:val="1F00D06B"/>
    <w:rsid w:val="1F012C2B"/>
    <w:rsid w:val="1F105E1A"/>
    <w:rsid w:val="1F1A63BA"/>
    <w:rsid w:val="1F2137B0"/>
    <w:rsid w:val="1F259920"/>
    <w:rsid w:val="1F2BA8B8"/>
    <w:rsid w:val="1F4F33DB"/>
    <w:rsid w:val="1F50F7B9"/>
    <w:rsid w:val="1F54088C"/>
    <w:rsid w:val="1F57F3B8"/>
    <w:rsid w:val="1F58F094"/>
    <w:rsid w:val="1F5AD1EA"/>
    <w:rsid w:val="1F5E708B"/>
    <w:rsid w:val="1F6D84AA"/>
    <w:rsid w:val="1F71C595"/>
    <w:rsid w:val="1F7B7E0E"/>
    <w:rsid w:val="1F7E5008"/>
    <w:rsid w:val="1F91177D"/>
    <w:rsid w:val="1F9172F5"/>
    <w:rsid w:val="1F91BB82"/>
    <w:rsid w:val="1F9344AA"/>
    <w:rsid w:val="1F9903C8"/>
    <w:rsid w:val="1F9C7581"/>
    <w:rsid w:val="1FA12D22"/>
    <w:rsid w:val="1FAF9FCE"/>
    <w:rsid w:val="1FB8923B"/>
    <w:rsid w:val="1FBDB435"/>
    <w:rsid w:val="1FBF9DF1"/>
    <w:rsid w:val="1FC55674"/>
    <w:rsid w:val="1FC569B7"/>
    <w:rsid w:val="1FCE8CC3"/>
    <w:rsid w:val="1FCF9F0A"/>
    <w:rsid w:val="1FD1D2F5"/>
    <w:rsid w:val="1FD94D14"/>
    <w:rsid w:val="1FDCCF32"/>
    <w:rsid w:val="1FDE2E43"/>
    <w:rsid w:val="1FDF2C05"/>
    <w:rsid w:val="1FE42215"/>
    <w:rsid w:val="1FE4718C"/>
    <w:rsid w:val="1FFFC489"/>
    <w:rsid w:val="1FFFCE55"/>
    <w:rsid w:val="2007BBDB"/>
    <w:rsid w:val="200AE32B"/>
    <w:rsid w:val="2019345B"/>
    <w:rsid w:val="202C4733"/>
    <w:rsid w:val="202DA0B8"/>
    <w:rsid w:val="202EB560"/>
    <w:rsid w:val="20342C7C"/>
    <w:rsid w:val="20364259"/>
    <w:rsid w:val="203FF6DE"/>
    <w:rsid w:val="2045ED0B"/>
    <w:rsid w:val="2046F225"/>
    <w:rsid w:val="20480918"/>
    <w:rsid w:val="204F7453"/>
    <w:rsid w:val="20531F96"/>
    <w:rsid w:val="206788AA"/>
    <w:rsid w:val="2084EB43"/>
    <w:rsid w:val="208D6A5F"/>
    <w:rsid w:val="208FEDE9"/>
    <w:rsid w:val="20916669"/>
    <w:rsid w:val="20A196A0"/>
    <w:rsid w:val="20AB2614"/>
    <w:rsid w:val="20B2C7C9"/>
    <w:rsid w:val="20B5678A"/>
    <w:rsid w:val="20B7021D"/>
    <w:rsid w:val="20C0FB17"/>
    <w:rsid w:val="20C9345F"/>
    <w:rsid w:val="20D696E7"/>
    <w:rsid w:val="20D760ED"/>
    <w:rsid w:val="20DEBAE9"/>
    <w:rsid w:val="20E27F3E"/>
    <w:rsid w:val="20E7D1BE"/>
    <w:rsid w:val="20E93D6C"/>
    <w:rsid w:val="20F86238"/>
    <w:rsid w:val="20F9590F"/>
    <w:rsid w:val="20FFE844"/>
    <w:rsid w:val="21076768"/>
    <w:rsid w:val="2107C1B7"/>
    <w:rsid w:val="210BD6EA"/>
    <w:rsid w:val="2110788B"/>
    <w:rsid w:val="211737B8"/>
    <w:rsid w:val="211FBBBB"/>
    <w:rsid w:val="2120E8D6"/>
    <w:rsid w:val="2121DA60"/>
    <w:rsid w:val="21231E80"/>
    <w:rsid w:val="212816AE"/>
    <w:rsid w:val="212E5A72"/>
    <w:rsid w:val="212F108F"/>
    <w:rsid w:val="212F5AEE"/>
    <w:rsid w:val="213068DB"/>
    <w:rsid w:val="21332BA2"/>
    <w:rsid w:val="213E4D36"/>
    <w:rsid w:val="21411B3C"/>
    <w:rsid w:val="21495E01"/>
    <w:rsid w:val="214F79F2"/>
    <w:rsid w:val="2152E05B"/>
    <w:rsid w:val="215573AF"/>
    <w:rsid w:val="21702616"/>
    <w:rsid w:val="2177763D"/>
    <w:rsid w:val="21846689"/>
    <w:rsid w:val="218BF776"/>
    <w:rsid w:val="219641E1"/>
    <w:rsid w:val="21982A9B"/>
    <w:rsid w:val="2198B4F1"/>
    <w:rsid w:val="21999AB5"/>
    <w:rsid w:val="219C6645"/>
    <w:rsid w:val="21A48EDC"/>
    <w:rsid w:val="21A6E712"/>
    <w:rsid w:val="21AA7210"/>
    <w:rsid w:val="21B469D9"/>
    <w:rsid w:val="21B4BC78"/>
    <w:rsid w:val="21B633AC"/>
    <w:rsid w:val="21C322FD"/>
    <w:rsid w:val="21D17A1A"/>
    <w:rsid w:val="21D30ED9"/>
    <w:rsid w:val="21D45D94"/>
    <w:rsid w:val="21D6A549"/>
    <w:rsid w:val="21D9F6B5"/>
    <w:rsid w:val="21EEDC1F"/>
    <w:rsid w:val="21F0651B"/>
    <w:rsid w:val="21F1B511"/>
    <w:rsid w:val="21F1EB9D"/>
    <w:rsid w:val="21F6269A"/>
    <w:rsid w:val="21F692B4"/>
    <w:rsid w:val="21F96433"/>
    <w:rsid w:val="21FD28CB"/>
    <w:rsid w:val="220584E9"/>
    <w:rsid w:val="22072D26"/>
    <w:rsid w:val="220B2BA7"/>
    <w:rsid w:val="220CB3AE"/>
    <w:rsid w:val="220F7CB0"/>
    <w:rsid w:val="22119B92"/>
    <w:rsid w:val="221827F1"/>
    <w:rsid w:val="221A41BD"/>
    <w:rsid w:val="222485DA"/>
    <w:rsid w:val="222B1C3A"/>
    <w:rsid w:val="22358BF3"/>
    <w:rsid w:val="22389181"/>
    <w:rsid w:val="2249DED5"/>
    <w:rsid w:val="224C3BFA"/>
    <w:rsid w:val="22511EF8"/>
    <w:rsid w:val="2256AD60"/>
    <w:rsid w:val="2257C657"/>
    <w:rsid w:val="22581B4B"/>
    <w:rsid w:val="225AEB4D"/>
    <w:rsid w:val="226214B0"/>
    <w:rsid w:val="22628CF4"/>
    <w:rsid w:val="226F14D6"/>
    <w:rsid w:val="227670D9"/>
    <w:rsid w:val="227B4F18"/>
    <w:rsid w:val="2291B5E1"/>
    <w:rsid w:val="2292C4B9"/>
    <w:rsid w:val="22935320"/>
    <w:rsid w:val="229965A2"/>
    <w:rsid w:val="229A9D9B"/>
    <w:rsid w:val="229BBABD"/>
    <w:rsid w:val="22A01B33"/>
    <w:rsid w:val="22A14093"/>
    <w:rsid w:val="22A2A102"/>
    <w:rsid w:val="22B0350B"/>
    <w:rsid w:val="22B595E4"/>
    <w:rsid w:val="22CA803B"/>
    <w:rsid w:val="22CE28DC"/>
    <w:rsid w:val="22D0EE57"/>
    <w:rsid w:val="22D5174E"/>
    <w:rsid w:val="22D6A4AA"/>
    <w:rsid w:val="22F4E0A0"/>
    <w:rsid w:val="2306C4FD"/>
    <w:rsid w:val="23076CE9"/>
    <w:rsid w:val="230789B7"/>
    <w:rsid w:val="230A71D5"/>
    <w:rsid w:val="230BEAE4"/>
    <w:rsid w:val="230F0B67"/>
    <w:rsid w:val="231FE008"/>
    <w:rsid w:val="23244EAB"/>
    <w:rsid w:val="23249611"/>
    <w:rsid w:val="2325C690"/>
    <w:rsid w:val="2326C160"/>
    <w:rsid w:val="23280580"/>
    <w:rsid w:val="2328EC2F"/>
    <w:rsid w:val="23298E3F"/>
    <w:rsid w:val="2331D0BC"/>
    <w:rsid w:val="23348552"/>
    <w:rsid w:val="23356CF8"/>
    <w:rsid w:val="2338AB52"/>
    <w:rsid w:val="233ABE7B"/>
    <w:rsid w:val="23423454"/>
    <w:rsid w:val="23428EA3"/>
    <w:rsid w:val="234698EF"/>
    <w:rsid w:val="2354897F"/>
    <w:rsid w:val="2358AC35"/>
    <w:rsid w:val="2361701E"/>
    <w:rsid w:val="2363A9C6"/>
    <w:rsid w:val="236D0840"/>
    <w:rsid w:val="23760D12"/>
    <w:rsid w:val="237DBD65"/>
    <w:rsid w:val="23894067"/>
    <w:rsid w:val="238CC03C"/>
    <w:rsid w:val="238D6AE7"/>
    <w:rsid w:val="239A8D63"/>
    <w:rsid w:val="23A0928A"/>
    <w:rsid w:val="23A130DF"/>
    <w:rsid w:val="23A2BD7B"/>
    <w:rsid w:val="23A7EC97"/>
    <w:rsid w:val="23B439C5"/>
    <w:rsid w:val="23C19A5E"/>
    <w:rsid w:val="23C448A5"/>
    <w:rsid w:val="23C97263"/>
    <w:rsid w:val="23CB6BC9"/>
    <w:rsid w:val="23D1B436"/>
    <w:rsid w:val="23D330D3"/>
    <w:rsid w:val="23DAB728"/>
    <w:rsid w:val="23DADE68"/>
    <w:rsid w:val="23E0EF29"/>
    <w:rsid w:val="23EA0345"/>
    <w:rsid w:val="23F05603"/>
    <w:rsid w:val="24104480"/>
    <w:rsid w:val="241467CD"/>
    <w:rsid w:val="241DDD14"/>
    <w:rsid w:val="242AAA26"/>
    <w:rsid w:val="242B0584"/>
    <w:rsid w:val="242C81FD"/>
    <w:rsid w:val="24302DE2"/>
    <w:rsid w:val="2432B8BD"/>
    <w:rsid w:val="243F0E75"/>
    <w:rsid w:val="243FDD0B"/>
    <w:rsid w:val="24429E97"/>
    <w:rsid w:val="24430F11"/>
    <w:rsid w:val="24470A7F"/>
    <w:rsid w:val="24487F43"/>
    <w:rsid w:val="2451DCE3"/>
    <w:rsid w:val="24525E60"/>
    <w:rsid w:val="2457FDAF"/>
    <w:rsid w:val="24587F03"/>
    <w:rsid w:val="245FF149"/>
    <w:rsid w:val="2469D555"/>
    <w:rsid w:val="247DA56A"/>
    <w:rsid w:val="2481ABD1"/>
    <w:rsid w:val="2486C277"/>
    <w:rsid w:val="24870B30"/>
    <w:rsid w:val="24886CC5"/>
    <w:rsid w:val="248CEA4B"/>
    <w:rsid w:val="2495C5D2"/>
    <w:rsid w:val="249C2A9C"/>
    <w:rsid w:val="24A8085E"/>
    <w:rsid w:val="24AC5EBC"/>
    <w:rsid w:val="24AD2959"/>
    <w:rsid w:val="24B6A1B1"/>
    <w:rsid w:val="24B83B83"/>
    <w:rsid w:val="24BE8364"/>
    <w:rsid w:val="24C0D379"/>
    <w:rsid w:val="24C95683"/>
    <w:rsid w:val="24C9AABA"/>
    <w:rsid w:val="24D891B2"/>
    <w:rsid w:val="24E2FB0B"/>
    <w:rsid w:val="24E63B76"/>
    <w:rsid w:val="24F74B8A"/>
    <w:rsid w:val="24FEF6AB"/>
    <w:rsid w:val="2515630D"/>
    <w:rsid w:val="2518F750"/>
    <w:rsid w:val="2524932A"/>
    <w:rsid w:val="2528F966"/>
    <w:rsid w:val="2532DC30"/>
    <w:rsid w:val="25453A34"/>
    <w:rsid w:val="2545F988"/>
    <w:rsid w:val="25547FEF"/>
    <w:rsid w:val="255AD96F"/>
    <w:rsid w:val="25612FB0"/>
    <w:rsid w:val="25667107"/>
    <w:rsid w:val="2567C002"/>
    <w:rsid w:val="256AF4F8"/>
    <w:rsid w:val="257656E1"/>
    <w:rsid w:val="25851931"/>
    <w:rsid w:val="25874E79"/>
    <w:rsid w:val="258A3708"/>
    <w:rsid w:val="258ED8DF"/>
    <w:rsid w:val="259308EA"/>
    <w:rsid w:val="2593AE14"/>
    <w:rsid w:val="259EBA87"/>
    <w:rsid w:val="25A03138"/>
    <w:rsid w:val="25A4A963"/>
    <w:rsid w:val="25A695DE"/>
    <w:rsid w:val="25AE7186"/>
    <w:rsid w:val="25AF0DBA"/>
    <w:rsid w:val="25B44510"/>
    <w:rsid w:val="25B6BAED"/>
    <w:rsid w:val="25B75222"/>
    <w:rsid w:val="25BB8B6E"/>
    <w:rsid w:val="25C27AB7"/>
    <w:rsid w:val="25C5D54D"/>
    <w:rsid w:val="25C9FE83"/>
    <w:rsid w:val="25CCEDF2"/>
    <w:rsid w:val="25D288E6"/>
    <w:rsid w:val="25D355F7"/>
    <w:rsid w:val="25D61DC6"/>
    <w:rsid w:val="25D8765E"/>
    <w:rsid w:val="25DB329A"/>
    <w:rsid w:val="25E16EE8"/>
    <w:rsid w:val="25E219FD"/>
    <w:rsid w:val="25E5A443"/>
    <w:rsid w:val="25EC1B97"/>
    <w:rsid w:val="25FF19F1"/>
    <w:rsid w:val="26056D95"/>
    <w:rsid w:val="2608B061"/>
    <w:rsid w:val="26104981"/>
    <w:rsid w:val="261C0DAA"/>
    <w:rsid w:val="261EDDF3"/>
    <w:rsid w:val="26207C62"/>
    <w:rsid w:val="262558D6"/>
    <w:rsid w:val="26269F53"/>
    <w:rsid w:val="262D165B"/>
    <w:rsid w:val="263B0DF3"/>
    <w:rsid w:val="26405B92"/>
    <w:rsid w:val="2640A7E9"/>
    <w:rsid w:val="264B6275"/>
    <w:rsid w:val="264D1368"/>
    <w:rsid w:val="264E3245"/>
    <w:rsid w:val="265AC1A5"/>
    <w:rsid w:val="26603F01"/>
    <w:rsid w:val="26615222"/>
    <w:rsid w:val="26633D6A"/>
    <w:rsid w:val="266CF904"/>
    <w:rsid w:val="26709BAB"/>
    <w:rsid w:val="2675D947"/>
    <w:rsid w:val="26776206"/>
    <w:rsid w:val="26779517"/>
    <w:rsid w:val="267ADB68"/>
    <w:rsid w:val="267BE83B"/>
    <w:rsid w:val="26806CAE"/>
    <w:rsid w:val="26866E41"/>
    <w:rsid w:val="2690641D"/>
    <w:rsid w:val="2690CD1C"/>
    <w:rsid w:val="2692D4A0"/>
    <w:rsid w:val="26946097"/>
    <w:rsid w:val="269B4663"/>
    <w:rsid w:val="269E83C4"/>
    <w:rsid w:val="269E9EFC"/>
    <w:rsid w:val="26A1AF0F"/>
    <w:rsid w:val="26AA11B5"/>
    <w:rsid w:val="26ABC02E"/>
    <w:rsid w:val="26B57C8A"/>
    <w:rsid w:val="26B885B3"/>
    <w:rsid w:val="26B8F54E"/>
    <w:rsid w:val="26C8A9B9"/>
    <w:rsid w:val="26CDEDDB"/>
    <w:rsid w:val="26D5CF3E"/>
    <w:rsid w:val="26E244F9"/>
    <w:rsid w:val="26E87D08"/>
    <w:rsid w:val="26F128BA"/>
    <w:rsid w:val="26F21823"/>
    <w:rsid w:val="26FF6977"/>
    <w:rsid w:val="27070C23"/>
    <w:rsid w:val="270EAB22"/>
    <w:rsid w:val="271081FE"/>
    <w:rsid w:val="27123D72"/>
    <w:rsid w:val="27198172"/>
    <w:rsid w:val="271B0AA4"/>
    <w:rsid w:val="272F9801"/>
    <w:rsid w:val="2731CA2C"/>
    <w:rsid w:val="27366227"/>
    <w:rsid w:val="2737A73B"/>
    <w:rsid w:val="273EE900"/>
    <w:rsid w:val="2740849C"/>
    <w:rsid w:val="27450D48"/>
    <w:rsid w:val="274774C5"/>
    <w:rsid w:val="274E70BA"/>
    <w:rsid w:val="2751EE13"/>
    <w:rsid w:val="275368F5"/>
    <w:rsid w:val="27631CB8"/>
    <w:rsid w:val="27645BC8"/>
    <w:rsid w:val="27648772"/>
    <w:rsid w:val="27648DA1"/>
    <w:rsid w:val="277311C4"/>
    <w:rsid w:val="277475CD"/>
    <w:rsid w:val="277633C6"/>
    <w:rsid w:val="277B41DE"/>
    <w:rsid w:val="277F8D49"/>
    <w:rsid w:val="278368C5"/>
    <w:rsid w:val="2787C75D"/>
    <w:rsid w:val="2790D2B8"/>
    <w:rsid w:val="279891BA"/>
    <w:rsid w:val="279924E5"/>
    <w:rsid w:val="279BBD0D"/>
    <w:rsid w:val="27B076E7"/>
    <w:rsid w:val="27B19449"/>
    <w:rsid w:val="27B674DC"/>
    <w:rsid w:val="27BB6EF5"/>
    <w:rsid w:val="27BEABF2"/>
    <w:rsid w:val="27C12A39"/>
    <w:rsid w:val="27C2E052"/>
    <w:rsid w:val="27C67816"/>
    <w:rsid w:val="27D02B09"/>
    <w:rsid w:val="27D07105"/>
    <w:rsid w:val="27D83601"/>
    <w:rsid w:val="27DB16D5"/>
    <w:rsid w:val="27E277CE"/>
    <w:rsid w:val="27E4FABB"/>
    <w:rsid w:val="27F280ED"/>
    <w:rsid w:val="27F4715B"/>
    <w:rsid w:val="27F53BA4"/>
    <w:rsid w:val="2803D586"/>
    <w:rsid w:val="2805FC5F"/>
    <w:rsid w:val="280727DF"/>
    <w:rsid w:val="28091A0F"/>
    <w:rsid w:val="280ABEAB"/>
    <w:rsid w:val="281509B2"/>
    <w:rsid w:val="281D0C98"/>
    <w:rsid w:val="2820712F"/>
    <w:rsid w:val="28241A42"/>
    <w:rsid w:val="2825B4AD"/>
    <w:rsid w:val="28284F5D"/>
    <w:rsid w:val="28298409"/>
    <w:rsid w:val="28298BDB"/>
    <w:rsid w:val="282E365C"/>
    <w:rsid w:val="2833E2E8"/>
    <w:rsid w:val="283800DD"/>
    <w:rsid w:val="283B6C01"/>
    <w:rsid w:val="283E11FC"/>
    <w:rsid w:val="2852496F"/>
    <w:rsid w:val="2869CD90"/>
    <w:rsid w:val="286DCF7B"/>
    <w:rsid w:val="286FE06E"/>
    <w:rsid w:val="287B3679"/>
    <w:rsid w:val="287EAF66"/>
    <w:rsid w:val="2889780A"/>
    <w:rsid w:val="2889C0B1"/>
    <w:rsid w:val="288DCD2D"/>
    <w:rsid w:val="28A1DBFA"/>
    <w:rsid w:val="28A2ED54"/>
    <w:rsid w:val="28AE0C9A"/>
    <w:rsid w:val="28AF524F"/>
    <w:rsid w:val="28B362DE"/>
    <w:rsid w:val="28B383A1"/>
    <w:rsid w:val="28B6BEA3"/>
    <w:rsid w:val="28B84712"/>
    <w:rsid w:val="28BC69D9"/>
    <w:rsid w:val="28C2EFF2"/>
    <w:rsid w:val="28C337F3"/>
    <w:rsid w:val="28C3B4F3"/>
    <w:rsid w:val="28CB60D7"/>
    <w:rsid w:val="28CD5B20"/>
    <w:rsid w:val="28D86EE1"/>
    <w:rsid w:val="28DA7FA0"/>
    <w:rsid w:val="28E20D30"/>
    <w:rsid w:val="28E8AFEF"/>
    <w:rsid w:val="28EAF6D5"/>
    <w:rsid w:val="28F2EC69"/>
    <w:rsid w:val="28FEB998"/>
    <w:rsid w:val="291F0A72"/>
    <w:rsid w:val="2922AE01"/>
    <w:rsid w:val="29291CCC"/>
    <w:rsid w:val="292C8286"/>
    <w:rsid w:val="292CFFF6"/>
    <w:rsid w:val="292EBD45"/>
    <w:rsid w:val="292EED5C"/>
    <w:rsid w:val="2940CD3D"/>
    <w:rsid w:val="2945F437"/>
    <w:rsid w:val="2949701F"/>
    <w:rsid w:val="294C573B"/>
    <w:rsid w:val="2954490E"/>
    <w:rsid w:val="295A976A"/>
    <w:rsid w:val="295CBFCC"/>
    <w:rsid w:val="295F97CB"/>
    <w:rsid w:val="2969B1CA"/>
    <w:rsid w:val="2972B812"/>
    <w:rsid w:val="2974276C"/>
    <w:rsid w:val="297B5283"/>
    <w:rsid w:val="297FE082"/>
    <w:rsid w:val="2981F9B3"/>
    <w:rsid w:val="298A6CA3"/>
    <w:rsid w:val="298DF9B3"/>
    <w:rsid w:val="29904BC0"/>
    <w:rsid w:val="2996177F"/>
    <w:rsid w:val="2999A702"/>
    <w:rsid w:val="29A70AAA"/>
    <w:rsid w:val="29A8008E"/>
    <w:rsid w:val="29AF4B09"/>
    <w:rsid w:val="29B20D90"/>
    <w:rsid w:val="29BB32C9"/>
    <w:rsid w:val="29C126D3"/>
    <w:rsid w:val="29C4D126"/>
    <w:rsid w:val="29C75641"/>
    <w:rsid w:val="29CBB6F7"/>
    <w:rsid w:val="29CD7E39"/>
    <w:rsid w:val="29D91685"/>
    <w:rsid w:val="29DC9994"/>
    <w:rsid w:val="29DF5C1B"/>
    <w:rsid w:val="29E5059A"/>
    <w:rsid w:val="29E95FE6"/>
    <w:rsid w:val="29F26C6B"/>
    <w:rsid w:val="29F324D3"/>
    <w:rsid w:val="29FCFF07"/>
    <w:rsid w:val="2A011B41"/>
    <w:rsid w:val="2A04059E"/>
    <w:rsid w:val="2A08905F"/>
    <w:rsid w:val="2A09A1AB"/>
    <w:rsid w:val="2A1F371C"/>
    <w:rsid w:val="2A20503D"/>
    <w:rsid w:val="2A2C7B6C"/>
    <w:rsid w:val="2A32106D"/>
    <w:rsid w:val="2A32CB47"/>
    <w:rsid w:val="2A352765"/>
    <w:rsid w:val="2A3A672D"/>
    <w:rsid w:val="2A41BAD2"/>
    <w:rsid w:val="2A4314C3"/>
    <w:rsid w:val="2A450C51"/>
    <w:rsid w:val="2A4E4ECA"/>
    <w:rsid w:val="2A53098F"/>
    <w:rsid w:val="2A595170"/>
    <w:rsid w:val="2A5BBB1B"/>
    <w:rsid w:val="2A615A9E"/>
    <w:rsid w:val="2A67B395"/>
    <w:rsid w:val="2A698188"/>
    <w:rsid w:val="2A6AB3C5"/>
    <w:rsid w:val="2A6CD3FC"/>
    <w:rsid w:val="2A79ED58"/>
    <w:rsid w:val="2A7F1604"/>
    <w:rsid w:val="2A90BC7B"/>
    <w:rsid w:val="2A938DFA"/>
    <w:rsid w:val="2A980FDD"/>
    <w:rsid w:val="2AA653C5"/>
    <w:rsid w:val="2AA80C65"/>
    <w:rsid w:val="2AAA482F"/>
    <w:rsid w:val="2AB341DC"/>
    <w:rsid w:val="2AB81F0B"/>
    <w:rsid w:val="2ABFFB0D"/>
    <w:rsid w:val="2AC692E4"/>
    <w:rsid w:val="2AC88D15"/>
    <w:rsid w:val="2ACB1350"/>
    <w:rsid w:val="2ACF4522"/>
    <w:rsid w:val="2AD14E0E"/>
    <w:rsid w:val="2AD70DB8"/>
    <w:rsid w:val="2ADB5628"/>
    <w:rsid w:val="2AE27505"/>
    <w:rsid w:val="2AE40526"/>
    <w:rsid w:val="2AE64D08"/>
    <w:rsid w:val="2AEAD6CC"/>
    <w:rsid w:val="2AF4FD01"/>
    <w:rsid w:val="2AF81092"/>
    <w:rsid w:val="2AFA0611"/>
    <w:rsid w:val="2AFD70B5"/>
    <w:rsid w:val="2AFF4C9F"/>
    <w:rsid w:val="2AFF5075"/>
    <w:rsid w:val="2B0212FC"/>
    <w:rsid w:val="2B0441B6"/>
    <w:rsid w:val="2B04F686"/>
    <w:rsid w:val="2B05B53C"/>
    <w:rsid w:val="2B09BBE3"/>
    <w:rsid w:val="2B18AAA5"/>
    <w:rsid w:val="2B1D23B7"/>
    <w:rsid w:val="2B24BB7B"/>
    <w:rsid w:val="2B2678D8"/>
    <w:rsid w:val="2B2F107E"/>
    <w:rsid w:val="2B354192"/>
    <w:rsid w:val="2B39A965"/>
    <w:rsid w:val="2B40F8F8"/>
    <w:rsid w:val="2B41B602"/>
    <w:rsid w:val="2B4838D8"/>
    <w:rsid w:val="2B49B51C"/>
    <w:rsid w:val="2B4ECA16"/>
    <w:rsid w:val="2B567E57"/>
    <w:rsid w:val="2B5715D2"/>
    <w:rsid w:val="2B57B7E2"/>
    <w:rsid w:val="2B61BB2E"/>
    <w:rsid w:val="2B6793A5"/>
    <w:rsid w:val="2B739713"/>
    <w:rsid w:val="2B745E66"/>
    <w:rsid w:val="2B786AAB"/>
    <w:rsid w:val="2B78914C"/>
    <w:rsid w:val="2B80465D"/>
    <w:rsid w:val="2B8258BF"/>
    <w:rsid w:val="2B8C38FB"/>
    <w:rsid w:val="2B8EE28F"/>
    <w:rsid w:val="2B981B4A"/>
    <w:rsid w:val="2B9EBF98"/>
    <w:rsid w:val="2BA19CA7"/>
    <w:rsid w:val="2BA492AF"/>
    <w:rsid w:val="2BADE902"/>
    <w:rsid w:val="2BB41B5E"/>
    <w:rsid w:val="2BB54A4E"/>
    <w:rsid w:val="2BBB508F"/>
    <w:rsid w:val="2BBD237B"/>
    <w:rsid w:val="2BC2B07B"/>
    <w:rsid w:val="2BCA9F78"/>
    <w:rsid w:val="2BD45841"/>
    <w:rsid w:val="2BD86496"/>
    <w:rsid w:val="2BDD606D"/>
    <w:rsid w:val="2BDF2B44"/>
    <w:rsid w:val="2BE2C2E2"/>
    <w:rsid w:val="2BE9BC56"/>
    <w:rsid w:val="2BF48511"/>
    <w:rsid w:val="2BF53364"/>
    <w:rsid w:val="2C014814"/>
    <w:rsid w:val="2C02D781"/>
    <w:rsid w:val="2C0E40F9"/>
    <w:rsid w:val="2C177D8A"/>
    <w:rsid w:val="2C184A16"/>
    <w:rsid w:val="2C2B4EE3"/>
    <w:rsid w:val="2C308445"/>
    <w:rsid w:val="2C38B6FF"/>
    <w:rsid w:val="2C414EFB"/>
    <w:rsid w:val="2C455BC0"/>
    <w:rsid w:val="2C47B197"/>
    <w:rsid w:val="2C49A9D2"/>
    <w:rsid w:val="2C4EB86E"/>
    <w:rsid w:val="2C52C064"/>
    <w:rsid w:val="2C54F3C6"/>
    <w:rsid w:val="2C5A4C06"/>
    <w:rsid w:val="2C5AE2DF"/>
    <w:rsid w:val="2C5F9361"/>
    <w:rsid w:val="2C6C35AE"/>
    <w:rsid w:val="2C75E43B"/>
    <w:rsid w:val="2C79FEEF"/>
    <w:rsid w:val="2C7CC3DD"/>
    <w:rsid w:val="2C84634F"/>
    <w:rsid w:val="2C90A624"/>
    <w:rsid w:val="2C9CFC6E"/>
    <w:rsid w:val="2CA6796E"/>
    <w:rsid w:val="2CA8F356"/>
    <w:rsid w:val="2CB63656"/>
    <w:rsid w:val="2CB8D650"/>
    <w:rsid w:val="2CC12526"/>
    <w:rsid w:val="2CC2B87A"/>
    <w:rsid w:val="2CC3262A"/>
    <w:rsid w:val="2CD4D022"/>
    <w:rsid w:val="2CE45ED7"/>
    <w:rsid w:val="2CEE342C"/>
    <w:rsid w:val="2CF10420"/>
    <w:rsid w:val="2CF45D24"/>
    <w:rsid w:val="2CFA5702"/>
    <w:rsid w:val="2D020416"/>
    <w:rsid w:val="2D09EE59"/>
    <w:rsid w:val="2D0EF0DF"/>
    <w:rsid w:val="2D1C9747"/>
    <w:rsid w:val="2D1E61DF"/>
    <w:rsid w:val="2D1F2F97"/>
    <w:rsid w:val="2D324D79"/>
    <w:rsid w:val="2D41EE81"/>
    <w:rsid w:val="2D4265E6"/>
    <w:rsid w:val="2D46FDD1"/>
    <w:rsid w:val="2D4ABCEE"/>
    <w:rsid w:val="2D510255"/>
    <w:rsid w:val="2D576C8E"/>
    <w:rsid w:val="2D6B1116"/>
    <w:rsid w:val="2D6D934A"/>
    <w:rsid w:val="2D701AF3"/>
    <w:rsid w:val="2D78C5F4"/>
    <w:rsid w:val="2D90A089"/>
    <w:rsid w:val="2D953222"/>
    <w:rsid w:val="2D9D8F2A"/>
    <w:rsid w:val="2DA33B36"/>
    <w:rsid w:val="2DA52B64"/>
    <w:rsid w:val="2DAEFCD2"/>
    <w:rsid w:val="2DB09B01"/>
    <w:rsid w:val="2DC6F504"/>
    <w:rsid w:val="2DC7E050"/>
    <w:rsid w:val="2DC823F4"/>
    <w:rsid w:val="2DCE424C"/>
    <w:rsid w:val="2DD37516"/>
    <w:rsid w:val="2DD38B81"/>
    <w:rsid w:val="2DDE9462"/>
    <w:rsid w:val="2DDFECFB"/>
    <w:rsid w:val="2DE19452"/>
    <w:rsid w:val="2DE461B1"/>
    <w:rsid w:val="2DF6F5F9"/>
    <w:rsid w:val="2DFC09D2"/>
    <w:rsid w:val="2E08EC03"/>
    <w:rsid w:val="2E116CF5"/>
    <w:rsid w:val="2E14C519"/>
    <w:rsid w:val="2E223F17"/>
    <w:rsid w:val="2E252943"/>
    <w:rsid w:val="2E2B3587"/>
    <w:rsid w:val="2E2B509E"/>
    <w:rsid w:val="2E2B5179"/>
    <w:rsid w:val="2E2EBA43"/>
    <w:rsid w:val="2E2FDAF0"/>
    <w:rsid w:val="2E394C5D"/>
    <w:rsid w:val="2E3DBB01"/>
    <w:rsid w:val="2E42F9B7"/>
    <w:rsid w:val="2E4AF50D"/>
    <w:rsid w:val="2E4F4FC6"/>
    <w:rsid w:val="2E5016DA"/>
    <w:rsid w:val="2E54C4A9"/>
    <w:rsid w:val="2E552732"/>
    <w:rsid w:val="2E5822C5"/>
    <w:rsid w:val="2E58434D"/>
    <w:rsid w:val="2E60BCF0"/>
    <w:rsid w:val="2E60DDF6"/>
    <w:rsid w:val="2E66E060"/>
    <w:rsid w:val="2E6B4F9F"/>
    <w:rsid w:val="2E6F189D"/>
    <w:rsid w:val="2E8144E4"/>
    <w:rsid w:val="2E830BA3"/>
    <w:rsid w:val="2E9347EA"/>
    <w:rsid w:val="2EA8756E"/>
    <w:rsid w:val="2EAD6E94"/>
    <w:rsid w:val="2EB15AF6"/>
    <w:rsid w:val="2EB16B7D"/>
    <w:rsid w:val="2EC05EFB"/>
    <w:rsid w:val="2ECACA73"/>
    <w:rsid w:val="2ECC05A6"/>
    <w:rsid w:val="2EDF26DE"/>
    <w:rsid w:val="2EE087A4"/>
    <w:rsid w:val="2EE1B218"/>
    <w:rsid w:val="2EE6333B"/>
    <w:rsid w:val="2EEF2F5C"/>
    <w:rsid w:val="2EEF3871"/>
    <w:rsid w:val="2EFB3C62"/>
    <w:rsid w:val="2EFB817D"/>
    <w:rsid w:val="2F02C1BB"/>
    <w:rsid w:val="2F062F41"/>
    <w:rsid w:val="2F06560B"/>
    <w:rsid w:val="2F0A9DA9"/>
    <w:rsid w:val="2F14656F"/>
    <w:rsid w:val="2F1BA634"/>
    <w:rsid w:val="2F1E4948"/>
    <w:rsid w:val="2F210BCF"/>
    <w:rsid w:val="2F2B3258"/>
    <w:rsid w:val="2F3D5DE2"/>
    <w:rsid w:val="2F464404"/>
    <w:rsid w:val="2F489651"/>
    <w:rsid w:val="2F4C4EBC"/>
    <w:rsid w:val="2F4F54E4"/>
    <w:rsid w:val="2F57DAD5"/>
    <w:rsid w:val="2F5EA863"/>
    <w:rsid w:val="2F60B0C1"/>
    <w:rsid w:val="2F67F2BC"/>
    <w:rsid w:val="2F6C83EB"/>
    <w:rsid w:val="2F71F556"/>
    <w:rsid w:val="2F74FF28"/>
    <w:rsid w:val="2F75F44A"/>
    <w:rsid w:val="2F79D8DE"/>
    <w:rsid w:val="2F7A4DA6"/>
    <w:rsid w:val="2F7F14ED"/>
    <w:rsid w:val="2F825CE1"/>
    <w:rsid w:val="2F8311EF"/>
    <w:rsid w:val="2F840EF0"/>
    <w:rsid w:val="2F8567A1"/>
    <w:rsid w:val="2F994401"/>
    <w:rsid w:val="2F9C4E8C"/>
    <w:rsid w:val="2F9CAA6D"/>
    <w:rsid w:val="2F9FB323"/>
    <w:rsid w:val="2FA0D6AC"/>
    <w:rsid w:val="2FA4BF31"/>
    <w:rsid w:val="2FA4D8DA"/>
    <w:rsid w:val="2FAF87EC"/>
    <w:rsid w:val="2FB23478"/>
    <w:rsid w:val="2FB9DE23"/>
    <w:rsid w:val="2FCD6050"/>
    <w:rsid w:val="2FD24471"/>
    <w:rsid w:val="2FD29BEA"/>
    <w:rsid w:val="2FD9CA8D"/>
    <w:rsid w:val="2FE88072"/>
    <w:rsid w:val="2FEF4488"/>
    <w:rsid w:val="2FF2866D"/>
    <w:rsid w:val="2FF670CE"/>
    <w:rsid w:val="2FF881C1"/>
    <w:rsid w:val="2FFFCC10"/>
    <w:rsid w:val="30018985"/>
    <w:rsid w:val="300581D1"/>
    <w:rsid w:val="300A0FFD"/>
    <w:rsid w:val="300B6142"/>
    <w:rsid w:val="300B7213"/>
    <w:rsid w:val="30162B3B"/>
    <w:rsid w:val="3017210F"/>
    <w:rsid w:val="30175A2B"/>
    <w:rsid w:val="301906A5"/>
    <w:rsid w:val="301D0A94"/>
    <w:rsid w:val="3020537E"/>
    <w:rsid w:val="30262FB8"/>
    <w:rsid w:val="3036E5E9"/>
    <w:rsid w:val="303D2CC6"/>
    <w:rsid w:val="30403460"/>
    <w:rsid w:val="304321C9"/>
    <w:rsid w:val="304F27B2"/>
    <w:rsid w:val="304FFE65"/>
    <w:rsid w:val="3050AA36"/>
    <w:rsid w:val="3056993B"/>
    <w:rsid w:val="305E2667"/>
    <w:rsid w:val="3068295E"/>
    <w:rsid w:val="307D4139"/>
    <w:rsid w:val="30878E3C"/>
    <w:rsid w:val="3087E862"/>
    <w:rsid w:val="308BCC74"/>
    <w:rsid w:val="308C09DD"/>
    <w:rsid w:val="309BB218"/>
    <w:rsid w:val="30A2CF6E"/>
    <w:rsid w:val="30A9D543"/>
    <w:rsid w:val="30AEDC24"/>
    <w:rsid w:val="30B1053D"/>
    <w:rsid w:val="30BF618E"/>
    <w:rsid w:val="30CE76AA"/>
    <w:rsid w:val="30D21BFA"/>
    <w:rsid w:val="30D318FF"/>
    <w:rsid w:val="30DA5FFB"/>
    <w:rsid w:val="30DD92BC"/>
    <w:rsid w:val="30DF5FCF"/>
    <w:rsid w:val="30E55AC1"/>
    <w:rsid w:val="30F4E8E7"/>
    <w:rsid w:val="30FD026F"/>
    <w:rsid w:val="3100F496"/>
    <w:rsid w:val="310C0737"/>
    <w:rsid w:val="310C2E3A"/>
    <w:rsid w:val="310CA483"/>
    <w:rsid w:val="310EE3FD"/>
    <w:rsid w:val="311223E5"/>
    <w:rsid w:val="3114324E"/>
    <w:rsid w:val="31182D62"/>
    <w:rsid w:val="31186033"/>
    <w:rsid w:val="312149D8"/>
    <w:rsid w:val="3124675E"/>
    <w:rsid w:val="31313B77"/>
    <w:rsid w:val="3135E946"/>
    <w:rsid w:val="313DBF41"/>
    <w:rsid w:val="31405AEF"/>
    <w:rsid w:val="31455EFC"/>
    <w:rsid w:val="31480027"/>
    <w:rsid w:val="314B6EA8"/>
    <w:rsid w:val="314DB62D"/>
    <w:rsid w:val="314DD2DB"/>
    <w:rsid w:val="314DED4B"/>
    <w:rsid w:val="315891C5"/>
    <w:rsid w:val="315AC7AC"/>
    <w:rsid w:val="315C2832"/>
    <w:rsid w:val="315D46FA"/>
    <w:rsid w:val="31650644"/>
    <w:rsid w:val="31660FC8"/>
    <w:rsid w:val="31665536"/>
    <w:rsid w:val="3172F8FA"/>
    <w:rsid w:val="3174B16D"/>
    <w:rsid w:val="3180C8EF"/>
    <w:rsid w:val="31970DD2"/>
    <w:rsid w:val="319744F0"/>
    <w:rsid w:val="31A3A43C"/>
    <w:rsid w:val="31A40926"/>
    <w:rsid w:val="31ABA735"/>
    <w:rsid w:val="31AD1417"/>
    <w:rsid w:val="31B5FF1B"/>
    <w:rsid w:val="31B9F9F2"/>
    <w:rsid w:val="31BC03E2"/>
    <w:rsid w:val="31CB4F84"/>
    <w:rsid w:val="31D6BEDB"/>
    <w:rsid w:val="31D706FB"/>
    <w:rsid w:val="31D8DF5C"/>
    <w:rsid w:val="31DE8391"/>
    <w:rsid w:val="31EB09D8"/>
    <w:rsid w:val="31F1284A"/>
    <w:rsid w:val="31F59652"/>
    <w:rsid w:val="31F64C02"/>
    <w:rsid w:val="31FB8887"/>
    <w:rsid w:val="320CE71C"/>
    <w:rsid w:val="32179B86"/>
    <w:rsid w:val="321C1C83"/>
    <w:rsid w:val="3221B5AA"/>
    <w:rsid w:val="322E0795"/>
    <w:rsid w:val="323332A6"/>
    <w:rsid w:val="32363941"/>
    <w:rsid w:val="323920E8"/>
    <w:rsid w:val="3242FDF1"/>
    <w:rsid w:val="324546AB"/>
    <w:rsid w:val="32476E68"/>
    <w:rsid w:val="3254379B"/>
    <w:rsid w:val="3258482A"/>
    <w:rsid w:val="32615F18"/>
    <w:rsid w:val="32633091"/>
    <w:rsid w:val="326C2F1D"/>
    <w:rsid w:val="326D68A2"/>
    <w:rsid w:val="32715FC8"/>
    <w:rsid w:val="3275B4B5"/>
    <w:rsid w:val="327AF0A9"/>
    <w:rsid w:val="327F0406"/>
    <w:rsid w:val="328DAEA5"/>
    <w:rsid w:val="328E3B94"/>
    <w:rsid w:val="32925B1E"/>
    <w:rsid w:val="32941B4E"/>
    <w:rsid w:val="32A1DB63"/>
    <w:rsid w:val="32A8AE73"/>
    <w:rsid w:val="32B06756"/>
    <w:rsid w:val="32B5B719"/>
    <w:rsid w:val="32B5CEC3"/>
    <w:rsid w:val="32BF8E12"/>
    <w:rsid w:val="32C3191E"/>
    <w:rsid w:val="32D58DBD"/>
    <w:rsid w:val="32E00571"/>
    <w:rsid w:val="32EA9178"/>
    <w:rsid w:val="330CAC97"/>
    <w:rsid w:val="3313FF22"/>
    <w:rsid w:val="33186C5B"/>
    <w:rsid w:val="33202A62"/>
    <w:rsid w:val="3321292C"/>
    <w:rsid w:val="33281F15"/>
    <w:rsid w:val="332F9672"/>
    <w:rsid w:val="33308053"/>
    <w:rsid w:val="33325D16"/>
    <w:rsid w:val="33375AF0"/>
    <w:rsid w:val="334131BA"/>
    <w:rsid w:val="3344D172"/>
    <w:rsid w:val="3346C9B3"/>
    <w:rsid w:val="3347AA27"/>
    <w:rsid w:val="3350792A"/>
    <w:rsid w:val="3369B186"/>
    <w:rsid w:val="336E6C4B"/>
    <w:rsid w:val="337ED2C1"/>
    <w:rsid w:val="338ADAAE"/>
    <w:rsid w:val="33918DB1"/>
    <w:rsid w:val="33A6D6A5"/>
    <w:rsid w:val="33A92D4F"/>
    <w:rsid w:val="33ADE2C3"/>
    <w:rsid w:val="33B5A8D4"/>
    <w:rsid w:val="33B8E145"/>
    <w:rsid w:val="33BE826D"/>
    <w:rsid w:val="33BFD08E"/>
    <w:rsid w:val="33CFF378"/>
    <w:rsid w:val="33D1A918"/>
    <w:rsid w:val="33D678DD"/>
    <w:rsid w:val="33E1E7D0"/>
    <w:rsid w:val="33E5F90F"/>
    <w:rsid w:val="33F16AB6"/>
    <w:rsid w:val="33F23CB0"/>
    <w:rsid w:val="33F2DF03"/>
    <w:rsid w:val="33F626BC"/>
    <w:rsid w:val="33FB5A00"/>
    <w:rsid w:val="3413BF7A"/>
    <w:rsid w:val="341C5D62"/>
    <w:rsid w:val="341F7390"/>
    <w:rsid w:val="342224B3"/>
    <w:rsid w:val="34238C6C"/>
    <w:rsid w:val="3424B638"/>
    <w:rsid w:val="3428ED58"/>
    <w:rsid w:val="342A5FE3"/>
    <w:rsid w:val="342BC6A7"/>
    <w:rsid w:val="342D9873"/>
    <w:rsid w:val="342E2B7F"/>
    <w:rsid w:val="343DD497"/>
    <w:rsid w:val="343FB622"/>
    <w:rsid w:val="344A0210"/>
    <w:rsid w:val="345F9D9D"/>
    <w:rsid w:val="34607450"/>
    <w:rsid w:val="34622D53"/>
    <w:rsid w:val="3469091F"/>
    <w:rsid w:val="346DF4FA"/>
    <w:rsid w:val="347619E1"/>
    <w:rsid w:val="34772C08"/>
    <w:rsid w:val="3477C8E0"/>
    <w:rsid w:val="347AAC2A"/>
    <w:rsid w:val="347ABD80"/>
    <w:rsid w:val="348FB17A"/>
    <w:rsid w:val="348FB2C9"/>
    <w:rsid w:val="3490B2A9"/>
    <w:rsid w:val="3491BA8B"/>
    <w:rsid w:val="34AA1356"/>
    <w:rsid w:val="34ACC918"/>
    <w:rsid w:val="34B49C56"/>
    <w:rsid w:val="34B858DE"/>
    <w:rsid w:val="34BB6511"/>
    <w:rsid w:val="34BDDF0F"/>
    <w:rsid w:val="34C51C94"/>
    <w:rsid w:val="34C9C7A9"/>
    <w:rsid w:val="34CC99B0"/>
    <w:rsid w:val="34D66970"/>
    <w:rsid w:val="34D7EAFF"/>
    <w:rsid w:val="34D8B033"/>
    <w:rsid w:val="34D8B54B"/>
    <w:rsid w:val="34D9B2F9"/>
    <w:rsid w:val="34EC42BC"/>
    <w:rsid w:val="34F83E28"/>
    <w:rsid w:val="3502E73D"/>
    <w:rsid w:val="350525EC"/>
    <w:rsid w:val="3505B2CD"/>
    <w:rsid w:val="3505C8F8"/>
    <w:rsid w:val="35093310"/>
    <w:rsid w:val="350A16B8"/>
    <w:rsid w:val="350B5356"/>
    <w:rsid w:val="351FD7D8"/>
    <w:rsid w:val="3520BECE"/>
    <w:rsid w:val="352598C5"/>
    <w:rsid w:val="3534E5F6"/>
    <w:rsid w:val="35357EFD"/>
    <w:rsid w:val="354FF066"/>
    <w:rsid w:val="35515CBF"/>
    <w:rsid w:val="35565436"/>
    <w:rsid w:val="3556910C"/>
    <w:rsid w:val="3559B1BF"/>
    <w:rsid w:val="35650C78"/>
    <w:rsid w:val="356C928A"/>
    <w:rsid w:val="356DDA03"/>
    <w:rsid w:val="35700D8C"/>
    <w:rsid w:val="3570BD8D"/>
    <w:rsid w:val="3573AF8F"/>
    <w:rsid w:val="357D99C9"/>
    <w:rsid w:val="357DEB7F"/>
    <w:rsid w:val="357EF1B9"/>
    <w:rsid w:val="35848DC9"/>
    <w:rsid w:val="358B041B"/>
    <w:rsid w:val="358B621B"/>
    <w:rsid w:val="35953F36"/>
    <w:rsid w:val="3598BD6A"/>
    <w:rsid w:val="359B9F70"/>
    <w:rsid w:val="35A2F6E1"/>
    <w:rsid w:val="35A57125"/>
    <w:rsid w:val="35A6E56D"/>
    <w:rsid w:val="35B3CAB3"/>
    <w:rsid w:val="35B4F401"/>
    <w:rsid w:val="35BA23A7"/>
    <w:rsid w:val="35BDDB9E"/>
    <w:rsid w:val="35C275D4"/>
    <w:rsid w:val="35DB2264"/>
    <w:rsid w:val="35E3A75F"/>
    <w:rsid w:val="35EB4AC1"/>
    <w:rsid w:val="35F5D648"/>
    <w:rsid w:val="35F7992D"/>
    <w:rsid w:val="35FA84BB"/>
    <w:rsid w:val="35FCB866"/>
    <w:rsid w:val="36028737"/>
    <w:rsid w:val="3612915F"/>
    <w:rsid w:val="3616783E"/>
    <w:rsid w:val="3616839D"/>
    <w:rsid w:val="361928E4"/>
    <w:rsid w:val="361BF606"/>
    <w:rsid w:val="3623D7F9"/>
    <w:rsid w:val="362BB371"/>
    <w:rsid w:val="362F4E91"/>
    <w:rsid w:val="3635520B"/>
    <w:rsid w:val="363786DB"/>
    <w:rsid w:val="364DB81B"/>
    <w:rsid w:val="365295C2"/>
    <w:rsid w:val="365F9311"/>
    <w:rsid w:val="3664DE69"/>
    <w:rsid w:val="366595EC"/>
    <w:rsid w:val="366C1AF0"/>
    <w:rsid w:val="36750B56"/>
    <w:rsid w:val="36798A5D"/>
    <w:rsid w:val="367A3A49"/>
    <w:rsid w:val="36863505"/>
    <w:rsid w:val="368755A9"/>
    <w:rsid w:val="3687F62A"/>
    <w:rsid w:val="368B2788"/>
    <w:rsid w:val="368BBF68"/>
    <w:rsid w:val="368F7E0B"/>
    <w:rsid w:val="369CFB7A"/>
    <w:rsid w:val="36ADA06B"/>
    <w:rsid w:val="36B15692"/>
    <w:rsid w:val="36C40641"/>
    <w:rsid w:val="36C46F61"/>
    <w:rsid w:val="36C52146"/>
    <w:rsid w:val="36CE3D0C"/>
    <w:rsid w:val="36D6E80D"/>
    <w:rsid w:val="36D76FD4"/>
    <w:rsid w:val="36D9C737"/>
    <w:rsid w:val="36DEF40B"/>
    <w:rsid w:val="36E2EE63"/>
    <w:rsid w:val="36EBC935"/>
    <w:rsid w:val="36F19B81"/>
    <w:rsid w:val="36F64686"/>
    <w:rsid w:val="36FD9EA9"/>
    <w:rsid w:val="370B5E8E"/>
    <w:rsid w:val="370C2D24"/>
    <w:rsid w:val="371162FB"/>
    <w:rsid w:val="37120336"/>
    <w:rsid w:val="371399F1"/>
    <w:rsid w:val="37190745"/>
    <w:rsid w:val="371B08E2"/>
    <w:rsid w:val="371B0A22"/>
    <w:rsid w:val="37220D37"/>
    <w:rsid w:val="3730B949"/>
    <w:rsid w:val="3731AD5A"/>
    <w:rsid w:val="374700E6"/>
    <w:rsid w:val="374CF047"/>
    <w:rsid w:val="37523CD8"/>
    <w:rsid w:val="37555C90"/>
    <w:rsid w:val="3756B24D"/>
    <w:rsid w:val="3757DBEB"/>
    <w:rsid w:val="375F7E28"/>
    <w:rsid w:val="3765827F"/>
    <w:rsid w:val="3766A975"/>
    <w:rsid w:val="3768A7FE"/>
    <w:rsid w:val="37694DB0"/>
    <w:rsid w:val="376B0BBA"/>
    <w:rsid w:val="377368B3"/>
    <w:rsid w:val="377521C5"/>
    <w:rsid w:val="37795D0F"/>
    <w:rsid w:val="378169C6"/>
    <w:rsid w:val="37843288"/>
    <w:rsid w:val="37923423"/>
    <w:rsid w:val="379C888C"/>
    <w:rsid w:val="37A6A236"/>
    <w:rsid w:val="37AFD116"/>
    <w:rsid w:val="37B033EB"/>
    <w:rsid w:val="37B290D0"/>
    <w:rsid w:val="37C37198"/>
    <w:rsid w:val="37C60CE1"/>
    <w:rsid w:val="37C7888E"/>
    <w:rsid w:val="37D69D55"/>
    <w:rsid w:val="37D9AA67"/>
    <w:rsid w:val="37DB6CF0"/>
    <w:rsid w:val="37DE4E4F"/>
    <w:rsid w:val="37E39B44"/>
    <w:rsid w:val="37EB14A2"/>
    <w:rsid w:val="37F1FE94"/>
    <w:rsid w:val="37F89A96"/>
    <w:rsid w:val="37FF2789"/>
    <w:rsid w:val="38052EB1"/>
    <w:rsid w:val="38198D03"/>
    <w:rsid w:val="381BA76F"/>
    <w:rsid w:val="381CEC70"/>
    <w:rsid w:val="381D3CB1"/>
    <w:rsid w:val="381E3CBA"/>
    <w:rsid w:val="3822979B"/>
    <w:rsid w:val="382EE617"/>
    <w:rsid w:val="3830E460"/>
    <w:rsid w:val="383571A9"/>
    <w:rsid w:val="3840AE35"/>
    <w:rsid w:val="38424748"/>
    <w:rsid w:val="384BA7C6"/>
    <w:rsid w:val="384CC0A2"/>
    <w:rsid w:val="385922BD"/>
    <w:rsid w:val="387436D2"/>
    <w:rsid w:val="38775917"/>
    <w:rsid w:val="387E2821"/>
    <w:rsid w:val="3880AB54"/>
    <w:rsid w:val="3898CBD2"/>
    <w:rsid w:val="389A28A8"/>
    <w:rsid w:val="389C031D"/>
    <w:rsid w:val="38A845C6"/>
    <w:rsid w:val="38A9711F"/>
    <w:rsid w:val="38AC046C"/>
    <w:rsid w:val="38AC9BA4"/>
    <w:rsid w:val="38CA0E8C"/>
    <w:rsid w:val="38CF626A"/>
    <w:rsid w:val="38D17482"/>
    <w:rsid w:val="38D34032"/>
    <w:rsid w:val="38DB6609"/>
    <w:rsid w:val="38E4209C"/>
    <w:rsid w:val="38E8F53D"/>
    <w:rsid w:val="38EA0559"/>
    <w:rsid w:val="38EF3E69"/>
    <w:rsid w:val="38F13EFF"/>
    <w:rsid w:val="38F1ECE2"/>
    <w:rsid w:val="38FB7F8A"/>
    <w:rsid w:val="38FB9DA2"/>
    <w:rsid w:val="38FC3FDB"/>
    <w:rsid w:val="39017DB7"/>
    <w:rsid w:val="39038278"/>
    <w:rsid w:val="390FBDF6"/>
    <w:rsid w:val="39106155"/>
    <w:rsid w:val="39155EAF"/>
    <w:rsid w:val="3918D971"/>
    <w:rsid w:val="391FB3B2"/>
    <w:rsid w:val="39215917"/>
    <w:rsid w:val="39251692"/>
    <w:rsid w:val="3925E9B7"/>
    <w:rsid w:val="392F9A06"/>
    <w:rsid w:val="3932BA18"/>
    <w:rsid w:val="393509F8"/>
    <w:rsid w:val="393D5A08"/>
    <w:rsid w:val="393DBDD2"/>
    <w:rsid w:val="393DFA56"/>
    <w:rsid w:val="394957F0"/>
    <w:rsid w:val="3966CB18"/>
    <w:rsid w:val="396900BF"/>
    <w:rsid w:val="396D6780"/>
    <w:rsid w:val="3972E8A3"/>
    <w:rsid w:val="39845477"/>
    <w:rsid w:val="398ED9A2"/>
    <w:rsid w:val="399B3413"/>
    <w:rsid w:val="39AD4E28"/>
    <w:rsid w:val="39B0E6DF"/>
    <w:rsid w:val="39B12B1F"/>
    <w:rsid w:val="39C1662D"/>
    <w:rsid w:val="39C3CAC4"/>
    <w:rsid w:val="39C8263C"/>
    <w:rsid w:val="39CD904D"/>
    <w:rsid w:val="39D670BD"/>
    <w:rsid w:val="39DB5DD3"/>
    <w:rsid w:val="39DC98F6"/>
    <w:rsid w:val="39E4EB97"/>
    <w:rsid w:val="39E5E3F3"/>
    <w:rsid w:val="39E67923"/>
    <w:rsid w:val="39EE0107"/>
    <w:rsid w:val="39F1F143"/>
    <w:rsid w:val="39F4FCC6"/>
    <w:rsid w:val="39F8F915"/>
    <w:rsid w:val="3A01C734"/>
    <w:rsid w:val="3A24DA65"/>
    <w:rsid w:val="3A26184D"/>
    <w:rsid w:val="3A26823C"/>
    <w:rsid w:val="3A322486"/>
    <w:rsid w:val="3A3956F5"/>
    <w:rsid w:val="3A44E8E4"/>
    <w:rsid w:val="3A4625DF"/>
    <w:rsid w:val="3A47BE62"/>
    <w:rsid w:val="3A4BAFD6"/>
    <w:rsid w:val="3A4C51E9"/>
    <w:rsid w:val="3A54683C"/>
    <w:rsid w:val="3A584A9F"/>
    <w:rsid w:val="3A5A9DEF"/>
    <w:rsid w:val="3A5F2C2A"/>
    <w:rsid w:val="3A5F9776"/>
    <w:rsid w:val="3A70FDB9"/>
    <w:rsid w:val="3A73010F"/>
    <w:rsid w:val="3A83FE7D"/>
    <w:rsid w:val="3A84DDF6"/>
    <w:rsid w:val="3A866BB1"/>
    <w:rsid w:val="3A88E30A"/>
    <w:rsid w:val="3A90A1B0"/>
    <w:rsid w:val="3A928260"/>
    <w:rsid w:val="3A94F3DB"/>
    <w:rsid w:val="3A9AE1B7"/>
    <w:rsid w:val="3AAAE5BA"/>
    <w:rsid w:val="3AADD4D1"/>
    <w:rsid w:val="3AB1E47B"/>
    <w:rsid w:val="3AB68352"/>
    <w:rsid w:val="3AC119C4"/>
    <w:rsid w:val="3AC129E4"/>
    <w:rsid w:val="3AC5BB20"/>
    <w:rsid w:val="3ACAA5A9"/>
    <w:rsid w:val="3ACBB833"/>
    <w:rsid w:val="3AD0B66C"/>
    <w:rsid w:val="3AE9832C"/>
    <w:rsid w:val="3AE9BDC1"/>
    <w:rsid w:val="3AF1EDD6"/>
    <w:rsid w:val="3AF9A6FC"/>
    <w:rsid w:val="3AFE402F"/>
    <w:rsid w:val="3B01EE5C"/>
    <w:rsid w:val="3B11D4B4"/>
    <w:rsid w:val="3B12414E"/>
    <w:rsid w:val="3B12E4C9"/>
    <w:rsid w:val="3B14D7DB"/>
    <w:rsid w:val="3B223D8D"/>
    <w:rsid w:val="3B2B4C80"/>
    <w:rsid w:val="3B3ADF42"/>
    <w:rsid w:val="3B3FC118"/>
    <w:rsid w:val="3B419ECB"/>
    <w:rsid w:val="3B458E57"/>
    <w:rsid w:val="3B4DEB19"/>
    <w:rsid w:val="3B52D31E"/>
    <w:rsid w:val="3B5923AC"/>
    <w:rsid w:val="3B5931A3"/>
    <w:rsid w:val="3B5E16C0"/>
    <w:rsid w:val="3B6005AC"/>
    <w:rsid w:val="3B63EB50"/>
    <w:rsid w:val="3B6466C7"/>
    <w:rsid w:val="3B68E610"/>
    <w:rsid w:val="3B6965E8"/>
    <w:rsid w:val="3B6C978C"/>
    <w:rsid w:val="3B73C55E"/>
    <w:rsid w:val="3B7B4D45"/>
    <w:rsid w:val="3B82BFF9"/>
    <w:rsid w:val="3B87272A"/>
    <w:rsid w:val="3B88C0C9"/>
    <w:rsid w:val="3B8CFB42"/>
    <w:rsid w:val="3B90C162"/>
    <w:rsid w:val="3B9175B2"/>
    <w:rsid w:val="3BA8569A"/>
    <w:rsid w:val="3BAA45D2"/>
    <w:rsid w:val="3BAB0D4E"/>
    <w:rsid w:val="3BAD7C11"/>
    <w:rsid w:val="3BAE4AA7"/>
    <w:rsid w:val="3BB7128E"/>
    <w:rsid w:val="3BB82667"/>
    <w:rsid w:val="3BC16A1B"/>
    <w:rsid w:val="3BC1AD96"/>
    <w:rsid w:val="3BC55908"/>
    <w:rsid w:val="3BD50D6A"/>
    <w:rsid w:val="3BE19685"/>
    <w:rsid w:val="3BE813ED"/>
    <w:rsid w:val="3BE9C2D7"/>
    <w:rsid w:val="3BEAD93E"/>
    <w:rsid w:val="3BEFAD07"/>
    <w:rsid w:val="3BF1EBA8"/>
    <w:rsid w:val="3BFD6408"/>
    <w:rsid w:val="3C02095D"/>
    <w:rsid w:val="3C048705"/>
    <w:rsid w:val="3C167789"/>
    <w:rsid w:val="3C1D2C81"/>
    <w:rsid w:val="3C2997FC"/>
    <w:rsid w:val="3C2AB0C1"/>
    <w:rsid w:val="3C336792"/>
    <w:rsid w:val="3C3700CF"/>
    <w:rsid w:val="3C390F72"/>
    <w:rsid w:val="3C41EB04"/>
    <w:rsid w:val="3C42FD90"/>
    <w:rsid w:val="3C48DE42"/>
    <w:rsid w:val="3C4ACA7A"/>
    <w:rsid w:val="3C4B3A95"/>
    <w:rsid w:val="3C4C0352"/>
    <w:rsid w:val="3C4E92C5"/>
    <w:rsid w:val="3C4F6E44"/>
    <w:rsid w:val="3C503C8A"/>
    <w:rsid w:val="3C50EAC1"/>
    <w:rsid w:val="3C5282BA"/>
    <w:rsid w:val="3C52847F"/>
    <w:rsid w:val="3C52C762"/>
    <w:rsid w:val="3C5C30F8"/>
    <w:rsid w:val="3C613A38"/>
    <w:rsid w:val="3C6390C2"/>
    <w:rsid w:val="3C6C8082"/>
    <w:rsid w:val="3C6EDEF6"/>
    <w:rsid w:val="3C7C83DA"/>
    <w:rsid w:val="3C7FC5A5"/>
    <w:rsid w:val="3C84CD4C"/>
    <w:rsid w:val="3C8792F9"/>
    <w:rsid w:val="3C902FB8"/>
    <w:rsid w:val="3C99F8D6"/>
    <w:rsid w:val="3CAA70DA"/>
    <w:rsid w:val="3CAFFA45"/>
    <w:rsid w:val="3CB37DCA"/>
    <w:rsid w:val="3CB5744C"/>
    <w:rsid w:val="3CB9E85B"/>
    <w:rsid w:val="3CBB7F87"/>
    <w:rsid w:val="3CBCD32B"/>
    <w:rsid w:val="3CBD4A1C"/>
    <w:rsid w:val="3CBE2959"/>
    <w:rsid w:val="3CBF8FF2"/>
    <w:rsid w:val="3CC18358"/>
    <w:rsid w:val="3CC5233E"/>
    <w:rsid w:val="3CC70866"/>
    <w:rsid w:val="3CDC711F"/>
    <w:rsid w:val="3CDC874D"/>
    <w:rsid w:val="3CE36901"/>
    <w:rsid w:val="3CE3E39C"/>
    <w:rsid w:val="3CE6FAC8"/>
    <w:rsid w:val="3CE8CBE1"/>
    <w:rsid w:val="3CF1DBC9"/>
    <w:rsid w:val="3CFB2925"/>
    <w:rsid w:val="3D061475"/>
    <w:rsid w:val="3D0E9C05"/>
    <w:rsid w:val="3D10A80C"/>
    <w:rsid w:val="3D10AF4D"/>
    <w:rsid w:val="3D19E218"/>
    <w:rsid w:val="3D1D9655"/>
    <w:rsid w:val="3D2215B4"/>
    <w:rsid w:val="3D2858A9"/>
    <w:rsid w:val="3D2D3BA9"/>
    <w:rsid w:val="3D2E585D"/>
    <w:rsid w:val="3D31A1DD"/>
    <w:rsid w:val="3D31BCF4"/>
    <w:rsid w:val="3D3AE307"/>
    <w:rsid w:val="3D48F657"/>
    <w:rsid w:val="3D4F40BF"/>
    <w:rsid w:val="3D51C70A"/>
    <w:rsid w:val="3D5B230E"/>
    <w:rsid w:val="3D6275F5"/>
    <w:rsid w:val="3D6B6D59"/>
    <w:rsid w:val="3D78BBC2"/>
    <w:rsid w:val="3D793B9C"/>
    <w:rsid w:val="3D84E432"/>
    <w:rsid w:val="3D8E2070"/>
    <w:rsid w:val="3D8E4A0C"/>
    <w:rsid w:val="3D99F92A"/>
    <w:rsid w:val="3D9AC373"/>
    <w:rsid w:val="3D9EEF8D"/>
    <w:rsid w:val="3DA11EFE"/>
    <w:rsid w:val="3DA6F77E"/>
    <w:rsid w:val="3DB1AEE0"/>
    <w:rsid w:val="3DB5FA69"/>
    <w:rsid w:val="3DBACB37"/>
    <w:rsid w:val="3DD28027"/>
    <w:rsid w:val="3DDBBE53"/>
    <w:rsid w:val="3DDBDDC7"/>
    <w:rsid w:val="3DE43C08"/>
    <w:rsid w:val="3DE8381A"/>
    <w:rsid w:val="3DFB6097"/>
    <w:rsid w:val="3E095FAB"/>
    <w:rsid w:val="3E09B864"/>
    <w:rsid w:val="3E104941"/>
    <w:rsid w:val="3E12E99A"/>
    <w:rsid w:val="3E14C1AD"/>
    <w:rsid w:val="3E17FF36"/>
    <w:rsid w:val="3E22E726"/>
    <w:rsid w:val="3E24DC0B"/>
    <w:rsid w:val="3E28FB3D"/>
    <w:rsid w:val="3E299640"/>
    <w:rsid w:val="3E38CD0E"/>
    <w:rsid w:val="3E3D5848"/>
    <w:rsid w:val="3E41BEF3"/>
    <w:rsid w:val="3E494BC0"/>
    <w:rsid w:val="3E4F8518"/>
    <w:rsid w:val="3E520BF6"/>
    <w:rsid w:val="3E55DCB8"/>
    <w:rsid w:val="3E5734DA"/>
    <w:rsid w:val="3E5850F3"/>
    <w:rsid w:val="3E5BA9F7"/>
    <w:rsid w:val="3E6165F3"/>
    <w:rsid w:val="3E64F426"/>
    <w:rsid w:val="3E6A0CE7"/>
    <w:rsid w:val="3E6B4D1A"/>
    <w:rsid w:val="3E6CBBD1"/>
    <w:rsid w:val="3E748BF6"/>
    <w:rsid w:val="3E7CB864"/>
    <w:rsid w:val="3E8C38A6"/>
    <w:rsid w:val="3E901EE2"/>
    <w:rsid w:val="3E91B469"/>
    <w:rsid w:val="3E978A11"/>
    <w:rsid w:val="3E9B5A39"/>
    <w:rsid w:val="3E9D854B"/>
    <w:rsid w:val="3EA4FC7A"/>
    <w:rsid w:val="3EA98450"/>
    <w:rsid w:val="3EB09122"/>
    <w:rsid w:val="3EB0DB81"/>
    <w:rsid w:val="3EB48AB7"/>
    <w:rsid w:val="3ECD723E"/>
    <w:rsid w:val="3ED87B6B"/>
    <w:rsid w:val="3EDE6E1D"/>
    <w:rsid w:val="3EE3FE03"/>
    <w:rsid w:val="3EEA5915"/>
    <w:rsid w:val="3EEAB770"/>
    <w:rsid w:val="3EF4F099"/>
    <w:rsid w:val="3EF636F1"/>
    <w:rsid w:val="3EFA0662"/>
    <w:rsid w:val="3EFE3AB8"/>
    <w:rsid w:val="3F0FEACD"/>
    <w:rsid w:val="3F12F9E1"/>
    <w:rsid w:val="3F1311FB"/>
    <w:rsid w:val="3F1B6ED9"/>
    <w:rsid w:val="3F1FAE70"/>
    <w:rsid w:val="3F212412"/>
    <w:rsid w:val="3F264529"/>
    <w:rsid w:val="3F2EB88C"/>
    <w:rsid w:val="3F30BA3F"/>
    <w:rsid w:val="3F30FC64"/>
    <w:rsid w:val="3F4690C3"/>
    <w:rsid w:val="3F471482"/>
    <w:rsid w:val="3F49B606"/>
    <w:rsid w:val="3F4A2730"/>
    <w:rsid w:val="3F53C953"/>
    <w:rsid w:val="3F561525"/>
    <w:rsid w:val="3F5B17BF"/>
    <w:rsid w:val="3F60F0FD"/>
    <w:rsid w:val="3F613D3F"/>
    <w:rsid w:val="3F6C52C2"/>
    <w:rsid w:val="3F70E2AC"/>
    <w:rsid w:val="3F73FC5E"/>
    <w:rsid w:val="3F77D6B5"/>
    <w:rsid w:val="3F7B8478"/>
    <w:rsid w:val="3F7DA5DF"/>
    <w:rsid w:val="3F7FB8A8"/>
    <w:rsid w:val="3F836668"/>
    <w:rsid w:val="3F869831"/>
    <w:rsid w:val="3F8737EE"/>
    <w:rsid w:val="3F8FF2A4"/>
    <w:rsid w:val="3FA116BC"/>
    <w:rsid w:val="3FA1E199"/>
    <w:rsid w:val="3FA263C0"/>
    <w:rsid w:val="3FADCF4B"/>
    <w:rsid w:val="3FB04AF1"/>
    <w:rsid w:val="3FBAE2FB"/>
    <w:rsid w:val="3FBE44C5"/>
    <w:rsid w:val="3FC28A10"/>
    <w:rsid w:val="3FC687F6"/>
    <w:rsid w:val="3FC71EBA"/>
    <w:rsid w:val="3FC8712B"/>
    <w:rsid w:val="3FCBAB1E"/>
    <w:rsid w:val="3FD09831"/>
    <w:rsid w:val="3FD2113D"/>
    <w:rsid w:val="3FD40A1A"/>
    <w:rsid w:val="3FE09335"/>
    <w:rsid w:val="3FE30740"/>
    <w:rsid w:val="3FE355FC"/>
    <w:rsid w:val="3FE9BCA1"/>
    <w:rsid w:val="3FF06128"/>
    <w:rsid w:val="3FF104BB"/>
    <w:rsid w:val="3FF4501A"/>
    <w:rsid w:val="3FF715BB"/>
    <w:rsid w:val="3FF8317F"/>
    <w:rsid w:val="40149889"/>
    <w:rsid w:val="40289B42"/>
    <w:rsid w:val="402A2843"/>
    <w:rsid w:val="402B36DB"/>
    <w:rsid w:val="40330922"/>
    <w:rsid w:val="4033A960"/>
    <w:rsid w:val="4034CCBD"/>
    <w:rsid w:val="403F3217"/>
    <w:rsid w:val="404F6078"/>
    <w:rsid w:val="405017A8"/>
    <w:rsid w:val="4059673F"/>
    <w:rsid w:val="4069436E"/>
    <w:rsid w:val="406AFC25"/>
    <w:rsid w:val="406D0AE4"/>
    <w:rsid w:val="40709888"/>
    <w:rsid w:val="4070EFE0"/>
    <w:rsid w:val="407609C2"/>
    <w:rsid w:val="407B60CF"/>
    <w:rsid w:val="407CF34C"/>
    <w:rsid w:val="40819B07"/>
    <w:rsid w:val="4087045F"/>
    <w:rsid w:val="408FE086"/>
    <w:rsid w:val="409254D1"/>
    <w:rsid w:val="4093D2C3"/>
    <w:rsid w:val="409576D3"/>
    <w:rsid w:val="409A11D4"/>
    <w:rsid w:val="409A5DC2"/>
    <w:rsid w:val="40A08768"/>
    <w:rsid w:val="40A683C5"/>
    <w:rsid w:val="40A6B868"/>
    <w:rsid w:val="40B5EAC3"/>
    <w:rsid w:val="40B6E340"/>
    <w:rsid w:val="40BBEF0B"/>
    <w:rsid w:val="40C093CA"/>
    <w:rsid w:val="40CFF572"/>
    <w:rsid w:val="40D980EB"/>
    <w:rsid w:val="40DB2C4C"/>
    <w:rsid w:val="40E93ED2"/>
    <w:rsid w:val="40EC55E0"/>
    <w:rsid w:val="40FE5BE2"/>
    <w:rsid w:val="4107A51E"/>
    <w:rsid w:val="410ABEF3"/>
    <w:rsid w:val="410B795F"/>
    <w:rsid w:val="410BE711"/>
    <w:rsid w:val="411211BE"/>
    <w:rsid w:val="41143AF7"/>
    <w:rsid w:val="4119ED3A"/>
    <w:rsid w:val="411D3E8B"/>
    <w:rsid w:val="411D71F3"/>
    <w:rsid w:val="411F5F7A"/>
    <w:rsid w:val="411F9BC4"/>
    <w:rsid w:val="41221FB8"/>
    <w:rsid w:val="413536FD"/>
    <w:rsid w:val="413C7068"/>
    <w:rsid w:val="413DC6D6"/>
    <w:rsid w:val="41568951"/>
    <w:rsid w:val="41570423"/>
    <w:rsid w:val="41625572"/>
    <w:rsid w:val="4163B2E9"/>
    <w:rsid w:val="416E9CED"/>
    <w:rsid w:val="417A338E"/>
    <w:rsid w:val="418BA66F"/>
    <w:rsid w:val="4190CA9A"/>
    <w:rsid w:val="4193903E"/>
    <w:rsid w:val="41956F4D"/>
    <w:rsid w:val="419CB102"/>
    <w:rsid w:val="41A85426"/>
    <w:rsid w:val="41ABD781"/>
    <w:rsid w:val="41AF4492"/>
    <w:rsid w:val="41B67617"/>
    <w:rsid w:val="41BE9DAC"/>
    <w:rsid w:val="41BEEF67"/>
    <w:rsid w:val="41C0F852"/>
    <w:rsid w:val="41C37C8B"/>
    <w:rsid w:val="41CE04A2"/>
    <w:rsid w:val="41D0C0FF"/>
    <w:rsid w:val="41D31634"/>
    <w:rsid w:val="41D36177"/>
    <w:rsid w:val="41D815EE"/>
    <w:rsid w:val="41D8C2C5"/>
    <w:rsid w:val="41D9AFEC"/>
    <w:rsid w:val="41DD7911"/>
    <w:rsid w:val="41EBC028"/>
    <w:rsid w:val="41F85436"/>
    <w:rsid w:val="41F90328"/>
    <w:rsid w:val="41FAE9F8"/>
    <w:rsid w:val="420204D5"/>
    <w:rsid w:val="42058406"/>
    <w:rsid w:val="420657CD"/>
    <w:rsid w:val="4208E12A"/>
    <w:rsid w:val="420AB5AD"/>
    <w:rsid w:val="420ED577"/>
    <w:rsid w:val="4217F542"/>
    <w:rsid w:val="421D1E3D"/>
    <w:rsid w:val="422941B7"/>
    <w:rsid w:val="422AB4C8"/>
    <w:rsid w:val="4236A935"/>
    <w:rsid w:val="4238F275"/>
    <w:rsid w:val="424837A0"/>
    <w:rsid w:val="426A323C"/>
    <w:rsid w:val="426C379C"/>
    <w:rsid w:val="426C98FD"/>
    <w:rsid w:val="4270CCA3"/>
    <w:rsid w:val="427BC47B"/>
    <w:rsid w:val="428E9FD0"/>
    <w:rsid w:val="4291F3EC"/>
    <w:rsid w:val="429406DA"/>
    <w:rsid w:val="42957BA7"/>
    <w:rsid w:val="4297637F"/>
    <w:rsid w:val="42982C1D"/>
    <w:rsid w:val="429D5DCD"/>
    <w:rsid w:val="42A054BD"/>
    <w:rsid w:val="42B44A1C"/>
    <w:rsid w:val="42B6B10C"/>
    <w:rsid w:val="42B9241F"/>
    <w:rsid w:val="42BA7C1F"/>
    <w:rsid w:val="42BB8CD7"/>
    <w:rsid w:val="42BFD302"/>
    <w:rsid w:val="42C2CC7A"/>
    <w:rsid w:val="42C8B1BD"/>
    <w:rsid w:val="42D2FC42"/>
    <w:rsid w:val="42DF7AC1"/>
    <w:rsid w:val="42DFCEF8"/>
    <w:rsid w:val="42E318EB"/>
    <w:rsid w:val="42E76F22"/>
    <w:rsid w:val="42EBC5D7"/>
    <w:rsid w:val="42EC7AB1"/>
    <w:rsid w:val="42F1EB63"/>
    <w:rsid w:val="42F259B2"/>
    <w:rsid w:val="42FE7FB5"/>
    <w:rsid w:val="43074A26"/>
    <w:rsid w:val="430B3C96"/>
    <w:rsid w:val="431EDAA3"/>
    <w:rsid w:val="43353BBD"/>
    <w:rsid w:val="433CE047"/>
    <w:rsid w:val="43410391"/>
    <w:rsid w:val="43414748"/>
    <w:rsid w:val="434EC901"/>
    <w:rsid w:val="434F07B9"/>
    <w:rsid w:val="4351A6F3"/>
    <w:rsid w:val="435451D4"/>
    <w:rsid w:val="435B3FCA"/>
    <w:rsid w:val="4366C056"/>
    <w:rsid w:val="436A3E5F"/>
    <w:rsid w:val="436FCF61"/>
    <w:rsid w:val="43702DB4"/>
    <w:rsid w:val="4372619C"/>
    <w:rsid w:val="437A9D99"/>
    <w:rsid w:val="438691F8"/>
    <w:rsid w:val="438FAF61"/>
    <w:rsid w:val="43A436CC"/>
    <w:rsid w:val="43A8CA40"/>
    <w:rsid w:val="43AE5F2F"/>
    <w:rsid w:val="43AF395F"/>
    <w:rsid w:val="43AFC801"/>
    <w:rsid w:val="43B206BE"/>
    <w:rsid w:val="43C5949D"/>
    <w:rsid w:val="43CD8B49"/>
    <w:rsid w:val="43DB59AD"/>
    <w:rsid w:val="43DCEF9A"/>
    <w:rsid w:val="43E8202F"/>
    <w:rsid w:val="43EE15F1"/>
    <w:rsid w:val="43F01799"/>
    <w:rsid w:val="43F1F19E"/>
    <w:rsid w:val="43FD73FF"/>
    <w:rsid w:val="43FF1C77"/>
    <w:rsid w:val="4400B1A7"/>
    <w:rsid w:val="4400E5B9"/>
    <w:rsid w:val="440576B9"/>
    <w:rsid w:val="44127814"/>
    <w:rsid w:val="44131A67"/>
    <w:rsid w:val="4414E0CF"/>
    <w:rsid w:val="441861CC"/>
    <w:rsid w:val="4429CE79"/>
    <w:rsid w:val="44300127"/>
    <w:rsid w:val="4430ADD2"/>
    <w:rsid w:val="443868C7"/>
    <w:rsid w:val="443C3D85"/>
    <w:rsid w:val="443E46A9"/>
    <w:rsid w:val="44433F17"/>
    <w:rsid w:val="4444B5C8"/>
    <w:rsid w:val="4445A91E"/>
    <w:rsid w:val="444D6CDC"/>
    <w:rsid w:val="444E3DA0"/>
    <w:rsid w:val="4453D543"/>
    <w:rsid w:val="4455CA3A"/>
    <w:rsid w:val="445E2CA1"/>
    <w:rsid w:val="446E3B12"/>
    <w:rsid w:val="44772E00"/>
    <w:rsid w:val="44776544"/>
    <w:rsid w:val="447A2D68"/>
    <w:rsid w:val="4488CD3B"/>
    <w:rsid w:val="448AC94D"/>
    <w:rsid w:val="44951A7F"/>
    <w:rsid w:val="449ED5E5"/>
    <w:rsid w:val="44A0455E"/>
    <w:rsid w:val="44A95586"/>
    <w:rsid w:val="44AA4D72"/>
    <w:rsid w:val="44B01E74"/>
    <w:rsid w:val="44BA0BF2"/>
    <w:rsid w:val="44BE4888"/>
    <w:rsid w:val="44C47C4B"/>
    <w:rsid w:val="44D0407D"/>
    <w:rsid w:val="44D21A4B"/>
    <w:rsid w:val="44E779FE"/>
    <w:rsid w:val="44E94A5F"/>
    <w:rsid w:val="44ED1E80"/>
    <w:rsid w:val="44F23DAC"/>
    <w:rsid w:val="44F440C8"/>
    <w:rsid w:val="44F7BB84"/>
    <w:rsid w:val="44FBDB54"/>
    <w:rsid w:val="44FEC409"/>
    <w:rsid w:val="44FED2C1"/>
    <w:rsid w:val="4504AD1E"/>
    <w:rsid w:val="45086724"/>
    <w:rsid w:val="4508A3B0"/>
    <w:rsid w:val="45091F44"/>
    <w:rsid w:val="450B44B3"/>
    <w:rsid w:val="450BBF5D"/>
    <w:rsid w:val="450DE411"/>
    <w:rsid w:val="450EC10C"/>
    <w:rsid w:val="451A7611"/>
    <w:rsid w:val="451AA16C"/>
    <w:rsid w:val="451B3804"/>
    <w:rsid w:val="451C8F0B"/>
    <w:rsid w:val="451EA3F6"/>
    <w:rsid w:val="451FFF90"/>
    <w:rsid w:val="4524B906"/>
    <w:rsid w:val="452BBB80"/>
    <w:rsid w:val="453B6BF5"/>
    <w:rsid w:val="453E9FD9"/>
    <w:rsid w:val="454F2D0A"/>
    <w:rsid w:val="454FDEE9"/>
    <w:rsid w:val="45536CD0"/>
    <w:rsid w:val="4553AE0E"/>
    <w:rsid w:val="4557B24B"/>
    <w:rsid w:val="4558231C"/>
    <w:rsid w:val="455B4A4A"/>
    <w:rsid w:val="45610D77"/>
    <w:rsid w:val="45637E3F"/>
    <w:rsid w:val="456DA915"/>
    <w:rsid w:val="45736923"/>
    <w:rsid w:val="4576E3E5"/>
    <w:rsid w:val="458C9C18"/>
    <w:rsid w:val="4590350F"/>
    <w:rsid w:val="459B5FAA"/>
    <w:rsid w:val="45AC17A2"/>
    <w:rsid w:val="45B2A92B"/>
    <w:rsid w:val="45D26E73"/>
    <w:rsid w:val="45D56818"/>
    <w:rsid w:val="45DBC0CC"/>
    <w:rsid w:val="45E0EBCB"/>
    <w:rsid w:val="45E1794B"/>
    <w:rsid w:val="45E66718"/>
    <w:rsid w:val="45E7ABC4"/>
    <w:rsid w:val="45E992EC"/>
    <w:rsid w:val="45EB0365"/>
    <w:rsid w:val="45ECC485"/>
    <w:rsid w:val="45FA0D2E"/>
    <w:rsid w:val="4614C556"/>
    <w:rsid w:val="461800E7"/>
    <w:rsid w:val="461A9288"/>
    <w:rsid w:val="461B8264"/>
    <w:rsid w:val="46257D58"/>
    <w:rsid w:val="462658D2"/>
    <w:rsid w:val="462EFE35"/>
    <w:rsid w:val="462F4259"/>
    <w:rsid w:val="46343C94"/>
    <w:rsid w:val="46365388"/>
    <w:rsid w:val="46382448"/>
    <w:rsid w:val="463D064B"/>
    <w:rsid w:val="463D5010"/>
    <w:rsid w:val="463E42E6"/>
    <w:rsid w:val="4648E44D"/>
    <w:rsid w:val="464CE6A7"/>
    <w:rsid w:val="4654D87A"/>
    <w:rsid w:val="46595C4E"/>
    <w:rsid w:val="466D5755"/>
    <w:rsid w:val="466F88DB"/>
    <w:rsid w:val="466FED7F"/>
    <w:rsid w:val="467466C1"/>
    <w:rsid w:val="46793008"/>
    <w:rsid w:val="4688064D"/>
    <w:rsid w:val="46925017"/>
    <w:rsid w:val="46A013C1"/>
    <w:rsid w:val="46A04503"/>
    <w:rsid w:val="46AB5866"/>
    <w:rsid w:val="46ADC131"/>
    <w:rsid w:val="46B083B8"/>
    <w:rsid w:val="46B89A0E"/>
    <w:rsid w:val="46B8D5E8"/>
    <w:rsid w:val="46BBB2B2"/>
    <w:rsid w:val="46BC4FEF"/>
    <w:rsid w:val="46BCD42F"/>
    <w:rsid w:val="46CC735D"/>
    <w:rsid w:val="46D17165"/>
    <w:rsid w:val="46DAA210"/>
    <w:rsid w:val="46DB97F7"/>
    <w:rsid w:val="46E28903"/>
    <w:rsid w:val="46E67D5C"/>
    <w:rsid w:val="46F3CA6D"/>
    <w:rsid w:val="46F814F5"/>
    <w:rsid w:val="4700FD0C"/>
    <w:rsid w:val="47052CC2"/>
    <w:rsid w:val="470C2881"/>
    <w:rsid w:val="470D2F38"/>
    <w:rsid w:val="471042F9"/>
    <w:rsid w:val="47156231"/>
    <w:rsid w:val="47184A67"/>
    <w:rsid w:val="471E1D22"/>
    <w:rsid w:val="4721493C"/>
    <w:rsid w:val="47258F95"/>
    <w:rsid w:val="4725A9EF"/>
    <w:rsid w:val="47272D29"/>
    <w:rsid w:val="4727A32B"/>
    <w:rsid w:val="472E235D"/>
    <w:rsid w:val="472EA8B0"/>
    <w:rsid w:val="47330454"/>
    <w:rsid w:val="473502B6"/>
    <w:rsid w:val="4737F328"/>
    <w:rsid w:val="4739652F"/>
    <w:rsid w:val="47433937"/>
    <w:rsid w:val="474F04AC"/>
    <w:rsid w:val="474FBC8C"/>
    <w:rsid w:val="4761A7BE"/>
    <w:rsid w:val="47646493"/>
    <w:rsid w:val="47671B57"/>
    <w:rsid w:val="47675E49"/>
    <w:rsid w:val="476D846B"/>
    <w:rsid w:val="4773261F"/>
    <w:rsid w:val="4773A72C"/>
    <w:rsid w:val="4779A190"/>
    <w:rsid w:val="477B7E19"/>
    <w:rsid w:val="477CBB5E"/>
    <w:rsid w:val="47805529"/>
    <w:rsid w:val="4789B89F"/>
    <w:rsid w:val="4789CE6E"/>
    <w:rsid w:val="478C2C4E"/>
    <w:rsid w:val="478C3A99"/>
    <w:rsid w:val="479C7C49"/>
    <w:rsid w:val="47ABEBFE"/>
    <w:rsid w:val="47B7030E"/>
    <w:rsid w:val="47B88175"/>
    <w:rsid w:val="47C2AF7A"/>
    <w:rsid w:val="47C46106"/>
    <w:rsid w:val="47CB0C2E"/>
    <w:rsid w:val="47D45FCB"/>
    <w:rsid w:val="47D8FEE2"/>
    <w:rsid w:val="47ECA274"/>
    <w:rsid w:val="47F036E0"/>
    <w:rsid w:val="47F5AC6A"/>
    <w:rsid w:val="47F5B21C"/>
    <w:rsid w:val="47FB5F60"/>
    <w:rsid w:val="47FD3D91"/>
    <w:rsid w:val="4806A4C2"/>
    <w:rsid w:val="4807BF94"/>
    <w:rsid w:val="481B62FF"/>
    <w:rsid w:val="4827114F"/>
    <w:rsid w:val="482A8B16"/>
    <w:rsid w:val="48387DFC"/>
    <w:rsid w:val="484209AE"/>
    <w:rsid w:val="48578EE3"/>
    <w:rsid w:val="485D0A8E"/>
    <w:rsid w:val="485F1332"/>
    <w:rsid w:val="4863EACE"/>
    <w:rsid w:val="48683E05"/>
    <w:rsid w:val="486C389F"/>
    <w:rsid w:val="486CD33D"/>
    <w:rsid w:val="486E33E1"/>
    <w:rsid w:val="487FD728"/>
    <w:rsid w:val="488ACAE3"/>
    <w:rsid w:val="48953B87"/>
    <w:rsid w:val="489AF992"/>
    <w:rsid w:val="489D535E"/>
    <w:rsid w:val="48A2F65C"/>
    <w:rsid w:val="48A6E827"/>
    <w:rsid w:val="48AA4097"/>
    <w:rsid w:val="48AC0888"/>
    <w:rsid w:val="48B014C0"/>
    <w:rsid w:val="48B94A24"/>
    <w:rsid w:val="48B9C5E9"/>
    <w:rsid w:val="48BE730B"/>
    <w:rsid w:val="48CC3F09"/>
    <w:rsid w:val="48D1D934"/>
    <w:rsid w:val="48DE0089"/>
    <w:rsid w:val="48E40438"/>
    <w:rsid w:val="48E497ED"/>
    <w:rsid w:val="48E54FA3"/>
    <w:rsid w:val="48EA91BB"/>
    <w:rsid w:val="48F4E48F"/>
    <w:rsid w:val="49003F8C"/>
    <w:rsid w:val="4901545E"/>
    <w:rsid w:val="49030230"/>
    <w:rsid w:val="4905770E"/>
    <w:rsid w:val="4913F448"/>
    <w:rsid w:val="492090D2"/>
    <w:rsid w:val="4921B831"/>
    <w:rsid w:val="49267A38"/>
    <w:rsid w:val="4927E3A5"/>
    <w:rsid w:val="49284A38"/>
    <w:rsid w:val="492CEF82"/>
    <w:rsid w:val="492DA362"/>
    <w:rsid w:val="49388E00"/>
    <w:rsid w:val="494197CE"/>
    <w:rsid w:val="49425482"/>
    <w:rsid w:val="4944BFB8"/>
    <w:rsid w:val="494E25CC"/>
    <w:rsid w:val="494F9C61"/>
    <w:rsid w:val="4959F5AE"/>
    <w:rsid w:val="495A1679"/>
    <w:rsid w:val="49610BFA"/>
    <w:rsid w:val="49645DBD"/>
    <w:rsid w:val="497C782D"/>
    <w:rsid w:val="498026B3"/>
    <w:rsid w:val="498DF893"/>
    <w:rsid w:val="49907337"/>
    <w:rsid w:val="4996FBC8"/>
    <w:rsid w:val="499A0BD8"/>
    <w:rsid w:val="49A68152"/>
    <w:rsid w:val="49A875C0"/>
    <w:rsid w:val="49A993A4"/>
    <w:rsid w:val="49ADF4EC"/>
    <w:rsid w:val="49C25B1B"/>
    <w:rsid w:val="49CD745C"/>
    <w:rsid w:val="49CE1D6D"/>
    <w:rsid w:val="49CF6202"/>
    <w:rsid w:val="49D036E3"/>
    <w:rsid w:val="49E360AF"/>
    <w:rsid w:val="49F247AA"/>
    <w:rsid w:val="49FC236A"/>
    <w:rsid w:val="4A0517EA"/>
    <w:rsid w:val="4A0A9849"/>
    <w:rsid w:val="4A19660F"/>
    <w:rsid w:val="4A1E356A"/>
    <w:rsid w:val="4A266A3B"/>
    <w:rsid w:val="4A2D2604"/>
    <w:rsid w:val="4A4302FB"/>
    <w:rsid w:val="4A442392"/>
    <w:rsid w:val="4A455414"/>
    <w:rsid w:val="4A4F0707"/>
    <w:rsid w:val="4A5B5276"/>
    <w:rsid w:val="4A5F1F1F"/>
    <w:rsid w:val="4A5F4E85"/>
    <w:rsid w:val="4A602AA1"/>
    <w:rsid w:val="4A64E6EB"/>
    <w:rsid w:val="4A67C9C2"/>
    <w:rsid w:val="4A6D3FAC"/>
    <w:rsid w:val="4A769FA8"/>
    <w:rsid w:val="4A77F07D"/>
    <w:rsid w:val="4A812B3C"/>
    <w:rsid w:val="4A894D04"/>
    <w:rsid w:val="4A898533"/>
    <w:rsid w:val="4A8B5633"/>
    <w:rsid w:val="4A8DD546"/>
    <w:rsid w:val="4A95F462"/>
    <w:rsid w:val="4A972227"/>
    <w:rsid w:val="4A9FB1ED"/>
    <w:rsid w:val="4AA3A361"/>
    <w:rsid w:val="4AA79E78"/>
    <w:rsid w:val="4AA9B6DF"/>
    <w:rsid w:val="4AAC6A02"/>
    <w:rsid w:val="4AB1B2BD"/>
    <w:rsid w:val="4AB387A6"/>
    <w:rsid w:val="4AB43681"/>
    <w:rsid w:val="4AB9980F"/>
    <w:rsid w:val="4ABFB646"/>
    <w:rsid w:val="4ACA098E"/>
    <w:rsid w:val="4AD1B4BF"/>
    <w:rsid w:val="4AD5FDBB"/>
    <w:rsid w:val="4AD657CA"/>
    <w:rsid w:val="4AD99205"/>
    <w:rsid w:val="4AE04B74"/>
    <w:rsid w:val="4AE28F9C"/>
    <w:rsid w:val="4AE4495D"/>
    <w:rsid w:val="4AED23D6"/>
    <w:rsid w:val="4AF484BF"/>
    <w:rsid w:val="4AF731D1"/>
    <w:rsid w:val="4AFD2E2E"/>
    <w:rsid w:val="4B01DB82"/>
    <w:rsid w:val="4B0B74A8"/>
    <w:rsid w:val="4B1533C2"/>
    <w:rsid w:val="4B17A145"/>
    <w:rsid w:val="4B1EE63B"/>
    <w:rsid w:val="4B215121"/>
    <w:rsid w:val="4B2B7353"/>
    <w:rsid w:val="4B336212"/>
    <w:rsid w:val="4B39680E"/>
    <w:rsid w:val="4B3DA993"/>
    <w:rsid w:val="4B433DB2"/>
    <w:rsid w:val="4B44F3CB"/>
    <w:rsid w:val="4B479E93"/>
    <w:rsid w:val="4B58A9DE"/>
    <w:rsid w:val="4B5B253E"/>
    <w:rsid w:val="4B6B8C32"/>
    <w:rsid w:val="4B7BD582"/>
    <w:rsid w:val="4B7C1936"/>
    <w:rsid w:val="4B804CA3"/>
    <w:rsid w:val="4B94C6F1"/>
    <w:rsid w:val="4B9BEE4B"/>
    <w:rsid w:val="4BA080D7"/>
    <w:rsid w:val="4BA25D6A"/>
    <w:rsid w:val="4BA5C201"/>
    <w:rsid w:val="4BBA40A9"/>
    <w:rsid w:val="4BBEE538"/>
    <w:rsid w:val="4BC01A87"/>
    <w:rsid w:val="4BC28540"/>
    <w:rsid w:val="4BC666AF"/>
    <w:rsid w:val="4BC8C48F"/>
    <w:rsid w:val="4BC8F837"/>
    <w:rsid w:val="4BC944C8"/>
    <w:rsid w:val="4BD00257"/>
    <w:rsid w:val="4BD0205D"/>
    <w:rsid w:val="4BD1715F"/>
    <w:rsid w:val="4BD640C0"/>
    <w:rsid w:val="4BEB0EC4"/>
    <w:rsid w:val="4C07318B"/>
    <w:rsid w:val="4C0B172C"/>
    <w:rsid w:val="4C0C6A06"/>
    <w:rsid w:val="4C13A695"/>
    <w:rsid w:val="4C1A25CB"/>
    <w:rsid w:val="4C226584"/>
    <w:rsid w:val="4C233130"/>
    <w:rsid w:val="4C25AAE7"/>
    <w:rsid w:val="4C3032BB"/>
    <w:rsid w:val="4C325D2B"/>
    <w:rsid w:val="4C3EFF7F"/>
    <w:rsid w:val="4C3FCB5A"/>
    <w:rsid w:val="4C4272FA"/>
    <w:rsid w:val="4C50B713"/>
    <w:rsid w:val="4C55947B"/>
    <w:rsid w:val="4C58C5A5"/>
    <w:rsid w:val="4C5B6A72"/>
    <w:rsid w:val="4C63DD35"/>
    <w:rsid w:val="4C6797DC"/>
    <w:rsid w:val="4C692FD1"/>
    <w:rsid w:val="4C7330B4"/>
    <w:rsid w:val="4C78D711"/>
    <w:rsid w:val="4C7B5453"/>
    <w:rsid w:val="4C85DC5D"/>
    <w:rsid w:val="4C8887BD"/>
    <w:rsid w:val="4C919321"/>
    <w:rsid w:val="4CAEDC5D"/>
    <w:rsid w:val="4CAF174C"/>
    <w:rsid w:val="4CC886DB"/>
    <w:rsid w:val="4CE19A38"/>
    <w:rsid w:val="4CE1ECD2"/>
    <w:rsid w:val="4CE63544"/>
    <w:rsid w:val="4CEC14ED"/>
    <w:rsid w:val="4CEC6DCE"/>
    <w:rsid w:val="4CF438BA"/>
    <w:rsid w:val="4CF7F48E"/>
    <w:rsid w:val="4CFA033A"/>
    <w:rsid w:val="4CFB3B7D"/>
    <w:rsid w:val="4CFD43FE"/>
    <w:rsid w:val="4D11508C"/>
    <w:rsid w:val="4D254B56"/>
    <w:rsid w:val="4D2AA8A0"/>
    <w:rsid w:val="4D2ACA43"/>
    <w:rsid w:val="4D364881"/>
    <w:rsid w:val="4D390E9F"/>
    <w:rsid w:val="4D40DF9C"/>
    <w:rsid w:val="4D418D1A"/>
    <w:rsid w:val="4D48D83C"/>
    <w:rsid w:val="4D496C74"/>
    <w:rsid w:val="4D4CAF5E"/>
    <w:rsid w:val="4D4CF592"/>
    <w:rsid w:val="4D505131"/>
    <w:rsid w:val="4D54E41B"/>
    <w:rsid w:val="4D585D1F"/>
    <w:rsid w:val="4D58EC7A"/>
    <w:rsid w:val="4D5A45AF"/>
    <w:rsid w:val="4D6098E1"/>
    <w:rsid w:val="4D6156CB"/>
    <w:rsid w:val="4D617312"/>
    <w:rsid w:val="4D62F5C6"/>
    <w:rsid w:val="4D6CF1B5"/>
    <w:rsid w:val="4D7725F5"/>
    <w:rsid w:val="4D7C017D"/>
    <w:rsid w:val="4D96D9CD"/>
    <w:rsid w:val="4DA0A885"/>
    <w:rsid w:val="4DA53C3C"/>
    <w:rsid w:val="4DA99D45"/>
    <w:rsid w:val="4DBA894D"/>
    <w:rsid w:val="4DC339ED"/>
    <w:rsid w:val="4DC62270"/>
    <w:rsid w:val="4DC80750"/>
    <w:rsid w:val="4DC84932"/>
    <w:rsid w:val="4DC9AF80"/>
    <w:rsid w:val="4DC9F419"/>
    <w:rsid w:val="4DCFB71B"/>
    <w:rsid w:val="4DE280D0"/>
    <w:rsid w:val="4DE63237"/>
    <w:rsid w:val="4DEE24A8"/>
    <w:rsid w:val="4DF02B95"/>
    <w:rsid w:val="4E09005E"/>
    <w:rsid w:val="4E0D0219"/>
    <w:rsid w:val="4E1B6A2F"/>
    <w:rsid w:val="4E209FB9"/>
    <w:rsid w:val="4E2AC1EE"/>
    <w:rsid w:val="4E3556B0"/>
    <w:rsid w:val="4E3645E1"/>
    <w:rsid w:val="4E3B889A"/>
    <w:rsid w:val="4E401EE1"/>
    <w:rsid w:val="4E45944D"/>
    <w:rsid w:val="4E46220F"/>
    <w:rsid w:val="4E481DCE"/>
    <w:rsid w:val="4E58F31C"/>
    <w:rsid w:val="4E5BA01A"/>
    <w:rsid w:val="4E640311"/>
    <w:rsid w:val="4E702051"/>
    <w:rsid w:val="4E7309D3"/>
    <w:rsid w:val="4E7A9ABD"/>
    <w:rsid w:val="4E7B3CD0"/>
    <w:rsid w:val="4E7B8FFE"/>
    <w:rsid w:val="4E833FC6"/>
    <w:rsid w:val="4E8D8F95"/>
    <w:rsid w:val="4E91D2BD"/>
    <w:rsid w:val="4E9AFF70"/>
    <w:rsid w:val="4EA6187E"/>
    <w:rsid w:val="4EA889A4"/>
    <w:rsid w:val="4EAFF140"/>
    <w:rsid w:val="4EB07654"/>
    <w:rsid w:val="4EB4512B"/>
    <w:rsid w:val="4EC1F07F"/>
    <w:rsid w:val="4EC3D542"/>
    <w:rsid w:val="4ECCB847"/>
    <w:rsid w:val="4ED510D6"/>
    <w:rsid w:val="4ED5825F"/>
    <w:rsid w:val="4ED8602B"/>
    <w:rsid w:val="4EDF56B4"/>
    <w:rsid w:val="4EE3B1E6"/>
    <w:rsid w:val="4EE6556B"/>
    <w:rsid w:val="4EEEEEE3"/>
    <w:rsid w:val="4EF22396"/>
    <w:rsid w:val="4EF4BB83"/>
    <w:rsid w:val="4EF52417"/>
    <w:rsid w:val="4EF65178"/>
    <w:rsid w:val="4F0B7709"/>
    <w:rsid w:val="4F114C64"/>
    <w:rsid w:val="4F2383B9"/>
    <w:rsid w:val="4F2DC77A"/>
    <w:rsid w:val="4F4763DD"/>
    <w:rsid w:val="4F52961C"/>
    <w:rsid w:val="4F55CEA0"/>
    <w:rsid w:val="4F5FB693"/>
    <w:rsid w:val="4F645B89"/>
    <w:rsid w:val="4F68A49B"/>
    <w:rsid w:val="4F6C7AA5"/>
    <w:rsid w:val="4F729242"/>
    <w:rsid w:val="4F74A07C"/>
    <w:rsid w:val="4F74E627"/>
    <w:rsid w:val="4F75F84F"/>
    <w:rsid w:val="4F7747EC"/>
    <w:rsid w:val="4F7CF16B"/>
    <w:rsid w:val="4F90FFF7"/>
    <w:rsid w:val="4F97CFA0"/>
    <w:rsid w:val="4F9DF755"/>
    <w:rsid w:val="4F9E1229"/>
    <w:rsid w:val="4FAB99ED"/>
    <w:rsid w:val="4FB4F311"/>
    <w:rsid w:val="4FB8F978"/>
    <w:rsid w:val="4FBECD02"/>
    <w:rsid w:val="4FC8A0B8"/>
    <w:rsid w:val="4FCDB4F5"/>
    <w:rsid w:val="4FCEFAE7"/>
    <w:rsid w:val="4FD0F960"/>
    <w:rsid w:val="4FD106C5"/>
    <w:rsid w:val="4FD2E1E1"/>
    <w:rsid w:val="4FD6B68A"/>
    <w:rsid w:val="4FD948F0"/>
    <w:rsid w:val="4FDAF454"/>
    <w:rsid w:val="4FE4756E"/>
    <w:rsid w:val="4FE919DB"/>
    <w:rsid w:val="4FEDB7E1"/>
    <w:rsid w:val="4FF18CFB"/>
    <w:rsid w:val="4FF24D40"/>
    <w:rsid w:val="4FF916B1"/>
    <w:rsid w:val="50036A22"/>
    <w:rsid w:val="500BEF20"/>
    <w:rsid w:val="501B7432"/>
    <w:rsid w:val="501E25D6"/>
    <w:rsid w:val="50203195"/>
    <w:rsid w:val="5028224B"/>
    <w:rsid w:val="502B3D60"/>
    <w:rsid w:val="502B649E"/>
    <w:rsid w:val="502D22B3"/>
    <w:rsid w:val="50366E85"/>
    <w:rsid w:val="50368A62"/>
    <w:rsid w:val="503AE4E0"/>
    <w:rsid w:val="503BC419"/>
    <w:rsid w:val="503D779F"/>
    <w:rsid w:val="50474A6A"/>
    <w:rsid w:val="5049356B"/>
    <w:rsid w:val="504E60B1"/>
    <w:rsid w:val="5054A54C"/>
    <w:rsid w:val="5054B45D"/>
    <w:rsid w:val="506E3C46"/>
    <w:rsid w:val="507072D0"/>
    <w:rsid w:val="5077A608"/>
    <w:rsid w:val="508446DD"/>
    <w:rsid w:val="50846E1B"/>
    <w:rsid w:val="5084A0EC"/>
    <w:rsid w:val="50854947"/>
    <w:rsid w:val="508AD2A2"/>
    <w:rsid w:val="508DE989"/>
    <w:rsid w:val="508E103B"/>
    <w:rsid w:val="5095507E"/>
    <w:rsid w:val="50999A66"/>
    <w:rsid w:val="509DC6CF"/>
    <w:rsid w:val="50A6B9D7"/>
    <w:rsid w:val="50B6EA05"/>
    <w:rsid w:val="50B7573D"/>
    <w:rsid w:val="50B792BF"/>
    <w:rsid w:val="50BC3CAD"/>
    <w:rsid w:val="50D8B046"/>
    <w:rsid w:val="50D9039D"/>
    <w:rsid w:val="50DDF969"/>
    <w:rsid w:val="50E04810"/>
    <w:rsid w:val="50E28429"/>
    <w:rsid w:val="50E61D12"/>
    <w:rsid w:val="50F2E24A"/>
    <w:rsid w:val="50FA1885"/>
    <w:rsid w:val="5102B713"/>
    <w:rsid w:val="5105E28E"/>
    <w:rsid w:val="5109CEBC"/>
    <w:rsid w:val="510A1807"/>
    <w:rsid w:val="511272EF"/>
    <w:rsid w:val="51161DD6"/>
    <w:rsid w:val="5117130D"/>
    <w:rsid w:val="511B89EE"/>
    <w:rsid w:val="51222953"/>
    <w:rsid w:val="51288204"/>
    <w:rsid w:val="513C3A2F"/>
    <w:rsid w:val="51692791"/>
    <w:rsid w:val="516A1D65"/>
    <w:rsid w:val="51707659"/>
    <w:rsid w:val="517353C7"/>
    <w:rsid w:val="517467CD"/>
    <w:rsid w:val="518B2D61"/>
    <w:rsid w:val="518B4878"/>
    <w:rsid w:val="518BF2EE"/>
    <w:rsid w:val="5191377D"/>
    <w:rsid w:val="5191D120"/>
    <w:rsid w:val="519B22C9"/>
    <w:rsid w:val="51AF54B4"/>
    <w:rsid w:val="51BC9E5D"/>
    <w:rsid w:val="51BE07B6"/>
    <w:rsid w:val="51C1F5AF"/>
    <w:rsid w:val="51C4B62C"/>
    <w:rsid w:val="51C85ED7"/>
    <w:rsid w:val="51C91C56"/>
    <w:rsid w:val="51CDC92C"/>
    <w:rsid w:val="51D4B383"/>
    <w:rsid w:val="51D9EB2B"/>
    <w:rsid w:val="51DE490C"/>
    <w:rsid w:val="51DE8EED"/>
    <w:rsid w:val="51E0E2C6"/>
    <w:rsid w:val="51E3EE17"/>
    <w:rsid w:val="51E97B1C"/>
    <w:rsid w:val="51ECC236"/>
    <w:rsid w:val="51F3EEDD"/>
    <w:rsid w:val="51F5B545"/>
    <w:rsid w:val="51F85068"/>
    <w:rsid w:val="51F8615E"/>
    <w:rsid w:val="52004354"/>
    <w:rsid w:val="520E1359"/>
    <w:rsid w:val="5219860E"/>
    <w:rsid w:val="521D28E1"/>
    <w:rsid w:val="5221B6A8"/>
    <w:rsid w:val="522478F5"/>
    <w:rsid w:val="522B5E08"/>
    <w:rsid w:val="52322D71"/>
    <w:rsid w:val="523432B3"/>
    <w:rsid w:val="523E2382"/>
    <w:rsid w:val="5240ABF2"/>
    <w:rsid w:val="524AA86B"/>
    <w:rsid w:val="524B0829"/>
    <w:rsid w:val="52577D60"/>
    <w:rsid w:val="525D0B77"/>
    <w:rsid w:val="52633295"/>
    <w:rsid w:val="52709DBD"/>
    <w:rsid w:val="5275C0A2"/>
    <w:rsid w:val="527AB616"/>
    <w:rsid w:val="52829CD3"/>
    <w:rsid w:val="52896B46"/>
    <w:rsid w:val="528FF2AE"/>
    <w:rsid w:val="529F3547"/>
    <w:rsid w:val="529FE572"/>
    <w:rsid w:val="52A24B75"/>
    <w:rsid w:val="52B375BA"/>
    <w:rsid w:val="52C3E287"/>
    <w:rsid w:val="52C5C7C7"/>
    <w:rsid w:val="52C5DB42"/>
    <w:rsid w:val="52C7DEA9"/>
    <w:rsid w:val="52DE8272"/>
    <w:rsid w:val="52E18E4B"/>
    <w:rsid w:val="52F04E52"/>
    <w:rsid w:val="52F1EC02"/>
    <w:rsid w:val="52FB71C5"/>
    <w:rsid w:val="52FF5766"/>
    <w:rsid w:val="5307B46E"/>
    <w:rsid w:val="530AEC3F"/>
    <w:rsid w:val="530C6D1B"/>
    <w:rsid w:val="530D743C"/>
    <w:rsid w:val="53139250"/>
    <w:rsid w:val="531A6D37"/>
    <w:rsid w:val="531D1CEA"/>
    <w:rsid w:val="531DB24D"/>
    <w:rsid w:val="5322AA54"/>
    <w:rsid w:val="5323BCBB"/>
    <w:rsid w:val="532891DF"/>
    <w:rsid w:val="5338EA2B"/>
    <w:rsid w:val="53392D3D"/>
    <w:rsid w:val="53418AB5"/>
    <w:rsid w:val="5353B66E"/>
    <w:rsid w:val="53620EED"/>
    <w:rsid w:val="5370150B"/>
    <w:rsid w:val="5371FECD"/>
    <w:rsid w:val="537EA29F"/>
    <w:rsid w:val="5380E36A"/>
    <w:rsid w:val="538F952D"/>
    <w:rsid w:val="539C99A2"/>
    <w:rsid w:val="53A9E37A"/>
    <w:rsid w:val="53B8AA46"/>
    <w:rsid w:val="53BD27A2"/>
    <w:rsid w:val="53BF9BED"/>
    <w:rsid w:val="53C3277F"/>
    <w:rsid w:val="53CAD833"/>
    <w:rsid w:val="53D99E3B"/>
    <w:rsid w:val="53DB34FC"/>
    <w:rsid w:val="53E31812"/>
    <w:rsid w:val="53E93266"/>
    <w:rsid w:val="53E93F70"/>
    <w:rsid w:val="53F4858E"/>
    <w:rsid w:val="5404C46F"/>
    <w:rsid w:val="5404DCFB"/>
    <w:rsid w:val="5405FDFA"/>
    <w:rsid w:val="54092568"/>
    <w:rsid w:val="540E40A3"/>
    <w:rsid w:val="5413B6B7"/>
    <w:rsid w:val="541942ED"/>
    <w:rsid w:val="54195D92"/>
    <w:rsid w:val="541CBDDC"/>
    <w:rsid w:val="541D83D9"/>
    <w:rsid w:val="541D89FA"/>
    <w:rsid w:val="54213500"/>
    <w:rsid w:val="54259576"/>
    <w:rsid w:val="54270590"/>
    <w:rsid w:val="543338E5"/>
    <w:rsid w:val="54416506"/>
    <w:rsid w:val="54454094"/>
    <w:rsid w:val="544C3C62"/>
    <w:rsid w:val="544FF79C"/>
    <w:rsid w:val="5454EB90"/>
    <w:rsid w:val="54556692"/>
    <w:rsid w:val="5457BF57"/>
    <w:rsid w:val="5459AB9D"/>
    <w:rsid w:val="54660C7B"/>
    <w:rsid w:val="54669056"/>
    <w:rsid w:val="547305D0"/>
    <w:rsid w:val="5479C36B"/>
    <w:rsid w:val="547E0EF1"/>
    <w:rsid w:val="548E26AB"/>
    <w:rsid w:val="5491E416"/>
    <w:rsid w:val="54996BFA"/>
    <w:rsid w:val="5499EBE3"/>
    <w:rsid w:val="549A7E44"/>
    <w:rsid w:val="54A2AB91"/>
    <w:rsid w:val="54A46597"/>
    <w:rsid w:val="54A630EB"/>
    <w:rsid w:val="54A882F6"/>
    <w:rsid w:val="54AAB264"/>
    <w:rsid w:val="54AAF503"/>
    <w:rsid w:val="54AF5DA5"/>
    <w:rsid w:val="54BB3B2E"/>
    <w:rsid w:val="54C1A259"/>
    <w:rsid w:val="54C40C97"/>
    <w:rsid w:val="54C50404"/>
    <w:rsid w:val="54CE7805"/>
    <w:rsid w:val="54D17E61"/>
    <w:rsid w:val="54D4A6ED"/>
    <w:rsid w:val="54D8E96E"/>
    <w:rsid w:val="54DBCF13"/>
    <w:rsid w:val="54E414E1"/>
    <w:rsid w:val="54EE15BC"/>
    <w:rsid w:val="54EEA7EC"/>
    <w:rsid w:val="54F21036"/>
    <w:rsid w:val="54F347D5"/>
    <w:rsid w:val="54F8C6B9"/>
    <w:rsid w:val="54FAB364"/>
    <w:rsid w:val="54FBEBFC"/>
    <w:rsid w:val="55017E72"/>
    <w:rsid w:val="550355B4"/>
    <w:rsid w:val="5504F14C"/>
    <w:rsid w:val="5509BD50"/>
    <w:rsid w:val="550CB62D"/>
    <w:rsid w:val="550FE957"/>
    <w:rsid w:val="551034EE"/>
    <w:rsid w:val="5515AAD3"/>
    <w:rsid w:val="552E0212"/>
    <w:rsid w:val="553FA328"/>
    <w:rsid w:val="55404117"/>
    <w:rsid w:val="5554ADB8"/>
    <w:rsid w:val="555588A4"/>
    <w:rsid w:val="555C18B6"/>
    <w:rsid w:val="5572685E"/>
    <w:rsid w:val="5572F541"/>
    <w:rsid w:val="5575F531"/>
    <w:rsid w:val="55793185"/>
    <w:rsid w:val="557CE59D"/>
    <w:rsid w:val="5582B2BB"/>
    <w:rsid w:val="55880CCD"/>
    <w:rsid w:val="55911660"/>
    <w:rsid w:val="5597010E"/>
    <w:rsid w:val="559BB91B"/>
    <w:rsid w:val="55A260E4"/>
    <w:rsid w:val="55A6FFA5"/>
    <w:rsid w:val="55ABDD48"/>
    <w:rsid w:val="55AD3832"/>
    <w:rsid w:val="55AE123F"/>
    <w:rsid w:val="55AE5A00"/>
    <w:rsid w:val="55B0BA0F"/>
    <w:rsid w:val="55B2135E"/>
    <w:rsid w:val="55B577AE"/>
    <w:rsid w:val="55BF0654"/>
    <w:rsid w:val="55C3A388"/>
    <w:rsid w:val="55C7D119"/>
    <w:rsid w:val="55CF9811"/>
    <w:rsid w:val="55D97BEA"/>
    <w:rsid w:val="55E061BB"/>
    <w:rsid w:val="55E330AF"/>
    <w:rsid w:val="55E47ED0"/>
    <w:rsid w:val="55ECAEFF"/>
    <w:rsid w:val="55EE4293"/>
    <w:rsid w:val="55F6E404"/>
    <w:rsid w:val="55FBE2BA"/>
    <w:rsid w:val="55FCA907"/>
    <w:rsid w:val="55FE1E79"/>
    <w:rsid w:val="56039622"/>
    <w:rsid w:val="5607080E"/>
    <w:rsid w:val="56097414"/>
    <w:rsid w:val="560AD96A"/>
    <w:rsid w:val="5614A4CF"/>
    <w:rsid w:val="561860EB"/>
    <w:rsid w:val="561D8C2A"/>
    <w:rsid w:val="562527AE"/>
    <w:rsid w:val="56284177"/>
    <w:rsid w:val="5635DF66"/>
    <w:rsid w:val="563AD310"/>
    <w:rsid w:val="563F7C2E"/>
    <w:rsid w:val="564308FF"/>
    <w:rsid w:val="56451CB7"/>
    <w:rsid w:val="5646C4EA"/>
    <w:rsid w:val="5647A61F"/>
    <w:rsid w:val="56494FE4"/>
    <w:rsid w:val="564D157D"/>
    <w:rsid w:val="564DB09A"/>
    <w:rsid w:val="56529620"/>
    <w:rsid w:val="56585514"/>
    <w:rsid w:val="565869AA"/>
    <w:rsid w:val="5659C6E2"/>
    <w:rsid w:val="565B659A"/>
    <w:rsid w:val="5668F398"/>
    <w:rsid w:val="566CE4C5"/>
    <w:rsid w:val="566E93EC"/>
    <w:rsid w:val="566EEAB5"/>
    <w:rsid w:val="566F860A"/>
    <w:rsid w:val="567ADFB6"/>
    <w:rsid w:val="569608C9"/>
    <w:rsid w:val="569BD512"/>
    <w:rsid w:val="56A058E9"/>
    <w:rsid w:val="56A5F744"/>
    <w:rsid w:val="56ACD6DD"/>
    <w:rsid w:val="56BA4876"/>
    <w:rsid w:val="56C13455"/>
    <w:rsid w:val="56C79535"/>
    <w:rsid w:val="56CD661B"/>
    <w:rsid w:val="56CF7F1C"/>
    <w:rsid w:val="56DD0E3B"/>
    <w:rsid w:val="56EC3FD1"/>
    <w:rsid w:val="56EFE6A1"/>
    <w:rsid w:val="57017DCA"/>
    <w:rsid w:val="57036EB3"/>
    <w:rsid w:val="571BCB1E"/>
    <w:rsid w:val="573D3429"/>
    <w:rsid w:val="573F06C8"/>
    <w:rsid w:val="5743848A"/>
    <w:rsid w:val="57466139"/>
    <w:rsid w:val="57490893"/>
    <w:rsid w:val="5749BC85"/>
    <w:rsid w:val="57757E61"/>
    <w:rsid w:val="577FD0A3"/>
    <w:rsid w:val="57859028"/>
    <w:rsid w:val="5786B8F8"/>
    <w:rsid w:val="578ADC45"/>
    <w:rsid w:val="579B5EB1"/>
    <w:rsid w:val="579C45D0"/>
    <w:rsid w:val="579CBA27"/>
    <w:rsid w:val="579ED368"/>
    <w:rsid w:val="57ABA2F1"/>
    <w:rsid w:val="57B8182B"/>
    <w:rsid w:val="57BA9DDD"/>
    <w:rsid w:val="57BB8DD5"/>
    <w:rsid w:val="57C19F8E"/>
    <w:rsid w:val="57C83108"/>
    <w:rsid w:val="57D9008D"/>
    <w:rsid w:val="57DFFD1A"/>
    <w:rsid w:val="57E1FB75"/>
    <w:rsid w:val="57E25CA2"/>
    <w:rsid w:val="57E77641"/>
    <w:rsid w:val="57EB9420"/>
    <w:rsid w:val="57EDE55B"/>
    <w:rsid w:val="57EFD813"/>
    <w:rsid w:val="5803353D"/>
    <w:rsid w:val="580F8A2D"/>
    <w:rsid w:val="581CB6C2"/>
    <w:rsid w:val="5821F5DB"/>
    <w:rsid w:val="583A728F"/>
    <w:rsid w:val="58433A49"/>
    <w:rsid w:val="58460768"/>
    <w:rsid w:val="584D3B1E"/>
    <w:rsid w:val="585B9252"/>
    <w:rsid w:val="585C8FC0"/>
    <w:rsid w:val="585DD38C"/>
    <w:rsid w:val="5860727F"/>
    <w:rsid w:val="5866B5B8"/>
    <w:rsid w:val="5866EEC7"/>
    <w:rsid w:val="58677973"/>
    <w:rsid w:val="5869CF83"/>
    <w:rsid w:val="58811893"/>
    <w:rsid w:val="58830639"/>
    <w:rsid w:val="589AC19E"/>
    <w:rsid w:val="589F7FDA"/>
    <w:rsid w:val="58A06203"/>
    <w:rsid w:val="58AA0DD4"/>
    <w:rsid w:val="58BDF567"/>
    <w:rsid w:val="58C13AD1"/>
    <w:rsid w:val="58C154BD"/>
    <w:rsid w:val="58C55C8F"/>
    <w:rsid w:val="58C5B90C"/>
    <w:rsid w:val="58CD18D3"/>
    <w:rsid w:val="58CD3EF7"/>
    <w:rsid w:val="58CDF3F5"/>
    <w:rsid w:val="58D4EFDC"/>
    <w:rsid w:val="58D96485"/>
    <w:rsid w:val="58DB2AED"/>
    <w:rsid w:val="58EA32BF"/>
    <w:rsid w:val="58EE5175"/>
    <w:rsid w:val="58FF7C33"/>
    <w:rsid w:val="59051C4B"/>
    <w:rsid w:val="590DBB68"/>
    <w:rsid w:val="5912190B"/>
    <w:rsid w:val="591D1BB1"/>
    <w:rsid w:val="591DBAF3"/>
    <w:rsid w:val="591E5B35"/>
    <w:rsid w:val="5931EB20"/>
    <w:rsid w:val="59331883"/>
    <w:rsid w:val="593C4B00"/>
    <w:rsid w:val="59400615"/>
    <w:rsid w:val="59424991"/>
    <w:rsid w:val="5945D76B"/>
    <w:rsid w:val="59498386"/>
    <w:rsid w:val="594E5D65"/>
    <w:rsid w:val="595947E9"/>
    <w:rsid w:val="595BF0D6"/>
    <w:rsid w:val="596FE8E0"/>
    <w:rsid w:val="59701A76"/>
    <w:rsid w:val="5970F761"/>
    <w:rsid w:val="59771258"/>
    <w:rsid w:val="59780E77"/>
    <w:rsid w:val="5980592E"/>
    <w:rsid w:val="599382CE"/>
    <w:rsid w:val="59970E78"/>
    <w:rsid w:val="5998AF32"/>
    <w:rsid w:val="599A150C"/>
    <w:rsid w:val="599B2218"/>
    <w:rsid w:val="599CE927"/>
    <w:rsid w:val="59A67DFE"/>
    <w:rsid w:val="59A8B891"/>
    <w:rsid w:val="59A91D38"/>
    <w:rsid w:val="59A934ED"/>
    <w:rsid w:val="59AE4837"/>
    <w:rsid w:val="59B5A9F1"/>
    <w:rsid w:val="59BAB316"/>
    <w:rsid w:val="59BB17C0"/>
    <w:rsid w:val="59BC9F94"/>
    <w:rsid w:val="59C4679B"/>
    <w:rsid w:val="59C65932"/>
    <w:rsid w:val="59CA0982"/>
    <w:rsid w:val="59CE4645"/>
    <w:rsid w:val="59D546D4"/>
    <w:rsid w:val="59D5E5EE"/>
    <w:rsid w:val="59D9597B"/>
    <w:rsid w:val="59E0DFF7"/>
    <w:rsid w:val="59FB96A3"/>
    <w:rsid w:val="5A0D0AF6"/>
    <w:rsid w:val="5A19ACC3"/>
    <w:rsid w:val="5A1AA267"/>
    <w:rsid w:val="5A1AEA6B"/>
    <w:rsid w:val="5A1D66C3"/>
    <w:rsid w:val="5A1F0DF8"/>
    <w:rsid w:val="5A20A14F"/>
    <w:rsid w:val="5A233105"/>
    <w:rsid w:val="5A259255"/>
    <w:rsid w:val="5A3E9ADC"/>
    <w:rsid w:val="5A4A5AB8"/>
    <w:rsid w:val="5A4C68EB"/>
    <w:rsid w:val="5A4DA87B"/>
    <w:rsid w:val="5A4DC70A"/>
    <w:rsid w:val="5A508C79"/>
    <w:rsid w:val="5A51200E"/>
    <w:rsid w:val="5A62504D"/>
    <w:rsid w:val="5A65F41F"/>
    <w:rsid w:val="5A6F0AF4"/>
    <w:rsid w:val="5A723337"/>
    <w:rsid w:val="5A7A9876"/>
    <w:rsid w:val="5A7C3B7D"/>
    <w:rsid w:val="5A7F5FEE"/>
    <w:rsid w:val="5A7F9A13"/>
    <w:rsid w:val="5A8EC2DA"/>
    <w:rsid w:val="5AA18A1D"/>
    <w:rsid w:val="5AA3825B"/>
    <w:rsid w:val="5AA730A8"/>
    <w:rsid w:val="5AA845F5"/>
    <w:rsid w:val="5AA84703"/>
    <w:rsid w:val="5AAFBFB7"/>
    <w:rsid w:val="5AB6B977"/>
    <w:rsid w:val="5ABB55D9"/>
    <w:rsid w:val="5ABBE932"/>
    <w:rsid w:val="5AC3D9E9"/>
    <w:rsid w:val="5AC78108"/>
    <w:rsid w:val="5ACA9816"/>
    <w:rsid w:val="5AD0CF14"/>
    <w:rsid w:val="5AD21B3E"/>
    <w:rsid w:val="5AD92FAC"/>
    <w:rsid w:val="5AE15BCB"/>
    <w:rsid w:val="5AE5791A"/>
    <w:rsid w:val="5AE6F815"/>
    <w:rsid w:val="5AE8EAA7"/>
    <w:rsid w:val="5AE9E645"/>
    <w:rsid w:val="5AEAC6F1"/>
    <w:rsid w:val="5AEE19C0"/>
    <w:rsid w:val="5AF033FF"/>
    <w:rsid w:val="5B076DBB"/>
    <w:rsid w:val="5B165EF1"/>
    <w:rsid w:val="5B1DB28E"/>
    <w:rsid w:val="5B232C09"/>
    <w:rsid w:val="5B248CCF"/>
    <w:rsid w:val="5B2D1DF4"/>
    <w:rsid w:val="5B3E1C5B"/>
    <w:rsid w:val="5B3FC7EF"/>
    <w:rsid w:val="5B4B4A10"/>
    <w:rsid w:val="5B511497"/>
    <w:rsid w:val="5B521CDD"/>
    <w:rsid w:val="5B5734F8"/>
    <w:rsid w:val="5B5F51EE"/>
    <w:rsid w:val="5B630261"/>
    <w:rsid w:val="5B6E1745"/>
    <w:rsid w:val="5B774238"/>
    <w:rsid w:val="5B89FD11"/>
    <w:rsid w:val="5B8A0E93"/>
    <w:rsid w:val="5B8AC65F"/>
    <w:rsid w:val="5B8C69A6"/>
    <w:rsid w:val="5B8DC8BC"/>
    <w:rsid w:val="5B8F742E"/>
    <w:rsid w:val="5B91318D"/>
    <w:rsid w:val="5B96DC15"/>
    <w:rsid w:val="5BA660FD"/>
    <w:rsid w:val="5BABC3F9"/>
    <w:rsid w:val="5BB85A36"/>
    <w:rsid w:val="5BB9D7A2"/>
    <w:rsid w:val="5BBF64F9"/>
    <w:rsid w:val="5BD39793"/>
    <w:rsid w:val="5BD625F2"/>
    <w:rsid w:val="5BE04E68"/>
    <w:rsid w:val="5BF2B2E6"/>
    <w:rsid w:val="5BF6B9CD"/>
    <w:rsid w:val="5BF8FE48"/>
    <w:rsid w:val="5BFB8726"/>
    <w:rsid w:val="5C1C4596"/>
    <w:rsid w:val="5C25F889"/>
    <w:rsid w:val="5C32D044"/>
    <w:rsid w:val="5C376631"/>
    <w:rsid w:val="5C382F7F"/>
    <w:rsid w:val="5C3A5C7C"/>
    <w:rsid w:val="5C3BE89D"/>
    <w:rsid w:val="5C3D1BEA"/>
    <w:rsid w:val="5C3E756D"/>
    <w:rsid w:val="5C41CC47"/>
    <w:rsid w:val="5C46BEEA"/>
    <w:rsid w:val="5C471E41"/>
    <w:rsid w:val="5C4CADE7"/>
    <w:rsid w:val="5C550D37"/>
    <w:rsid w:val="5C5563F2"/>
    <w:rsid w:val="5C592910"/>
    <w:rsid w:val="5C5A98BB"/>
    <w:rsid w:val="5C5A9B42"/>
    <w:rsid w:val="5C665681"/>
    <w:rsid w:val="5C6BD56C"/>
    <w:rsid w:val="5C6CC6B0"/>
    <w:rsid w:val="5C77AC7F"/>
    <w:rsid w:val="5C7FC538"/>
    <w:rsid w:val="5C804ADD"/>
    <w:rsid w:val="5C820831"/>
    <w:rsid w:val="5C85F72E"/>
    <w:rsid w:val="5C8C80EF"/>
    <w:rsid w:val="5C93C038"/>
    <w:rsid w:val="5C9A52A4"/>
    <w:rsid w:val="5C9EF2AC"/>
    <w:rsid w:val="5CA0AB98"/>
    <w:rsid w:val="5CA3DDBA"/>
    <w:rsid w:val="5CA4102F"/>
    <w:rsid w:val="5CA59029"/>
    <w:rsid w:val="5CA723C0"/>
    <w:rsid w:val="5CA7244D"/>
    <w:rsid w:val="5CA7D9B0"/>
    <w:rsid w:val="5CADAEB4"/>
    <w:rsid w:val="5CAFC736"/>
    <w:rsid w:val="5CB76278"/>
    <w:rsid w:val="5CB9FCC8"/>
    <w:rsid w:val="5CC10AAF"/>
    <w:rsid w:val="5CD0E4E4"/>
    <w:rsid w:val="5CD1B9C5"/>
    <w:rsid w:val="5CD4C60F"/>
    <w:rsid w:val="5CD8DAE4"/>
    <w:rsid w:val="5CE235E6"/>
    <w:rsid w:val="5CF3B437"/>
    <w:rsid w:val="5CFE9C30"/>
    <w:rsid w:val="5D009C43"/>
    <w:rsid w:val="5D09F27E"/>
    <w:rsid w:val="5D119C20"/>
    <w:rsid w:val="5D13F879"/>
    <w:rsid w:val="5D1D8AF5"/>
    <w:rsid w:val="5D226373"/>
    <w:rsid w:val="5D23005D"/>
    <w:rsid w:val="5D24EBDB"/>
    <w:rsid w:val="5D2A1A5B"/>
    <w:rsid w:val="5D2B350B"/>
    <w:rsid w:val="5D2E2851"/>
    <w:rsid w:val="5D30D664"/>
    <w:rsid w:val="5D34248C"/>
    <w:rsid w:val="5D38EACB"/>
    <w:rsid w:val="5D433DFC"/>
    <w:rsid w:val="5D4697FB"/>
    <w:rsid w:val="5D50833C"/>
    <w:rsid w:val="5D5641EB"/>
    <w:rsid w:val="5D5AC72C"/>
    <w:rsid w:val="5D5AC76E"/>
    <w:rsid w:val="5D5C982C"/>
    <w:rsid w:val="5D610478"/>
    <w:rsid w:val="5D6A5A3F"/>
    <w:rsid w:val="5D765709"/>
    <w:rsid w:val="5D7ADC4A"/>
    <w:rsid w:val="5D7FB277"/>
    <w:rsid w:val="5D84601A"/>
    <w:rsid w:val="5D84D051"/>
    <w:rsid w:val="5D894F91"/>
    <w:rsid w:val="5D8A0331"/>
    <w:rsid w:val="5D90AFE5"/>
    <w:rsid w:val="5D922523"/>
    <w:rsid w:val="5D94D1A3"/>
    <w:rsid w:val="5D977A0C"/>
    <w:rsid w:val="5D995668"/>
    <w:rsid w:val="5DAB75D2"/>
    <w:rsid w:val="5DAE684C"/>
    <w:rsid w:val="5DB5A9E8"/>
    <w:rsid w:val="5DB781EC"/>
    <w:rsid w:val="5DBC4C02"/>
    <w:rsid w:val="5DBCE361"/>
    <w:rsid w:val="5DC25042"/>
    <w:rsid w:val="5DC3990D"/>
    <w:rsid w:val="5DC549E7"/>
    <w:rsid w:val="5DE4A697"/>
    <w:rsid w:val="5DE87E4B"/>
    <w:rsid w:val="5DED4CE4"/>
    <w:rsid w:val="5DF4297C"/>
    <w:rsid w:val="5DFF00C7"/>
    <w:rsid w:val="5DFF8671"/>
    <w:rsid w:val="5E0CD92F"/>
    <w:rsid w:val="5E0DC210"/>
    <w:rsid w:val="5E0FAEA9"/>
    <w:rsid w:val="5E150C8E"/>
    <w:rsid w:val="5E175DB0"/>
    <w:rsid w:val="5E17DB7F"/>
    <w:rsid w:val="5E180266"/>
    <w:rsid w:val="5E222EF0"/>
    <w:rsid w:val="5E2A8858"/>
    <w:rsid w:val="5E35564F"/>
    <w:rsid w:val="5E3BD0E4"/>
    <w:rsid w:val="5E47BAB9"/>
    <w:rsid w:val="5E4A3685"/>
    <w:rsid w:val="5E4E5DC9"/>
    <w:rsid w:val="5E4F4D35"/>
    <w:rsid w:val="5E4F654E"/>
    <w:rsid w:val="5E4FB912"/>
    <w:rsid w:val="5E5F7BCD"/>
    <w:rsid w:val="5E669D03"/>
    <w:rsid w:val="5E684834"/>
    <w:rsid w:val="5E6B31D2"/>
    <w:rsid w:val="5E6E7AF2"/>
    <w:rsid w:val="5E71AEA9"/>
    <w:rsid w:val="5E78F82E"/>
    <w:rsid w:val="5E7B1E11"/>
    <w:rsid w:val="5E8247C9"/>
    <w:rsid w:val="5E8CDCA6"/>
    <w:rsid w:val="5E8F2AF0"/>
    <w:rsid w:val="5EA38CF8"/>
    <w:rsid w:val="5EACDC34"/>
    <w:rsid w:val="5EB1CDF6"/>
    <w:rsid w:val="5EB60866"/>
    <w:rsid w:val="5EBD4BD2"/>
    <w:rsid w:val="5EBFE8AA"/>
    <w:rsid w:val="5EC15E4C"/>
    <w:rsid w:val="5EC77FE2"/>
    <w:rsid w:val="5EC80806"/>
    <w:rsid w:val="5ECA0087"/>
    <w:rsid w:val="5ECB54E3"/>
    <w:rsid w:val="5ED04EA0"/>
    <w:rsid w:val="5ED2F78F"/>
    <w:rsid w:val="5ED9B03F"/>
    <w:rsid w:val="5EDB311F"/>
    <w:rsid w:val="5EDE0896"/>
    <w:rsid w:val="5EEAF737"/>
    <w:rsid w:val="5EEAF8F3"/>
    <w:rsid w:val="5EEC307F"/>
    <w:rsid w:val="5EECCC6F"/>
    <w:rsid w:val="5EED9981"/>
    <w:rsid w:val="5EF1FDCE"/>
    <w:rsid w:val="5EF4B856"/>
    <w:rsid w:val="5EFE06BB"/>
    <w:rsid w:val="5F021447"/>
    <w:rsid w:val="5F03A552"/>
    <w:rsid w:val="5F04DE0A"/>
    <w:rsid w:val="5F05E844"/>
    <w:rsid w:val="5F084D79"/>
    <w:rsid w:val="5F09D80A"/>
    <w:rsid w:val="5F1147F1"/>
    <w:rsid w:val="5F13C694"/>
    <w:rsid w:val="5F140278"/>
    <w:rsid w:val="5F1A6EFF"/>
    <w:rsid w:val="5F2161BF"/>
    <w:rsid w:val="5F29B744"/>
    <w:rsid w:val="5F2A5383"/>
    <w:rsid w:val="5F2E5189"/>
    <w:rsid w:val="5F32D7AB"/>
    <w:rsid w:val="5F3B349B"/>
    <w:rsid w:val="5F4593DB"/>
    <w:rsid w:val="5F45D8EA"/>
    <w:rsid w:val="5F4A9E44"/>
    <w:rsid w:val="5F4C8E75"/>
    <w:rsid w:val="5F4F3E51"/>
    <w:rsid w:val="5F52B986"/>
    <w:rsid w:val="5F59B914"/>
    <w:rsid w:val="5F5B5384"/>
    <w:rsid w:val="5F65B755"/>
    <w:rsid w:val="5F65C48E"/>
    <w:rsid w:val="5F7802AD"/>
    <w:rsid w:val="5F78E342"/>
    <w:rsid w:val="5F7B6C34"/>
    <w:rsid w:val="5F81277B"/>
    <w:rsid w:val="5F8D2450"/>
    <w:rsid w:val="5F90F663"/>
    <w:rsid w:val="5F979D8D"/>
    <w:rsid w:val="5FA2728B"/>
    <w:rsid w:val="5FB47DF8"/>
    <w:rsid w:val="5FB792BD"/>
    <w:rsid w:val="5FC109CF"/>
    <w:rsid w:val="5FC40A02"/>
    <w:rsid w:val="5FD39195"/>
    <w:rsid w:val="5FD724B4"/>
    <w:rsid w:val="5FFD3518"/>
    <w:rsid w:val="5FFDFDCF"/>
    <w:rsid w:val="60095A87"/>
    <w:rsid w:val="600AB5E4"/>
    <w:rsid w:val="600E1387"/>
    <w:rsid w:val="600E5D8D"/>
    <w:rsid w:val="600F8C7D"/>
    <w:rsid w:val="60193F30"/>
    <w:rsid w:val="602504FF"/>
    <w:rsid w:val="6027FCF3"/>
    <w:rsid w:val="602A47F4"/>
    <w:rsid w:val="603201EB"/>
    <w:rsid w:val="6032BC3B"/>
    <w:rsid w:val="603AD565"/>
    <w:rsid w:val="603BD25B"/>
    <w:rsid w:val="60433B3E"/>
    <w:rsid w:val="60527090"/>
    <w:rsid w:val="605A996F"/>
    <w:rsid w:val="605DE288"/>
    <w:rsid w:val="6063BC90"/>
    <w:rsid w:val="606AD55F"/>
    <w:rsid w:val="606C1F02"/>
    <w:rsid w:val="60706D15"/>
    <w:rsid w:val="60719244"/>
    <w:rsid w:val="607194D0"/>
    <w:rsid w:val="6073B695"/>
    <w:rsid w:val="6080B39E"/>
    <w:rsid w:val="6087A37A"/>
    <w:rsid w:val="608E6BE2"/>
    <w:rsid w:val="608F0EEA"/>
    <w:rsid w:val="608F473B"/>
    <w:rsid w:val="609665EB"/>
    <w:rsid w:val="609E4782"/>
    <w:rsid w:val="60B5C8AB"/>
    <w:rsid w:val="60B90294"/>
    <w:rsid w:val="60BB30DF"/>
    <w:rsid w:val="60C607A3"/>
    <w:rsid w:val="60C625DB"/>
    <w:rsid w:val="60C8AAB6"/>
    <w:rsid w:val="60C9FD63"/>
    <w:rsid w:val="60D336A7"/>
    <w:rsid w:val="60DC62B6"/>
    <w:rsid w:val="60DCF91E"/>
    <w:rsid w:val="60E443DE"/>
    <w:rsid w:val="60E78F02"/>
    <w:rsid w:val="60EEF3A3"/>
    <w:rsid w:val="60EFC78C"/>
    <w:rsid w:val="60F9CB15"/>
    <w:rsid w:val="60FEAA3A"/>
    <w:rsid w:val="610DB586"/>
    <w:rsid w:val="610EE68C"/>
    <w:rsid w:val="610F6166"/>
    <w:rsid w:val="61132AA4"/>
    <w:rsid w:val="611DF3FB"/>
    <w:rsid w:val="6121BE77"/>
    <w:rsid w:val="613B1880"/>
    <w:rsid w:val="613FFBFC"/>
    <w:rsid w:val="6145F952"/>
    <w:rsid w:val="61473415"/>
    <w:rsid w:val="614A1D5F"/>
    <w:rsid w:val="614A71B2"/>
    <w:rsid w:val="614EF922"/>
    <w:rsid w:val="614F3D06"/>
    <w:rsid w:val="6151609F"/>
    <w:rsid w:val="6153AC5A"/>
    <w:rsid w:val="615499DB"/>
    <w:rsid w:val="615EE18E"/>
    <w:rsid w:val="616AC248"/>
    <w:rsid w:val="616EF585"/>
    <w:rsid w:val="6175911B"/>
    <w:rsid w:val="617C98F4"/>
    <w:rsid w:val="618B2B90"/>
    <w:rsid w:val="618B33F5"/>
    <w:rsid w:val="6190C6AE"/>
    <w:rsid w:val="619421E7"/>
    <w:rsid w:val="61971C8F"/>
    <w:rsid w:val="6199F571"/>
    <w:rsid w:val="61AFF82F"/>
    <w:rsid w:val="61B29A07"/>
    <w:rsid w:val="61BAFEB9"/>
    <w:rsid w:val="61BDA774"/>
    <w:rsid w:val="61CDBC1E"/>
    <w:rsid w:val="61D3B3F1"/>
    <w:rsid w:val="61D7D4F6"/>
    <w:rsid w:val="61DF2B63"/>
    <w:rsid w:val="61E0C7F8"/>
    <w:rsid w:val="61EA1644"/>
    <w:rsid w:val="61EA674A"/>
    <w:rsid w:val="61EF5256"/>
    <w:rsid w:val="61F027E4"/>
    <w:rsid w:val="61F9BF56"/>
    <w:rsid w:val="61FCF439"/>
    <w:rsid w:val="6219EC47"/>
    <w:rsid w:val="621E33B4"/>
    <w:rsid w:val="6220F935"/>
    <w:rsid w:val="6225276F"/>
    <w:rsid w:val="6229EEB7"/>
    <w:rsid w:val="622D69EC"/>
    <w:rsid w:val="622E3A3D"/>
    <w:rsid w:val="6235AF63"/>
    <w:rsid w:val="62363070"/>
    <w:rsid w:val="623D8755"/>
    <w:rsid w:val="6248D170"/>
    <w:rsid w:val="62565E69"/>
    <w:rsid w:val="62571C53"/>
    <w:rsid w:val="625E8440"/>
    <w:rsid w:val="6265A77D"/>
    <w:rsid w:val="6266251C"/>
    <w:rsid w:val="6268E4D3"/>
    <w:rsid w:val="626E1C58"/>
    <w:rsid w:val="627E2A0A"/>
    <w:rsid w:val="6285243E"/>
    <w:rsid w:val="628C9A57"/>
    <w:rsid w:val="628D748B"/>
    <w:rsid w:val="628FBC32"/>
    <w:rsid w:val="629BC175"/>
    <w:rsid w:val="629C006D"/>
    <w:rsid w:val="62A31C5F"/>
    <w:rsid w:val="62A4908D"/>
    <w:rsid w:val="62AC9A2D"/>
    <w:rsid w:val="62C08FEB"/>
    <w:rsid w:val="62C2499D"/>
    <w:rsid w:val="62C70EBA"/>
    <w:rsid w:val="62C81BBC"/>
    <w:rsid w:val="62C8EA52"/>
    <w:rsid w:val="62C906F8"/>
    <w:rsid w:val="62CBCB51"/>
    <w:rsid w:val="62D05D46"/>
    <w:rsid w:val="62D0F9CE"/>
    <w:rsid w:val="62D28812"/>
    <w:rsid w:val="62D483F7"/>
    <w:rsid w:val="62D860AC"/>
    <w:rsid w:val="62D879C8"/>
    <w:rsid w:val="62D99AD3"/>
    <w:rsid w:val="62DC4F3C"/>
    <w:rsid w:val="62E0FB79"/>
    <w:rsid w:val="62E198CD"/>
    <w:rsid w:val="62E24E83"/>
    <w:rsid w:val="62E640D4"/>
    <w:rsid w:val="62F3C43B"/>
    <w:rsid w:val="62F86D32"/>
    <w:rsid w:val="62F8C388"/>
    <w:rsid w:val="6303CADA"/>
    <w:rsid w:val="630D8F4A"/>
    <w:rsid w:val="630F1A3B"/>
    <w:rsid w:val="6310240A"/>
    <w:rsid w:val="63112515"/>
    <w:rsid w:val="6315FA97"/>
    <w:rsid w:val="6320CC52"/>
    <w:rsid w:val="6321618B"/>
    <w:rsid w:val="6326730F"/>
    <w:rsid w:val="632A2A71"/>
    <w:rsid w:val="63447CC6"/>
    <w:rsid w:val="63477BB9"/>
    <w:rsid w:val="634C0F42"/>
    <w:rsid w:val="63656935"/>
    <w:rsid w:val="636FDF9A"/>
    <w:rsid w:val="637730E9"/>
    <w:rsid w:val="638D3CB3"/>
    <w:rsid w:val="638EA3C4"/>
    <w:rsid w:val="63957047"/>
    <w:rsid w:val="6395739D"/>
    <w:rsid w:val="63A3C9C7"/>
    <w:rsid w:val="63B11EFA"/>
    <w:rsid w:val="63BA2E9F"/>
    <w:rsid w:val="63BC1C48"/>
    <w:rsid w:val="63BC4386"/>
    <w:rsid w:val="63C3944E"/>
    <w:rsid w:val="63C71546"/>
    <w:rsid w:val="63C8420F"/>
    <w:rsid w:val="63E41311"/>
    <w:rsid w:val="63E879FF"/>
    <w:rsid w:val="63EEA603"/>
    <w:rsid w:val="63F9981B"/>
    <w:rsid w:val="63F9FE6C"/>
    <w:rsid w:val="63FF1BCE"/>
    <w:rsid w:val="6408D884"/>
    <w:rsid w:val="64148F48"/>
    <w:rsid w:val="6416A49E"/>
    <w:rsid w:val="641C89EE"/>
    <w:rsid w:val="642632CE"/>
    <w:rsid w:val="642A86CF"/>
    <w:rsid w:val="642F66B7"/>
    <w:rsid w:val="64311B3E"/>
    <w:rsid w:val="64313C5A"/>
    <w:rsid w:val="643A1B11"/>
    <w:rsid w:val="643D04D6"/>
    <w:rsid w:val="64441377"/>
    <w:rsid w:val="6446497A"/>
    <w:rsid w:val="64466892"/>
    <w:rsid w:val="644B41A8"/>
    <w:rsid w:val="644C5465"/>
    <w:rsid w:val="6450C33D"/>
    <w:rsid w:val="64584D8B"/>
    <w:rsid w:val="646D6A27"/>
    <w:rsid w:val="64721CE7"/>
    <w:rsid w:val="64752307"/>
    <w:rsid w:val="64787A9C"/>
    <w:rsid w:val="648126E4"/>
    <w:rsid w:val="6484A2E6"/>
    <w:rsid w:val="648596EE"/>
    <w:rsid w:val="648FDC9D"/>
    <w:rsid w:val="6493E16C"/>
    <w:rsid w:val="649AFAD8"/>
    <w:rsid w:val="649B4255"/>
    <w:rsid w:val="649BE1DD"/>
    <w:rsid w:val="649E56BF"/>
    <w:rsid w:val="64A5384F"/>
    <w:rsid w:val="64A87F22"/>
    <w:rsid w:val="64AA84EE"/>
    <w:rsid w:val="64B20CD2"/>
    <w:rsid w:val="64B3F79F"/>
    <w:rsid w:val="64B74D8C"/>
    <w:rsid w:val="64B81694"/>
    <w:rsid w:val="64B93333"/>
    <w:rsid w:val="64BAF7DD"/>
    <w:rsid w:val="64BD0CF0"/>
    <w:rsid w:val="64CADAA3"/>
    <w:rsid w:val="64D4A0BB"/>
    <w:rsid w:val="64DB046A"/>
    <w:rsid w:val="64DD556E"/>
    <w:rsid w:val="64E14946"/>
    <w:rsid w:val="64E1C2B7"/>
    <w:rsid w:val="64E65CDF"/>
    <w:rsid w:val="64E93720"/>
    <w:rsid w:val="64EBAAFF"/>
    <w:rsid w:val="64EDF602"/>
    <w:rsid w:val="64FAE6ED"/>
    <w:rsid w:val="650BCDE9"/>
    <w:rsid w:val="650CC011"/>
    <w:rsid w:val="652E435A"/>
    <w:rsid w:val="652FA371"/>
    <w:rsid w:val="65326C2F"/>
    <w:rsid w:val="6533E364"/>
    <w:rsid w:val="653DD592"/>
    <w:rsid w:val="65400E85"/>
    <w:rsid w:val="65493B0D"/>
    <w:rsid w:val="6553274C"/>
    <w:rsid w:val="655DB9B5"/>
    <w:rsid w:val="65608717"/>
    <w:rsid w:val="6564AA21"/>
    <w:rsid w:val="656F64C9"/>
    <w:rsid w:val="6576E6B4"/>
    <w:rsid w:val="6578E4EB"/>
    <w:rsid w:val="6578FB16"/>
    <w:rsid w:val="657B1455"/>
    <w:rsid w:val="657B44DC"/>
    <w:rsid w:val="657DF8D6"/>
    <w:rsid w:val="658DCFB3"/>
    <w:rsid w:val="658F7745"/>
    <w:rsid w:val="65A10B02"/>
    <w:rsid w:val="65A70F9E"/>
    <w:rsid w:val="65BA1BB5"/>
    <w:rsid w:val="65BB2F7E"/>
    <w:rsid w:val="65BBB0CB"/>
    <w:rsid w:val="65BBB716"/>
    <w:rsid w:val="65BD44A2"/>
    <w:rsid w:val="65BD8734"/>
    <w:rsid w:val="65D612B0"/>
    <w:rsid w:val="65DE95CB"/>
    <w:rsid w:val="65DEB905"/>
    <w:rsid w:val="65DEF0BF"/>
    <w:rsid w:val="65E109C3"/>
    <w:rsid w:val="65E6EB68"/>
    <w:rsid w:val="65E997C4"/>
    <w:rsid w:val="65ECA196"/>
    <w:rsid w:val="6606CD59"/>
    <w:rsid w:val="660974B9"/>
    <w:rsid w:val="6616F12A"/>
    <w:rsid w:val="661A266A"/>
    <w:rsid w:val="661C9F9E"/>
    <w:rsid w:val="6623FDDC"/>
    <w:rsid w:val="6626BF77"/>
    <w:rsid w:val="662AEA78"/>
    <w:rsid w:val="66376402"/>
    <w:rsid w:val="66387C87"/>
    <w:rsid w:val="663AB3BD"/>
    <w:rsid w:val="663DFA1F"/>
    <w:rsid w:val="6645DC52"/>
    <w:rsid w:val="66483C33"/>
    <w:rsid w:val="664BC799"/>
    <w:rsid w:val="664D3770"/>
    <w:rsid w:val="664F8FB9"/>
    <w:rsid w:val="6654B7ED"/>
    <w:rsid w:val="66551168"/>
    <w:rsid w:val="6655E3AC"/>
    <w:rsid w:val="6656515C"/>
    <w:rsid w:val="665C4B03"/>
    <w:rsid w:val="665DC9E9"/>
    <w:rsid w:val="665E778F"/>
    <w:rsid w:val="665F5E34"/>
    <w:rsid w:val="66644D04"/>
    <w:rsid w:val="667A9CB2"/>
    <w:rsid w:val="667DED4D"/>
    <w:rsid w:val="668BAE5D"/>
    <w:rsid w:val="6692508D"/>
    <w:rsid w:val="66962A6E"/>
    <w:rsid w:val="669BDA67"/>
    <w:rsid w:val="66AB7CD3"/>
    <w:rsid w:val="66BC823F"/>
    <w:rsid w:val="66C0EE5C"/>
    <w:rsid w:val="66C13689"/>
    <w:rsid w:val="66C14BB9"/>
    <w:rsid w:val="66C89DED"/>
    <w:rsid w:val="66C923E3"/>
    <w:rsid w:val="66CA924D"/>
    <w:rsid w:val="66CBC4D8"/>
    <w:rsid w:val="66CF80F4"/>
    <w:rsid w:val="66D2D4B8"/>
    <w:rsid w:val="66D6725B"/>
    <w:rsid w:val="66DBC8F5"/>
    <w:rsid w:val="66E361AC"/>
    <w:rsid w:val="66E8486D"/>
    <w:rsid w:val="66EAF523"/>
    <w:rsid w:val="66F0B6DF"/>
    <w:rsid w:val="67088577"/>
    <w:rsid w:val="670E09B5"/>
    <w:rsid w:val="670EB14F"/>
    <w:rsid w:val="670FC8B1"/>
    <w:rsid w:val="671BDA5B"/>
    <w:rsid w:val="671FF3C6"/>
    <w:rsid w:val="6734CE15"/>
    <w:rsid w:val="673762F0"/>
    <w:rsid w:val="673AF530"/>
    <w:rsid w:val="674283D2"/>
    <w:rsid w:val="6742E1BB"/>
    <w:rsid w:val="6744E315"/>
    <w:rsid w:val="674DC3A1"/>
    <w:rsid w:val="6751DE62"/>
    <w:rsid w:val="6754A9B5"/>
    <w:rsid w:val="676A085F"/>
    <w:rsid w:val="676C6966"/>
    <w:rsid w:val="67721622"/>
    <w:rsid w:val="6772D143"/>
    <w:rsid w:val="6772E102"/>
    <w:rsid w:val="67771098"/>
    <w:rsid w:val="6779605D"/>
    <w:rsid w:val="677E0914"/>
    <w:rsid w:val="67846E8D"/>
    <w:rsid w:val="6785FF9D"/>
    <w:rsid w:val="67864FAE"/>
    <w:rsid w:val="6789F1EE"/>
    <w:rsid w:val="678E646F"/>
    <w:rsid w:val="678EDF44"/>
    <w:rsid w:val="67935FB4"/>
    <w:rsid w:val="6793C874"/>
    <w:rsid w:val="679E5E19"/>
    <w:rsid w:val="67A02DB8"/>
    <w:rsid w:val="67A12CA5"/>
    <w:rsid w:val="67A27036"/>
    <w:rsid w:val="67A4BA2B"/>
    <w:rsid w:val="67A74A4E"/>
    <w:rsid w:val="67BD37B0"/>
    <w:rsid w:val="67C49B61"/>
    <w:rsid w:val="67C86BEE"/>
    <w:rsid w:val="67CA4618"/>
    <w:rsid w:val="67D3B6FF"/>
    <w:rsid w:val="67D4C7BA"/>
    <w:rsid w:val="67D78851"/>
    <w:rsid w:val="67D89409"/>
    <w:rsid w:val="67E072EB"/>
    <w:rsid w:val="67EF91B1"/>
    <w:rsid w:val="680529D3"/>
    <w:rsid w:val="68075522"/>
    <w:rsid w:val="681551E7"/>
    <w:rsid w:val="68168016"/>
    <w:rsid w:val="681ABAC8"/>
    <w:rsid w:val="6824E73A"/>
    <w:rsid w:val="6830C147"/>
    <w:rsid w:val="68337DC3"/>
    <w:rsid w:val="68362364"/>
    <w:rsid w:val="68373C69"/>
    <w:rsid w:val="684924E3"/>
    <w:rsid w:val="684B5A4A"/>
    <w:rsid w:val="684C74E1"/>
    <w:rsid w:val="6852051D"/>
    <w:rsid w:val="685CD0B2"/>
    <w:rsid w:val="685EE991"/>
    <w:rsid w:val="6863A87E"/>
    <w:rsid w:val="686F44CB"/>
    <w:rsid w:val="68747833"/>
    <w:rsid w:val="6878CE81"/>
    <w:rsid w:val="687C8EB6"/>
    <w:rsid w:val="687D610D"/>
    <w:rsid w:val="68885F9E"/>
    <w:rsid w:val="688D4EB7"/>
    <w:rsid w:val="688F7254"/>
    <w:rsid w:val="68926131"/>
    <w:rsid w:val="6893C6E0"/>
    <w:rsid w:val="6896896A"/>
    <w:rsid w:val="6897D3D5"/>
    <w:rsid w:val="689F7214"/>
    <w:rsid w:val="68A170F9"/>
    <w:rsid w:val="68A2A6A7"/>
    <w:rsid w:val="68AAC56F"/>
    <w:rsid w:val="68B78434"/>
    <w:rsid w:val="68B7C590"/>
    <w:rsid w:val="68C34B12"/>
    <w:rsid w:val="68D2A879"/>
    <w:rsid w:val="68D32940"/>
    <w:rsid w:val="68D72A3B"/>
    <w:rsid w:val="68E7AC98"/>
    <w:rsid w:val="68E8D6DB"/>
    <w:rsid w:val="68EDF4B8"/>
    <w:rsid w:val="68F4FB4F"/>
    <w:rsid w:val="6901A8EA"/>
    <w:rsid w:val="69022F7F"/>
    <w:rsid w:val="69164C96"/>
    <w:rsid w:val="691BA3D9"/>
    <w:rsid w:val="691E1A16"/>
    <w:rsid w:val="69250999"/>
    <w:rsid w:val="69304407"/>
    <w:rsid w:val="6930801A"/>
    <w:rsid w:val="69315850"/>
    <w:rsid w:val="693EB34E"/>
    <w:rsid w:val="69402A6F"/>
    <w:rsid w:val="695042D9"/>
    <w:rsid w:val="69535749"/>
    <w:rsid w:val="695E55D2"/>
    <w:rsid w:val="69661679"/>
    <w:rsid w:val="696992F6"/>
    <w:rsid w:val="6978ABE1"/>
    <w:rsid w:val="697A4461"/>
    <w:rsid w:val="6986775C"/>
    <w:rsid w:val="698C449B"/>
    <w:rsid w:val="698D4BE5"/>
    <w:rsid w:val="6996E853"/>
    <w:rsid w:val="699CCFB3"/>
    <w:rsid w:val="69AC0004"/>
    <w:rsid w:val="69BF302F"/>
    <w:rsid w:val="69C2859C"/>
    <w:rsid w:val="69C8B959"/>
    <w:rsid w:val="69C9BE3E"/>
    <w:rsid w:val="69CEFC01"/>
    <w:rsid w:val="69D015B3"/>
    <w:rsid w:val="69DA9F06"/>
    <w:rsid w:val="69E1A2E3"/>
    <w:rsid w:val="69E6C0BC"/>
    <w:rsid w:val="69F389F7"/>
    <w:rsid w:val="69F7EAF0"/>
    <w:rsid w:val="6A018498"/>
    <w:rsid w:val="6A01A87B"/>
    <w:rsid w:val="6A060931"/>
    <w:rsid w:val="6A0A5F0F"/>
    <w:rsid w:val="6A0A936F"/>
    <w:rsid w:val="6A16116D"/>
    <w:rsid w:val="6A1DCB40"/>
    <w:rsid w:val="6A235546"/>
    <w:rsid w:val="6A2F4022"/>
    <w:rsid w:val="6A35B79F"/>
    <w:rsid w:val="6A387BB4"/>
    <w:rsid w:val="6A3EEAC0"/>
    <w:rsid w:val="6A3F9F0E"/>
    <w:rsid w:val="6A45707A"/>
    <w:rsid w:val="6A463A83"/>
    <w:rsid w:val="6A4AF548"/>
    <w:rsid w:val="6A5C1ABA"/>
    <w:rsid w:val="6A6CC219"/>
    <w:rsid w:val="6A6DB1D4"/>
    <w:rsid w:val="6A70E5B8"/>
    <w:rsid w:val="6A7B7847"/>
    <w:rsid w:val="6A7B9B15"/>
    <w:rsid w:val="6A7C17A6"/>
    <w:rsid w:val="6A7F6A9A"/>
    <w:rsid w:val="6A82FD7A"/>
    <w:rsid w:val="6A871F38"/>
    <w:rsid w:val="6A8FCF91"/>
    <w:rsid w:val="6A95608F"/>
    <w:rsid w:val="6A9628C5"/>
    <w:rsid w:val="6AA353EF"/>
    <w:rsid w:val="6AA47624"/>
    <w:rsid w:val="6AAA8032"/>
    <w:rsid w:val="6AAC8C4E"/>
    <w:rsid w:val="6AAF9EF4"/>
    <w:rsid w:val="6AB58B58"/>
    <w:rsid w:val="6AD44BAE"/>
    <w:rsid w:val="6AD8D39F"/>
    <w:rsid w:val="6AD8E0E1"/>
    <w:rsid w:val="6ADD3DC1"/>
    <w:rsid w:val="6ADD83CF"/>
    <w:rsid w:val="6AE28880"/>
    <w:rsid w:val="6AE5279A"/>
    <w:rsid w:val="6AE72AFF"/>
    <w:rsid w:val="6AE9E738"/>
    <w:rsid w:val="6AEC7BAD"/>
    <w:rsid w:val="6AF0A7A3"/>
    <w:rsid w:val="6AF97850"/>
    <w:rsid w:val="6B03F763"/>
    <w:rsid w:val="6B045A03"/>
    <w:rsid w:val="6B0D598C"/>
    <w:rsid w:val="6B0D6F33"/>
    <w:rsid w:val="6B0DF080"/>
    <w:rsid w:val="6B147C45"/>
    <w:rsid w:val="6B2F262B"/>
    <w:rsid w:val="6B30DF66"/>
    <w:rsid w:val="6B33EDE6"/>
    <w:rsid w:val="6B3698DF"/>
    <w:rsid w:val="6B395F4B"/>
    <w:rsid w:val="6B39CC34"/>
    <w:rsid w:val="6B404636"/>
    <w:rsid w:val="6B43565A"/>
    <w:rsid w:val="6B5309FE"/>
    <w:rsid w:val="6B5E60CA"/>
    <w:rsid w:val="6B629A42"/>
    <w:rsid w:val="6B62AF72"/>
    <w:rsid w:val="6B8363E1"/>
    <w:rsid w:val="6B8C3E05"/>
    <w:rsid w:val="6B8F35A5"/>
    <w:rsid w:val="6BB80B6D"/>
    <w:rsid w:val="6BBDD966"/>
    <w:rsid w:val="6BC6C30B"/>
    <w:rsid w:val="6BC9E4AB"/>
    <w:rsid w:val="6BD0432D"/>
    <w:rsid w:val="6BD2272B"/>
    <w:rsid w:val="6BE1536F"/>
    <w:rsid w:val="6BEC7C8D"/>
    <w:rsid w:val="6BF43742"/>
    <w:rsid w:val="6BF8BC24"/>
    <w:rsid w:val="6BFCB335"/>
    <w:rsid w:val="6BFD1554"/>
    <w:rsid w:val="6BFE0E61"/>
    <w:rsid w:val="6C053738"/>
    <w:rsid w:val="6C0A188C"/>
    <w:rsid w:val="6C0B3F68"/>
    <w:rsid w:val="6C0BA066"/>
    <w:rsid w:val="6C1631B7"/>
    <w:rsid w:val="6C1D2E1D"/>
    <w:rsid w:val="6C1D6B86"/>
    <w:rsid w:val="6C1E4B3F"/>
    <w:rsid w:val="6C1F8BB6"/>
    <w:rsid w:val="6C2156F3"/>
    <w:rsid w:val="6C27F139"/>
    <w:rsid w:val="6C2C16A7"/>
    <w:rsid w:val="6C2E2FE8"/>
    <w:rsid w:val="6C32E0C5"/>
    <w:rsid w:val="6C349AAA"/>
    <w:rsid w:val="6C34A1C3"/>
    <w:rsid w:val="6C42B8EB"/>
    <w:rsid w:val="6C4D0528"/>
    <w:rsid w:val="6C61C450"/>
    <w:rsid w:val="6C62D343"/>
    <w:rsid w:val="6C69C21D"/>
    <w:rsid w:val="6C6C4A1D"/>
    <w:rsid w:val="6C6EC28D"/>
    <w:rsid w:val="6C80FD17"/>
    <w:rsid w:val="6C8C1C23"/>
    <w:rsid w:val="6C8EA472"/>
    <w:rsid w:val="6C9B2193"/>
    <w:rsid w:val="6C9DB73B"/>
    <w:rsid w:val="6CB23336"/>
    <w:rsid w:val="6CB4E02A"/>
    <w:rsid w:val="6CB6FB8C"/>
    <w:rsid w:val="6CBE3699"/>
    <w:rsid w:val="6CC0BFBE"/>
    <w:rsid w:val="6CC5FE5E"/>
    <w:rsid w:val="6CC883BC"/>
    <w:rsid w:val="6CCFC50D"/>
    <w:rsid w:val="6CD67CDD"/>
    <w:rsid w:val="6CD84DBC"/>
    <w:rsid w:val="6CD85CD2"/>
    <w:rsid w:val="6CE3B947"/>
    <w:rsid w:val="6CE5D90D"/>
    <w:rsid w:val="6CF5CA3A"/>
    <w:rsid w:val="6D069BA2"/>
    <w:rsid w:val="6D06D200"/>
    <w:rsid w:val="6D0BDDB6"/>
    <w:rsid w:val="6D0C1B34"/>
    <w:rsid w:val="6D1326B7"/>
    <w:rsid w:val="6D14B2D8"/>
    <w:rsid w:val="6D209338"/>
    <w:rsid w:val="6D2144F5"/>
    <w:rsid w:val="6D275E07"/>
    <w:rsid w:val="6D3150DF"/>
    <w:rsid w:val="6D32DD20"/>
    <w:rsid w:val="6D423D3A"/>
    <w:rsid w:val="6D431B1E"/>
    <w:rsid w:val="6D48FE7D"/>
    <w:rsid w:val="6D4DA943"/>
    <w:rsid w:val="6D535113"/>
    <w:rsid w:val="6D5BAAF7"/>
    <w:rsid w:val="6D5C14EC"/>
    <w:rsid w:val="6D782F39"/>
    <w:rsid w:val="6D7AAD33"/>
    <w:rsid w:val="6D7BA0B2"/>
    <w:rsid w:val="6D8A3677"/>
    <w:rsid w:val="6D8C0AF3"/>
    <w:rsid w:val="6D941F2D"/>
    <w:rsid w:val="6D962146"/>
    <w:rsid w:val="6D9735B8"/>
    <w:rsid w:val="6D9C60B7"/>
    <w:rsid w:val="6DA607D7"/>
    <w:rsid w:val="6DBBF956"/>
    <w:rsid w:val="6DBC6843"/>
    <w:rsid w:val="6DBF81F0"/>
    <w:rsid w:val="6DCB5C82"/>
    <w:rsid w:val="6DCB8908"/>
    <w:rsid w:val="6DD0F6F0"/>
    <w:rsid w:val="6DD67BCE"/>
    <w:rsid w:val="6DDDB46B"/>
    <w:rsid w:val="6DE593B5"/>
    <w:rsid w:val="6DE623C5"/>
    <w:rsid w:val="6DE7BF7B"/>
    <w:rsid w:val="6DE94317"/>
    <w:rsid w:val="6DF06F9D"/>
    <w:rsid w:val="6DF2382E"/>
    <w:rsid w:val="6DF2ED3C"/>
    <w:rsid w:val="6DF3E86B"/>
    <w:rsid w:val="6DFBC525"/>
    <w:rsid w:val="6DFF3B5F"/>
    <w:rsid w:val="6E0FB5AE"/>
    <w:rsid w:val="6E130433"/>
    <w:rsid w:val="6E17880C"/>
    <w:rsid w:val="6E181B76"/>
    <w:rsid w:val="6E1895AB"/>
    <w:rsid w:val="6E1BCE6A"/>
    <w:rsid w:val="6E1C242A"/>
    <w:rsid w:val="6E22276D"/>
    <w:rsid w:val="6E2554BE"/>
    <w:rsid w:val="6E263312"/>
    <w:rsid w:val="6E312F3D"/>
    <w:rsid w:val="6E32F5A2"/>
    <w:rsid w:val="6E34D788"/>
    <w:rsid w:val="6E48A79D"/>
    <w:rsid w:val="6E4F318D"/>
    <w:rsid w:val="6E508408"/>
    <w:rsid w:val="6E55325C"/>
    <w:rsid w:val="6E63D2D0"/>
    <w:rsid w:val="6E771842"/>
    <w:rsid w:val="6E799D97"/>
    <w:rsid w:val="6E7C9A8B"/>
    <w:rsid w:val="6E83063D"/>
    <w:rsid w:val="6E8D4ED6"/>
    <w:rsid w:val="6E8E0DCB"/>
    <w:rsid w:val="6E8E7198"/>
    <w:rsid w:val="6E91AB6E"/>
    <w:rsid w:val="6E9B65FA"/>
    <w:rsid w:val="6E9D24A4"/>
    <w:rsid w:val="6E9DB223"/>
    <w:rsid w:val="6E9E5E91"/>
    <w:rsid w:val="6EA8C3A0"/>
    <w:rsid w:val="6EA97F2D"/>
    <w:rsid w:val="6EB37AEF"/>
    <w:rsid w:val="6EB6FEE8"/>
    <w:rsid w:val="6EC05D4A"/>
    <w:rsid w:val="6EC24058"/>
    <w:rsid w:val="6EC775EF"/>
    <w:rsid w:val="6ED481E6"/>
    <w:rsid w:val="6EDF16B0"/>
    <w:rsid w:val="6EE2E506"/>
    <w:rsid w:val="6EE56FD0"/>
    <w:rsid w:val="6EEB96EE"/>
    <w:rsid w:val="6EF7D808"/>
    <w:rsid w:val="6F008FD0"/>
    <w:rsid w:val="6F06132F"/>
    <w:rsid w:val="6F12C157"/>
    <w:rsid w:val="6F2B0DBB"/>
    <w:rsid w:val="6F2C523B"/>
    <w:rsid w:val="6F347138"/>
    <w:rsid w:val="6F3C2326"/>
    <w:rsid w:val="6F40B6AD"/>
    <w:rsid w:val="6F508359"/>
    <w:rsid w:val="6F55769B"/>
    <w:rsid w:val="6F5D6A9C"/>
    <w:rsid w:val="6F68ED40"/>
    <w:rsid w:val="6F6984B8"/>
    <w:rsid w:val="6F70D98B"/>
    <w:rsid w:val="6F70E38F"/>
    <w:rsid w:val="6F74D59A"/>
    <w:rsid w:val="6F7C84B9"/>
    <w:rsid w:val="6F7F21C0"/>
    <w:rsid w:val="6F81231B"/>
    <w:rsid w:val="6F816A42"/>
    <w:rsid w:val="6F853B90"/>
    <w:rsid w:val="6F8D8FCF"/>
    <w:rsid w:val="6F8FA271"/>
    <w:rsid w:val="6FA2D9D3"/>
    <w:rsid w:val="6FAEF596"/>
    <w:rsid w:val="6FB1B805"/>
    <w:rsid w:val="6FB8438A"/>
    <w:rsid w:val="6FBCDA2D"/>
    <w:rsid w:val="6FBD478B"/>
    <w:rsid w:val="6FBE0564"/>
    <w:rsid w:val="6FBFD56C"/>
    <w:rsid w:val="6FC0F155"/>
    <w:rsid w:val="6FC30F12"/>
    <w:rsid w:val="6FCC3690"/>
    <w:rsid w:val="6FCF90E3"/>
    <w:rsid w:val="6FD4593F"/>
    <w:rsid w:val="6FDB087F"/>
    <w:rsid w:val="6FE4F908"/>
    <w:rsid w:val="6FE94F26"/>
    <w:rsid w:val="6FEBC837"/>
    <w:rsid w:val="6FF18A00"/>
    <w:rsid w:val="6FF38E58"/>
    <w:rsid w:val="6FF64A0D"/>
    <w:rsid w:val="70003521"/>
    <w:rsid w:val="7008811A"/>
    <w:rsid w:val="70094D3D"/>
    <w:rsid w:val="700A95E7"/>
    <w:rsid w:val="700FF0FD"/>
    <w:rsid w:val="70239181"/>
    <w:rsid w:val="7026963B"/>
    <w:rsid w:val="7029A0C3"/>
    <w:rsid w:val="702F4DA1"/>
    <w:rsid w:val="7031178D"/>
    <w:rsid w:val="7033F7E4"/>
    <w:rsid w:val="7036D334"/>
    <w:rsid w:val="703A053E"/>
    <w:rsid w:val="703DDB4A"/>
    <w:rsid w:val="704789F0"/>
    <w:rsid w:val="7060A1FE"/>
    <w:rsid w:val="7067CFD3"/>
    <w:rsid w:val="707347DF"/>
    <w:rsid w:val="708534B8"/>
    <w:rsid w:val="708F617D"/>
    <w:rsid w:val="709361F7"/>
    <w:rsid w:val="709C9D6F"/>
    <w:rsid w:val="70ABFAEA"/>
    <w:rsid w:val="70AD76CF"/>
    <w:rsid w:val="70BA8095"/>
    <w:rsid w:val="70C4374A"/>
    <w:rsid w:val="70CB2F4E"/>
    <w:rsid w:val="70CF967F"/>
    <w:rsid w:val="70D2098F"/>
    <w:rsid w:val="70D3335A"/>
    <w:rsid w:val="70D3D4B3"/>
    <w:rsid w:val="70DC58FA"/>
    <w:rsid w:val="70E27BBF"/>
    <w:rsid w:val="70E8D8C8"/>
    <w:rsid w:val="70E9BBB1"/>
    <w:rsid w:val="70F1C6BA"/>
    <w:rsid w:val="70F29103"/>
    <w:rsid w:val="70F9B440"/>
    <w:rsid w:val="71098909"/>
    <w:rsid w:val="710B7061"/>
    <w:rsid w:val="710DA11F"/>
    <w:rsid w:val="711063A6"/>
    <w:rsid w:val="7111480B"/>
    <w:rsid w:val="711151C6"/>
    <w:rsid w:val="711D4D48"/>
    <w:rsid w:val="711F0A77"/>
    <w:rsid w:val="71203750"/>
    <w:rsid w:val="7127557C"/>
    <w:rsid w:val="712EA1F3"/>
    <w:rsid w:val="71304E87"/>
    <w:rsid w:val="7139DA3F"/>
    <w:rsid w:val="71510FAE"/>
    <w:rsid w:val="71517D5E"/>
    <w:rsid w:val="71578C1F"/>
    <w:rsid w:val="715C1D1C"/>
    <w:rsid w:val="7161E083"/>
    <w:rsid w:val="716D93DD"/>
    <w:rsid w:val="716F5DAF"/>
    <w:rsid w:val="71703B3D"/>
    <w:rsid w:val="71797534"/>
    <w:rsid w:val="7179AC7A"/>
    <w:rsid w:val="718659FF"/>
    <w:rsid w:val="718CD309"/>
    <w:rsid w:val="71907E00"/>
    <w:rsid w:val="7197CE1E"/>
    <w:rsid w:val="71981993"/>
    <w:rsid w:val="7198EA17"/>
    <w:rsid w:val="7199C087"/>
    <w:rsid w:val="71B08975"/>
    <w:rsid w:val="71B10D4A"/>
    <w:rsid w:val="71CCE97B"/>
    <w:rsid w:val="71D8EF53"/>
    <w:rsid w:val="71E2FA33"/>
    <w:rsid w:val="71E343F5"/>
    <w:rsid w:val="71E7C85F"/>
    <w:rsid w:val="71EA08DB"/>
    <w:rsid w:val="71F86D3C"/>
    <w:rsid w:val="71FA021D"/>
    <w:rsid w:val="71FC8948"/>
    <w:rsid w:val="72002CBC"/>
    <w:rsid w:val="72052894"/>
    <w:rsid w:val="7209ED41"/>
    <w:rsid w:val="721549B6"/>
    <w:rsid w:val="721F888B"/>
    <w:rsid w:val="721F9EB9"/>
    <w:rsid w:val="722026C1"/>
    <w:rsid w:val="722B668D"/>
    <w:rsid w:val="7232BB73"/>
    <w:rsid w:val="7236F807"/>
    <w:rsid w:val="723751F7"/>
    <w:rsid w:val="723E7264"/>
    <w:rsid w:val="7242FC80"/>
    <w:rsid w:val="724C7D07"/>
    <w:rsid w:val="724D5C83"/>
    <w:rsid w:val="7250F299"/>
    <w:rsid w:val="7259D06B"/>
    <w:rsid w:val="725A727B"/>
    <w:rsid w:val="725E5224"/>
    <w:rsid w:val="72669FF4"/>
    <w:rsid w:val="72709567"/>
    <w:rsid w:val="727DE6C4"/>
    <w:rsid w:val="727E22AC"/>
    <w:rsid w:val="7280FB28"/>
    <w:rsid w:val="728AF137"/>
    <w:rsid w:val="729D2A1B"/>
    <w:rsid w:val="72AAFBCA"/>
    <w:rsid w:val="72ACE997"/>
    <w:rsid w:val="72B74E65"/>
    <w:rsid w:val="72BEE5CC"/>
    <w:rsid w:val="72C8132C"/>
    <w:rsid w:val="72CA3185"/>
    <w:rsid w:val="72CA6C4D"/>
    <w:rsid w:val="72CB2303"/>
    <w:rsid w:val="72CC51BC"/>
    <w:rsid w:val="72CE2A3E"/>
    <w:rsid w:val="72CE7595"/>
    <w:rsid w:val="72D373FE"/>
    <w:rsid w:val="72D7A29E"/>
    <w:rsid w:val="72D805C6"/>
    <w:rsid w:val="72DAD737"/>
    <w:rsid w:val="72E288DC"/>
    <w:rsid w:val="72E5B267"/>
    <w:rsid w:val="72E6753D"/>
    <w:rsid w:val="72E8790B"/>
    <w:rsid w:val="72F05598"/>
    <w:rsid w:val="72FBB7B6"/>
    <w:rsid w:val="730448AF"/>
    <w:rsid w:val="7315070A"/>
    <w:rsid w:val="731C5C64"/>
    <w:rsid w:val="7322DFD6"/>
    <w:rsid w:val="7322F2BE"/>
    <w:rsid w:val="7328EA91"/>
    <w:rsid w:val="733063E6"/>
    <w:rsid w:val="7332E2FD"/>
    <w:rsid w:val="7335E420"/>
    <w:rsid w:val="7339C2A3"/>
    <w:rsid w:val="733D7BE4"/>
    <w:rsid w:val="734D87CB"/>
    <w:rsid w:val="734EE9C2"/>
    <w:rsid w:val="73633F45"/>
    <w:rsid w:val="7367702D"/>
    <w:rsid w:val="736B4D0E"/>
    <w:rsid w:val="736DFB39"/>
    <w:rsid w:val="7375F301"/>
    <w:rsid w:val="7377C3BE"/>
    <w:rsid w:val="737A70E3"/>
    <w:rsid w:val="737B1CC5"/>
    <w:rsid w:val="737B4721"/>
    <w:rsid w:val="737F93A6"/>
    <w:rsid w:val="738A5655"/>
    <w:rsid w:val="7391B56C"/>
    <w:rsid w:val="739477F3"/>
    <w:rsid w:val="739498F6"/>
    <w:rsid w:val="739B5CCC"/>
    <w:rsid w:val="739CB2CA"/>
    <w:rsid w:val="73A89614"/>
    <w:rsid w:val="73AEA81A"/>
    <w:rsid w:val="73B4020B"/>
    <w:rsid w:val="73B569E6"/>
    <w:rsid w:val="73B96EE1"/>
    <w:rsid w:val="73C11BCC"/>
    <w:rsid w:val="73C33AE2"/>
    <w:rsid w:val="73E185DC"/>
    <w:rsid w:val="73E1D67F"/>
    <w:rsid w:val="73E39BAC"/>
    <w:rsid w:val="73ED082D"/>
    <w:rsid w:val="73EE4E41"/>
    <w:rsid w:val="73F40F07"/>
    <w:rsid w:val="74020478"/>
    <w:rsid w:val="7406AFEE"/>
    <w:rsid w:val="7410F435"/>
    <w:rsid w:val="741490BB"/>
    <w:rsid w:val="74180D71"/>
    <w:rsid w:val="74213330"/>
    <w:rsid w:val="7422CB67"/>
    <w:rsid w:val="7424FE00"/>
    <w:rsid w:val="742C7CD2"/>
    <w:rsid w:val="742FF341"/>
    <w:rsid w:val="74408C48"/>
    <w:rsid w:val="74486BA7"/>
    <w:rsid w:val="74522A43"/>
    <w:rsid w:val="7464801D"/>
    <w:rsid w:val="746725FB"/>
    <w:rsid w:val="746C287A"/>
    <w:rsid w:val="7479948C"/>
    <w:rsid w:val="747A3EF5"/>
    <w:rsid w:val="747AACA7"/>
    <w:rsid w:val="747BDA9C"/>
    <w:rsid w:val="747BECAA"/>
    <w:rsid w:val="747E9D23"/>
    <w:rsid w:val="748032FA"/>
    <w:rsid w:val="7486DB10"/>
    <w:rsid w:val="74995DCC"/>
    <w:rsid w:val="74ADFED0"/>
    <w:rsid w:val="74B253F3"/>
    <w:rsid w:val="74B7B37C"/>
    <w:rsid w:val="74B8C14E"/>
    <w:rsid w:val="74BC99E5"/>
    <w:rsid w:val="74BCC049"/>
    <w:rsid w:val="74BFAA11"/>
    <w:rsid w:val="74C0C550"/>
    <w:rsid w:val="74C1AA94"/>
    <w:rsid w:val="74C1C312"/>
    <w:rsid w:val="74C2389C"/>
    <w:rsid w:val="74C32F6B"/>
    <w:rsid w:val="74C926DB"/>
    <w:rsid w:val="74CAA6D0"/>
    <w:rsid w:val="74CCEC06"/>
    <w:rsid w:val="74CF359B"/>
    <w:rsid w:val="74D11043"/>
    <w:rsid w:val="74D1A0F8"/>
    <w:rsid w:val="74D2C26B"/>
    <w:rsid w:val="74D6544B"/>
    <w:rsid w:val="74DAAF95"/>
    <w:rsid w:val="74DCC2A4"/>
    <w:rsid w:val="74E1946A"/>
    <w:rsid w:val="74E7ECF7"/>
    <w:rsid w:val="74EB2203"/>
    <w:rsid w:val="74EE1A4C"/>
    <w:rsid w:val="74F04948"/>
    <w:rsid w:val="74F35A66"/>
    <w:rsid w:val="74F7C0F8"/>
    <w:rsid w:val="74FFE2DF"/>
    <w:rsid w:val="7503BA0E"/>
    <w:rsid w:val="750FFC8A"/>
    <w:rsid w:val="75198758"/>
    <w:rsid w:val="751ACDCA"/>
    <w:rsid w:val="7523EEEA"/>
    <w:rsid w:val="752899C6"/>
    <w:rsid w:val="7538BC7F"/>
    <w:rsid w:val="753A2F08"/>
    <w:rsid w:val="753B03D0"/>
    <w:rsid w:val="75401FEB"/>
    <w:rsid w:val="75495EE3"/>
    <w:rsid w:val="7554B8AA"/>
    <w:rsid w:val="75586E6B"/>
    <w:rsid w:val="7559CF71"/>
    <w:rsid w:val="755C7770"/>
    <w:rsid w:val="755D2B1A"/>
    <w:rsid w:val="7560DDD2"/>
    <w:rsid w:val="7563BFCD"/>
    <w:rsid w:val="7564FF90"/>
    <w:rsid w:val="75660742"/>
    <w:rsid w:val="7571AE56"/>
    <w:rsid w:val="7576DD72"/>
    <w:rsid w:val="7578E45B"/>
    <w:rsid w:val="757E7B81"/>
    <w:rsid w:val="7581A2AF"/>
    <w:rsid w:val="7585BBA4"/>
    <w:rsid w:val="759B926F"/>
    <w:rsid w:val="75A150F5"/>
    <w:rsid w:val="75A706ED"/>
    <w:rsid w:val="75B3DC43"/>
    <w:rsid w:val="75B90107"/>
    <w:rsid w:val="75BA55FA"/>
    <w:rsid w:val="75C03FEF"/>
    <w:rsid w:val="75C800AF"/>
    <w:rsid w:val="75C80E01"/>
    <w:rsid w:val="75C90256"/>
    <w:rsid w:val="75C92954"/>
    <w:rsid w:val="75CC88A3"/>
    <w:rsid w:val="75D6499E"/>
    <w:rsid w:val="75D6643F"/>
    <w:rsid w:val="75D9A5B5"/>
    <w:rsid w:val="75DBB7D5"/>
    <w:rsid w:val="75DC7294"/>
    <w:rsid w:val="75DCAD6F"/>
    <w:rsid w:val="75F3E2C0"/>
    <w:rsid w:val="75F7C77D"/>
    <w:rsid w:val="75FB4C8D"/>
    <w:rsid w:val="76005F73"/>
    <w:rsid w:val="760B90CD"/>
    <w:rsid w:val="7611FDD4"/>
    <w:rsid w:val="7623E605"/>
    <w:rsid w:val="7626C698"/>
    <w:rsid w:val="7629A757"/>
    <w:rsid w:val="762C645D"/>
    <w:rsid w:val="762F88B6"/>
    <w:rsid w:val="76325DAB"/>
    <w:rsid w:val="76365332"/>
    <w:rsid w:val="763F3CF2"/>
    <w:rsid w:val="76413F9B"/>
    <w:rsid w:val="76581820"/>
    <w:rsid w:val="765B9B75"/>
    <w:rsid w:val="765DEDC4"/>
    <w:rsid w:val="765DF9EC"/>
    <w:rsid w:val="765F3E25"/>
    <w:rsid w:val="7676DF39"/>
    <w:rsid w:val="767E8E13"/>
    <w:rsid w:val="76818B30"/>
    <w:rsid w:val="76874509"/>
    <w:rsid w:val="7695EDEA"/>
    <w:rsid w:val="7698E207"/>
    <w:rsid w:val="769A2117"/>
    <w:rsid w:val="769E5BC2"/>
    <w:rsid w:val="769E74A3"/>
    <w:rsid w:val="76A1AF46"/>
    <w:rsid w:val="76A858A4"/>
    <w:rsid w:val="76ABB2FE"/>
    <w:rsid w:val="76BAB1B4"/>
    <w:rsid w:val="76C85523"/>
    <w:rsid w:val="76C9739A"/>
    <w:rsid w:val="76CA660B"/>
    <w:rsid w:val="76D11D4D"/>
    <w:rsid w:val="76D4E975"/>
    <w:rsid w:val="76E80F21"/>
    <w:rsid w:val="76EFD283"/>
    <w:rsid w:val="76F373E3"/>
    <w:rsid w:val="76F88AC5"/>
    <w:rsid w:val="76F8F0CB"/>
    <w:rsid w:val="76F9B5A7"/>
    <w:rsid w:val="76FF383D"/>
    <w:rsid w:val="770EBADD"/>
    <w:rsid w:val="77175E6A"/>
    <w:rsid w:val="771810F3"/>
    <w:rsid w:val="771F928C"/>
    <w:rsid w:val="77330445"/>
    <w:rsid w:val="7733ED09"/>
    <w:rsid w:val="77378161"/>
    <w:rsid w:val="773F7398"/>
    <w:rsid w:val="7741D661"/>
    <w:rsid w:val="77420975"/>
    <w:rsid w:val="77447BD4"/>
    <w:rsid w:val="774E60CC"/>
    <w:rsid w:val="774EAB99"/>
    <w:rsid w:val="774FD4A8"/>
    <w:rsid w:val="77537D1B"/>
    <w:rsid w:val="77551A5C"/>
    <w:rsid w:val="77668AD2"/>
    <w:rsid w:val="7768A379"/>
    <w:rsid w:val="776A56CA"/>
    <w:rsid w:val="776AC17C"/>
    <w:rsid w:val="7775EB34"/>
    <w:rsid w:val="777E687E"/>
    <w:rsid w:val="778101D3"/>
    <w:rsid w:val="77825BD7"/>
    <w:rsid w:val="778628C9"/>
    <w:rsid w:val="7786D9BD"/>
    <w:rsid w:val="778B7C85"/>
    <w:rsid w:val="7790A109"/>
    <w:rsid w:val="7792AB55"/>
    <w:rsid w:val="7798292D"/>
    <w:rsid w:val="779CB72C"/>
    <w:rsid w:val="77AC42EE"/>
    <w:rsid w:val="77AC5821"/>
    <w:rsid w:val="77B1B631"/>
    <w:rsid w:val="77B2E521"/>
    <w:rsid w:val="77B4405F"/>
    <w:rsid w:val="77BCA2AC"/>
    <w:rsid w:val="77C2AA99"/>
    <w:rsid w:val="77D38FC1"/>
    <w:rsid w:val="77DD9056"/>
    <w:rsid w:val="77DE1797"/>
    <w:rsid w:val="77E1F744"/>
    <w:rsid w:val="77E480C2"/>
    <w:rsid w:val="77E58A40"/>
    <w:rsid w:val="77EA70B2"/>
    <w:rsid w:val="77EAEA9E"/>
    <w:rsid w:val="77F004B5"/>
    <w:rsid w:val="77F927FA"/>
    <w:rsid w:val="78056979"/>
    <w:rsid w:val="7808BF1E"/>
    <w:rsid w:val="780EF4C9"/>
    <w:rsid w:val="78126FCB"/>
    <w:rsid w:val="7813D954"/>
    <w:rsid w:val="78173692"/>
    <w:rsid w:val="782BA8FB"/>
    <w:rsid w:val="782C498C"/>
    <w:rsid w:val="783D672E"/>
    <w:rsid w:val="784F4623"/>
    <w:rsid w:val="7853BA76"/>
    <w:rsid w:val="78573CEB"/>
    <w:rsid w:val="785AE26F"/>
    <w:rsid w:val="785F2F88"/>
    <w:rsid w:val="78625CDE"/>
    <w:rsid w:val="78679FEA"/>
    <w:rsid w:val="7876A51A"/>
    <w:rsid w:val="78781D40"/>
    <w:rsid w:val="787D218B"/>
    <w:rsid w:val="7883ABBE"/>
    <w:rsid w:val="7889EE8A"/>
    <w:rsid w:val="7895DD6F"/>
    <w:rsid w:val="789904E0"/>
    <w:rsid w:val="78A5D387"/>
    <w:rsid w:val="78A7F26F"/>
    <w:rsid w:val="78B55F8C"/>
    <w:rsid w:val="78B7D8EA"/>
    <w:rsid w:val="78BA972B"/>
    <w:rsid w:val="78C4D23C"/>
    <w:rsid w:val="78CC0787"/>
    <w:rsid w:val="78CC4A00"/>
    <w:rsid w:val="78CED9B6"/>
    <w:rsid w:val="78CFA31D"/>
    <w:rsid w:val="78D2F2C7"/>
    <w:rsid w:val="78DB4038"/>
    <w:rsid w:val="78DD695C"/>
    <w:rsid w:val="78E6BD54"/>
    <w:rsid w:val="78E9A042"/>
    <w:rsid w:val="78F06EF8"/>
    <w:rsid w:val="78F20B2F"/>
    <w:rsid w:val="78FA3297"/>
    <w:rsid w:val="790069FB"/>
    <w:rsid w:val="79023497"/>
    <w:rsid w:val="7904C665"/>
    <w:rsid w:val="790AF81B"/>
    <w:rsid w:val="790B6F80"/>
    <w:rsid w:val="790D5085"/>
    <w:rsid w:val="790E2167"/>
    <w:rsid w:val="790F2C3B"/>
    <w:rsid w:val="791A7D06"/>
    <w:rsid w:val="791FD224"/>
    <w:rsid w:val="7922F2AB"/>
    <w:rsid w:val="79233FC4"/>
    <w:rsid w:val="7928DB85"/>
    <w:rsid w:val="792A6301"/>
    <w:rsid w:val="792E05CA"/>
    <w:rsid w:val="792EBAF1"/>
    <w:rsid w:val="79321C19"/>
    <w:rsid w:val="79373FB4"/>
    <w:rsid w:val="7937B6EB"/>
    <w:rsid w:val="7938D7FD"/>
    <w:rsid w:val="793A644D"/>
    <w:rsid w:val="793F08BA"/>
    <w:rsid w:val="794E3975"/>
    <w:rsid w:val="794ED0EA"/>
    <w:rsid w:val="79503D86"/>
    <w:rsid w:val="79567DD3"/>
    <w:rsid w:val="795B1F29"/>
    <w:rsid w:val="795B99FB"/>
    <w:rsid w:val="7975770A"/>
    <w:rsid w:val="797902DF"/>
    <w:rsid w:val="797A6311"/>
    <w:rsid w:val="797B7FF3"/>
    <w:rsid w:val="797C5990"/>
    <w:rsid w:val="797F3951"/>
    <w:rsid w:val="7982F1A9"/>
    <w:rsid w:val="7987DF3F"/>
    <w:rsid w:val="79975F84"/>
    <w:rsid w:val="799B8291"/>
    <w:rsid w:val="799DAD9D"/>
    <w:rsid w:val="799EDC90"/>
    <w:rsid w:val="79A46500"/>
    <w:rsid w:val="79A55687"/>
    <w:rsid w:val="79B87F04"/>
    <w:rsid w:val="79BBE35B"/>
    <w:rsid w:val="79C4921F"/>
    <w:rsid w:val="79C9AA17"/>
    <w:rsid w:val="79CE0521"/>
    <w:rsid w:val="79D45E12"/>
    <w:rsid w:val="79D4AC61"/>
    <w:rsid w:val="79DDA538"/>
    <w:rsid w:val="79E1CED5"/>
    <w:rsid w:val="79E32C57"/>
    <w:rsid w:val="79E7EC0C"/>
    <w:rsid w:val="79E84155"/>
    <w:rsid w:val="79E96415"/>
    <w:rsid w:val="79EFE623"/>
    <w:rsid w:val="79F1D55A"/>
    <w:rsid w:val="7A103989"/>
    <w:rsid w:val="7A1E6188"/>
    <w:rsid w:val="7A26F6B9"/>
    <w:rsid w:val="7A2AF8BE"/>
    <w:rsid w:val="7A323465"/>
    <w:rsid w:val="7A32ECE0"/>
    <w:rsid w:val="7A3A4ED5"/>
    <w:rsid w:val="7A3C94FB"/>
    <w:rsid w:val="7A416530"/>
    <w:rsid w:val="7A483FFC"/>
    <w:rsid w:val="7A4F06A0"/>
    <w:rsid w:val="7A54A56A"/>
    <w:rsid w:val="7A5F4E52"/>
    <w:rsid w:val="7A5FE119"/>
    <w:rsid w:val="7A61B17A"/>
    <w:rsid w:val="7A6E6B10"/>
    <w:rsid w:val="7A801916"/>
    <w:rsid w:val="7A811535"/>
    <w:rsid w:val="7A9806F0"/>
    <w:rsid w:val="7A9B1178"/>
    <w:rsid w:val="7AABB4D7"/>
    <w:rsid w:val="7AB60819"/>
    <w:rsid w:val="7AC4A15A"/>
    <w:rsid w:val="7AC5BCD3"/>
    <w:rsid w:val="7AD1DE93"/>
    <w:rsid w:val="7AD91C07"/>
    <w:rsid w:val="7ADA6293"/>
    <w:rsid w:val="7ADF4453"/>
    <w:rsid w:val="7ADF4C0F"/>
    <w:rsid w:val="7AE0E5AE"/>
    <w:rsid w:val="7AEAFEA2"/>
    <w:rsid w:val="7AEED690"/>
    <w:rsid w:val="7AEF41F8"/>
    <w:rsid w:val="7AEFB622"/>
    <w:rsid w:val="7AF0C86C"/>
    <w:rsid w:val="7AF797E5"/>
    <w:rsid w:val="7AFC1BC1"/>
    <w:rsid w:val="7B00E26E"/>
    <w:rsid w:val="7B036504"/>
    <w:rsid w:val="7B08C1D9"/>
    <w:rsid w:val="7B08CFF4"/>
    <w:rsid w:val="7B2563FD"/>
    <w:rsid w:val="7B2592A0"/>
    <w:rsid w:val="7B3076D9"/>
    <w:rsid w:val="7B308779"/>
    <w:rsid w:val="7B3F410C"/>
    <w:rsid w:val="7B454BE0"/>
    <w:rsid w:val="7B4662B7"/>
    <w:rsid w:val="7B49C751"/>
    <w:rsid w:val="7B50BA33"/>
    <w:rsid w:val="7B51FF36"/>
    <w:rsid w:val="7B60EF41"/>
    <w:rsid w:val="7B6445DC"/>
    <w:rsid w:val="7B6A4501"/>
    <w:rsid w:val="7B6AF2A4"/>
    <w:rsid w:val="7B6D8895"/>
    <w:rsid w:val="7B7562D4"/>
    <w:rsid w:val="7B7B2589"/>
    <w:rsid w:val="7B7D442E"/>
    <w:rsid w:val="7B9534C7"/>
    <w:rsid w:val="7B995994"/>
    <w:rsid w:val="7BA3B94C"/>
    <w:rsid w:val="7BA9A3DF"/>
    <w:rsid w:val="7BAA0D97"/>
    <w:rsid w:val="7BAEBA9C"/>
    <w:rsid w:val="7BB52FFD"/>
    <w:rsid w:val="7BB5AACF"/>
    <w:rsid w:val="7BBAF274"/>
    <w:rsid w:val="7BBE686F"/>
    <w:rsid w:val="7BBF6B62"/>
    <w:rsid w:val="7BBF895A"/>
    <w:rsid w:val="7BC84226"/>
    <w:rsid w:val="7BC84767"/>
    <w:rsid w:val="7BC84DB1"/>
    <w:rsid w:val="7BCE9603"/>
    <w:rsid w:val="7BE75EC9"/>
    <w:rsid w:val="7BEE9861"/>
    <w:rsid w:val="7BEF299E"/>
    <w:rsid w:val="7C0045B2"/>
    <w:rsid w:val="7C0058E2"/>
    <w:rsid w:val="7C00E7EA"/>
    <w:rsid w:val="7C0BCD97"/>
    <w:rsid w:val="7C18FA9A"/>
    <w:rsid w:val="7C19B67B"/>
    <w:rsid w:val="7C223519"/>
    <w:rsid w:val="7C24801C"/>
    <w:rsid w:val="7C2511E8"/>
    <w:rsid w:val="7C3DE450"/>
    <w:rsid w:val="7C4A014D"/>
    <w:rsid w:val="7C63BE98"/>
    <w:rsid w:val="7C65C6F7"/>
    <w:rsid w:val="7C697BF7"/>
    <w:rsid w:val="7C6D1B32"/>
    <w:rsid w:val="7C6EAF30"/>
    <w:rsid w:val="7C728ABC"/>
    <w:rsid w:val="7C75E47B"/>
    <w:rsid w:val="7C7B21E3"/>
    <w:rsid w:val="7C7E8FBC"/>
    <w:rsid w:val="7C82C4E7"/>
    <w:rsid w:val="7C866717"/>
    <w:rsid w:val="7C88023C"/>
    <w:rsid w:val="7C881B71"/>
    <w:rsid w:val="7C8B1BA1"/>
    <w:rsid w:val="7C8D2F5E"/>
    <w:rsid w:val="7C908A44"/>
    <w:rsid w:val="7C952AA3"/>
    <w:rsid w:val="7CA72845"/>
    <w:rsid w:val="7CA81FFA"/>
    <w:rsid w:val="7CAA410E"/>
    <w:rsid w:val="7CAB6600"/>
    <w:rsid w:val="7CAB82A3"/>
    <w:rsid w:val="7CCBEF43"/>
    <w:rsid w:val="7CCDD228"/>
    <w:rsid w:val="7CD1A845"/>
    <w:rsid w:val="7CD31E67"/>
    <w:rsid w:val="7CD87C23"/>
    <w:rsid w:val="7CDE65C0"/>
    <w:rsid w:val="7CDFFD74"/>
    <w:rsid w:val="7CE06AF4"/>
    <w:rsid w:val="7CE27633"/>
    <w:rsid w:val="7CE451BB"/>
    <w:rsid w:val="7CE8CCFB"/>
    <w:rsid w:val="7CE97A15"/>
    <w:rsid w:val="7CEC0322"/>
    <w:rsid w:val="7CEDA5CB"/>
    <w:rsid w:val="7CF3F5D0"/>
    <w:rsid w:val="7D031115"/>
    <w:rsid w:val="7D065E1E"/>
    <w:rsid w:val="7D0A1303"/>
    <w:rsid w:val="7D0C8878"/>
    <w:rsid w:val="7D171F25"/>
    <w:rsid w:val="7D272B99"/>
    <w:rsid w:val="7D30DE8C"/>
    <w:rsid w:val="7D346C55"/>
    <w:rsid w:val="7D35106F"/>
    <w:rsid w:val="7D392F27"/>
    <w:rsid w:val="7D3C9E99"/>
    <w:rsid w:val="7D40EBB1"/>
    <w:rsid w:val="7D4AFD15"/>
    <w:rsid w:val="7D5AB34E"/>
    <w:rsid w:val="7D5E6900"/>
    <w:rsid w:val="7D62316C"/>
    <w:rsid w:val="7D623CC4"/>
    <w:rsid w:val="7D6530CD"/>
    <w:rsid w:val="7D66AB79"/>
    <w:rsid w:val="7D8A1771"/>
    <w:rsid w:val="7D8F43E1"/>
    <w:rsid w:val="7DA11279"/>
    <w:rsid w:val="7DA27DAA"/>
    <w:rsid w:val="7DA5924B"/>
    <w:rsid w:val="7DAD3C9C"/>
    <w:rsid w:val="7DB54A89"/>
    <w:rsid w:val="7DD13196"/>
    <w:rsid w:val="7DD3FE10"/>
    <w:rsid w:val="7DD5A5BA"/>
    <w:rsid w:val="7DD9393F"/>
    <w:rsid w:val="7DDA7FED"/>
    <w:rsid w:val="7DDC652D"/>
    <w:rsid w:val="7DDC8997"/>
    <w:rsid w:val="7DECA3E5"/>
    <w:rsid w:val="7DED629B"/>
    <w:rsid w:val="7DF0DE34"/>
    <w:rsid w:val="7DF57DD7"/>
    <w:rsid w:val="7E032751"/>
    <w:rsid w:val="7E034E5A"/>
    <w:rsid w:val="7E079144"/>
    <w:rsid w:val="7E1097FA"/>
    <w:rsid w:val="7E15AD94"/>
    <w:rsid w:val="7E20CA4D"/>
    <w:rsid w:val="7E20E31C"/>
    <w:rsid w:val="7E213B59"/>
    <w:rsid w:val="7E249436"/>
    <w:rsid w:val="7E2B9E77"/>
    <w:rsid w:val="7E2DF8D4"/>
    <w:rsid w:val="7E39879F"/>
    <w:rsid w:val="7E3D5288"/>
    <w:rsid w:val="7E436D23"/>
    <w:rsid w:val="7E47B7AB"/>
    <w:rsid w:val="7E48A2FA"/>
    <w:rsid w:val="7E48DE4B"/>
    <w:rsid w:val="7E4AAE95"/>
    <w:rsid w:val="7E4B460F"/>
    <w:rsid w:val="7E4F9366"/>
    <w:rsid w:val="7E5C08E0"/>
    <w:rsid w:val="7E5FC4CD"/>
    <w:rsid w:val="7E6A6103"/>
    <w:rsid w:val="7E6CB735"/>
    <w:rsid w:val="7E6FF06F"/>
    <w:rsid w:val="7E722BC5"/>
    <w:rsid w:val="7E74D8ED"/>
    <w:rsid w:val="7E81ECF9"/>
    <w:rsid w:val="7E8A740A"/>
    <w:rsid w:val="7E8FCF90"/>
    <w:rsid w:val="7E9874A5"/>
    <w:rsid w:val="7E9F4C25"/>
    <w:rsid w:val="7EAA610F"/>
    <w:rsid w:val="7EB386EC"/>
    <w:rsid w:val="7EB3AD3A"/>
    <w:rsid w:val="7EBA3EAB"/>
    <w:rsid w:val="7EBBD0F3"/>
    <w:rsid w:val="7EBD61BC"/>
    <w:rsid w:val="7EBEA44D"/>
    <w:rsid w:val="7EC48E02"/>
    <w:rsid w:val="7EC7F230"/>
    <w:rsid w:val="7EDA089C"/>
    <w:rsid w:val="7EE8F21C"/>
    <w:rsid w:val="7EF0ACDA"/>
    <w:rsid w:val="7EF21EDF"/>
    <w:rsid w:val="7EF36831"/>
    <w:rsid w:val="7EFC979F"/>
    <w:rsid w:val="7EFCDF73"/>
    <w:rsid w:val="7F003834"/>
    <w:rsid w:val="7F0615C2"/>
    <w:rsid w:val="7F14C0E3"/>
    <w:rsid w:val="7F23E6D6"/>
    <w:rsid w:val="7F27A579"/>
    <w:rsid w:val="7F2C48EB"/>
    <w:rsid w:val="7F382D93"/>
    <w:rsid w:val="7F3A7059"/>
    <w:rsid w:val="7F407EA2"/>
    <w:rsid w:val="7F41F918"/>
    <w:rsid w:val="7F4272CB"/>
    <w:rsid w:val="7F436E59"/>
    <w:rsid w:val="7F452690"/>
    <w:rsid w:val="7F662C21"/>
    <w:rsid w:val="7F6922B7"/>
    <w:rsid w:val="7F700BDA"/>
    <w:rsid w:val="7F757565"/>
    <w:rsid w:val="7F762852"/>
    <w:rsid w:val="7F7F756E"/>
    <w:rsid w:val="7F824290"/>
    <w:rsid w:val="7F857AD1"/>
    <w:rsid w:val="7F896A89"/>
    <w:rsid w:val="7F8D18E0"/>
    <w:rsid w:val="7F96FCED"/>
    <w:rsid w:val="7FA1F772"/>
    <w:rsid w:val="7FA5FFB7"/>
    <w:rsid w:val="7FAA7AB5"/>
    <w:rsid w:val="7FAF41A0"/>
    <w:rsid w:val="7FB14210"/>
    <w:rsid w:val="7FB3FAD7"/>
    <w:rsid w:val="7FC71AA6"/>
    <w:rsid w:val="7FC9A7C2"/>
    <w:rsid w:val="7FCD92B3"/>
    <w:rsid w:val="7FCEEF91"/>
    <w:rsid w:val="7FD02DBC"/>
    <w:rsid w:val="7FD2CE85"/>
    <w:rsid w:val="7FD6A353"/>
    <w:rsid w:val="7FDBB1AF"/>
    <w:rsid w:val="7FDBDF38"/>
    <w:rsid w:val="7FDC70CF"/>
    <w:rsid w:val="7FDFB5A6"/>
    <w:rsid w:val="7FE00D08"/>
    <w:rsid w:val="7FE26F4A"/>
    <w:rsid w:val="7FE4EB5F"/>
    <w:rsid w:val="7FE57744"/>
    <w:rsid w:val="7FEB802D"/>
    <w:rsid w:val="7FEDF742"/>
    <w:rsid w:val="7FFA72B5"/>
    <w:rsid w:val="7FFBEB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AD253"/>
  <w15:chartTrackingRefBased/>
  <w15:docId w15:val="{9547EE24-5A19-4E46-8A04-3FDB96D8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BB"/>
  </w:style>
  <w:style w:type="paragraph" w:styleId="Heading1">
    <w:name w:val="heading 1"/>
    <w:basedOn w:val="Normal"/>
    <w:next w:val="Normal"/>
    <w:link w:val="Heading1Char"/>
    <w:qFormat/>
    <w:rsid w:val="00C9363B"/>
    <w:pPr>
      <w:keepNext/>
      <w:keepLines/>
      <w:spacing w:before="240" w:after="0"/>
      <w:outlineLvl w:val="0"/>
    </w:pPr>
    <w:rPr>
      <w:rFonts w:eastAsiaTheme="majorEastAsia" w:cstheme="majorBidi"/>
      <w:b/>
      <w:color w:val="4472C4" w:themeColor="accent1"/>
      <w:sz w:val="36"/>
      <w:szCs w:val="32"/>
    </w:rPr>
  </w:style>
  <w:style w:type="paragraph" w:styleId="Heading2">
    <w:name w:val="heading 2"/>
    <w:basedOn w:val="Normal"/>
    <w:next w:val="Normal"/>
    <w:link w:val="Heading2Char"/>
    <w:unhideWhenUsed/>
    <w:qFormat/>
    <w:rsid w:val="00C9363B"/>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nhideWhenUsed/>
    <w:qFormat/>
    <w:rsid w:val="00F641E2"/>
    <w:pPr>
      <w:keepNext/>
      <w:keepLines/>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74268C"/>
    <w:pPr>
      <w:keepNext/>
      <w:keepLines/>
      <w:tabs>
        <w:tab w:val="left" w:pos="180"/>
        <w:tab w:val="left" w:pos="360"/>
        <w:tab w:val="left" w:pos="720"/>
      </w:tabs>
      <w:spacing w:before="40" w:after="0" w:line="360" w:lineRule="auto"/>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63B"/>
    <w:rPr>
      <w:rFonts w:ascii="Times" w:eastAsiaTheme="majorEastAsia" w:hAnsi="Times" w:cstheme="majorBidi"/>
      <w:b/>
      <w:color w:val="4472C4" w:themeColor="accent1"/>
      <w:sz w:val="36"/>
      <w:szCs w:val="32"/>
    </w:rPr>
  </w:style>
  <w:style w:type="character" w:customStyle="1" w:styleId="Heading2Char">
    <w:name w:val="Heading 2 Char"/>
    <w:basedOn w:val="DefaultParagraphFont"/>
    <w:link w:val="Heading2"/>
    <w:rsid w:val="00C9363B"/>
    <w:rPr>
      <w:rFonts w:ascii="Times" w:eastAsiaTheme="majorEastAsia" w:hAnsi="Times" w:cstheme="majorBidi"/>
      <w:color w:val="2F5496" w:themeColor="accent1" w:themeShade="BF"/>
      <w:sz w:val="32"/>
      <w:szCs w:val="26"/>
    </w:rPr>
  </w:style>
  <w:style w:type="paragraph" w:styleId="TOCHeading">
    <w:name w:val="TOC Heading"/>
    <w:basedOn w:val="Heading1"/>
    <w:next w:val="Normal"/>
    <w:uiPriority w:val="39"/>
    <w:unhideWhenUsed/>
    <w:qFormat/>
    <w:rsid w:val="00804F4E"/>
    <w:pPr>
      <w:outlineLvl w:val="9"/>
    </w:pPr>
    <w:rPr>
      <w:b w:val="0"/>
      <w:color w:val="2F5496" w:themeColor="accent1" w:themeShade="BF"/>
      <w:sz w:val="32"/>
    </w:rPr>
  </w:style>
  <w:style w:type="paragraph" w:styleId="TOC1">
    <w:name w:val="toc 1"/>
    <w:basedOn w:val="Normal"/>
    <w:next w:val="Normal"/>
    <w:autoRedefine/>
    <w:uiPriority w:val="39"/>
    <w:unhideWhenUsed/>
    <w:rsid w:val="00804F4E"/>
    <w:pPr>
      <w:spacing w:after="100"/>
    </w:pPr>
  </w:style>
  <w:style w:type="paragraph" w:styleId="TOC2">
    <w:name w:val="toc 2"/>
    <w:basedOn w:val="Normal"/>
    <w:next w:val="Normal"/>
    <w:autoRedefine/>
    <w:uiPriority w:val="39"/>
    <w:unhideWhenUsed/>
    <w:rsid w:val="00804F4E"/>
    <w:pPr>
      <w:spacing w:after="100"/>
      <w:ind w:left="220"/>
    </w:pPr>
  </w:style>
  <w:style w:type="character" w:styleId="Hyperlink">
    <w:name w:val="Hyperlink"/>
    <w:basedOn w:val="DefaultParagraphFont"/>
    <w:uiPriority w:val="99"/>
    <w:unhideWhenUsed/>
    <w:rsid w:val="00804F4E"/>
    <w:rPr>
      <w:color w:val="0563C1" w:themeColor="hyperlink"/>
      <w:u w:val="single"/>
    </w:rPr>
  </w:style>
  <w:style w:type="paragraph" w:styleId="Revision">
    <w:name w:val="Revision"/>
    <w:hidden/>
    <w:uiPriority w:val="99"/>
    <w:semiHidden/>
    <w:rsid w:val="00EE2CCE"/>
    <w:pPr>
      <w:spacing w:after="0" w:line="240" w:lineRule="auto"/>
    </w:pPr>
  </w:style>
  <w:style w:type="table" w:styleId="TableGrid">
    <w:name w:val="Table Grid"/>
    <w:basedOn w:val="TableNormal"/>
    <w:uiPriority w:val="39"/>
    <w:rsid w:val="00745DB2"/>
    <w:pPr>
      <w:spacing w:after="0" w:line="240" w:lineRule="auto"/>
    </w:pPr>
    <w:rPr>
      <w:rFonts w:ascii="Wingdings" w:eastAsia="Wingdings" w:hAnsi="Wingdings" w:cs="Calibri Light"/>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35B3"/>
    <w:pPr>
      <w:tabs>
        <w:tab w:val="left" w:pos="180"/>
        <w:tab w:val="left" w:pos="360"/>
        <w:tab w:val="left" w:pos="720"/>
      </w:tabs>
      <w:spacing w:after="0" w:line="360" w:lineRule="auto"/>
      <w:jc w:val="both"/>
    </w:pPr>
    <w:rPr>
      <w:rFonts w:ascii="Wingdings" w:eastAsia="Wingdings" w:hAnsi="Wingdings" w:cs="Calibri Light"/>
      <w:i/>
    </w:rPr>
  </w:style>
  <w:style w:type="character" w:customStyle="1" w:styleId="BodyTextChar">
    <w:name w:val="Body Text Char"/>
    <w:basedOn w:val="DefaultParagraphFont"/>
    <w:link w:val="BodyText"/>
    <w:semiHidden/>
    <w:rsid w:val="00D235B3"/>
    <w:rPr>
      <w:rFonts w:ascii="Wingdings" w:eastAsia="Wingdings" w:hAnsi="Wingdings" w:cs="Calibri Light"/>
      <w:i/>
    </w:rPr>
  </w:style>
  <w:style w:type="character" w:customStyle="1" w:styleId="Heading3Char">
    <w:name w:val="Heading 3 Char"/>
    <w:basedOn w:val="DefaultParagraphFont"/>
    <w:link w:val="Heading3"/>
    <w:rsid w:val="00F641E2"/>
    <w:rPr>
      <w:rFonts w:ascii="Times" w:eastAsiaTheme="majorEastAsia" w:hAnsi="Times" w:cstheme="majorBidi"/>
      <w:color w:val="2F5496" w:themeColor="accent1" w:themeShade="BF"/>
      <w:sz w:val="24"/>
      <w:szCs w:val="24"/>
    </w:rPr>
  </w:style>
  <w:style w:type="character" w:customStyle="1" w:styleId="Heading4Char">
    <w:name w:val="Heading 4 Char"/>
    <w:basedOn w:val="DefaultParagraphFont"/>
    <w:link w:val="Heading4"/>
    <w:uiPriority w:val="9"/>
    <w:rsid w:val="0074268C"/>
    <w:rPr>
      <w:rFonts w:eastAsiaTheme="majorEastAsia" w:cstheme="majorBidi"/>
      <w:b/>
      <w:iCs/>
    </w:rPr>
  </w:style>
  <w:style w:type="paragraph" w:styleId="Header">
    <w:name w:val="header"/>
    <w:basedOn w:val="Normal"/>
    <w:link w:val="HeaderChar"/>
    <w:rsid w:val="0074268C"/>
    <w:pPr>
      <w:tabs>
        <w:tab w:val="left" w:pos="180"/>
        <w:tab w:val="left" w:pos="360"/>
        <w:tab w:val="left" w:pos="720"/>
        <w:tab w:val="center" w:pos="4320"/>
        <w:tab w:val="right" w:pos="8640"/>
      </w:tabs>
      <w:spacing w:after="0" w:line="360" w:lineRule="auto"/>
      <w:jc w:val="both"/>
    </w:pPr>
    <w:rPr>
      <w:rFonts w:ascii="Wingdings" w:eastAsia="Wingdings" w:hAnsi="Wingdings" w:cs="Calibri Light"/>
    </w:rPr>
  </w:style>
  <w:style w:type="character" w:customStyle="1" w:styleId="HeaderChar">
    <w:name w:val="Header Char"/>
    <w:basedOn w:val="DefaultParagraphFont"/>
    <w:link w:val="Header"/>
    <w:rsid w:val="0074268C"/>
    <w:rPr>
      <w:rFonts w:ascii="Wingdings" w:eastAsia="Wingdings" w:hAnsi="Wingdings" w:cs="Calibri Light"/>
    </w:rPr>
  </w:style>
  <w:style w:type="paragraph" w:styleId="Footer">
    <w:name w:val="footer"/>
    <w:basedOn w:val="Normal"/>
    <w:link w:val="FooterChar"/>
    <w:uiPriority w:val="99"/>
    <w:rsid w:val="0074268C"/>
    <w:pPr>
      <w:tabs>
        <w:tab w:val="left" w:pos="180"/>
        <w:tab w:val="left" w:pos="360"/>
        <w:tab w:val="left" w:pos="720"/>
        <w:tab w:val="center" w:pos="4320"/>
        <w:tab w:val="right" w:pos="8640"/>
      </w:tabs>
      <w:spacing w:after="0" w:line="360" w:lineRule="auto"/>
      <w:jc w:val="both"/>
    </w:pPr>
    <w:rPr>
      <w:rFonts w:ascii="Wingdings" w:eastAsia="Wingdings" w:hAnsi="Wingdings" w:cs="Calibri Light"/>
    </w:rPr>
  </w:style>
  <w:style w:type="character" w:customStyle="1" w:styleId="FooterChar">
    <w:name w:val="Footer Char"/>
    <w:basedOn w:val="DefaultParagraphFont"/>
    <w:link w:val="Footer"/>
    <w:uiPriority w:val="99"/>
    <w:rsid w:val="0074268C"/>
    <w:rPr>
      <w:rFonts w:ascii="Wingdings" w:eastAsia="Wingdings" w:hAnsi="Wingdings" w:cs="Calibri Light"/>
    </w:rPr>
  </w:style>
  <w:style w:type="character" w:styleId="PageNumber">
    <w:name w:val="page number"/>
    <w:basedOn w:val="DefaultParagraphFont"/>
    <w:semiHidden/>
    <w:rsid w:val="0074268C"/>
  </w:style>
  <w:style w:type="paragraph" w:styleId="TOC3">
    <w:name w:val="toc 3"/>
    <w:basedOn w:val="Normal"/>
    <w:next w:val="Normal"/>
    <w:autoRedefine/>
    <w:uiPriority w:val="39"/>
    <w:rsid w:val="0074268C"/>
    <w:pPr>
      <w:spacing w:after="0" w:line="360" w:lineRule="auto"/>
      <w:ind w:left="480"/>
      <w:jc w:val="both"/>
    </w:pPr>
    <w:rPr>
      <w:rFonts w:ascii="Wingdings" w:eastAsia="Wingdings" w:hAnsi="Wingdings" w:cs="Calibri Light"/>
      <w:i/>
      <w:sz w:val="20"/>
    </w:rPr>
  </w:style>
  <w:style w:type="paragraph" w:styleId="Title">
    <w:name w:val="Title"/>
    <w:basedOn w:val="Normal"/>
    <w:link w:val="TitleChar"/>
    <w:qFormat/>
    <w:rsid w:val="0074268C"/>
    <w:pPr>
      <w:tabs>
        <w:tab w:val="left" w:pos="180"/>
        <w:tab w:val="left" w:pos="360"/>
        <w:tab w:val="left" w:pos="720"/>
      </w:tabs>
      <w:spacing w:after="0" w:line="360" w:lineRule="auto"/>
      <w:jc w:val="center"/>
    </w:pPr>
    <w:rPr>
      <w:rFonts w:ascii="Wingdings" w:eastAsia="Wingdings" w:hAnsi="Wingdings" w:cs="Calibri Light"/>
      <w:b/>
      <w:sz w:val="32"/>
    </w:rPr>
  </w:style>
  <w:style w:type="character" w:customStyle="1" w:styleId="TitleChar">
    <w:name w:val="Title Char"/>
    <w:basedOn w:val="DefaultParagraphFont"/>
    <w:link w:val="Title"/>
    <w:rsid w:val="0074268C"/>
    <w:rPr>
      <w:rFonts w:ascii="Wingdings" w:eastAsia="Wingdings" w:hAnsi="Wingdings" w:cs="Calibri Light"/>
      <w:b/>
      <w:sz w:val="32"/>
    </w:rPr>
  </w:style>
  <w:style w:type="paragraph" w:styleId="TOC4">
    <w:name w:val="toc 4"/>
    <w:basedOn w:val="Normal"/>
    <w:next w:val="Normal"/>
    <w:autoRedefine/>
    <w:uiPriority w:val="39"/>
    <w:unhideWhenUsed/>
    <w:rsid w:val="0074268C"/>
    <w:pPr>
      <w:spacing w:after="100" w:line="360" w:lineRule="auto"/>
      <w:ind w:left="720"/>
      <w:jc w:val="both"/>
    </w:pPr>
    <w:rPr>
      <w:rFonts w:ascii="Wingdings" w:eastAsia="Wingdings" w:hAnsi="Wingdings" w:cs="Calibri Light"/>
    </w:rPr>
  </w:style>
  <w:style w:type="paragraph" w:styleId="BodyText3">
    <w:name w:val="Body Text 3"/>
    <w:basedOn w:val="Normal"/>
    <w:link w:val="BodyText3Char"/>
    <w:uiPriority w:val="99"/>
    <w:semiHidden/>
    <w:unhideWhenUsed/>
    <w:rsid w:val="0074268C"/>
    <w:pPr>
      <w:tabs>
        <w:tab w:val="left" w:pos="180"/>
        <w:tab w:val="left" w:pos="360"/>
        <w:tab w:val="left" w:pos="720"/>
      </w:tabs>
      <w:spacing w:after="120" w:line="360" w:lineRule="auto"/>
      <w:jc w:val="both"/>
    </w:pPr>
    <w:rPr>
      <w:rFonts w:ascii="Wingdings" w:eastAsia="Wingdings" w:hAnsi="Wingdings" w:cs="Calibri Light"/>
      <w:sz w:val="16"/>
      <w:szCs w:val="16"/>
    </w:rPr>
  </w:style>
  <w:style w:type="character" w:customStyle="1" w:styleId="BodyText3Char">
    <w:name w:val="Body Text 3 Char"/>
    <w:basedOn w:val="DefaultParagraphFont"/>
    <w:link w:val="BodyText3"/>
    <w:uiPriority w:val="99"/>
    <w:semiHidden/>
    <w:rsid w:val="0074268C"/>
    <w:rPr>
      <w:rFonts w:ascii="Wingdings" w:eastAsia="Wingdings" w:hAnsi="Wingdings" w:cs="Calibri Light"/>
      <w:sz w:val="16"/>
      <w:szCs w:val="16"/>
    </w:rPr>
  </w:style>
  <w:style w:type="paragraph" w:customStyle="1" w:styleId="tabletxt">
    <w:name w:val="tabletxt"/>
    <w:basedOn w:val="Normal"/>
    <w:rsid w:val="0074268C"/>
    <w:pPr>
      <w:autoSpaceDE w:val="0"/>
      <w:autoSpaceDN w:val="0"/>
      <w:adjustRightInd w:val="0"/>
      <w:spacing w:before="20" w:after="20" w:line="360" w:lineRule="auto"/>
      <w:jc w:val="both"/>
    </w:pPr>
    <w:rPr>
      <w:rFonts w:eastAsia="Times New Roman" w:cs="Arial"/>
      <w:sz w:val="20"/>
    </w:rPr>
  </w:style>
  <w:style w:type="paragraph" w:customStyle="1" w:styleId="TitleCover">
    <w:name w:val="Title Cover"/>
    <w:basedOn w:val="Normal"/>
    <w:next w:val="Normal"/>
    <w:rsid w:val="0074268C"/>
    <w:pPr>
      <w:keepNext/>
      <w:keepLines/>
      <w:pBdr>
        <w:top w:val="single" w:sz="48" w:space="31" w:color="auto"/>
      </w:pBdr>
      <w:tabs>
        <w:tab w:val="left" w:pos="0"/>
      </w:tabs>
      <w:spacing w:before="240" w:after="500" w:line="640" w:lineRule="exact"/>
      <w:jc w:val="both"/>
    </w:pPr>
    <w:rPr>
      <w:rFonts w:eastAsia="Symbol" w:cs="Symbol"/>
      <w:b/>
      <w:spacing w:val="-48"/>
      <w:kern w:val="28"/>
      <w:sz w:val="64"/>
    </w:rPr>
  </w:style>
  <w:style w:type="paragraph" w:customStyle="1" w:styleId="Tabletext">
    <w:name w:val="Tabletext"/>
    <w:basedOn w:val="Normal"/>
    <w:rsid w:val="0074268C"/>
    <w:pPr>
      <w:keepLines/>
      <w:widowControl w:val="0"/>
      <w:spacing w:after="0" w:line="240" w:lineRule="atLeast"/>
      <w:jc w:val="both"/>
    </w:pPr>
    <w:rPr>
      <w:rFonts w:ascii="timesght" w:eastAsia="Calibri Light" w:hAnsi="timesght" w:cs="Calibri Light"/>
      <w:sz w:val="20"/>
    </w:rPr>
  </w:style>
  <w:style w:type="paragraph" w:customStyle="1" w:styleId="StyleSubtitleCover2TopNoborder">
    <w:name w:val="Style Subtitle Cover2 + Top: (No border)"/>
    <w:basedOn w:val="Normal"/>
    <w:rsid w:val="0074268C"/>
    <w:pPr>
      <w:keepNext/>
      <w:keepLines/>
      <w:spacing w:after="0" w:line="480" w:lineRule="atLeast"/>
      <w:jc w:val="right"/>
    </w:pPr>
    <w:rPr>
      <w:rFonts w:eastAsia="Times New Roman" w:cs="Times New Roman"/>
      <w:kern w:val="28"/>
      <w:sz w:val="32"/>
    </w:rPr>
  </w:style>
  <w:style w:type="paragraph" w:customStyle="1" w:styleId="Instructions">
    <w:name w:val="Instructions"/>
    <w:basedOn w:val="Normal"/>
    <w:autoRedefine/>
    <w:rsid w:val="0074268C"/>
    <w:pPr>
      <w:shd w:val="clear" w:color="auto" w:fill="FFFFFF"/>
      <w:spacing w:after="0" w:line="360" w:lineRule="auto"/>
      <w:jc w:val="both"/>
    </w:pPr>
    <w:rPr>
      <w:rFonts w:eastAsia="Times New Roman" w:cs="Times New Roman"/>
      <w:i/>
      <w:color w:val="0000FF"/>
    </w:rPr>
  </w:style>
  <w:style w:type="paragraph" w:customStyle="1" w:styleId="Appendix">
    <w:name w:val="Appendix"/>
    <w:basedOn w:val="Normal"/>
    <w:rsid w:val="0074268C"/>
    <w:pPr>
      <w:spacing w:before="60" w:after="60" w:line="360" w:lineRule="auto"/>
      <w:jc w:val="both"/>
    </w:pPr>
    <w:rPr>
      <w:rFonts w:eastAsia="Times New Roman" w:cs="Times New Roman"/>
      <w:b/>
      <w:sz w:val="28"/>
      <w:szCs w:val="28"/>
    </w:rPr>
  </w:style>
  <w:style w:type="paragraph" w:customStyle="1" w:styleId="InfoBlue">
    <w:name w:val="InfoBlue"/>
    <w:basedOn w:val="Normal"/>
    <w:next w:val="BodyText"/>
    <w:rsid w:val="0074268C"/>
    <w:pPr>
      <w:widowControl w:val="0"/>
      <w:spacing w:after="120" w:line="240" w:lineRule="atLeast"/>
      <w:ind w:left="576"/>
      <w:jc w:val="both"/>
    </w:pPr>
    <w:rPr>
      <w:rFonts w:eastAsia="Times New Roman" w:cs="Times New Roman"/>
      <w:i/>
      <w:color w:val="0000FF"/>
    </w:rPr>
  </w:style>
  <w:style w:type="paragraph" w:customStyle="1" w:styleId="paragraph">
    <w:name w:val="paragraph"/>
    <w:basedOn w:val="Normal"/>
    <w:rsid w:val="0074268C"/>
    <w:pPr>
      <w:spacing w:before="100" w:beforeAutospacing="1" w:after="100" w:afterAutospacing="1" w:line="360" w:lineRule="auto"/>
      <w:jc w:val="both"/>
    </w:pPr>
    <w:rPr>
      <w:rFonts w:eastAsia="Times New Roman" w:cs="Times New Roman"/>
      <w:szCs w:val="24"/>
    </w:rPr>
  </w:style>
  <w:style w:type="character" w:customStyle="1" w:styleId="normaltextrun">
    <w:name w:val="normaltextrun"/>
    <w:basedOn w:val="DefaultParagraphFont"/>
    <w:rsid w:val="0074268C"/>
  </w:style>
  <w:style w:type="character" w:customStyle="1" w:styleId="eop">
    <w:name w:val="eop"/>
    <w:basedOn w:val="DefaultParagraphFont"/>
    <w:rsid w:val="0074268C"/>
  </w:style>
  <w:style w:type="character" w:styleId="CommentReference">
    <w:name w:val="annotation reference"/>
    <w:basedOn w:val="DefaultParagraphFont"/>
    <w:uiPriority w:val="99"/>
    <w:semiHidden/>
    <w:unhideWhenUsed/>
    <w:rsid w:val="0074268C"/>
    <w:rPr>
      <w:sz w:val="16"/>
      <w:szCs w:val="16"/>
    </w:rPr>
  </w:style>
  <w:style w:type="paragraph" w:styleId="CommentText">
    <w:name w:val="annotation text"/>
    <w:basedOn w:val="Normal"/>
    <w:link w:val="CommentTextChar"/>
    <w:uiPriority w:val="99"/>
    <w:unhideWhenUsed/>
    <w:rsid w:val="0074268C"/>
    <w:pPr>
      <w:tabs>
        <w:tab w:val="left" w:pos="180"/>
        <w:tab w:val="left" w:pos="360"/>
        <w:tab w:val="left" w:pos="720"/>
      </w:tabs>
      <w:spacing w:after="0" w:line="360" w:lineRule="auto"/>
      <w:jc w:val="both"/>
    </w:pPr>
    <w:rPr>
      <w:rFonts w:ascii="Wingdings" w:eastAsia="Wingdings" w:hAnsi="Wingdings" w:cs="Calibri Light"/>
      <w:sz w:val="20"/>
    </w:rPr>
  </w:style>
  <w:style w:type="character" w:customStyle="1" w:styleId="CommentTextChar">
    <w:name w:val="Comment Text Char"/>
    <w:basedOn w:val="DefaultParagraphFont"/>
    <w:link w:val="CommentText"/>
    <w:uiPriority w:val="99"/>
    <w:rsid w:val="0074268C"/>
    <w:rPr>
      <w:rFonts w:ascii="Wingdings" w:eastAsia="Wingdings" w:hAnsi="Wingdings" w:cs="Calibri Light"/>
      <w:sz w:val="20"/>
      <w:szCs w:val="20"/>
    </w:rPr>
  </w:style>
  <w:style w:type="paragraph" w:styleId="CommentSubject">
    <w:name w:val="annotation subject"/>
    <w:basedOn w:val="CommentText"/>
    <w:next w:val="CommentText"/>
    <w:link w:val="CommentSubjectChar"/>
    <w:uiPriority w:val="99"/>
    <w:semiHidden/>
    <w:unhideWhenUsed/>
    <w:rsid w:val="0074268C"/>
    <w:rPr>
      <w:b/>
      <w:bCs/>
    </w:rPr>
  </w:style>
  <w:style w:type="character" w:customStyle="1" w:styleId="CommentSubjectChar">
    <w:name w:val="Comment Subject Char"/>
    <w:basedOn w:val="CommentTextChar"/>
    <w:link w:val="CommentSubject"/>
    <w:uiPriority w:val="99"/>
    <w:semiHidden/>
    <w:rsid w:val="0074268C"/>
    <w:rPr>
      <w:rFonts w:ascii="Times" w:eastAsia="Times" w:hAnsi="Times" w:cs="Times New Roman"/>
      <w:b/>
      <w:bCs/>
      <w:sz w:val="20"/>
      <w:szCs w:val="20"/>
    </w:rPr>
  </w:style>
  <w:style w:type="paragraph" w:styleId="ListParagraph">
    <w:name w:val="List Paragraph"/>
    <w:basedOn w:val="Normal"/>
    <w:uiPriority w:val="34"/>
    <w:qFormat/>
    <w:rsid w:val="0074268C"/>
    <w:pPr>
      <w:tabs>
        <w:tab w:val="left" w:pos="180"/>
        <w:tab w:val="left" w:pos="360"/>
        <w:tab w:val="left" w:pos="720"/>
      </w:tabs>
      <w:spacing w:after="0" w:line="360" w:lineRule="auto"/>
      <w:ind w:left="720"/>
      <w:contextualSpacing/>
      <w:jc w:val="both"/>
    </w:pPr>
    <w:rPr>
      <w:rFonts w:ascii="Wingdings" w:eastAsia="Wingdings" w:hAnsi="Wingdings" w:cs="Calibri Light"/>
    </w:rPr>
  </w:style>
  <w:style w:type="character" w:styleId="UnresolvedMention">
    <w:name w:val="Unresolved Mention"/>
    <w:basedOn w:val="DefaultParagraphFont"/>
    <w:uiPriority w:val="99"/>
    <w:unhideWhenUsed/>
    <w:rsid w:val="0074268C"/>
    <w:rPr>
      <w:color w:val="605E5C"/>
      <w:shd w:val="clear" w:color="auto" w:fill="E1DFDD"/>
    </w:rPr>
  </w:style>
  <w:style w:type="table" w:customStyle="1" w:styleId="TableGrid1">
    <w:name w:val="Table Grid1"/>
    <w:basedOn w:val="TableNormal"/>
    <w:next w:val="TableGrid"/>
    <w:uiPriority w:val="39"/>
    <w:rsid w:val="0074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4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74268C"/>
    <w:rPr>
      <w:color w:val="2B579A"/>
      <w:shd w:val="clear" w:color="auto" w:fill="E1DFDD"/>
    </w:rPr>
  </w:style>
  <w:style w:type="table" w:customStyle="1" w:styleId="TableGrid3">
    <w:name w:val="Table Grid3"/>
    <w:basedOn w:val="TableNormal"/>
    <w:next w:val="TableGrid"/>
    <w:uiPriority w:val="39"/>
    <w:rsid w:val="0074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74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268C"/>
    <w:rPr>
      <w:color w:val="954F72" w:themeColor="followedHyperlink"/>
      <w:u w:val="single"/>
    </w:rPr>
  </w:style>
  <w:style w:type="table" w:customStyle="1" w:styleId="TableGrid4">
    <w:name w:val="Table Grid4"/>
    <w:basedOn w:val="TableNormal"/>
    <w:next w:val="TableGrid"/>
    <w:uiPriority w:val="39"/>
    <w:rsid w:val="00E4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41C52"/>
    <w:pPr>
      <w:spacing w:after="0" w:line="240" w:lineRule="auto"/>
    </w:pPr>
    <w:rPr>
      <w:rFonts w:ascii="Wingdings" w:eastAsia="Wingdings" w:hAnsi="Wingdings" w:cs="Calibri Light"/>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5440">
      <w:bodyDiv w:val="1"/>
      <w:marLeft w:val="0"/>
      <w:marRight w:val="0"/>
      <w:marTop w:val="0"/>
      <w:marBottom w:val="0"/>
      <w:divBdr>
        <w:top w:val="none" w:sz="0" w:space="0" w:color="auto"/>
        <w:left w:val="none" w:sz="0" w:space="0" w:color="auto"/>
        <w:bottom w:val="none" w:sz="0" w:space="0" w:color="auto"/>
        <w:right w:val="none" w:sz="0" w:space="0" w:color="auto"/>
      </w:divBdr>
      <w:divsChild>
        <w:div w:id="179970711">
          <w:marLeft w:val="0"/>
          <w:marRight w:val="0"/>
          <w:marTop w:val="0"/>
          <w:marBottom w:val="0"/>
          <w:divBdr>
            <w:top w:val="none" w:sz="0" w:space="0" w:color="auto"/>
            <w:left w:val="none" w:sz="0" w:space="0" w:color="auto"/>
            <w:bottom w:val="none" w:sz="0" w:space="0" w:color="auto"/>
            <w:right w:val="none" w:sz="0" w:space="0" w:color="auto"/>
          </w:divBdr>
          <w:divsChild>
            <w:div w:id="16124209">
              <w:marLeft w:val="0"/>
              <w:marRight w:val="0"/>
              <w:marTop w:val="0"/>
              <w:marBottom w:val="0"/>
              <w:divBdr>
                <w:top w:val="none" w:sz="0" w:space="0" w:color="auto"/>
                <w:left w:val="none" w:sz="0" w:space="0" w:color="auto"/>
                <w:bottom w:val="none" w:sz="0" w:space="0" w:color="auto"/>
                <w:right w:val="none" w:sz="0" w:space="0" w:color="auto"/>
              </w:divBdr>
            </w:div>
            <w:div w:id="246616189">
              <w:marLeft w:val="0"/>
              <w:marRight w:val="0"/>
              <w:marTop w:val="0"/>
              <w:marBottom w:val="0"/>
              <w:divBdr>
                <w:top w:val="none" w:sz="0" w:space="0" w:color="auto"/>
                <w:left w:val="none" w:sz="0" w:space="0" w:color="auto"/>
                <w:bottom w:val="none" w:sz="0" w:space="0" w:color="auto"/>
                <w:right w:val="none" w:sz="0" w:space="0" w:color="auto"/>
              </w:divBdr>
            </w:div>
            <w:div w:id="309482924">
              <w:marLeft w:val="0"/>
              <w:marRight w:val="0"/>
              <w:marTop w:val="0"/>
              <w:marBottom w:val="0"/>
              <w:divBdr>
                <w:top w:val="none" w:sz="0" w:space="0" w:color="auto"/>
                <w:left w:val="none" w:sz="0" w:space="0" w:color="auto"/>
                <w:bottom w:val="none" w:sz="0" w:space="0" w:color="auto"/>
                <w:right w:val="none" w:sz="0" w:space="0" w:color="auto"/>
              </w:divBdr>
            </w:div>
            <w:div w:id="348989873">
              <w:marLeft w:val="0"/>
              <w:marRight w:val="0"/>
              <w:marTop w:val="0"/>
              <w:marBottom w:val="0"/>
              <w:divBdr>
                <w:top w:val="none" w:sz="0" w:space="0" w:color="auto"/>
                <w:left w:val="none" w:sz="0" w:space="0" w:color="auto"/>
                <w:bottom w:val="none" w:sz="0" w:space="0" w:color="auto"/>
                <w:right w:val="none" w:sz="0" w:space="0" w:color="auto"/>
              </w:divBdr>
            </w:div>
            <w:div w:id="439446900">
              <w:marLeft w:val="0"/>
              <w:marRight w:val="0"/>
              <w:marTop w:val="0"/>
              <w:marBottom w:val="0"/>
              <w:divBdr>
                <w:top w:val="none" w:sz="0" w:space="0" w:color="auto"/>
                <w:left w:val="none" w:sz="0" w:space="0" w:color="auto"/>
                <w:bottom w:val="none" w:sz="0" w:space="0" w:color="auto"/>
                <w:right w:val="none" w:sz="0" w:space="0" w:color="auto"/>
              </w:divBdr>
            </w:div>
            <w:div w:id="483544801">
              <w:marLeft w:val="0"/>
              <w:marRight w:val="0"/>
              <w:marTop w:val="0"/>
              <w:marBottom w:val="0"/>
              <w:divBdr>
                <w:top w:val="none" w:sz="0" w:space="0" w:color="auto"/>
                <w:left w:val="none" w:sz="0" w:space="0" w:color="auto"/>
                <w:bottom w:val="none" w:sz="0" w:space="0" w:color="auto"/>
                <w:right w:val="none" w:sz="0" w:space="0" w:color="auto"/>
              </w:divBdr>
            </w:div>
            <w:div w:id="584920382">
              <w:marLeft w:val="0"/>
              <w:marRight w:val="0"/>
              <w:marTop w:val="0"/>
              <w:marBottom w:val="0"/>
              <w:divBdr>
                <w:top w:val="none" w:sz="0" w:space="0" w:color="auto"/>
                <w:left w:val="none" w:sz="0" w:space="0" w:color="auto"/>
                <w:bottom w:val="none" w:sz="0" w:space="0" w:color="auto"/>
                <w:right w:val="none" w:sz="0" w:space="0" w:color="auto"/>
              </w:divBdr>
            </w:div>
            <w:div w:id="612058028">
              <w:marLeft w:val="0"/>
              <w:marRight w:val="0"/>
              <w:marTop w:val="0"/>
              <w:marBottom w:val="0"/>
              <w:divBdr>
                <w:top w:val="none" w:sz="0" w:space="0" w:color="auto"/>
                <w:left w:val="none" w:sz="0" w:space="0" w:color="auto"/>
                <w:bottom w:val="none" w:sz="0" w:space="0" w:color="auto"/>
                <w:right w:val="none" w:sz="0" w:space="0" w:color="auto"/>
              </w:divBdr>
            </w:div>
            <w:div w:id="655884308">
              <w:marLeft w:val="0"/>
              <w:marRight w:val="0"/>
              <w:marTop w:val="0"/>
              <w:marBottom w:val="0"/>
              <w:divBdr>
                <w:top w:val="none" w:sz="0" w:space="0" w:color="auto"/>
                <w:left w:val="none" w:sz="0" w:space="0" w:color="auto"/>
                <w:bottom w:val="none" w:sz="0" w:space="0" w:color="auto"/>
                <w:right w:val="none" w:sz="0" w:space="0" w:color="auto"/>
              </w:divBdr>
            </w:div>
            <w:div w:id="715743093">
              <w:marLeft w:val="0"/>
              <w:marRight w:val="0"/>
              <w:marTop w:val="0"/>
              <w:marBottom w:val="0"/>
              <w:divBdr>
                <w:top w:val="none" w:sz="0" w:space="0" w:color="auto"/>
                <w:left w:val="none" w:sz="0" w:space="0" w:color="auto"/>
                <w:bottom w:val="none" w:sz="0" w:space="0" w:color="auto"/>
                <w:right w:val="none" w:sz="0" w:space="0" w:color="auto"/>
              </w:divBdr>
            </w:div>
            <w:div w:id="737898549">
              <w:marLeft w:val="0"/>
              <w:marRight w:val="0"/>
              <w:marTop w:val="0"/>
              <w:marBottom w:val="0"/>
              <w:divBdr>
                <w:top w:val="none" w:sz="0" w:space="0" w:color="auto"/>
                <w:left w:val="none" w:sz="0" w:space="0" w:color="auto"/>
                <w:bottom w:val="none" w:sz="0" w:space="0" w:color="auto"/>
                <w:right w:val="none" w:sz="0" w:space="0" w:color="auto"/>
              </w:divBdr>
            </w:div>
            <w:div w:id="805314697">
              <w:marLeft w:val="0"/>
              <w:marRight w:val="0"/>
              <w:marTop w:val="0"/>
              <w:marBottom w:val="0"/>
              <w:divBdr>
                <w:top w:val="none" w:sz="0" w:space="0" w:color="auto"/>
                <w:left w:val="none" w:sz="0" w:space="0" w:color="auto"/>
                <w:bottom w:val="none" w:sz="0" w:space="0" w:color="auto"/>
                <w:right w:val="none" w:sz="0" w:space="0" w:color="auto"/>
              </w:divBdr>
            </w:div>
            <w:div w:id="818883878">
              <w:marLeft w:val="0"/>
              <w:marRight w:val="0"/>
              <w:marTop w:val="0"/>
              <w:marBottom w:val="0"/>
              <w:divBdr>
                <w:top w:val="none" w:sz="0" w:space="0" w:color="auto"/>
                <w:left w:val="none" w:sz="0" w:space="0" w:color="auto"/>
                <w:bottom w:val="none" w:sz="0" w:space="0" w:color="auto"/>
                <w:right w:val="none" w:sz="0" w:space="0" w:color="auto"/>
              </w:divBdr>
            </w:div>
            <w:div w:id="850266815">
              <w:marLeft w:val="0"/>
              <w:marRight w:val="0"/>
              <w:marTop w:val="0"/>
              <w:marBottom w:val="0"/>
              <w:divBdr>
                <w:top w:val="none" w:sz="0" w:space="0" w:color="auto"/>
                <w:left w:val="none" w:sz="0" w:space="0" w:color="auto"/>
                <w:bottom w:val="none" w:sz="0" w:space="0" w:color="auto"/>
                <w:right w:val="none" w:sz="0" w:space="0" w:color="auto"/>
              </w:divBdr>
            </w:div>
            <w:div w:id="987589644">
              <w:marLeft w:val="0"/>
              <w:marRight w:val="0"/>
              <w:marTop w:val="0"/>
              <w:marBottom w:val="0"/>
              <w:divBdr>
                <w:top w:val="none" w:sz="0" w:space="0" w:color="auto"/>
                <w:left w:val="none" w:sz="0" w:space="0" w:color="auto"/>
                <w:bottom w:val="none" w:sz="0" w:space="0" w:color="auto"/>
                <w:right w:val="none" w:sz="0" w:space="0" w:color="auto"/>
              </w:divBdr>
            </w:div>
            <w:div w:id="1008555862">
              <w:marLeft w:val="0"/>
              <w:marRight w:val="0"/>
              <w:marTop w:val="0"/>
              <w:marBottom w:val="0"/>
              <w:divBdr>
                <w:top w:val="none" w:sz="0" w:space="0" w:color="auto"/>
                <w:left w:val="none" w:sz="0" w:space="0" w:color="auto"/>
                <w:bottom w:val="none" w:sz="0" w:space="0" w:color="auto"/>
                <w:right w:val="none" w:sz="0" w:space="0" w:color="auto"/>
              </w:divBdr>
            </w:div>
            <w:div w:id="1031303391">
              <w:marLeft w:val="0"/>
              <w:marRight w:val="0"/>
              <w:marTop w:val="0"/>
              <w:marBottom w:val="0"/>
              <w:divBdr>
                <w:top w:val="none" w:sz="0" w:space="0" w:color="auto"/>
                <w:left w:val="none" w:sz="0" w:space="0" w:color="auto"/>
                <w:bottom w:val="none" w:sz="0" w:space="0" w:color="auto"/>
                <w:right w:val="none" w:sz="0" w:space="0" w:color="auto"/>
              </w:divBdr>
            </w:div>
            <w:div w:id="1093238222">
              <w:marLeft w:val="0"/>
              <w:marRight w:val="0"/>
              <w:marTop w:val="0"/>
              <w:marBottom w:val="0"/>
              <w:divBdr>
                <w:top w:val="none" w:sz="0" w:space="0" w:color="auto"/>
                <w:left w:val="none" w:sz="0" w:space="0" w:color="auto"/>
                <w:bottom w:val="none" w:sz="0" w:space="0" w:color="auto"/>
                <w:right w:val="none" w:sz="0" w:space="0" w:color="auto"/>
              </w:divBdr>
            </w:div>
            <w:div w:id="1181510574">
              <w:marLeft w:val="0"/>
              <w:marRight w:val="0"/>
              <w:marTop w:val="0"/>
              <w:marBottom w:val="0"/>
              <w:divBdr>
                <w:top w:val="none" w:sz="0" w:space="0" w:color="auto"/>
                <w:left w:val="none" w:sz="0" w:space="0" w:color="auto"/>
                <w:bottom w:val="none" w:sz="0" w:space="0" w:color="auto"/>
                <w:right w:val="none" w:sz="0" w:space="0" w:color="auto"/>
              </w:divBdr>
            </w:div>
            <w:div w:id="1229415697">
              <w:marLeft w:val="0"/>
              <w:marRight w:val="0"/>
              <w:marTop w:val="0"/>
              <w:marBottom w:val="0"/>
              <w:divBdr>
                <w:top w:val="none" w:sz="0" w:space="0" w:color="auto"/>
                <w:left w:val="none" w:sz="0" w:space="0" w:color="auto"/>
                <w:bottom w:val="none" w:sz="0" w:space="0" w:color="auto"/>
                <w:right w:val="none" w:sz="0" w:space="0" w:color="auto"/>
              </w:divBdr>
            </w:div>
            <w:div w:id="1265259908">
              <w:marLeft w:val="0"/>
              <w:marRight w:val="0"/>
              <w:marTop w:val="0"/>
              <w:marBottom w:val="0"/>
              <w:divBdr>
                <w:top w:val="none" w:sz="0" w:space="0" w:color="auto"/>
                <w:left w:val="none" w:sz="0" w:space="0" w:color="auto"/>
                <w:bottom w:val="none" w:sz="0" w:space="0" w:color="auto"/>
                <w:right w:val="none" w:sz="0" w:space="0" w:color="auto"/>
              </w:divBdr>
            </w:div>
            <w:div w:id="1318191795">
              <w:marLeft w:val="0"/>
              <w:marRight w:val="0"/>
              <w:marTop w:val="0"/>
              <w:marBottom w:val="0"/>
              <w:divBdr>
                <w:top w:val="none" w:sz="0" w:space="0" w:color="auto"/>
                <w:left w:val="none" w:sz="0" w:space="0" w:color="auto"/>
                <w:bottom w:val="none" w:sz="0" w:space="0" w:color="auto"/>
                <w:right w:val="none" w:sz="0" w:space="0" w:color="auto"/>
              </w:divBdr>
            </w:div>
            <w:div w:id="16976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311">
      <w:bodyDiv w:val="1"/>
      <w:marLeft w:val="0"/>
      <w:marRight w:val="0"/>
      <w:marTop w:val="0"/>
      <w:marBottom w:val="0"/>
      <w:divBdr>
        <w:top w:val="none" w:sz="0" w:space="0" w:color="auto"/>
        <w:left w:val="none" w:sz="0" w:space="0" w:color="auto"/>
        <w:bottom w:val="none" w:sz="0" w:space="0" w:color="auto"/>
        <w:right w:val="none" w:sz="0" w:space="0" w:color="auto"/>
      </w:divBdr>
      <w:divsChild>
        <w:div w:id="1585913498">
          <w:marLeft w:val="0"/>
          <w:marRight w:val="0"/>
          <w:marTop w:val="0"/>
          <w:marBottom w:val="0"/>
          <w:divBdr>
            <w:top w:val="none" w:sz="0" w:space="0" w:color="auto"/>
            <w:left w:val="none" w:sz="0" w:space="0" w:color="auto"/>
            <w:bottom w:val="none" w:sz="0" w:space="0" w:color="auto"/>
            <w:right w:val="none" w:sz="0" w:space="0" w:color="auto"/>
          </w:divBdr>
          <w:divsChild>
            <w:div w:id="24986020">
              <w:marLeft w:val="0"/>
              <w:marRight w:val="0"/>
              <w:marTop w:val="0"/>
              <w:marBottom w:val="0"/>
              <w:divBdr>
                <w:top w:val="none" w:sz="0" w:space="0" w:color="auto"/>
                <w:left w:val="none" w:sz="0" w:space="0" w:color="auto"/>
                <w:bottom w:val="none" w:sz="0" w:space="0" w:color="auto"/>
                <w:right w:val="none" w:sz="0" w:space="0" w:color="auto"/>
              </w:divBdr>
            </w:div>
            <w:div w:id="27074798">
              <w:marLeft w:val="0"/>
              <w:marRight w:val="0"/>
              <w:marTop w:val="0"/>
              <w:marBottom w:val="0"/>
              <w:divBdr>
                <w:top w:val="none" w:sz="0" w:space="0" w:color="auto"/>
                <w:left w:val="none" w:sz="0" w:space="0" w:color="auto"/>
                <w:bottom w:val="none" w:sz="0" w:space="0" w:color="auto"/>
                <w:right w:val="none" w:sz="0" w:space="0" w:color="auto"/>
              </w:divBdr>
            </w:div>
            <w:div w:id="44376818">
              <w:marLeft w:val="0"/>
              <w:marRight w:val="0"/>
              <w:marTop w:val="0"/>
              <w:marBottom w:val="0"/>
              <w:divBdr>
                <w:top w:val="none" w:sz="0" w:space="0" w:color="auto"/>
                <w:left w:val="none" w:sz="0" w:space="0" w:color="auto"/>
                <w:bottom w:val="none" w:sz="0" w:space="0" w:color="auto"/>
                <w:right w:val="none" w:sz="0" w:space="0" w:color="auto"/>
              </w:divBdr>
            </w:div>
            <w:div w:id="96289616">
              <w:marLeft w:val="0"/>
              <w:marRight w:val="0"/>
              <w:marTop w:val="0"/>
              <w:marBottom w:val="0"/>
              <w:divBdr>
                <w:top w:val="none" w:sz="0" w:space="0" w:color="auto"/>
                <w:left w:val="none" w:sz="0" w:space="0" w:color="auto"/>
                <w:bottom w:val="none" w:sz="0" w:space="0" w:color="auto"/>
                <w:right w:val="none" w:sz="0" w:space="0" w:color="auto"/>
              </w:divBdr>
            </w:div>
            <w:div w:id="145631067">
              <w:marLeft w:val="0"/>
              <w:marRight w:val="0"/>
              <w:marTop w:val="0"/>
              <w:marBottom w:val="0"/>
              <w:divBdr>
                <w:top w:val="none" w:sz="0" w:space="0" w:color="auto"/>
                <w:left w:val="none" w:sz="0" w:space="0" w:color="auto"/>
                <w:bottom w:val="none" w:sz="0" w:space="0" w:color="auto"/>
                <w:right w:val="none" w:sz="0" w:space="0" w:color="auto"/>
              </w:divBdr>
            </w:div>
            <w:div w:id="259022958">
              <w:marLeft w:val="0"/>
              <w:marRight w:val="0"/>
              <w:marTop w:val="0"/>
              <w:marBottom w:val="0"/>
              <w:divBdr>
                <w:top w:val="none" w:sz="0" w:space="0" w:color="auto"/>
                <w:left w:val="none" w:sz="0" w:space="0" w:color="auto"/>
                <w:bottom w:val="none" w:sz="0" w:space="0" w:color="auto"/>
                <w:right w:val="none" w:sz="0" w:space="0" w:color="auto"/>
              </w:divBdr>
            </w:div>
            <w:div w:id="572592819">
              <w:marLeft w:val="0"/>
              <w:marRight w:val="0"/>
              <w:marTop w:val="0"/>
              <w:marBottom w:val="0"/>
              <w:divBdr>
                <w:top w:val="none" w:sz="0" w:space="0" w:color="auto"/>
                <w:left w:val="none" w:sz="0" w:space="0" w:color="auto"/>
                <w:bottom w:val="none" w:sz="0" w:space="0" w:color="auto"/>
                <w:right w:val="none" w:sz="0" w:space="0" w:color="auto"/>
              </w:divBdr>
            </w:div>
            <w:div w:id="602493397">
              <w:marLeft w:val="0"/>
              <w:marRight w:val="0"/>
              <w:marTop w:val="0"/>
              <w:marBottom w:val="0"/>
              <w:divBdr>
                <w:top w:val="none" w:sz="0" w:space="0" w:color="auto"/>
                <w:left w:val="none" w:sz="0" w:space="0" w:color="auto"/>
                <w:bottom w:val="none" w:sz="0" w:space="0" w:color="auto"/>
                <w:right w:val="none" w:sz="0" w:space="0" w:color="auto"/>
              </w:divBdr>
            </w:div>
            <w:div w:id="710154885">
              <w:marLeft w:val="0"/>
              <w:marRight w:val="0"/>
              <w:marTop w:val="0"/>
              <w:marBottom w:val="0"/>
              <w:divBdr>
                <w:top w:val="none" w:sz="0" w:space="0" w:color="auto"/>
                <w:left w:val="none" w:sz="0" w:space="0" w:color="auto"/>
                <w:bottom w:val="none" w:sz="0" w:space="0" w:color="auto"/>
                <w:right w:val="none" w:sz="0" w:space="0" w:color="auto"/>
              </w:divBdr>
            </w:div>
            <w:div w:id="819729851">
              <w:marLeft w:val="0"/>
              <w:marRight w:val="0"/>
              <w:marTop w:val="0"/>
              <w:marBottom w:val="0"/>
              <w:divBdr>
                <w:top w:val="none" w:sz="0" w:space="0" w:color="auto"/>
                <w:left w:val="none" w:sz="0" w:space="0" w:color="auto"/>
                <w:bottom w:val="none" w:sz="0" w:space="0" w:color="auto"/>
                <w:right w:val="none" w:sz="0" w:space="0" w:color="auto"/>
              </w:divBdr>
            </w:div>
            <w:div w:id="873732901">
              <w:marLeft w:val="0"/>
              <w:marRight w:val="0"/>
              <w:marTop w:val="0"/>
              <w:marBottom w:val="0"/>
              <w:divBdr>
                <w:top w:val="none" w:sz="0" w:space="0" w:color="auto"/>
                <w:left w:val="none" w:sz="0" w:space="0" w:color="auto"/>
                <w:bottom w:val="none" w:sz="0" w:space="0" w:color="auto"/>
                <w:right w:val="none" w:sz="0" w:space="0" w:color="auto"/>
              </w:divBdr>
            </w:div>
            <w:div w:id="1014452041">
              <w:marLeft w:val="0"/>
              <w:marRight w:val="0"/>
              <w:marTop w:val="0"/>
              <w:marBottom w:val="0"/>
              <w:divBdr>
                <w:top w:val="none" w:sz="0" w:space="0" w:color="auto"/>
                <w:left w:val="none" w:sz="0" w:space="0" w:color="auto"/>
                <w:bottom w:val="none" w:sz="0" w:space="0" w:color="auto"/>
                <w:right w:val="none" w:sz="0" w:space="0" w:color="auto"/>
              </w:divBdr>
            </w:div>
            <w:div w:id="1021081221">
              <w:marLeft w:val="0"/>
              <w:marRight w:val="0"/>
              <w:marTop w:val="0"/>
              <w:marBottom w:val="0"/>
              <w:divBdr>
                <w:top w:val="none" w:sz="0" w:space="0" w:color="auto"/>
                <w:left w:val="none" w:sz="0" w:space="0" w:color="auto"/>
                <w:bottom w:val="none" w:sz="0" w:space="0" w:color="auto"/>
                <w:right w:val="none" w:sz="0" w:space="0" w:color="auto"/>
              </w:divBdr>
            </w:div>
            <w:div w:id="1213612387">
              <w:marLeft w:val="0"/>
              <w:marRight w:val="0"/>
              <w:marTop w:val="0"/>
              <w:marBottom w:val="0"/>
              <w:divBdr>
                <w:top w:val="none" w:sz="0" w:space="0" w:color="auto"/>
                <w:left w:val="none" w:sz="0" w:space="0" w:color="auto"/>
                <w:bottom w:val="none" w:sz="0" w:space="0" w:color="auto"/>
                <w:right w:val="none" w:sz="0" w:space="0" w:color="auto"/>
              </w:divBdr>
            </w:div>
            <w:div w:id="1217623025">
              <w:marLeft w:val="0"/>
              <w:marRight w:val="0"/>
              <w:marTop w:val="0"/>
              <w:marBottom w:val="0"/>
              <w:divBdr>
                <w:top w:val="none" w:sz="0" w:space="0" w:color="auto"/>
                <w:left w:val="none" w:sz="0" w:space="0" w:color="auto"/>
                <w:bottom w:val="none" w:sz="0" w:space="0" w:color="auto"/>
                <w:right w:val="none" w:sz="0" w:space="0" w:color="auto"/>
              </w:divBdr>
            </w:div>
            <w:div w:id="1383017403">
              <w:marLeft w:val="0"/>
              <w:marRight w:val="0"/>
              <w:marTop w:val="0"/>
              <w:marBottom w:val="0"/>
              <w:divBdr>
                <w:top w:val="none" w:sz="0" w:space="0" w:color="auto"/>
                <w:left w:val="none" w:sz="0" w:space="0" w:color="auto"/>
                <w:bottom w:val="none" w:sz="0" w:space="0" w:color="auto"/>
                <w:right w:val="none" w:sz="0" w:space="0" w:color="auto"/>
              </w:divBdr>
            </w:div>
            <w:div w:id="1588921344">
              <w:marLeft w:val="0"/>
              <w:marRight w:val="0"/>
              <w:marTop w:val="0"/>
              <w:marBottom w:val="0"/>
              <w:divBdr>
                <w:top w:val="none" w:sz="0" w:space="0" w:color="auto"/>
                <w:left w:val="none" w:sz="0" w:space="0" w:color="auto"/>
                <w:bottom w:val="none" w:sz="0" w:space="0" w:color="auto"/>
                <w:right w:val="none" w:sz="0" w:space="0" w:color="auto"/>
              </w:divBdr>
            </w:div>
            <w:div w:id="1605771464">
              <w:marLeft w:val="0"/>
              <w:marRight w:val="0"/>
              <w:marTop w:val="0"/>
              <w:marBottom w:val="0"/>
              <w:divBdr>
                <w:top w:val="none" w:sz="0" w:space="0" w:color="auto"/>
                <w:left w:val="none" w:sz="0" w:space="0" w:color="auto"/>
                <w:bottom w:val="none" w:sz="0" w:space="0" w:color="auto"/>
                <w:right w:val="none" w:sz="0" w:space="0" w:color="auto"/>
              </w:divBdr>
            </w:div>
            <w:div w:id="1741829078">
              <w:marLeft w:val="0"/>
              <w:marRight w:val="0"/>
              <w:marTop w:val="0"/>
              <w:marBottom w:val="0"/>
              <w:divBdr>
                <w:top w:val="none" w:sz="0" w:space="0" w:color="auto"/>
                <w:left w:val="none" w:sz="0" w:space="0" w:color="auto"/>
                <w:bottom w:val="none" w:sz="0" w:space="0" w:color="auto"/>
                <w:right w:val="none" w:sz="0" w:space="0" w:color="auto"/>
              </w:divBdr>
            </w:div>
            <w:div w:id="1780684561">
              <w:marLeft w:val="0"/>
              <w:marRight w:val="0"/>
              <w:marTop w:val="0"/>
              <w:marBottom w:val="0"/>
              <w:divBdr>
                <w:top w:val="none" w:sz="0" w:space="0" w:color="auto"/>
                <w:left w:val="none" w:sz="0" w:space="0" w:color="auto"/>
                <w:bottom w:val="none" w:sz="0" w:space="0" w:color="auto"/>
                <w:right w:val="none" w:sz="0" w:space="0" w:color="auto"/>
              </w:divBdr>
            </w:div>
            <w:div w:id="1851021628">
              <w:marLeft w:val="0"/>
              <w:marRight w:val="0"/>
              <w:marTop w:val="0"/>
              <w:marBottom w:val="0"/>
              <w:divBdr>
                <w:top w:val="none" w:sz="0" w:space="0" w:color="auto"/>
                <w:left w:val="none" w:sz="0" w:space="0" w:color="auto"/>
                <w:bottom w:val="none" w:sz="0" w:space="0" w:color="auto"/>
                <w:right w:val="none" w:sz="0" w:space="0" w:color="auto"/>
              </w:divBdr>
            </w:div>
            <w:div w:id="1973244645">
              <w:marLeft w:val="0"/>
              <w:marRight w:val="0"/>
              <w:marTop w:val="0"/>
              <w:marBottom w:val="0"/>
              <w:divBdr>
                <w:top w:val="none" w:sz="0" w:space="0" w:color="auto"/>
                <w:left w:val="none" w:sz="0" w:space="0" w:color="auto"/>
                <w:bottom w:val="none" w:sz="0" w:space="0" w:color="auto"/>
                <w:right w:val="none" w:sz="0" w:space="0" w:color="auto"/>
              </w:divBdr>
            </w:div>
            <w:div w:id="2080514212">
              <w:marLeft w:val="0"/>
              <w:marRight w:val="0"/>
              <w:marTop w:val="0"/>
              <w:marBottom w:val="0"/>
              <w:divBdr>
                <w:top w:val="none" w:sz="0" w:space="0" w:color="auto"/>
                <w:left w:val="none" w:sz="0" w:space="0" w:color="auto"/>
                <w:bottom w:val="none" w:sz="0" w:space="0" w:color="auto"/>
                <w:right w:val="none" w:sz="0" w:space="0" w:color="auto"/>
              </w:divBdr>
            </w:div>
            <w:div w:id="2096437316">
              <w:marLeft w:val="0"/>
              <w:marRight w:val="0"/>
              <w:marTop w:val="0"/>
              <w:marBottom w:val="0"/>
              <w:divBdr>
                <w:top w:val="none" w:sz="0" w:space="0" w:color="auto"/>
                <w:left w:val="none" w:sz="0" w:space="0" w:color="auto"/>
                <w:bottom w:val="none" w:sz="0" w:space="0" w:color="auto"/>
                <w:right w:val="none" w:sz="0" w:space="0" w:color="auto"/>
              </w:divBdr>
            </w:div>
            <w:div w:id="2140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9579">
      <w:bodyDiv w:val="1"/>
      <w:marLeft w:val="0"/>
      <w:marRight w:val="0"/>
      <w:marTop w:val="0"/>
      <w:marBottom w:val="0"/>
      <w:divBdr>
        <w:top w:val="none" w:sz="0" w:space="0" w:color="auto"/>
        <w:left w:val="none" w:sz="0" w:space="0" w:color="auto"/>
        <w:bottom w:val="none" w:sz="0" w:space="0" w:color="auto"/>
        <w:right w:val="none" w:sz="0" w:space="0" w:color="auto"/>
      </w:divBdr>
      <w:divsChild>
        <w:div w:id="1032075148">
          <w:marLeft w:val="0"/>
          <w:marRight w:val="0"/>
          <w:marTop w:val="0"/>
          <w:marBottom w:val="0"/>
          <w:divBdr>
            <w:top w:val="none" w:sz="0" w:space="0" w:color="auto"/>
            <w:left w:val="none" w:sz="0" w:space="0" w:color="auto"/>
            <w:bottom w:val="none" w:sz="0" w:space="0" w:color="auto"/>
            <w:right w:val="none" w:sz="0" w:space="0" w:color="auto"/>
          </w:divBdr>
          <w:divsChild>
            <w:div w:id="48578144">
              <w:marLeft w:val="0"/>
              <w:marRight w:val="0"/>
              <w:marTop w:val="0"/>
              <w:marBottom w:val="0"/>
              <w:divBdr>
                <w:top w:val="none" w:sz="0" w:space="0" w:color="auto"/>
                <w:left w:val="none" w:sz="0" w:space="0" w:color="auto"/>
                <w:bottom w:val="none" w:sz="0" w:space="0" w:color="auto"/>
                <w:right w:val="none" w:sz="0" w:space="0" w:color="auto"/>
              </w:divBdr>
            </w:div>
            <w:div w:id="232860685">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245380892">
              <w:marLeft w:val="0"/>
              <w:marRight w:val="0"/>
              <w:marTop w:val="0"/>
              <w:marBottom w:val="0"/>
              <w:divBdr>
                <w:top w:val="none" w:sz="0" w:space="0" w:color="auto"/>
                <w:left w:val="none" w:sz="0" w:space="0" w:color="auto"/>
                <w:bottom w:val="none" w:sz="0" w:space="0" w:color="auto"/>
                <w:right w:val="none" w:sz="0" w:space="0" w:color="auto"/>
              </w:divBdr>
            </w:div>
            <w:div w:id="284851844">
              <w:marLeft w:val="0"/>
              <w:marRight w:val="0"/>
              <w:marTop w:val="0"/>
              <w:marBottom w:val="0"/>
              <w:divBdr>
                <w:top w:val="none" w:sz="0" w:space="0" w:color="auto"/>
                <w:left w:val="none" w:sz="0" w:space="0" w:color="auto"/>
                <w:bottom w:val="none" w:sz="0" w:space="0" w:color="auto"/>
                <w:right w:val="none" w:sz="0" w:space="0" w:color="auto"/>
              </w:divBdr>
            </w:div>
            <w:div w:id="430276518">
              <w:marLeft w:val="0"/>
              <w:marRight w:val="0"/>
              <w:marTop w:val="0"/>
              <w:marBottom w:val="0"/>
              <w:divBdr>
                <w:top w:val="none" w:sz="0" w:space="0" w:color="auto"/>
                <w:left w:val="none" w:sz="0" w:space="0" w:color="auto"/>
                <w:bottom w:val="none" w:sz="0" w:space="0" w:color="auto"/>
                <w:right w:val="none" w:sz="0" w:space="0" w:color="auto"/>
              </w:divBdr>
            </w:div>
            <w:div w:id="536048488">
              <w:marLeft w:val="0"/>
              <w:marRight w:val="0"/>
              <w:marTop w:val="0"/>
              <w:marBottom w:val="0"/>
              <w:divBdr>
                <w:top w:val="none" w:sz="0" w:space="0" w:color="auto"/>
                <w:left w:val="none" w:sz="0" w:space="0" w:color="auto"/>
                <w:bottom w:val="none" w:sz="0" w:space="0" w:color="auto"/>
                <w:right w:val="none" w:sz="0" w:space="0" w:color="auto"/>
              </w:divBdr>
            </w:div>
            <w:div w:id="547841850">
              <w:marLeft w:val="0"/>
              <w:marRight w:val="0"/>
              <w:marTop w:val="0"/>
              <w:marBottom w:val="0"/>
              <w:divBdr>
                <w:top w:val="none" w:sz="0" w:space="0" w:color="auto"/>
                <w:left w:val="none" w:sz="0" w:space="0" w:color="auto"/>
                <w:bottom w:val="none" w:sz="0" w:space="0" w:color="auto"/>
                <w:right w:val="none" w:sz="0" w:space="0" w:color="auto"/>
              </w:divBdr>
            </w:div>
            <w:div w:id="704140333">
              <w:marLeft w:val="0"/>
              <w:marRight w:val="0"/>
              <w:marTop w:val="0"/>
              <w:marBottom w:val="0"/>
              <w:divBdr>
                <w:top w:val="none" w:sz="0" w:space="0" w:color="auto"/>
                <w:left w:val="none" w:sz="0" w:space="0" w:color="auto"/>
                <w:bottom w:val="none" w:sz="0" w:space="0" w:color="auto"/>
                <w:right w:val="none" w:sz="0" w:space="0" w:color="auto"/>
              </w:divBdr>
            </w:div>
            <w:div w:id="776408707">
              <w:marLeft w:val="0"/>
              <w:marRight w:val="0"/>
              <w:marTop w:val="0"/>
              <w:marBottom w:val="0"/>
              <w:divBdr>
                <w:top w:val="none" w:sz="0" w:space="0" w:color="auto"/>
                <w:left w:val="none" w:sz="0" w:space="0" w:color="auto"/>
                <w:bottom w:val="none" w:sz="0" w:space="0" w:color="auto"/>
                <w:right w:val="none" w:sz="0" w:space="0" w:color="auto"/>
              </w:divBdr>
            </w:div>
            <w:div w:id="849762174">
              <w:marLeft w:val="0"/>
              <w:marRight w:val="0"/>
              <w:marTop w:val="0"/>
              <w:marBottom w:val="0"/>
              <w:divBdr>
                <w:top w:val="none" w:sz="0" w:space="0" w:color="auto"/>
                <w:left w:val="none" w:sz="0" w:space="0" w:color="auto"/>
                <w:bottom w:val="none" w:sz="0" w:space="0" w:color="auto"/>
                <w:right w:val="none" w:sz="0" w:space="0" w:color="auto"/>
              </w:divBdr>
            </w:div>
            <w:div w:id="902062763">
              <w:marLeft w:val="0"/>
              <w:marRight w:val="0"/>
              <w:marTop w:val="0"/>
              <w:marBottom w:val="0"/>
              <w:divBdr>
                <w:top w:val="none" w:sz="0" w:space="0" w:color="auto"/>
                <w:left w:val="none" w:sz="0" w:space="0" w:color="auto"/>
                <w:bottom w:val="none" w:sz="0" w:space="0" w:color="auto"/>
                <w:right w:val="none" w:sz="0" w:space="0" w:color="auto"/>
              </w:divBdr>
            </w:div>
            <w:div w:id="1081215494">
              <w:marLeft w:val="0"/>
              <w:marRight w:val="0"/>
              <w:marTop w:val="0"/>
              <w:marBottom w:val="0"/>
              <w:divBdr>
                <w:top w:val="none" w:sz="0" w:space="0" w:color="auto"/>
                <w:left w:val="none" w:sz="0" w:space="0" w:color="auto"/>
                <w:bottom w:val="none" w:sz="0" w:space="0" w:color="auto"/>
                <w:right w:val="none" w:sz="0" w:space="0" w:color="auto"/>
              </w:divBdr>
            </w:div>
            <w:div w:id="1207641959">
              <w:marLeft w:val="0"/>
              <w:marRight w:val="0"/>
              <w:marTop w:val="0"/>
              <w:marBottom w:val="0"/>
              <w:divBdr>
                <w:top w:val="none" w:sz="0" w:space="0" w:color="auto"/>
                <w:left w:val="none" w:sz="0" w:space="0" w:color="auto"/>
                <w:bottom w:val="none" w:sz="0" w:space="0" w:color="auto"/>
                <w:right w:val="none" w:sz="0" w:space="0" w:color="auto"/>
              </w:divBdr>
            </w:div>
            <w:div w:id="1251085106">
              <w:marLeft w:val="0"/>
              <w:marRight w:val="0"/>
              <w:marTop w:val="0"/>
              <w:marBottom w:val="0"/>
              <w:divBdr>
                <w:top w:val="none" w:sz="0" w:space="0" w:color="auto"/>
                <w:left w:val="none" w:sz="0" w:space="0" w:color="auto"/>
                <w:bottom w:val="none" w:sz="0" w:space="0" w:color="auto"/>
                <w:right w:val="none" w:sz="0" w:space="0" w:color="auto"/>
              </w:divBdr>
            </w:div>
            <w:div w:id="1281912787">
              <w:marLeft w:val="0"/>
              <w:marRight w:val="0"/>
              <w:marTop w:val="0"/>
              <w:marBottom w:val="0"/>
              <w:divBdr>
                <w:top w:val="none" w:sz="0" w:space="0" w:color="auto"/>
                <w:left w:val="none" w:sz="0" w:space="0" w:color="auto"/>
                <w:bottom w:val="none" w:sz="0" w:space="0" w:color="auto"/>
                <w:right w:val="none" w:sz="0" w:space="0" w:color="auto"/>
              </w:divBdr>
            </w:div>
            <w:div w:id="1327125258">
              <w:marLeft w:val="0"/>
              <w:marRight w:val="0"/>
              <w:marTop w:val="0"/>
              <w:marBottom w:val="0"/>
              <w:divBdr>
                <w:top w:val="none" w:sz="0" w:space="0" w:color="auto"/>
                <w:left w:val="none" w:sz="0" w:space="0" w:color="auto"/>
                <w:bottom w:val="none" w:sz="0" w:space="0" w:color="auto"/>
                <w:right w:val="none" w:sz="0" w:space="0" w:color="auto"/>
              </w:divBdr>
            </w:div>
            <w:div w:id="1617132003">
              <w:marLeft w:val="0"/>
              <w:marRight w:val="0"/>
              <w:marTop w:val="0"/>
              <w:marBottom w:val="0"/>
              <w:divBdr>
                <w:top w:val="none" w:sz="0" w:space="0" w:color="auto"/>
                <w:left w:val="none" w:sz="0" w:space="0" w:color="auto"/>
                <w:bottom w:val="none" w:sz="0" w:space="0" w:color="auto"/>
                <w:right w:val="none" w:sz="0" w:space="0" w:color="auto"/>
              </w:divBdr>
            </w:div>
            <w:div w:id="1744525818">
              <w:marLeft w:val="0"/>
              <w:marRight w:val="0"/>
              <w:marTop w:val="0"/>
              <w:marBottom w:val="0"/>
              <w:divBdr>
                <w:top w:val="none" w:sz="0" w:space="0" w:color="auto"/>
                <w:left w:val="none" w:sz="0" w:space="0" w:color="auto"/>
                <w:bottom w:val="none" w:sz="0" w:space="0" w:color="auto"/>
                <w:right w:val="none" w:sz="0" w:space="0" w:color="auto"/>
              </w:divBdr>
            </w:div>
            <w:div w:id="1760367643">
              <w:marLeft w:val="0"/>
              <w:marRight w:val="0"/>
              <w:marTop w:val="0"/>
              <w:marBottom w:val="0"/>
              <w:divBdr>
                <w:top w:val="none" w:sz="0" w:space="0" w:color="auto"/>
                <w:left w:val="none" w:sz="0" w:space="0" w:color="auto"/>
                <w:bottom w:val="none" w:sz="0" w:space="0" w:color="auto"/>
                <w:right w:val="none" w:sz="0" w:space="0" w:color="auto"/>
              </w:divBdr>
            </w:div>
            <w:div w:id="1822456949">
              <w:marLeft w:val="0"/>
              <w:marRight w:val="0"/>
              <w:marTop w:val="0"/>
              <w:marBottom w:val="0"/>
              <w:divBdr>
                <w:top w:val="none" w:sz="0" w:space="0" w:color="auto"/>
                <w:left w:val="none" w:sz="0" w:space="0" w:color="auto"/>
                <w:bottom w:val="none" w:sz="0" w:space="0" w:color="auto"/>
                <w:right w:val="none" w:sz="0" w:space="0" w:color="auto"/>
              </w:divBdr>
            </w:div>
            <w:div w:id="1851721250">
              <w:marLeft w:val="0"/>
              <w:marRight w:val="0"/>
              <w:marTop w:val="0"/>
              <w:marBottom w:val="0"/>
              <w:divBdr>
                <w:top w:val="none" w:sz="0" w:space="0" w:color="auto"/>
                <w:left w:val="none" w:sz="0" w:space="0" w:color="auto"/>
                <w:bottom w:val="none" w:sz="0" w:space="0" w:color="auto"/>
                <w:right w:val="none" w:sz="0" w:space="0" w:color="auto"/>
              </w:divBdr>
            </w:div>
            <w:div w:id="1935019339">
              <w:marLeft w:val="0"/>
              <w:marRight w:val="0"/>
              <w:marTop w:val="0"/>
              <w:marBottom w:val="0"/>
              <w:divBdr>
                <w:top w:val="none" w:sz="0" w:space="0" w:color="auto"/>
                <w:left w:val="none" w:sz="0" w:space="0" w:color="auto"/>
                <w:bottom w:val="none" w:sz="0" w:space="0" w:color="auto"/>
                <w:right w:val="none" w:sz="0" w:space="0" w:color="auto"/>
              </w:divBdr>
            </w:div>
            <w:div w:id="1935094486">
              <w:marLeft w:val="0"/>
              <w:marRight w:val="0"/>
              <w:marTop w:val="0"/>
              <w:marBottom w:val="0"/>
              <w:divBdr>
                <w:top w:val="none" w:sz="0" w:space="0" w:color="auto"/>
                <w:left w:val="none" w:sz="0" w:space="0" w:color="auto"/>
                <w:bottom w:val="none" w:sz="0" w:space="0" w:color="auto"/>
                <w:right w:val="none" w:sz="0" w:space="0" w:color="auto"/>
              </w:divBdr>
            </w:div>
            <w:div w:id="20294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868">
      <w:bodyDiv w:val="1"/>
      <w:marLeft w:val="0"/>
      <w:marRight w:val="0"/>
      <w:marTop w:val="0"/>
      <w:marBottom w:val="0"/>
      <w:divBdr>
        <w:top w:val="none" w:sz="0" w:space="0" w:color="auto"/>
        <w:left w:val="none" w:sz="0" w:space="0" w:color="auto"/>
        <w:bottom w:val="none" w:sz="0" w:space="0" w:color="auto"/>
        <w:right w:val="none" w:sz="0" w:space="0" w:color="auto"/>
      </w:divBdr>
      <w:divsChild>
        <w:div w:id="1512836231">
          <w:marLeft w:val="0"/>
          <w:marRight w:val="0"/>
          <w:marTop w:val="0"/>
          <w:marBottom w:val="0"/>
          <w:divBdr>
            <w:top w:val="none" w:sz="0" w:space="0" w:color="auto"/>
            <w:left w:val="none" w:sz="0" w:space="0" w:color="auto"/>
            <w:bottom w:val="none" w:sz="0" w:space="0" w:color="auto"/>
            <w:right w:val="none" w:sz="0" w:space="0" w:color="auto"/>
          </w:divBdr>
          <w:divsChild>
            <w:div w:id="310445402">
              <w:marLeft w:val="0"/>
              <w:marRight w:val="0"/>
              <w:marTop w:val="0"/>
              <w:marBottom w:val="0"/>
              <w:divBdr>
                <w:top w:val="none" w:sz="0" w:space="0" w:color="auto"/>
                <w:left w:val="none" w:sz="0" w:space="0" w:color="auto"/>
                <w:bottom w:val="none" w:sz="0" w:space="0" w:color="auto"/>
                <w:right w:val="none" w:sz="0" w:space="0" w:color="auto"/>
              </w:divBdr>
            </w:div>
            <w:div w:id="725643191">
              <w:marLeft w:val="0"/>
              <w:marRight w:val="0"/>
              <w:marTop w:val="0"/>
              <w:marBottom w:val="0"/>
              <w:divBdr>
                <w:top w:val="none" w:sz="0" w:space="0" w:color="auto"/>
                <w:left w:val="none" w:sz="0" w:space="0" w:color="auto"/>
                <w:bottom w:val="none" w:sz="0" w:space="0" w:color="auto"/>
                <w:right w:val="none" w:sz="0" w:space="0" w:color="auto"/>
              </w:divBdr>
            </w:div>
            <w:div w:id="11877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7144">
      <w:bodyDiv w:val="1"/>
      <w:marLeft w:val="0"/>
      <w:marRight w:val="0"/>
      <w:marTop w:val="0"/>
      <w:marBottom w:val="0"/>
      <w:divBdr>
        <w:top w:val="none" w:sz="0" w:space="0" w:color="auto"/>
        <w:left w:val="none" w:sz="0" w:space="0" w:color="auto"/>
        <w:bottom w:val="none" w:sz="0" w:space="0" w:color="auto"/>
        <w:right w:val="none" w:sz="0" w:space="0" w:color="auto"/>
      </w:divBdr>
      <w:divsChild>
        <w:div w:id="1904170724">
          <w:marLeft w:val="0"/>
          <w:marRight w:val="0"/>
          <w:marTop w:val="0"/>
          <w:marBottom w:val="0"/>
          <w:divBdr>
            <w:top w:val="none" w:sz="0" w:space="0" w:color="auto"/>
            <w:left w:val="none" w:sz="0" w:space="0" w:color="auto"/>
            <w:bottom w:val="none" w:sz="0" w:space="0" w:color="auto"/>
            <w:right w:val="none" w:sz="0" w:space="0" w:color="auto"/>
          </w:divBdr>
          <w:divsChild>
            <w:div w:id="322897153">
              <w:marLeft w:val="0"/>
              <w:marRight w:val="0"/>
              <w:marTop w:val="0"/>
              <w:marBottom w:val="0"/>
              <w:divBdr>
                <w:top w:val="none" w:sz="0" w:space="0" w:color="auto"/>
                <w:left w:val="none" w:sz="0" w:space="0" w:color="auto"/>
                <w:bottom w:val="none" w:sz="0" w:space="0" w:color="auto"/>
                <w:right w:val="none" w:sz="0" w:space="0" w:color="auto"/>
              </w:divBdr>
            </w:div>
            <w:div w:id="566651758">
              <w:marLeft w:val="0"/>
              <w:marRight w:val="0"/>
              <w:marTop w:val="0"/>
              <w:marBottom w:val="0"/>
              <w:divBdr>
                <w:top w:val="none" w:sz="0" w:space="0" w:color="auto"/>
                <w:left w:val="none" w:sz="0" w:space="0" w:color="auto"/>
                <w:bottom w:val="none" w:sz="0" w:space="0" w:color="auto"/>
                <w:right w:val="none" w:sz="0" w:space="0" w:color="auto"/>
              </w:divBdr>
            </w:div>
            <w:div w:id="18622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687">
      <w:bodyDiv w:val="1"/>
      <w:marLeft w:val="0"/>
      <w:marRight w:val="0"/>
      <w:marTop w:val="0"/>
      <w:marBottom w:val="0"/>
      <w:divBdr>
        <w:top w:val="none" w:sz="0" w:space="0" w:color="auto"/>
        <w:left w:val="none" w:sz="0" w:space="0" w:color="auto"/>
        <w:bottom w:val="none" w:sz="0" w:space="0" w:color="auto"/>
        <w:right w:val="none" w:sz="0" w:space="0" w:color="auto"/>
      </w:divBdr>
      <w:divsChild>
        <w:div w:id="802772755">
          <w:marLeft w:val="0"/>
          <w:marRight w:val="0"/>
          <w:marTop w:val="0"/>
          <w:marBottom w:val="0"/>
          <w:divBdr>
            <w:top w:val="none" w:sz="0" w:space="0" w:color="auto"/>
            <w:left w:val="none" w:sz="0" w:space="0" w:color="auto"/>
            <w:bottom w:val="none" w:sz="0" w:space="0" w:color="auto"/>
            <w:right w:val="none" w:sz="0" w:space="0" w:color="auto"/>
          </w:divBdr>
          <w:divsChild>
            <w:div w:id="327683192">
              <w:marLeft w:val="0"/>
              <w:marRight w:val="0"/>
              <w:marTop w:val="0"/>
              <w:marBottom w:val="0"/>
              <w:divBdr>
                <w:top w:val="none" w:sz="0" w:space="0" w:color="auto"/>
                <w:left w:val="none" w:sz="0" w:space="0" w:color="auto"/>
                <w:bottom w:val="none" w:sz="0" w:space="0" w:color="auto"/>
                <w:right w:val="none" w:sz="0" w:space="0" w:color="auto"/>
              </w:divBdr>
            </w:div>
            <w:div w:id="367074110">
              <w:marLeft w:val="0"/>
              <w:marRight w:val="0"/>
              <w:marTop w:val="0"/>
              <w:marBottom w:val="0"/>
              <w:divBdr>
                <w:top w:val="none" w:sz="0" w:space="0" w:color="auto"/>
                <w:left w:val="none" w:sz="0" w:space="0" w:color="auto"/>
                <w:bottom w:val="none" w:sz="0" w:space="0" w:color="auto"/>
                <w:right w:val="none" w:sz="0" w:space="0" w:color="auto"/>
              </w:divBdr>
            </w:div>
            <w:div w:id="430472227">
              <w:marLeft w:val="0"/>
              <w:marRight w:val="0"/>
              <w:marTop w:val="0"/>
              <w:marBottom w:val="0"/>
              <w:divBdr>
                <w:top w:val="none" w:sz="0" w:space="0" w:color="auto"/>
                <w:left w:val="none" w:sz="0" w:space="0" w:color="auto"/>
                <w:bottom w:val="none" w:sz="0" w:space="0" w:color="auto"/>
                <w:right w:val="none" w:sz="0" w:space="0" w:color="auto"/>
              </w:divBdr>
            </w:div>
            <w:div w:id="482476464">
              <w:marLeft w:val="0"/>
              <w:marRight w:val="0"/>
              <w:marTop w:val="0"/>
              <w:marBottom w:val="0"/>
              <w:divBdr>
                <w:top w:val="none" w:sz="0" w:space="0" w:color="auto"/>
                <w:left w:val="none" w:sz="0" w:space="0" w:color="auto"/>
                <w:bottom w:val="none" w:sz="0" w:space="0" w:color="auto"/>
                <w:right w:val="none" w:sz="0" w:space="0" w:color="auto"/>
              </w:divBdr>
            </w:div>
            <w:div w:id="607198168">
              <w:marLeft w:val="0"/>
              <w:marRight w:val="0"/>
              <w:marTop w:val="0"/>
              <w:marBottom w:val="0"/>
              <w:divBdr>
                <w:top w:val="none" w:sz="0" w:space="0" w:color="auto"/>
                <w:left w:val="none" w:sz="0" w:space="0" w:color="auto"/>
                <w:bottom w:val="none" w:sz="0" w:space="0" w:color="auto"/>
                <w:right w:val="none" w:sz="0" w:space="0" w:color="auto"/>
              </w:divBdr>
            </w:div>
            <w:div w:id="670762333">
              <w:marLeft w:val="0"/>
              <w:marRight w:val="0"/>
              <w:marTop w:val="0"/>
              <w:marBottom w:val="0"/>
              <w:divBdr>
                <w:top w:val="none" w:sz="0" w:space="0" w:color="auto"/>
                <w:left w:val="none" w:sz="0" w:space="0" w:color="auto"/>
                <w:bottom w:val="none" w:sz="0" w:space="0" w:color="auto"/>
                <w:right w:val="none" w:sz="0" w:space="0" w:color="auto"/>
              </w:divBdr>
            </w:div>
            <w:div w:id="782262810">
              <w:marLeft w:val="0"/>
              <w:marRight w:val="0"/>
              <w:marTop w:val="0"/>
              <w:marBottom w:val="0"/>
              <w:divBdr>
                <w:top w:val="none" w:sz="0" w:space="0" w:color="auto"/>
                <w:left w:val="none" w:sz="0" w:space="0" w:color="auto"/>
                <w:bottom w:val="none" w:sz="0" w:space="0" w:color="auto"/>
                <w:right w:val="none" w:sz="0" w:space="0" w:color="auto"/>
              </w:divBdr>
            </w:div>
            <w:div w:id="1100879416">
              <w:marLeft w:val="0"/>
              <w:marRight w:val="0"/>
              <w:marTop w:val="0"/>
              <w:marBottom w:val="0"/>
              <w:divBdr>
                <w:top w:val="none" w:sz="0" w:space="0" w:color="auto"/>
                <w:left w:val="none" w:sz="0" w:space="0" w:color="auto"/>
                <w:bottom w:val="none" w:sz="0" w:space="0" w:color="auto"/>
                <w:right w:val="none" w:sz="0" w:space="0" w:color="auto"/>
              </w:divBdr>
            </w:div>
            <w:div w:id="1126041146">
              <w:marLeft w:val="0"/>
              <w:marRight w:val="0"/>
              <w:marTop w:val="0"/>
              <w:marBottom w:val="0"/>
              <w:divBdr>
                <w:top w:val="none" w:sz="0" w:space="0" w:color="auto"/>
                <w:left w:val="none" w:sz="0" w:space="0" w:color="auto"/>
                <w:bottom w:val="none" w:sz="0" w:space="0" w:color="auto"/>
                <w:right w:val="none" w:sz="0" w:space="0" w:color="auto"/>
              </w:divBdr>
            </w:div>
            <w:div w:id="1131554759">
              <w:marLeft w:val="0"/>
              <w:marRight w:val="0"/>
              <w:marTop w:val="0"/>
              <w:marBottom w:val="0"/>
              <w:divBdr>
                <w:top w:val="none" w:sz="0" w:space="0" w:color="auto"/>
                <w:left w:val="none" w:sz="0" w:space="0" w:color="auto"/>
                <w:bottom w:val="none" w:sz="0" w:space="0" w:color="auto"/>
                <w:right w:val="none" w:sz="0" w:space="0" w:color="auto"/>
              </w:divBdr>
            </w:div>
            <w:div w:id="1270702021">
              <w:marLeft w:val="0"/>
              <w:marRight w:val="0"/>
              <w:marTop w:val="0"/>
              <w:marBottom w:val="0"/>
              <w:divBdr>
                <w:top w:val="none" w:sz="0" w:space="0" w:color="auto"/>
                <w:left w:val="none" w:sz="0" w:space="0" w:color="auto"/>
                <w:bottom w:val="none" w:sz="0" w:space="0" w:color="auto"/>
                <w:right w:val="none" w:sz="0" w:space="0" w:color="auto"/>
              </w:divBdr>
            </w:div>
            <w:div w:id="1448432085">
              <w:marLeft w:val="0"/>
              <w:marRight w:val="0"/>
              <w:marTop w:val="0"/>
              <w:marBottom w:val="0"/>
              <w:divBdr>
                <w:top w:val="none" w:sz="0" w:space="0" w:color="auto"/>
                <w:left w:val="none" w:sz="0" w:space="0" w:color="auto"/>
                <w:bottom w:val="none" w:sz="0" w:space="0" w:color="auto"/>
                <w:right w:val="none" w:sz="0" w:space="0" w:color="auto"/>
              </w:divBdr>
            </w:div>
            <w:div w:id="1481384357">
              <w:marLeft w:val="0"/>
              <w:marRight w:val="0"/>
              <w:marTop w:val="0"/>
              <w:marBottom w:val="0"/>
              <w:divBdr>
                <w:top w:val="none" w:sz="0" w:space="0" w:color="auto"/>
                <w:left w:val="none" w:sz="0" w:space="0" w:color="auto"/>
                <w:bottom w:val="none" w:sz="0" w:space="0" w:color="auto"/>
                <w:right w:val="none" w:sz="0" w:space="0" w:color="auto"/>
              </w:divBdr>
            </w:div>
            <w:div w:id="1486628699">
              <w:marLeft w:val="0"/>
              <w:marRight w:val="0"/>
              <w:marTop w:val="0"/>
              <w:marBottom w:val="0"/>
              <w:divBdr>
                <w:top w:val="none" w:sz="0" w:space="0" w:color="auto"/>
                <w:left w:val="none" w:sz="0" w:space="0" w:color="auto"/>
                <w:bottom w:val="none" w:sz="0" w:space="0" w:color="auto"/>
                <w:right w:val="none" w:sz="0" w:space="0" w:color="auto"/>
              </w:divBdr>
            </w:div>
            <w:div w:id="1542089477">
              <w:marLeft w:val="0"/>
              <w:marRight w:val="0"/>
              <w:marTop w:val="0"/>
              <w:marBottom w:val="0"/>
              <w:divBdr>
                <w:top w:val="none" w:sz="0" w:space="0" w:color="auto"/>
                <w:left w:val="none" w:sz="0" w:space="0" w:color="auto"/>
                <w:bottom w:val="none" w:sz="0" w:space="0" w:color="auto"/>
                <w:right w:val="none" w:sz="0" w:space="0" w:color="auto"/>
              </w:divBdr>
            </w:div>
            <w:div w:id="1707674382">
              <w:marLeft w:val="0"/>
              <w:marRight w:val="0"/>
              <w:marTop w:val="0"/>
              <w:marBottom w:val="0"/>
              <w:divBdr>
                <w:top w:val="none" w:sz="0" w:space="0" w:color="auto"/>
                <w:left w:val="none" w:sz="0" w:space="0" w:color="auto"/>
                <w:bottom w:val="none" w:sz="0" w:space="0" w:color="auto"/>
                <w:right w:val="none" w:sz="0" w:space="0" w:color="auto"/>
              </w:divBdr>
            </w:div>
            <w:div w:id="1708875605">
              <w:marLeft w:val="0"/>
              <w:marRight w:val="0"/>
              <w:marTop w:val="0"/>
              <w:marBottom w:val="0"/>
              <w:divBdr>
                <w:top w:val="none" w:sz="0" w:space="0" w:color="auto"/>
                <w:left w:val="none" w:sz="0" w:space="0" w:color="auto"/>
                <w:bottom w:val="none" w:sz="0" w:space="0" w:color="auto"/>
                <w:right w:val="none" w:sz="0" w:space="0" w:color="auto"/>
              </w:divBdr>
            </w:div>
            <w:div w:id="1712533364">
              <w:marLeft w:val="0"/>
              <w:marRight w:val="0"/>
              <w:marTop w:val="0"/>
              <w:marBottom w:val="0"/>
              <w:divBdr>
                <w:top w:val="none" w:sz="0" w:space="0" w:color="auto"/>
                <w:left w:val="none" w:sz="0" w:space="0" w:color="auto"/>
                <w:bottom w:val="none" w:sz="0" w:space="0" w:color="auto"/>
                <w:right w:val="none" w:sz="0" w:space="0" w:color="auto"/>
              </w:divBdr>
            </w:div>
            <w:div w:id="1724324966">
              <w:marLeft w:val="0"/>
              <w:marRight w:val="0"/>
              <w:marTop w:val="0"/>
              <w:marBottom w:val="0"/>
              <w:divBdr>
                <w:top w:val="none" w:sz="0" w:space="0" w:color="auto"/>
                <w:left w:val="none" w:sz="0" w:space="0" w:color="auto"/>
                <w:bottom w:val="none" w:sz="0" w:space="0" w:color="auto"/>
                <w:right w:val="none" w:sz="0" w:space="0" w:color="auto"/>
              </w:divBdr>
            </w:div>
            <w:div w:id="1733196704">
              <w:marLeft w:val="0"/>
              <w:marRight w:val="0"/>
              <w:marTop w:val="0"/>
              <w:marBottom w:val="0"/>
              <w:divBdr>
                <w:top w:val="none" w:sz="0" w:space="0" w:color="auto"/>
                <w:left w:val="none" w:sz="0" w:space="0" w:color="auto"/>
                <w:bottom w:val="none" w:sz="0" w:space="0" w:color="auto"/>
                <w:right w:val="none" w:sz="0" w:space="0" w:color="auto"/>
              </w:divBdr>
            </w:div>
            <w:div w:id="1786148736">
              <w:marLeft w:val="0"/>
              <w:marRight w:val="0"/>
              <w:marTop w:val="0"/>
              <w:marBottom w:val="0"/>
              <w:divBdr>
                <w:top w:val="none" w:sz="0" w:space="0" w:color="auto"/>
                <w:left w:val="none" w:sz="0" w:space="0" w:color="auto"/>
                <w:bottom w:val="none" w:sz="0" w:space="0" w:color="auto"/>
                <w:right w:val="none" w:sz="0" w:space="0" w:color="auto"/>
              </w:divBdr>
            </w:div>
            <w:div w:id="1937901945">
              <w:marLeft w:val="0"/>
              <w:marRight w:val="0"/>
              <w:marTop w:val="0"/>
              <w:marBottom w:val="0"/>
              <w:divBdr>
                <w:top w:val="none" w:sz="0" w:space="0" w:color="auto"/>
                <w:left w:val="none" w:sz="0" w:space="0" w:color="auto"/>
                <w:bottom w:val="none" w:sz="0" w:space="0" w:color="auto"/>
                <w:right w:val="none" w:sz="0" w:space="0" w:color="auto"/>
              </w:divBdr>
            </w:div>
            <w:div w:id="2024017293">
              <w:marLeft w:val="0"/>
              <w:marRight w:val="0"/>
              <w:marTop w:val="0"/>
              <w:marBottom w:val="0"/>
              <w:divBdr>
                <w:top w:val="none" w:sz="0" w:space="0" w:color="auto"/>
                <w:left w:val="none" w:sz="0" w:space="0" w:color="auto"/>
                <w:bottom w:val="none" w:sz="0" w:space="0" w:color="auto"/>
                <w:right w:val="none" w:sz="0" w:space="0" w:color="auto"/>
              </w:divBdr>
            </w:div>
            <w:div w:id="2068724351">
              <w:marLeft w:val="0"/>
              <w:marRight w:val="0"/>
              <w:marTop w:val="0"/>
              <w:marBottom w:val="0"/>
              <w:divBdr>
                <w:top w:val="none" w:sz="0" w:space="0" w:color="auto"/>
                <w:left w:val="none" w:sz="0" w:space="0" w:color="auto"/>
                <w:bottom w:val="none" w:sz="0" w:space="0" w:color="auto"/>
                <w:right w:val="none" w:sz="0" w:space="0" w:color="auto"/>
              </w:divBdr>
            </w:div>
            <w:div w:id="2075200983">
              <w:marLeft w:val="0"/>
              <w:marRight w:val="0"/>
              <w:marTop w:val="0"/>
              <w:marBottom w:val="0"/>
              <w:divBdr>
                <w:top w:val="none" w:sz="0" w:space="0" w:color="auto"/>
                <w:left w:val="none" w:sz="0" w:space="0" w:color="auto"/>
                <w:bottom w:val="none" w:sz="0" w:space="0" w:color="auto"/>
                <w:right w:val="none" w:sz="0" w:space="0" w:color="auto"/>
              </w:divBdr>
            </w:div>
            <w:div w:id="21388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420">
      <w:bodyDiv w:val="1"/>
      <w:marLeft w:val="0"/>
      <w:marRight w:val="0"/>
      <w:marTop w:val="0"/>
      <w:marBottom w:val="0"/>
      <w:divBdr>
        <w:top w:val="none" w:sz="0" w:space="0" w:color="auto"/>
        <w:left w:val="none" w:sz="0" w:space="0" w:color="auto"/>
        <w:bottom w:val="none" w:sz="0" w:space="0" w:color="auto"/>
        <w:right w:val="none" w:sz="0" w:space="0" w:color="auto"/>
      </w:divBdr>
      <w:divsChild>
        <w:div w:id="420761236">
          <w:marLeft w:val="0"/>
          <w:marRight w:val="0"/>
          <w:marTop w:val="0"/>
          <w:marBottom w:val="0"/>
          <w:divBdr>
            <w:top w:val="none" w:sz="0" w:space="0" w:color="auto"/>
            <w:left w:val="none" w:sz="0" w:space="0" w:color="auto"/>
            <w:bottom w:val="none" w:sz="0" w:space="0" w:color="auto"/>
            <w:right w:val="none" w:sz="0" w:space="0" w:color="auto"/>
          </w:divBdr>
          <w:divsChild>
            <w:div w:id="133453527">
              <w:marLeft w:val="0"/>
              <w:marRight w:val="0"/>
              <w:marTop w:val="0"/>
              <w:marBottom w:val="0"/>
              <w:divBdr>
                <w:top w:val="none" w:sz="0" w:space="0" w:color="auto"/>
                <w:left w:val="none" w:sz="0" w:space="0" w:color="auto"/>
                <w:bottom w:val="none" w:sz="0" w:space="0" w:color="auto"/>
                <w:right w:val="none" w:sz="0" w:space="0" w:color="auto"/>
              </w:divBdr>
            </w:div>
            <w:div w:id="571164927">
              <w:marLeft w:val="0"/>
              <w:marRight w:val="0"/>
              <w:marTop w:val="0"/>
              <w:marBottom w:val="0"/>
              <w:divBdr>
                <w:top w:val="none" w:sz="0" w:space="0" w:color="auto"/>
                <w:left w:val="none" w:sz="0" w:space="0" w:color="auto"/>
                <w:bottom w:val="none" w:sz="0" w:space="0" w:color="auto"/>
                <w:right w:val="none" w:sz="0" w:space="0" w:color="auto"/>
              </w:divBdr>
            </w:div>
            <w:div w:id="10276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23">
      <w:bodyDiv w:val="1"/>
      <w:marLeft w:val="0"/>
      <w:marRight w:val="0"/>
      <w:marTop w:val="0"/>
      <w:marBottom w:val="0"/>
      <w:divBdr>
        <w:top w:val="none" w:sz="0" w:space="0" w:color="auto"/>
        <w:left w:val="none" w:sz="0" w:space="0" w:color="auto"/>
        <w:bottom w:val="none" w:sz="0" w:space="0" w:color="auto"/>
        <w:right w:val="none" w:sz="0" w:space="0" w:color="auto"/>
      </w:divBdr>
    </w:div>
    <w:div w:id="644699415">
      <w:bodyDiv w:val="1"/>
      <w:marLeft w:val="0"/>
      <w:marRight w:val="0"/>
      <w:marTop w:val="0"/>
      <w:marBottom w:val="0"/>
      <w:divBdr>
        <w:top w:val="none" w:sz="0" w:space="0" w:color="auto"/>
        <w:left w:val="none" w:sz="0" w:space="0" w:color="auto"/>
        <w:bottom w:val="none" w:sz="0" w:space="0" w:color="auto"/>
        <w:right w:val="none" w:sz="0" w:space="0" w:color="auto"/>
      </w:divBdr>
      <w:divsChild>
        <w:div w:id="1171677198">
          <w:marLeft w:val="0"/>
          <w:marRight w:val="0"/>
          <w:marTop w:val="0"/>
          <w:marBottom w:val="0"/>
          <w:divBdr>
            <w:top w:val="none" w:sz="0" w:space="0" w:color="auto"/>
            <w:left w:val="none" w:sz="0" w:space="0" w:color="auto"/>
            <w:bottom w:val="none" w:sz="0" w:space="0" w:color="auto"/>
            <w:right w:val="none" w:sz="0" w:space="0" w:color="auto"/>
          </w:divBdr>
          <w:divsChild>
            <w:div w:id="111096299">
              <w:marLeft w:val="0"/>
              <w:marRight w:val="0"/>
              <w:marTop w:val="0"/>
              <w:marBottom w:val="0"/>
              <w:divBdr>
                <w:top w:val="none" w:sz="0" w:space="0" w:color="auto"/>
                <w:left w:val="none" w:sz="0" w:space="0" w:color="auto"/>
                <w:bottom w:val="none" w:sz="0" w:space="0" w:color="auto"/>
                <w:right w:val="none" w:sz="0" w:space="0" w:color="auto"/>
              </w:divBdr>
            </w:div>
            <w:div w:id="707798164">
              <w:marLeft w:val="0"/>
              <w:marRight w:val="0"/>
              <w:marTop w:val="0"/>
              <w:marBottom w:val="0"/>
              <w:divBdr>
                <w:top w:val="none" w:sz="0" w:space="0" w:color="auto"/>
                <w:left w:val="none" w:sz="0" w:space="0" w:color="auto"/>
                <w:bottom w:val="none" w:sz="0" w:space="0" w:color="auto"/>
                <w:right w:val="none" w:sz="0" w:space="0" w:color="auto"/>
              </w:divBdr>
            </w:div>
            <w:div w:id="1257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302">
      <w:bodyDiv w:val="1"/>
      <w:marLeft w:val="0"/>
      <w:marRight w:val="0"/>
      <w:marTop w:val="0"/>
      <w:marBottom w:val="0"/>
      <w:divBdr>
        <w:top w:val="none" w:sz="0" w:space="0" w:color="auto"/>
        <w:left w:val="none" w:sz="0" w:space="0" w:color="auto"/>
        <w:bottom w:val="none" w:sz="0" w:space="0" w:color="auto"/>
        <w:right w:val="none" w:sz="0" w:space="0" w:color="auto"/>
      </w:divBdr>
      <w:divsChild>
        <w:div w:id="1425884653">
          <w:marLeft w:val="0"/>
          <w:marRight w:val="0"/>
          <w:marTop w:val="0"/>
          <w:marBottom w:val="0"/>
          <w:divBdr>
            <w:top w:val="none" w:sz="0" w:space="0" w:color="auto"/>
            <w:left w:val="none" w:sz="0" w:space="0" w:color="auto"/>
            <w:bottom w:val="none" w:sz="0" w:space="0" w:color="auto"/>
            <w:right w:val="none" w:sz="0" w:space="0" w:color="auto"/>
          </w:divBdr>
          <w:divsChild>
            <w:div w:id="964194067">
              <w:marLeft w:val="0"/>
              <w:marRight w:val="0"/>
              <w:marTop w:val="0"/>
              <w:marBottom w:val="0"/>
              <w:divBdr>
                <w:top w:val="none" w:sz="0" w:space="0" w:color="auto"/>
                <w:left w:val="none" w:sz="0" w:space="0" w:color="auto"/>
                <w:bottom w:val="none" w:sz="0" w:space="0" w:color="auto"/>
                <w:right w:val="none" w:sz="0" w:space="0" w:color="auto"/>
              </w:divBdr>
            </w:div>
            <w:div w:id="1359967809">
              <w:marLeft w:val="0"/>
              <w:marRight w:val="0"/>
              <w:marTop w:val="0"/>
              <w:marBottom w:val="0"/>
              <w:divBdr>
                <w:top w:val="none" w:sz="0" w:space="0" w:color="auto"/>
                <w:left w:val="none" w:sz="0" w:space="0" w:color="auto"/>
                <w:bottom w:val="none" w:sz="0" w:space="0" w:color="auto"/>
                <w:right w:val="none" w:sz="0" w:space="0" w:color="auto"/>
              </w:divBdr>
            </w:div>
            <w:div w:id="1675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212">
      <w:bodyDiv w:val="1"/>
      <w:marLeft w:val="0"/>
      <w:marRight w:val="0"/>
      <w:marTop w:val="0"/>
      <w:marBottom w:val="0"/>
      <w:divBdr>
        <w:top w:val="none" w:sz="0" w:space="0" w:color="auto"/>
        <w:left w:val="none" w:sz="0" w:space="0" w:color="auto"/>
        <w:bottom w:val="none" w:sz="0" w:space="0" w:color="auto"/>
        <w:right w:val="none" w:sz="0" w:space="0" w:color="auto"/>
      </w:divBdr>
      <w:divsChild>
        <w:div w:id="1411005228">
          <w:marLeft w:val="0"/>
          <w:marRight w:val="0"/>
          <w:marTop w:val="0"/>
          <w:marBottom w:val="0"/>
          <w:divBdr>
            <w:top w:val="none" w:sz="0" w:space="0" w:color="auto"/>
            <w:left w:val="none" w:sz="0" w:space="0" w:color="auto"/>
            <w:bottom w:val="none" w:sz="0" w:space="0" w:color="auto"/>
            <w:right w:val="none" w:sz="0" w:space="0" w:color="auto"/>
          </w:divBdr>
          <w:divsChild>
            <w:div w:id="125975890">
              <w:marLeft w:val="0"/>
              <w:marRight w:val="0"/>
              <w:marTop w:val="0"/>
              <w:marBottom w:val="0"/>
              <w:divBdr>
                <w:top w:val="none" w:sz="0" w:space="0" w:color="auto"/>
                <w:left w:val="none" w:sz="0" w:space="0" w:color="auto"/>
                <w:bottom w:val="none" w:sz="0" w:space="0" w:color="auto"/>
                <w:right w:val="none" w:sz="0" w:space="0" w:color="auto"/>
              </w:divBdr>
            </w:div>
            <w:div w:id="144976696">
              <w:marLeft w:val="0"/>
              <w:marRight w:val="0"/>
              <w:marTop w:val="0"/>
              <w:marBottom w:val="0"/>
              <w:divBdr>
                <w:top w:val="none" w:sz="0" w:space="0" w:color="auto"/>
                <w:left w:val="none" w:sz="0" w:space="0" w:color="auto"/>
                <w:bottom w:val="none" w:sz="0" w:space="0" w:color="auto"/>
                <w:right w:val="none" w:sz="0" w:space="0" w:color="auto"/>
              </w:divBdr>
            </w:div>
            <w:div w:id="162085375">
              <w:marLeft w:val="0"/>
              <w:marRight w:val="0"/>
              <w:marTop w:val="0"/>
              <w:marBottom w:val="0"/>
              <w:divBdr>
                <w:top w:val="none" w:sz="0" w:space="0" w:color="auto"/>
                <w:left w:val="none" w:sz="0" w:space="0" w:color="auto"/>
                <w:bottom w:val="none" w:sz="0" w:space="0" w:color="auto"/>
                <w:right w:val="none" w:sz="0" w:space="0" w:color="auto"/>
              </w:divBdr>
            </w:div>
            <w:div w:id="242230002">
              <w:marLeft w:val="0"/>
              <w:marRight w:val="0"/>
              <w:marTop w:val="0"/>
              <w:marBottom w:val="0"/>
              <w:divBdr>
                <w:top w:val="none" w:sz="0" w:space="0" w:color="auto"/>
                <w:left w:val="none" w:sz="0" w:space="0" w:color="auto"/>
                <w:bottom w:val="none" w:sz="0" w:space="0" w:color="auto"/>
                <w:right w:val="none" w:sz="0" w:space="0" w:color="auto"/>
              </w:divBdr>
            </w:div>
            <w:div w:id="325787935">
              <w:marLeft w:val="0"/>
              <w:marRight w:val="0"/>
              <w:marTop w:val="0"/>
              <w:marBottom w:val="0"/>
              <w:divBdr>
                <w:top w:val="none" w:sz="0" w:space="0" w:color="auto"/>
                <w:left w:val="none" w:sz="0" w:space="0" w:color="auto"/>
                <w:bottom w:val="none" w:sz="0" w:space="0" w:color="auto"/>
                <w:right w:val="none" w:sz="0" w:space="0" w:color="auto"/>
              </w:divBdr>
            </w:div>
            <w:div w:id="535043140">
              <w:marLeft w:val="0"/>
              <w:marRight w:val="0"/>
              <w:marTop w:val="0"/>
              <w:marBottom w:val="0"/>
              <w:divBdr>
                <w:top w:val="none" w:sz="0" w:space="0" w:color="auto"/>
                <w:left w:val="none" w:sz="0" w:space="0" w:color="auto"/>
                <w:bottom w:val="none" w:sz="0" w:space="0" w:color="auto"/>
                <w:right w:val="none" w:sz="0" w:space="0" w:color="auto"/>
              </w:divBdr>
            </w:div>
            <w:div w:id="540286722">
              <w:marLeft w:val="0"/>
              <w:marRight w:val="0"/>
              <w:marTop w:val="0"/>
              <w:marBottom w:val="0"/>
              <w:divBdr>
                <w:top w:val="none" w:sz="0" w:space="0" w:color="auto"/>
                <w:left w:val="none" w:sz="0" w:space="0" w:color="auto"/>
                <w:bottom w:val="none" w:sz="0" w:space="0" w:color="auto"/>
                <w:right w:val="none" w:sz="0" w:space="0" w:color="auto"/>
              </w:divBdr>
            </w:div>
            <w:div w:id="640813080">
              <w:marLeft w:val="0"/>
              <w:marRight w:val="0"/>
              <w:marTop w:val="0"/>
              <w:marBottom w:val="0"/>
              <w:divBdr>
                <w:top w:val="none" w:sz="0" w:space="0" w:color="auto"/>
                <w:left w:val="none" w:sz="0" w:space="0" w:color="auto"/>
                <w:bottom w:val="none" w:sz="0" w:space="0" w:color="auto"/>
                <w:right w:val="none" w:sz="0" w:space="0" w:color="auto"/>
              </w:divBdr>
            </w:div>
            <w:div w:id="717438842">
              <w:marLeft w:val="0"/>
              <w:marRight w:val="0"/>
              <w:marTop w:val="0"/>
              <w:marBottom w:val="0"/>
              <w:divBdr>
                <w:top w:val="none" w:sz="0" w:space="0" w:color="auto"/>
                <w:left w:val="none" w:sz="0" w:space="0" w:color="auto"/>
                <w:bottom w:val="none" w:sz="0" w:space="0" w:color="auto"/>
                <w:right w:val="none" w:sz="0" w:space="0" w:color="auto"/>
              </w:divBdr>
            </w:div>
            <w:div w:id="739717340">
              <w:marLeft w:val="0"/>
              <w:marRight w:val="0"/>
              <w:marTop w:val="0"/>
              <w:marBottom w:val="0"/>
              <w:divBdr>
                <w:top w:val="none" w:sz="0" w:space="0" w:color="auto"/>
                <w:left w:val="none" w:sz="0" w:space="0" w:color="auto"/>
                <w:bottom w:val="none" w:sz="0" w:space="0" w:color="auto"/>
                <w:right w:val="none" w:sz="0" w:space="0" w:color="auto"/>
              </w:divBdr>
            </w:div>
            <w:div w:id="885070225">
              <w:marLeft w:val="0"/>
              <w:marRight w:val="0"/>
              <w:marTop w:val="0"/>
              <w:marBottom w:val="0"/>
              <w:divBdr>
                <w:top w:val="none" w:sz="0" w:space="0" w:color="auto"/>
                <w:left w:val="none" w:sz="0" w:space="0" w:color="auto"/>
                <w:bottom w:val="none" w:sz="0" w:space="0" w:color="auto"/>
                <w:right w:val="none" w:sz="0" w:space="0" w:color="auto"/>
              </w:divBdr>
            </w:div>
            <w:div w:id="945890740">
              <w:marLeft w:val="0"/>
              <w:marRight w:val="0"/>
              <w:marTop w:val="0"/>
              <w:marBottom w:val="0"/>
              <w:divBdr>
                <w:top w:val="none" w:sz="0" w:space="0" w:color="auto"/>
                <w:left w:val="none" w:sz="0" w:space="0" w:color="auto"/>
                <w:bottom w:val="none" w:sz="0" w:space="0" w:color="auto"/>
                <w:right w:val="none" w:sz="0" w:space="0" w:color="auto"/>
              </w:divBdr>
            </w:div>
            <w:div w:id="993339009">
              <w:marLeft w:val="0"/>
              <w:marRight w:val="0"/>
              <w:marTop w:val="0"/>
              <w:marBottom w:val="0"/>
              <w:divBdr>
                <w:top w:val="none" w:sz="0" w:space="0" w:color="auto"/>
                <w:left w:val="none" w:sz="0" w:space="0" w:color="auto"/>
                <w:bottom w:val="none" w:sz="0" w:space="0" w:color="auto"/>
                <w:right w:val="none" w:sz="0" w:space="0" w:color="auto"/>
              </w:divBdr>
            </w:div>
            <w:div w:id="1020356920">
              <w:marLeft w:val="0"/>
              <w:marRight w:val="0"/>
              <w:marTop w:val="0"/>
              <w:marBottom w:val="0"/>
              <w:divBdr>
                <w:top w:val="none" w:sz="0" w:space="0" w:color="auto"/>
                <w:left w:val="none" w:sz="0" w:space="0" w:color="auto"/>
                <w:bottom w:val="none" w:sz="0" w:space="0" w:color="auto"/>
                <w:right w:val="none" w:sz="0" w:space="0" w:color="auto"/>
              </w:divBdr>
            </w:div>
            <w:div w:id="1061977942">
              <w:marLeft w:val="0"/>
              <w:marRight w:val="0"/>
              <w:marTop w:val="0"/>
              <w:marBottom w:val="0"/>
              <w:divBdr>
                <w:top w:val="none" w:sz="0" w:space="0" w:color="auto"/>
                <w:left w:val="none" w:sz="0" w:space="0" w:color="auto"/>
                <w:bottom w:val="none" w:sz="0" w:space="0" w:color="auto"/>
                <w:right w:val="none" w:sz="0" w:space="0" w:color="auto"/>
              </w:divBdr>
            </w:div>
            <w:div w:id="1094323149">
              <w:marLeft w:val="0"/>
              <w:marRight w:val="0"/>
              <w:marTop w:val="0"/>
              <w:marBottom w:val="0"/>
              <w:divBdr>
                <w:top w:val="none" w:sz="0" w:space="0" w:color="auto"/>
                <w:left w:val="none" w:sz="0" w:space="0" w:color="auto"/>
                <w:bottom w:val="none" w:sz="0" w:space="0" w:color="auto"/>
                <w:right w:val="none" w:sz="0" w:space="0" w:color="auto"/>
              </w:divBdr>
            </w:div>
            <w:div w:id="1108354585">
              <w:marLeft w:val="0"/>
              <w:marRight w:val="0"/>
              <w:marTop w:val="0"/>
              <w:marBottom w:val="0"/>
              <w:divBdr>
                <w:top w:val="none" w:sz="0" w:space="0" w:color="auto"/>
                <w:left w:val="none" w:sz="0" w:space="0" w:color="auto"/>
                <w:bottom w:val="none" w:sz="0" w:space="0" w:color="auto"/>
                <w:right w:val="none" w:sz="0" w:space="0" w:color="auto"/>
              </w:divBdr>
            </w:div>
            <w:div w:id="1113091820">
              <w:marLeft w:val="0"/>
              <w:marRight w:val="0"/>
              <w:marTop w:val="0"/>
              <w:marBottom w:val="0"/>
              <w:divBdr>
                <w:top w:val="none" w:sz="0" w:space="0" w:color="auto"/>
                <w:left w:val="none" w:sz="0" w:space="0" w:color="auto"/>
                <w:bottom w:val="none" w:sz="0" w:space="0" w:color="auto"/>
                <w:right w:val="none" w:sz="0" w:space="0" w:color="auto"/>
              </w:divBdr>
            </w:div>
            <w:div w:id="1149595391">
              <w:marLeft w:val="0"/>
              <w:marRight w:val="0"/>
              <w:marTop w:val="0"/>
              <w:marBottom w:val="0"/>
              <w:divBdr>
                <w:top w:val="none" w:sz="0" w:space="0" w:color="auto"/>
                <w:left w:val="none" w:sz="0" w:space="0" w:color="auto"/>
                <w:bottom w:val="none" w:sz="0" w:space="0" w:color="auto"/>
                <w:right w:val="none" w:sz="0" w:space="0" w:color="auto"/>
              </w:divBdr>
            </w:div>
            <w:div w:id="1169367762">
              <w:marLeft w:val="0"/>
              <w:marRight w:val="0"/>
              <w:marTop w:val="0"/>
              <w:marBottom w:val="0"/>
              <w:divBdr>
                <w:top w:val="none" w:sz="0" w:space="0" w:color="auto"/>
                <w:left w:val="none" w:sz="0" w:space="0" w:color="auto"/>
                <w:bottom w:val="none" w:sz="0" w:space="0" w:color="auto"/>
                <w:right w:val="none" w:sz="0" w:space="0" w:color="auto"/>
              </w:divBdr>
            </w:div>
            <w:div w:id="1188716688">
              <w:marLeft w:val="0"/>
              <w:marRight w:val="0"/>
              <w:marTop w:val="0"/>
              <w:marBottom w:val="0"/>
              <w:divBdr>
                <w:top w:val="none" w:sz="0" w:space="0" w:color="auto"/>
                <w:left w:val="none" w:sz="0" w:space="0" w:color="auto"/>
                <w:bottom w:val="none" w:sz="0" w:space="0" w:color="auto"/>
                <w:right w:val="none" w:sz="0" w:space="0" w:color="auto"/>
              </w:divBdr>
            </w:div>
            <w:div w:id="1314407631">
              <w:marLeft w:val="0"/>
              <w:marRight w:val="0"/>
              <w:marTop w:val="0"/>
              <w:marBottom w:val="0"/>
              <w:divBdr>
                <w:top w:val="none" w:sz="0" w:space="0" w:color="auto"/>
                <w:left w:val="none" w:sz="0" w:space="0" w:color="auto"/>
                <w:bottom w:val="none" w:sz="0" w:space="0" w:color="auto"/>
                <w:right w:val="none" w:sz="0" w:space="0" w:color="auto"/>
              </w:divBdr>
            </w:div>
            <w:div w:id="1367873686">
              <w:marLeft w:val="0"/>
              <w:marRight w:val="0"/>
              <w:marTop w:val="0"/>
              <w:marBottom w:val="0"/>
              <w:divBdr>
                <w:top w:val="none" w:sz="0" w:space="0" w:color="auto"/>
                <w:left w:val="none" w:sz="0" w:space="0" w:color="auto"/>
                <w:bottom w:val="none" w:sz="0" w:space="0" w:color="auto"/>
                <w:right w:val="none" w:sz="0" w:space="0" w:color="auto"/>
              </w:divBdr>
            </w:div>
            <w:div w:id="1505320737">
              <w:marLeft w:val="0"/>
              <w:marRight w:val="0"/>
              <w:marTop w:val="0"/>
              <w:marBottom w:val="0"/>
              <w:divBdr>
                <w:top w:val="none" w:sz="0" w:space="0" w:color="auto"/>
                <w:left w:val="none" w:sz="0" w:space="0" w:color="auto"/>
                <w:bottom w:val="none" w:sz="0" w:space="0" w:color="auto"/>
                <w:right w:val="none" w:sz="0" w:space="0" w:color="auto"/>
              </w:divBdr>
            </w:div>
            <w:div w:id="1794326250">
              <w:marLeft w:val="0"/>
              <w:marRight w:val="0"/>
              <w:marTop w:val="0"/>
              <w:marBottom w:val="0"/>
              <w:divBdr>
                <w:top w:val="none" w:sz="0" w:space="0" w:color="auto"/>
                <w:left w:val="none" w:sz="0" w:space="0" w:color="auto"/>
                <w:bottom w:val="none" w:sz="0" w:space="0" w:color="auto"/>
                <w:right w:val="none" w:sz="0" w:space="0" w:color="auto"/>
              </w:divBdr>
            </w:div>
            <w:div w:id="1892841684">
              <w:marLeft w:val="0"/>
              <w:marRight w:val="0"/>
              <w:marTop w:val="0"/>
              <w:marBottom w:val="0"/>
              <w:divBdr>
                <w:top w:val="none" w:sz="0" w:space="0" w:color="auto"/>
                <w:left w:val="none" w:sz="0" w:space="0" w:color="auto"/>
                <w:bottom w:val="none" w:sz="0" w:space="0" w:color="auto"/>
                <w:right w:val="none" w:sz="0" w:space="0" w:color="auto"/>
              </w:divBdr>
            </w:div>
            <w:div w:id="1938630841">
              <w:marLeft w:val="0"/>
              <w:marRight w:val="0"/>
              <w:marTop w:val="0"/>
              <w:marBottom w:val="0"/>
              <w:divBdr>
                <w:top w:val="none" w:sz="0" w:space="0" w:color="auto"/>
                <w:left w:val="none" w:sz="0" w:space="0" w:color="auto"/>
                <w:bottom w:val="none" w:sz="0" w:space="0" w:color="auto"/>
                <w:right w:val="none" w:sz="0" w:space="0" w:color="auto"/>
              </w:divBdr>
            </w:div>
            <w:div w:id="2013946802">
              <w:marLeft w:val="0"/>
              <w:marRight w:val="0"/>
              <w:marTop w:val="0"/>
              <w:marBottom w:val="0"/>
              <w:divBdr>
                <w:top w:val="none" w:sz="0" w:space="0" w:color="auto"/>
                <w:left w:val="none" w:sz="0" w:space="0" w:color="auto"/>
                <w:bottom w:val="none" w:sz="0" w:space="0" w:color="auto"/>
                <w:right w:val="none" w:sz="0" w:space="0" w:color="auto"/>
              </w:divBdr>
            </w:div>
            <w:div w:id="2034912209">
              <w:marLeft w:val="0"/>
              <w:marRight w:val="0"/>
              <w:marTop w:val="0"/>
              <w:marBottom w:val="0"/>
              <w:divBdr>
                <w:top w:val="none" w:sz="0" w:space="0" w:color="auto"/>
                <w:left w:val="none" w:sz="0" w:space="0" w:color="auto"/>
                <w:bottom w:val="none" w:sz="0" w:space="0" w:color="auto"/>
                <w:right w:val="none" w:sz="0" w:space="0" w:color="auto"/>
              </w:divBdr>
            </w:div>
            <w:div w:id="21213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445">
      <w:bodyDiv w:val="1"/>
      <w:marLeft w:val="0"/>
      <w:marRight w:val="0"/>
      <w:marTop w:val="0"/>
      <w:marBottom w:val="0"/>
      <w:divBdr>
        <w:top w:val="none" w:sz="0" w:space="0" w:color="auto"/>
        <w:left w:val="none" w:sz="0" w:space="0" w:color="auto"/>
        <w:bottom w:val="none" w:sz="0" w:space="0" w:color="auto"/>
        <w:right w:val="none" w:sz="0" w:space="0" w:color="auto"/>
      </w:divBdr>
    </w:div>
    <w:div w:id="842088581">
      <w:bodyDiv w:val="1"/>
      <w:marLeft w:val="0"/>
      <w:marRight w:val="0"/>
      <w:marTop w:val="0"/>
      <w:marBottom w:val="0"/>
      <w:divBdr>
        <w:top w:val="none" w:sz="0" w:space="0" w:color="auto"/>
        <w:left w:val="none" w:sz="0" w:space="0" w:color="auto"/>
        <w:bottom w:val="none" w:sz="0" w:space="0" w:color="auto"/>
        <w:right w:val="none" w:sz="0" w:space="0" w:color="auto"/>
      </w:divBdr>
      <w:divsChild>
        <w:div w:id="1457210844">
          <w:marLeft w:val="0"/>
          <w:marRight w:val="0"/>
          <w:marTop w:val="0"/>
          <w:marBottom w:val="0"/>
          <w:divBdr>
            <w:top w:val="none" w:sz="0" w:space="0" w:color="auto"/>
            <w:left w:val="none" w:sz="0" w:space="0" w:color="auto"/>
            <w:bottom w:val="none" w:sz="0" w:space="0" w:color="auto"/>
            <w:right w:val="none" w:sz="0" w:space="0" w:color="auto"/>
          </w:divBdr>
          <w:divsChild>
            <w:div w:id="41247432">
              <w:marLeft w:val="0"/>
              <w:marRight w:val="0"/>
              <w:marTop w:val="0"/>
              <w:marBottom w:val="0"/>
              <w:divBdr>
                <w:top w:val="none" w:sz="0" w:space="0" w:color="auto"/>
                <w:left w:val="none" w:sz="0" w:space="0" w:color="auto"/>
                <w:bottom w:val="none" w:sz="0" w:space="0" w:color="auto"/>
                <w:right w:val="none" w:sz="0" w:space="0" w:color="auto"/>
              </w:divBdr>
            </w:div>
            <w:div w:id="94982624">
              <w:marLeft w:val="0"/>
              <w:marRight w:val="0"/>
              <w:marTop w:val="0"/>
              <w:marBottom w:val="0"/>
              <w:divBdr>
                <w:top w:val="none" w:sz="0" w:space="0" w:color="auto"/>
                <w:left w:val="none" w:sz="0" w:space="0" w:color="auto"/>
                <w:bottom w:val="none" w:sz="0" w:space="0" w:color="auto"/>
                <w:right w:val="none" w:sz="0" w:space="0" w:color="auto"/>
              </w:divBdr>
            </w:div>
            <w:div w:id="210310873">
              <w:marLeft w:val="0"/>
              <w:marRight w:val="0"/>
              <w:marTop w:val="0"/>
              <w:marBottom w:val="0"/>
              <w:divBdr>
                <w:top w:val="none" w:sz="0" w:space="0" w:color="auto"/>
                <w:left w:val="none" w:sz="0" w:space="0" w:color="auto"/>
                <w:bottom w:val="none" w:sz="0" w:space="0" w:color="auto"/>
                <w:right w:val="none" w:sz="0" w:space="0" w:color="auto"/>
              </w:divBdr>
            </w:div>
            <w:div w:id="290867892">
              <w:marLeft w:val="0"/>
              <w:marRight w:val="0"/>
              <w:marTop w:val="0"/>
              <w:marBottom w:val="0"/>
              <w:divBdr>
                <w:top w:val="none" w:sz="0" w:space="0" w:color="auto"/>
                <w:left w:val="none" w:sz="0" w:space="0" w:color="auto"/>
                <w:bottom w:val="none" w:sz="0" w:space="0" w:color="auto"/>
                <w:right w:val="none" w:sz="0" w:space="0" w:color="auto"/>
              </w:divBdr>
            </w:div>
            <w:div w:id="418061962">
              <w:marLeft w:val="0"/>
              <w:marRight w:val="0"/>
              <w:marTop w:val="0"/>
              <w:marBottom w:val="0"/>
              <w:divBdr>
                <w:top w:val="none" w:sz="0" w:space="0" w:color="auto"/>
                <w:left w:val="none" w:sz="0" w:space="0" w:color="auto"/>
                <w:bottom w:val="none" w:sz="0" w:space="0" w:color="auto"/>
                <w:right w:val="none" w:sz="0" w:space="0" w:color="auto"/>
              </w:divBdr>
            </w:div>
            <w:div w:id="499547113">
              <w:marLeft w:val="0"/>
              <w:marRight w:val="0"/>
              <w:marTop w:val="0"/>
              <w:marBottom w:val="0"/>
              <w:divBdr>
                <w:top w:val="none" w:sz="0" w:space="0" w:color="auto"/>
                <w:left w:val="none" w:sz="0" w:space="0" w:color="auto"/>
                <w:bottom w:val="none" w:sz="0" w:space="0" w:color="auto"/>
                <w:right w:val="none" w:sz="0" w:space="0" w:color="auto"/>
              </w:divBdr>
            </w:div>
            <w:div w:id="542795013">
              <w:marLeft w:val="0"/>
              <w:marRight w:val="0"/>
              <w:marTop w:val="0"/>
              <w:marBottom w:val="0"/>
              <w:divBdr>
                <w:top w:val="none" w:sz="0" w:space="0" w:color="auto"/>
                <w:left w:val="none" w:sz="0" w:space="0" w:color="auto"/>
                <w:bottom w:val="none" w:sz="0" w:space="0" w:color="auto"/>
                <w:right w:val="none" w:sz="0" w:space="0" w:color="auto"/>
              </w:divBdr>
            </w:div>
            <w:div w:id="608514170">
              <w:marLeft w:val="0"/>
              <w:marRight w:val="0"/>
              <w:marTop w:val="0"/>
              <w:marBottom w:val="0"/>
              <w:divBdr>
                <w:top w:val="none" w:sz="0" w:space="0" w:color="auto"/>
                <w:left w:val="none" w:sz="0" w:space="0" w:color="auto"/>
                <w:bottom w:val="none" w:sz="0" w:space="0" w:color="auto"/>
                <w:right w:val="none" w:sz="0" w:space="0" w:color="auto"/>
              </w:divBdr>
            </w:div>
            <w:div w:id="608895883">
              <w:marLeft w:val="0"/>
              <w:marRight w:val="0"/>
              <w:marTop w:val="0"/>
              <w:marBottom w:val="0"/>
              <w:divBdr>
                <w:top w:val="none" w:sz="0" w:space="0" w:color="auto"/>
                <w:left w:val="none" w:sz="0" w:space="0" w:color="auto"/>
                <w:bottom w:val="none" w:sz="0" w:space="0" w:color="auto"/>
                <w:right w:val="none" w:sz="0" w:space="0" w:color="auto"/>
              </w:divBdr>
            </w:div>
            <w:div w:id="615597137">
              <w:marLeft w:val="0"/>
              <w:marRight w:val="0"/>
              <w:marTop w:val="0"/>
              <w:marBottom w:val="0"/>
              <w:divBdr>
                <w:top w:val="none" w:sz="0" w:space="0" w:color="auto"/>
                <w:left w:val="none" w:sz="0" w:space="0" w:color="auto"/>
                <w:bottom w:val="none" w:sz="0" w:space="0" w:color="auto"/>
                <w:right w:val="none" w:sz="0" w:space="0" w:color="auto"/>
              </w:divBdr>
            </w:div>
            <w:div w:id="674310454">
              <w:marLeft w:val="0"/>
              <w:marRight w:val="0"/>
              <w:marTop w:val="0"/>
              <w:marBottom w:val="0"/>
              <w:divBdr>
                <w:top w:val="none" w:sz="0" w:space="0" w:color="auto"/>
                <w:left w:val="none" w:sz="0" w:space="0" w:color="auto"/>
                <w:bottom w:val="none" w:sz="0" w:space="0" w:color="auto"/>
                <w:right w:val="none" w:sz="0" w:space="0" w:color="auto"/>
              </w:divBdr>
            </w:div>
            <w:div w:id="832524572">
              <w:marLeft w:val="0"/>
              <w:marRight w:val="0"/>
              <w:marTop w:val="0"/>
              <w:marBottom w:val="0"/>
              <w:divBdr>
                <w:top w:val="none" w:sz="0" w:space="0" w:color="auto"/>
                <w:left w:val="none" w:sz="0" w:space="0" w:color="auto"/>
                <w:bottom w:val="none" w:sz="0" w:space="0" w:color="auto"/>
                <w:right w:val="none" w:sz="0" w:space="0" w:color="auto"/>
              </w:divBdr>
            </w:div>
            <w:div w:id="866524605">
              <w:marLeft w:val="0"/>
              <w:marRight w:val="0"/>
              <w:marTop w:val="0"/>
              <w:marBottom w:val="0"/>
              <w:divBdr>
                <w:top w:val="none" w:sz="0" w:space="0" w:color="auto"/>
                <w:left w:val="none" w:sz="0" w:space="0" w:color="auto"/>
                <w:bottom w:val="none" w:sz="0" w:space="0" w:color="auto"/>
                <w:right w:val="none" w:sz="0" w:space="0" w:color="auto"/>
              </w:divBdr>
            </w:div>
            <w:div w:id="957181116">
              <w:marLeft w:val="0"/>
              <w:marRight w:val="0"/>
              <w:marTop w:val="0"/>
              <w:marBottom w:val="0"/>
              <w:divBdr>
                <w:top w:val="none" w:sz="0" w:space="0" w:color="auto"/>
                <w:left w:val="none" w:sz="0" w:space="0" w:color="auto"/>
                <w:bottom w:val="none" w:sz="0" w:space="0" w:color="auto"/>
                <w:right w:val="none" w:sz="0" w:space="0" w:color="auto"/>
              </w:divBdr>
            </w:div>
            <w:div w:id="978999141">
              <w:marLeft w:val="0"/>
              <w:marRight w:val="0"/>
              <w:marTop w:val="0"/>
              <w:marBottom w:val="0"/>
              <w:divBdr>
                <w:top w:val="none" w:sz="0" w:space="0" w:color="auto"/>
                <w:left w:val="none" w:sz="0" w:space="0" w:color="auto"/>
                <w:bottom w:val="none" w:sz="0" w:space="0" w:color="auto"/>
                <w:right w:val="none" w:sz="0" w:space="0" w:color="auto"/>
              </w:divBdr>
            </w:div>
            <w:div w:id="1021853859">
              <w:marLeft w:val="0"/>
              <w:marRight w:val="0"/>
              <w:marTop w:val="0"/>
              <w:marBottom w:val="0"/>
              <w:divBdr>
                <w:top w:val="none" w:sz="0" w:space="0" w:color="auto"/>
                <w:left w:val="none" w:sz="0" w:space="0" w:color="auto"/>
                <w:bottom w:val="none" w:sz="0" w:space="0" w:color="auto"/>
                <w:right w:val="none" w:sz="0" w:space="0" w:color="auto"/>
              </w:divBdr>
            </w:div>
            <w:div w:id="1234313137">
              <w:marLeft w:val="0"/>
              <w:marRight w:val="0"/>
              <w:marTop w:val="0"/>
              <w:marBottom w:val="0"/>
              <w:divBdr>
                <w:top w:val="none" w:sz="0" w:space="0" w:color="auto"/>
                <w:left w:val="none" w:sz="0" w:space="0" w:color="auto"/>
                <w:bottom w:val="none" w:sz="0" w:space="0" w:color="auto"/>
                <w:right w:val="none" w:sz="0" w:space="0" w:color="auto"/>
              </w:divBdr>
            </w:div>
            <w:div w:id="1244099958">
              <w:marLeft w:val="0"/>
              <w:marRight w:val="0"/>
              <w:marTop w:val="0"/>
              <w:marBottom w:val="0"/>
              <w:divBdr>
                <w:top w:val="none" w:sz="0" w:space="0" w:color="auto"/>
                <w:left w:val="none" w:sz="0" w:space="0" w:color="auto"/>
                <w:bottom w:val="none" w:sz="0" w:space="0" w:color="auto"/>
                <w:right w:val="none" w:sz="0" w:space="0" w:color="auto"/>
              </w:divBdr>
            </w:div>
            <w:div w:id="1363436026">
              <w:marLeft w:val="0"/>
              <w:marRight w:val="0"/>
              <w:marTop w:val="0"/>
              <w:marBottom w:val="0"/>
              <w:divBdr>
                <w:top w:val="none" w:sz="0" w:space="0" w:color="auto"/>
                <w:left w:val="none" w:sz="0" w:space="0" w:color="auto"/>
                <w:bottom w:val="none" w:sz="0" w:space="0" w:color="auto"/>
                <w:right w:val="none" w:sz="0" w:space="0" w:color="auto"/>
              </w:divBdr>
            </w:div>
            <w:div w:id="1371802502">
              <w:marLeft w:val="0"/>
              <w:marRight w:val="0"/>
              <w:marTop w:val="0"/>
              <w:marBottom w:val="0"/>
              <w:divBdr>
                <w:top w:val="none" w:sz="0" w:space="0" w:color="auto"/>
                <w:left w:val="none" w:sz="0" w:space="0" w:color="auto"/>
                <w:bottom w:val="none" w:sz="0" w:space="0" w:color="auto"/>
                <w:right w:val="none" w:sz="0" w:space="0" w:color="auto"/>
              </w:divBdr>
            </w:div>
            <w:div w:id="1396776039">
              <w:marLeft w:val="0"/>
              <w:marRight w:val="0"/>
              <w:marTop w:val="0"/>
              <w:marBottom w:val="0"/>
              <w:divBdr>
                <w:top w:val="none" w:sz="0" w:space="0" w:color="auto"/>
                <w:left w:val="none" w:sz="0" w:space="0" w:color="auto"/>
                <w:bottom w:val="none" w:sz="0" w:space="0" w:color="auto"/>
                <w:right w:val="none" w:sz="0" w:space="0" w:color="auto"/>
              </w:divBdr>
            </w:div>
            <w:div w:id="1626738630">
              <w:marLeft w:val="0"/>
              <w:marRight w:val="0"/>
              <w:marTop w:val="0"/>
              <w:marBottom w:val="0"/>
              <w:divBdr>
                <w:top w:val="none" w:sz="0" w:space="0" w:color="auto"/>
                <w:left w:val="none" w:sz="0" w:space="0" w:color="auto"/>
                <w:bottom w:val="none" w:sz="0" w:space="0" w:color="auto"/>
                <w:right w:val="none" w:sz="0" w:space="0" w:color="auto"/>
              </w:divBdr>
            </w:div>
            <w:div w:id="1690258470">
              <w:marLeft w:val="0"/>
              <w:marRight w:val="0"/>
              <w:marTop w:val="0"/>
              <w:marBottom w:val="0"/>
              <w:divBdr>
                <w:top w:val="none" w:sz="0" w:space="0" w:color="auto"/>
                <w:left w:val="none" w:sz="0" w:space="0" w:color="auto"/>
                <w:bottom w:val="none" w:sz="0" w:space="0" w:color="auto"/>
                <w:right w:val="none" w:sz="0" w:space="0" w:color="auto"/>
              </w:divBdr>
            </w:div>
            <w:div w:id="1713383035">
              <w:marLeft w:val="0"/>
              <w:marRight w:val="0"/>
              <w:marTop w:val="0"/>
              <w:marBottom w:val="0"/>
              <w:divBdr>
                <w:top w:val="none" w:sz="0" w:space="0" w:color="auto"/>
                <w:left w:val="none" w:sz="0" w:space="0" w:color="auto"/>
                <w:bottom w:val="none" w:sz="0" w:space="0" w:color="auto"/>
                <w:right w:val="none" w:sz="0" w:space="0" w:color="auto"/>
              </w:divBdr>
            </w:div>
            <w:div w:id="1738626088">
              <w:marLeft w:val="0"/>
              <w:marRight w:val="0"/>
              <w:marTop w:val="0"/>
              <w:marBottom w:val="0"/>
              <w:divBdr>
                <w:top w:val="none" w:sz="0" w:space="0" w:color="auto"/>
                <w:left w:val="none" w:sz="0" w:space="0" w:color="auto"/>
                <w:bottom w:val="none" w:sz="0" w:space="0" w:color="auto"/>
                <w:right w:val="none" w:sz="0" w:space="0" w:color="auto"/>
              </w:divBdr>
            </w:div>
            <w:div w:id="1787263847">
              <w:marLeft w:val="0"/>
              <w:marRight w:val="0"/>
              <w:marTop w:val="0"/>
              <w:marBottom w:val="0"/>
              <w:divBdr>
                <w:top w:val="none" w:sz="0" w:space="0" w:color="auto"/>
                <w:left w:val="none" w:sz="0" w:space="0" w:color="auto"/>
                <w:bottom w:val="none" w:sz="0" w:space="0" w:color="auto"/>
                <w:right w:val="none" w:sz="0" w:space="0" w:color="auto"/>
              </w:divBdr>
            </w:div>
            <w:div w:id="1868637231">
              <w:marLeft w:val="0"/>
              <w:marRight w:val="0"/>
              <w:marTop w:val="0"/>
              <w:marBottom w:val="0"/>
              <w:divBdr>
                <w:top w:val="none" w:sz="0" w:space="0" w:color="auto"/>
                <w:left w:val="none" w:sz="0" w:space="0" w:color="auto"/>
                <w:bottom w:val="none" w:sz="0" w:space="0" w:color="auto"/>
                <w:right w:val="none" w:sz="0" w:space="0" w:color="auto"/>
              </w:divBdr>
            </w:div>
            <w:div w:id="1911844655">
              <w:marLeft w:val="0"/>
              <w:marRight w:val="0"/>
              <w:marTop w:val="0"/>
              <w:marBottom w:val="0"/>
              <w:divBdr>
                <w:top w:val="none" w:sz="0" w:space="0" w:color="auto"/>
                <w:left w:val="none" w:sz="0" w:space="0" w:color="auto"/>
                <w:bottom w:val="none" w:sz="0" w:space="0" w:color="auto"/>
                <w:right w:val="none" w:sz="0" w:space="0" w:color="auto"/>
              </w:divBdr>
            </w:div>
            <w:div w:id="2045523281">
              <w:marLeft w:val="0"/>
              <w:marRight w:val="0"/>
              <w:marTop w:val="0"/>
              <w:marBottom w:val="0"/>
              <w:divBdr>
                <w:top w:val="none" w:sz="0" w:space="0" w:color="auto"/>
                <w:left w:val="none" w:sz="0" w:space="0" w:color="auto"/>
                <w:bottom w:val="none" w:sz="0" w:space="0" w:color="auto"/>
                <w:right w:val="none" w:sz="0" w:space="0" w:color="auto"/>
              </w:divBdr>
            </w:div>
            <w:div w:id="2068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2519">
      <w:bodyDiv w:val="1"/>
      <w:marLeft w:val="0"/>
      <w:marRight w:val="0"/>
      <w:marTop w:val="0"/>
      <w:marBottom w:val="0"/>
      <w:divBdr>
        <w:top w:val="none" w:sz="0" w:space="0" w:color="auto"/>
        <w:left w:val="none" w:sz="0" w:space="0" w:color="auto"/>
        <w:bottom w:val="none" w:sz="0" w:space="0" w:color="auto"/>
        <w:right w:val="none" w:sz="0" w:space="0" w:color="auto"/>
      </w:divBdr>
      <w:divsChild>
        <w:div w:id="1854417711">
          <w:marLeft w:val="0"/>
          <w:marRight w:val="0"/>
          <w:marTop w:val="0"/>
          <w:marBottom w:val="0"/>
          <w:divBdr>
            <w:top w:val="none" w:sz="0" w:space="0" w:color="auto"/>
            <w:left w:val="none" w:sz="0" w:space="0" w:color="auto"/>
            <w:bottom w:val="none" w:sz="0" w:space="0" w:color="auto"/>
            <w:right w:val="none" w:sz="0" w:space="0" w:color="auto"/>
          </w:divBdr>
          <w:divsChild>
            <w:div w:id="23675266">
              <w:marLeft w:val="0"/>
              <w:marRight w:val="0"/>
              <w:marTop w:val="0"/>
              <w:marBottom w:val="0"/>
              <w:divBdr>
                <w:top w:val="none" w:sz="0" w:space="0" w:color="auto"/>
                <w:left w:val="none" w:sz="0" w:space="0" w:color="auto"/>
                <w:bottom w:val="none" w:sz="0" w:space="0" w:color="auto"/>
                <w:right w:val="none" w:sz="0" w:space="0" w:color="auto"/>
              </w:divBdr>
            </w:div>
            <w:div w:id="27528972">
              <w:marLeft w:val="0"/>
              <w:marRight w:val="0"/>
              <w:marTop w:val="0"/>
              <w:marBottom w:val="0"/>
              <w:divBdr>
                <w:top w:val="none" w:sz="0" w:space="0" w:color="auto"/>
                <w:left w:val="none" w:sz="0" w:space="0" w:color="auto"/>
                <w:bottom w:val="none" w:sz="0" w:space="0" w:color="auto"/>
                <w:right w:val="none" w:sz="0" w:space="0" w:color="auto"/>
              </w:divBdr>
            </w:div>
            <w:div w:id="61024095">
              <w:marLeft w:val="0"/>
              <w:marRight w:val="0"/>
              <w:marTop w:val="0"/>
              <w:marBottom w:val="0"/>
              <w:divBdr>
                <w:top w:val="none" w:sz="0" w:space="0" w:color="auto"/>
                <w:left w:val="none" w:sz="0" w:space="0" w:color="auto"/>
                <w:bottom w:val="none" w:sz="0" w:space="0" w:color="auto"/>
                <w:right w:val="none" w:sz="0" w:space="0" w:color="auto"/>
              </w:divBdr>
            </w:div>
            <w:div w:id="217865609">
              <w:marLeft w:val="0"/>
              <w:marRight w:val="0"/>
              <w:marTop w:val="0"/>
              <w:marBottom w:val="0"/>
              <w:divBdr>
                <w:top w:val="none" w:sz="0" w:space="0" w:color="auto"/>
                <w:left w:val="none" w:sz="0" w:space="0" w:color="auto"/>
                <w:bottom w:val="none" w:sz="0" w:space="0" w:color="auto"/>
                <w:right w:val="none" w:sz="0" w:space="0" w:color="auto"/>
              </w:divBdr>
            </w:div>
            <w:div w:id="290747362">
              <w:marLeft w:val="0"/>
              <w:marRight w:val="0"/>
              <w:marTop w:val="0"/>
              <w:marBottom w:val="0"/>
              <w:divBdr>
                <w:top w:val="none" w:sz="0" w:space="0" w:color="auto"/>
                <w:left w:val="none" w:sz="0" w:space="0" w:color="auto"/>
                <w:bottom w:val="none" w:sz="0" w:space="0" w:color="auto"/>
                <w:right w:val="none" w:sz="0" w:space="0" w:color="auto"/>
              </w:divBdr>
            </w:div>
            <w:div w:id="313796365">
              <w:marLeft w:val="0"/>
              <w:marRight w:val="0"/>
              <w:marTop w:val="0"/>
              <w:marBottom w:val="0"/>
              <w:divBdr>
                <w:top w:val="none" w:sz="0" w:space="0" w:color="auto"/>
                <w:left w:val="none" w:sz="0" w:space="0" w:color="auto"/>
                <w:bottom w:val="none" w:sz="0" w:space="0" w:color="auto"/>
                <w:right w:val="none" w:sz="0" w:space="0" w:color="auto"/>
              </w:divBdr>
            </w:div>
            <w:div w:id="318191186">
              <w:marLeft w:val="0"/>
              <w:marRight w:val="0"/>
              <w:marTop w:val="0"/>
              <w:marBottom w:val="0"/>
              <w:divBdr>
                <w:top w:val="none" w:sz="0" w:space="0" w:color="auto"/>
                <w:left w:val="none" w:sz="0" w:space="0" w:color="auto"/>
                <w:bottom w:val="none" w:sz="0" w:space="0" w:color="auto"/>
                <w:right w:val="none" w:sz="0" w:space="0" w:color="auto"/>
              </w:divBdr>
            </w:div>
            <w:div w:id="423842395">
              <w:marLeft w:val="0"/>
              <w:marRight w:val="0"/>
              <w:marTop w:val="0"/>
              <w:marBottom w:val="0"/>
              <w:divBdr>
                <w:top w:val="none" w:sz="0" w:space="0" w:color="auto"/>
                <w:left w:val="none" w:sz="0" w:space="0" w:color="auto"/>
                <w:bottom w:val="none" w:sz="0" w:space="0" w:color="auto"/>
                <w:right w:val="none" w:sz="0" w:space="0" w:color="auto"/>
              </w:divBdr>
            </w:div>
            <w:div w:id="436633528">
              <w:marLeft w:val="0"/>
              <w:marRight w:val="0"/>
              <w:marTop w:val="0"/>
              <w:marBottom w:val="0"/>
              <w:divBdr>
                <w:top w:val="none" w:sz="0" w:space="0" w:color="auto"/>
                <w:left w:val="none" w:sz="0" w:space="0" w:color="auto"/>
                <w:bottom w:val="none" w:sz="0" w:space="0" w:color="auto"/>
                <w:right w:val="none" w:sz="0" w:space="0" w:color="auto"/>
              </w:divBdr>
            </w:div>
            <w:div w:id="590310471">
              <w:marLeft w:val="0"/>
              <w:marRight w:val="0"/>
              <w:marTop w:val="0"/>
              <w:marBottom w:val="0"/>
              <w:divBdr>
                <w:top w:val="none" w:sz="0" w:space="0" w:color="auto"/>
                <w:left w:val="none" w:sz="0" w:space="0" w:color="auto"/>
                <w:bottom w:val="none" w:sz="0" w:space="0" w:color="auto"/>
                <w:right w:val="none" w:sz="0" w:space="0" w:color="auto"/>
              </w:divBdr>
            </w:div>
            <w:div w:id="592712788">
              <w:marLeft w:val="0"/>
              <w:marRight w:val="0"/>
              <w:marTop w:val="0"/>
              <w:marBottom w:val="0"/>
              <w:divBdr>
                <w:top w:val="none" w:sz="0" w:space="0" w:color="auto"/>
                <w:left w:val="none" w:sz="0" w:space="0" w:color="auto"/>
                <w:bottom w:val="none" w:sz="0" w:space="0" w:color="auto"/>
                <w:right w:val="none" w:sz="0" w:space="0" w:color="auto"/>
              </w:divBdr>
            </w:div>
            <w:div w:id="643779710">
              <w:marLeft w:val="0"/>
              <w:marRight w:val="0"/>
              <w:marTop w:val="0"/>
              <w:marBottom w:val="0"/>
              <w:divBdr>
                <w:top w:val="none" w:sz="0" w:space="0" w:color="auto"/>
                <w:left w:val="none" w:sz="0" w:space="0" w:color="auto"/>
                <w:bottom w:val="none" w:sz="0" w:space="0" w:color="auto"/>
                <w:right w:val="none" w:sz="0" w:space="0" w:color="auto"/>
              </w:divBdr>
            </w:div>
            <w:div w:id="764955265">
              <w:marLeft w:val="0"/>
              <w:marRight w:val="0"/>
              <w:marTop w:val="0"/>
              <w:marBottom w:val="0"/>
              <w:divBdr>
                <w:top w:val="none" w:sz="0" w:space="0" w:color="auto"/>
                <w:left w:val="none" w:sz="0" w:space="0" w:color="auto"/>
                <w:bottom w:val="none" w:sz="0" w:space="0" w:color="auto"/>
                <w:right w:val="none" w:sz="0" w:space="0" w:color="auto"/>
              </w:divBdr>
            </w:div>
            <w:div w:id="894926040">
              <w:marLeft w:val="0"/>
              <w:marRight w:val="0"/>
              <w:marTop w:val="0"/>
              <w:marBottom w:val="0"/>
              <w:divBdr>
                <w:top w:val="none" w:sz="0" w:space="0" w:color="auto"/>
                <w:left w:val="none" w:sz="0" w:space="0" w:color="auto"/>
                <w:bottom w:val="none" w:sz="0" w:space="0" w:color="auto"/>
                <w:right w:val="none" w:sz="0" w:space="0" w:color="auto"/>
              </w:divBdr>
            </w:div>
            <w:div w:id="1156528104">
              <w:marLeft w:val="0"/>
              <w:marRight w:val="0"/>
              <w:marTop w:val="0"/>
              <w:marBottom w:val="0"/>
              <w:divBdr>
                <w:top w:val="none" w:sz="0" w:space="0" w:color="auto"/>
                <w:left w:val="none" w:sz="0" w:space="0" w:color="auto"/>
                <w:bottom w:val="none" w:sz="0" w:space="0" w:color="auto"/>
                <w:right w:val="none" w:sz="0" w:space="0" w:color="auto"/>
              </w:divBdr>
            </w:div>
            <w:div w:id="1221552099">
              <w:marLeft w:val="0"/>
              <w:marRight w:val="0"/>
              <w:marTop w:val="0"/>
              <w:marBottom w:val="0"/>
              <w:divBdr>
                <w:top w:val="none" w:sz="0" w:space="0" w:color="auto"/>
                <w:left w:val="none" w:sz="0" w:space="0" w:color="auto"/>
                <w:bottom w:val="none" w:sz="0" w:space="0" w:color="auto"/>
                <w:right w:val="none" w:sz="0" w:space="0" w:color="auto"/>
              </w:divBdr>
            </w:div>
            <w:div w:id="1310748760">
              <w:marLeft w:val="0"/>
              <w:marRight w:val="0"/>
              <w:marTop w:val="0"/>
              <w:marBottom w:val="0"/>
              <w:divBdr>
                <w:top w:val="none" w:sz="0" w:space="0" w:color="auto"/>
                <w:left w:val="none" w:sz="0" w:space="0" w:color="auto"/>
                <w:bottom w:val="none" w:sz="0" w:space="0" w:color="auto"/>
                <w:right w:val="none" w:sz="0" w:space="0" w:color="auto"/>
              </w:divBdr>
            </w:div>
            <w:div w:id="1324090768">
              <w:marLeft w:val="0"/>
              <w:marRight w:val="0"/>
              <w:marTop w:val="0"/>
              <w:marBottom w:val="0"/>
              <w:divBdr>
                <w:top w:val="none" w:sz="0" w:space="0" w:color="auto"/>
                <w:left w:val="none" w:sz="0" w:space="0" w:color="auto"/>
                <w:bottom w:val="none" w:sz="0" w:space="0" w:color="auto"/>
                <w:right w:val="none" w:sz="0" w:space="0" w:color="auto"/>
              </w:divBdr>
            </w:div>
            <w:div w:id="1384213915">
              <w:marLeft w:val="0"/>
              <w:marRight w:val="0"/>
              <w:marTop w:val="0"/>
              <w:marBottom w:val="0"/>
              <w:divBdr>
                <w:top w:val="none" w:sz="0" w:space="0" w:color="auto"/>
                <w:left w:val="none" w:sz="0" w:space="0" w:color="auto"/>
                <w:bottom w:val="none" w:sz="0" w:space="0" w:color="auto"/>
                <w:right w:val="none" w:sz="0" w:space="0" w:color="auto"/>
              </w:divBdr>
            </w:div>
            <w:div w:id="1519732285">
              <w:marLeft w:val="0"/>
              <w:marRight w:val="0"/>
              <w:marTop w:val="0"/>
              <w:marBottom w:val="0"/>
              <w:divBdr>
                <w:top w:val="none" w:sz="0" w:space="0" w:color="auto"/>
                <w:left w:val="none" w:sz="0" w:space="0" w:color="auto"/>
                <w:bottom w:val="none" w:sz="0" w:space="0" w:color="auto"/>
                <w:right w:val="none" w:sz="0" w:space="0" w:color="auto"/>
              </w:divBdr>
            </w:div>
            <w:div w:id="1616057054">
              <w:marLeft w:val="0"/>
              <w:marRight w:val="0"/>
              <w:marTop w:val="0"/>
              <w:marBottom w:val="0"/>
              <w:divBdr>
                <w:top w:val="none" w:sz="0" w:space="0" w:color="auto"/>
                <w:left w:val="none" w:sz="0" w:space="0" w:color="auto"/>
                <w:bottom w:val="none" w:sz="0" w:space="0" w:color="auto"/>
                <w:right w:val="none" w:sz="0" w:space="0" w:color="auto"/>
              </w:divBdr>
            </w:div>
            <w:div w:id="1847135048">
              <w:marLeft w:val="0"/>
              <w:marRight w:val="0"/>
              <w:marTop w:val="0"/>
              <w:marBottom w:val="0"/>
              <w:divBdr>
                <w:top w:val="none" w:sz="0" w:space="0" w:color="auto"/>
                <w:left w:val="none" w:sz="0" w:space="0" w:color="auto"/>
                <w:bottom w:val="none" w:sz="0" w:space="0" w:color="auto"/>
                <w:right w:val="none" w:sz="0" w:space="0" w:color="auto"/>
              </w:divBdr>
            </w:div>
            <w:div w:id="1851524911">
              <w:marLeft w:val="0"/>
              <w:marRight w:val="0"/>
              <w:marTop w:val="0"/>
              <w:marBottom w:val="0"/>
              <w:divBdr>
                <w:top w:val="none" w:sz="0" w:space="0" w:color="auto"/>
                <w:left w:val="none" w:sz="0" w:space="0" w:color="auto"/>
                <w:bottom w:val="none" w:sz="0" w:space="0" w:color="auto"/>
                <w:right w:val="none" w:sz="0" w:space="0" w:color="auto"/>
              </w:divBdr>
            </w:div>
            <w:div w:id="2040819160">
              <w:marLeft w:val="0"/>
              <w:marRight w:val="0"/>
              <w:marTop w:val="0"/>
              <w:marBottom w:val="0"/>
              <w:divBdr>
                <w:top w:val="none" w:sz="0" w:space="0" w:color="auto"/>
                <w:left w:val="none" w:sz="0" w:space="0" w:color="auto"/>
                <w:bottom w:val="none" w:sz="0" w:space="0" w:color="auto"/>
                <w:right w:val="none" w:sz="0" w:space="0" w:color="auto"/>
              </w:divBdr>
            </w:div>
            <w:div w:id="20622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sChild>
        <w:div w:id="219706972">
          <w:marLeft w:val="0"/>
          <w:marRight w:val="0"/>
          <w:marTop w:val="0"/>
          <w:marBottom w:val="0"/>
          <w:divBdr>
            <w:top w:val="none" w:sz="0" w:space="0" w:color="auto"/>
            <w:left w:val="none" w:sz="0" w:space="0" w:color="auto"/>
            <w:bottom w:val="none" w:sz="0" w:space="0" w:color="auto"/>
            <w:right w:val="none" w:sz="0" w:space="0" w:color="auto"/>
          </w:divBdr>
          <w:divsChild>
            <w:div w:id="118308867">
              <w:marLeft w:val="0"/>
              <w:marRight w:val="0"/>
              <w:marTop w:val="0"/>
              <w:marBottom w:val="0"/>
              <w:divBdr>
                <w:top w:val="none" w:sz="0" w:space="0" w:color="auto"/>
                <w:left w:val="none" w:sz="0" w:space="0" w:color="auto"/>
                <w:bottom w:val="none" w:sz="0" w:space="0" w:color="auto"/>
                <w:right w:val="none" w:sz="0" w:space="0" w:color="auto"/>
              </w:divBdr>
            </w:div>
            <w:div w:id="151609936">
              <w:marLeft w:val="0"/>
              <w:marRight w:val="0"/>
              <w:marTop w:val="0"/>
              <w:marBottom w:val="0"/>
              <w:divBdr>
                <w:top w:val="none" w:sz="0" w:space="0" w:color="auto"/>
                <w:left w:val="none" w:sz="0" w:space="0" w:color="auto"/>
                <w:bottom w:val="none" w:sz="0" w:space="0" w:color="auto"/>
                <w:right w:val="none" w:sz="0" w:space="0" w:color="auto"/>
              </w:divBdr>
            </w:div>
            <w:div w:id="306593418">
              <w:marLeft w:val="0"/>
              <w:marRight w:val="0"/>
              <w:marTop w:val="0"/>
              <w:marBottom w:val="0"/>
              <w:divBdr>
                <w:top w:val="none" w:sz="0" w:space="0" w:color="auto"/>
                <w:left w:val="none" w:sz="0" w:space="0" w:color="auto"/>
                <w:bottom w:val="none" w:sz="0" w:space="0" w:color="auto"/>
                <w:right w:val="none" w:sz="0" w:space="0" w:color="auto"/>
              </w:divBdr>
            </w:div>
            <w:div w:id="366955545">
              <w:marLeft w:val="0"/>
              <w:marRight w:val="0"/>
              <w:marTop w:val="0"/>
              <w:marBottom w:val="0"/>
              <w:divBdr>
                <w:top w:val="none" w:sz="0" w:space="0" w:color="auto"/>
                <w:left w:val="none" w:sz="0" w:space="0" w:color="auto"/>
                <w:bottom w:val="none" w:sz="0" w:space="0" w:color="auto"/>
                <w:right w:val="none" w:sz="0" w:space="0" w:color="auto"/>
              </w:divBdr>
            </w:div>
            <w:div w:id="406539524">
              <w:marLeft w:val="0"/>
              <w:marRight w:val="0"/>
              <w:marTop w:val="0"/>
              <w:marBottom w:val="0"/>
              <w:divBdr>
                <w:top w:val="none" w:sz="0" w:space="0" w:color="auto"/>
                <w:left w:val="none" w:sz="0" w:space="0" w:color="auto"/>
                <w:bottom w:val="none" w:sz="0" w:space="0" w:color="auto"/>
                <w:right w:val="none" w:sz="0" w:space="0" w:color="auto"/>
              </w:divBdr>
            </w:div>
            <w:div w:id="463696926">
              <w:marLeft w:val="0"/>
              <w:marRight w:val="0"/>
              <w:marTop w:val="0"/>
              <w:marBottom w:val="0"/>
              <w:divBdr>
                <w:top w:val="none" w:sz="0" w:space="0" w:color="auto"/>
                <w:left w:val="none" w:sz="0" w:space="0" w:color="auto"/>
                <w:bottom w:val="none" w:sz="0" w:space="0" w:color="auto"/>
                <w:right w:val="none" w:sz="0" w:space="0" w:color="auto"/>
              </w:divBdr>
            </w:div>
            <w:div w:id="464927305">
              <w:marLeft w:val="0"/>
              <w:marRight w:val="0"/>
              <w:marTop w:val="0"/>
              <w:marBottom w:val="0"/>
              <w:divBdr>
                <w:top w:val="none" w:sz="0" w:space="0" w:color="auto"/>
                <w:left w:val="none" w:sz="0" w:space="0" w:color="auto"/>
                <w:bottom w:val="none" w:sz="0" w:space="0" w:color="auto"/>
                <w:right w:val="none" w:sz="0" w:space="0" w:color="auto"/>
              </w:divBdr>
            </w:div>
            <w:div w:id="515383561">
              <w:marLeft w:val="0"/>
              <w:marRight w:val="0"/>
              <w:marTop w:val="0"/>
              <w:marBottom w:val="0"/>
              <w:divBdr>
                <w:top w:val="none" w:sz="0" w:space="0" w:color="auto"/>
                <w:left w:val="none" w:sz="0" w:space="0" w:color="auto"/>
                <w:bottom w:val="none" w:sz="0" w:space="0" w:color="auto"/>
                <w:right w:val="none" w:sz="0" w:space="0" w:color="auto"/>
              </w:divBdr>
            </w:div>
            <w:div w:id="611399421">
              <w:marLeft w:val="0"/>
              <w:marRight w:val="0"/>
              <w:marTop w:val="0"/>
              <w:marBottom w:val="0"/>
              <w:divBdr>
                <w:top w:val="none" w:sz="0" w:space="0" w:color="auto"/>
                <w:left w:val="none" w:sz="0" w:space="0" w:color="auto"/>
                <w:bottom w:val="none" w:sz="0" w:space="0" w:color="auto"/>
                <w:right w:val="none" w:sz="0" w:space="0" w:color="auto"/>
              </w:divBdr>
            </w:div>
            <w:div w:id="655452595">
              <w:marLeft w:val="0"/>
              <w:marRight w:val="0"/>
              <w:marTop w:val="0"/>
              <w:marBottom w:val="0"/>
              <w:divBdr>
                <w:top w:val="none" w:sz="0" w:space="0" w:color="auto"/>
                <w:left w:val="none" w:sz="0" w:space="0" w:color="auto"/>
                <w:bottom w:val="none" w:sz="0" w:space="0" w:color="auto"/>
                <w:right w:val="none" w:sz="0" w:space="0" w:color="auto"/>
              </w:divBdr>
            </w:div>
            <w:div w:id="697855651">
              <w:marLeft w:val="0"/>
              <w:marRight w:val="0"/>
              <w:marTop w:val="0"/>
              <w:marBottom w:val="0"/>
              <w:divBdr>
                <w:top w:val="none" w:sz="0" w:space="0" w:color="auto"/>
                <w:left w:val="none" w:sz="0" w:space="0" w:color="auto"/>
                <w:bottom w:val="none" w:sz="0" w:space="0" w:color="auto"/>
                <w:right w:val="none" w:sz="0" w:space="0" w:color="auto"/>
              </w:divBdr>
            </w:div>
            <w:div w:id="745229978">
              <w:marLeft w:val="0"/>
              <w:marRight w:val="0"/>
              <w:marTop w:val="0"/>
              <w:marBottom w:val="0"/>
              <w:divBdr>
                <w:top w:val="none" w:sz="0" w:space="0" w:color="auto"/>
                <w:left w:val="none" w:sz="0" w:space="0" w:color="auto"/>
                <w:bottom w:val="none" w:sz="0" w:space="0" w:color="auto"/>
                <w:right w:val="none" w:sz="0" w:space="0" w:color="auto"/>
              </w:divBdr>
            </w:div>
            <w:div w:id="760105154">
              <w:marLeft w:val="0"/>
              <w:marRight w:val="0"/>
              <w:marTop w:val="0"/>
              <w:marBottom w:val="0"/>
              <w:divBdr>
                <w:top w:val="none" w:sz="0" w:space="0" w:color="auto"/>
                <w:left w:val="none" w:sz="0" w:space="0" w:color="auto"/>
                <w:bottom w:val="none" w:sz="0" w:space="0" w:color="auto"/>
                <w:right w:val="none" w:sz="0" w:space="0" w:color="auto"/>
              </w:divBdr>
            </w:div>
            <w:div w:id="1140075789">
              <w:marLeft w:val="0"/>
              <w:marRight w:val="0"/>
              <w:marTop w:val="0"/>
              <w:marBottom w:val="0"/>
              <w:divBdr>
                <w:top w:val="none" w:sz="0" w:space="0" w:color="auto"/>
                <w:left w:val="none" w:sz="0" w:space="0" w:color="auto"/>
                <w:bottom w:val="none" w:sz="0" w:space="0" w:color="auto"/>
                <w:right w:val="none" w:sz="0" w:space="0" w:color="auto"/>
              </w:divBdr>
            </w:div>
            <w:div w:id="1224561880">
              <w:marLeft w:val="0"/>
              <w:marRight w:val="0"/>
              <w:marTop w:val="0"/>
              <w:marBottom w:val="0"/>
              <w:divBdr>
                <w:top w:val="none" w:sz="0" w:space="0" w:color="auto"/>
                <w:left w:val="none" w:sz="0" w:space="0" w:color="auto"/>
                <w:bottom w:val="none" w:sz="0" w:space="0" w:color="auto"/>
                <w:right w:val="none" w:sz="0" w:space="0" w:color="auto"/>
              </w:divBdr>
            </w:div>
            <w:div w:id="1236743624">
              <w:marLeft w:val="0"/>
              <w:marRight w:val="0"/>
              <w:marTop w:val="0"/>
              <w:marBottom w:val="0"/>
              <w:divBdr>
                <w:top w:val="none" w:sz="0" w:space="0" w:color="auto"/>
                <w:left w:val="none" w:sz="0" w:space="0" w:color="auto"/>
                <w:bottom w:val="none" w:sz="0" w:space="0" w:color="auto"/>
                <w:right w:val="none" w:sz="0" w:space="0" w:color="auto"/>
              </w:divBdr>
            </w:div>
            <w:div w:id="1273513954">
              <w:marLeft w:val="0"/>
              <w:marRight w:val="0"/>
              <w:marTop w:val="0"/>
              <w:marBottom w:val="0"/>
              <w:divBdr>
                <w:top w:val="none" w:sz="0" w:space="0" w:color="auto"/>
                <w:left w:val="none" w:sz="0" w:space="0" w:color="auto"/>
                <w:bottom w:val="none" w:sz="0" w:space="0" w:color="auto"/>
                <w:right w:val="none" w:sz="0" w:space="0" w:color="auto"/>
              </w:divBdr>
            </w:div>
            <w:div w:id="1279490300">
              <w:marLeft w:val="0"/>
              <w:marRight w:val="0"/>
              <w:marTop w:val="0"/>
              <w:marBottom w:val="0"/>
              <w:divBdr>
                <w:top w:val="none" w:sz="0" w:space="0" w:color="auto"/>
                <w:left w:val="none" w:sz="0" w:space="0" w:color="auto"/>
                <w:bottom w:val="none" w:sz="0" w:space="0" w:color="auto"/>
                <w:right w:val="none" w:sz="0" w:space="0" w:color="auto"/>
              </w:divBdr>
            </w:div>
            <w:div w:id="1297376969">
              <w:marLeft w:val="0"/>
              <w:marRight w:val="0"/>
              <w:marTop w:val="0"/>
              <w:marBottom w:val="0"/>
              <w:divBdr>
                <w:top w:val="none" w:sz="0" w:space="0" w:color="auto"/>
                <w:left w:val="none" w:sz="0" w:space="0" w:color="auto"/>
                <w:bottom w:val="none" w:sz="0" w:space="0" w:color="auto"/>
                <w:right w:val="none" w:sz="0" w:space="0" w:color="auto"/>
              </w:divBdr>
            </w:div>
            <w:div w:id="1301955629">
              <w:marLeft w:val="0"/>
              <w:marRight w:val="0"/>
              <w:marTop w:val="0"/>
              <w:marBottom w:val="0"/>
              <w:divBdr>
                <w:top w:val="none" w:sz="0" w:space="0" w:color="auto"/>
                <w:left w:val="none" w:sz="0" w:space="0" w:color="auto"/>
                <w:bottom w:val="none" w:sz="0" w:space="0" w:color="auto"/>
                <w:right w:val="none" w:sz="0" w:space="0" w:color="auto"/>
              </w:divBdr>
            </w:div>
            <w:div w:id="1543135275">
              <w:marLeft w:val="0"/>
              <w:marRight w:val="0"/>
              <w:marTop w:val="0"/>
              <w:marBottom w:val="0"/>
              <w:divBdr>
                <w:top w:val="none" w:sz="0" w:space="0" w:color="auto"/>
                <w:left w:val="none" w:sz="0" w:space="0" w:color="auto"/>
                <w:bottom w:val="none" w:sz="0" w:space="0" w:color="auto"/>
                <w:right w:val="none" w:sz="0" w:space="0" w:color="auto"/>
              </w:divBdr>
            </w:div>
            <w:div w:id="1561019271">
              <w:marLeft w:val="0"/>
              <w:marRight w:val="0"/>
              <w:marTop w:val="0"/>
              <w:marBottom w:val="0"/>
              <w:divBdr>
                <w:top w:val="none" w:sz="0" w:space="0" w:color="auto"/>
                <w:left w:val="none" w:sz="0" w:space="0" w:color="auto"/>
                <w:bottom w:val="none" w:sz="0" w:space="0" w:color="auto"/>
                <w:right w:val="none" w:sz="0" w:space="0" w:color="auto"/>
              </w:divBdr>
            </w:div>
            <w:div w:id="1566522623">
              <w:marLeft w:val="0"/>
              <w:marRight w:val="0"/>
              <w:marTop w:val="0"/>
              <w:marBottom w:val="0"/>
              <w:divBdr>
                <w:top w:val="none" w:sz="0" w:space="0" w:color="auto"/>
                <w:left w:val="none" w:sz="0" w:space="0" w:color="auto"/>
                <w:bottom w:val="none" w:sz="0" w:space="0" w:color="auto"/>
                <w:right w:val="none" w:sz="0" w:space="0" w:color="auto"/>
              </w:divBdr>
            </w:div>
            <w:div w:id="1583371698">
              <w:marLeft w:val="0"/>
              <w:marRight w:val="0"/>
              <w:marTop w:val="0"/>
              <w:marBottom w:val="0"/>
              <w:divBdr>
                <w:top w:val="none" w:sz="0" w:space="0" w:color="auto"/>
                <w:left w:val="none" w:sz="0" w:space="0" w:color="auto"/>
                <w:bottom w:val="none" w:sz="0" w:space="0" w:color="auto"/>
                <w:right w:val="none" w:sz="0" w:space="0" w:color="auto"/>
              </w:divBdr>
            </w:div>
            <w:div w:id="1597207766">
              <w:marLeft w:val="0"/>
              <w:marRight w:val="0"/>
              <w:marTop w:val="0"/>
              <w:marBottom w:val="0"/>
              <w:divBdr>
                <w:top w:val="none" w:sz="0" w:space="0" w:color="auto"/>
                <w:left w:val="none" w:sz="0" w:space="0" w:color="auto"/>
                <w:bottom w:val="none" w:sz="0" w:space="0" w:color="auto"/>
                <w:right w:val="none" w:sz="0" w:space="0" w:color="auto"/>
              </w:divBdr>
            </w:div>
            <w:div w:id="1862085093">
              <w:marLeft w:val="0"/>
              <w:marRight w:val="0"/>
              <w:marTop w:val="0"/>
              <w:marBottom w:val="0"/>
              <w:divBdr>
                <w:top w:val="none" w:sz="0" w:space="0" w:color="auto"/>
                <w:left w:val="none" w:sz="0" w:space="0" w:color="auto"/>
                <w:bottom w:val="none" w:sz="0" w:space="0" w:color="auto"/>
                <w:right w:val="none" w:sz="0" w:space="0" w:color="auto"/>
              </w:divBdr>
            </w:div>
            <w:div w:id="1890605985">
              <w:marLeft w:val="0"/>
              <w:marRight w:val="0"/>
              <w:marTop w:val="0"/>
              <w:marBottom w:val="0"/>
              <w:divBdr>
                <w:top w:val="none" w:sz="0" w:space="0" w:color="auto"/>
                <w:left w:val="none" w:sz="0" w:space="0" w:color="auto"/>
                <w:bottom w:val="none" w:sz="0" w:space="0" w:color="auto"/>
                <w:right w:val="none" w:sz="0" w:space="0" w:color="auto"/>
              </w:divBdr>
            </w:div>
            <w:div w:id="1903637354">
              <w:marLeft w:val="0"/>
              <w:marRight w:val="0"/>
              <w:marTop w:val="0"/>
              <w:marBottom w:val="0"/>
              <w:divBdr>
                <w:top w:val="none" w:sz="0" w:space="0" w:color="auto"/>
                <w:left w:val="none" w:sz="0" w:space="0" w:color="auto"/>
                <w:bottom w:val="none" w:sz="0" w:space="0" w:color="auto"/>
                <w:right w:val="none" w:sz="0" w:space="0" w:color="auto"/>
              </w:divBdr>
            </w:div>
            <w:div w:id="2110272388">
              <w:marLeft w:val="0"/>
              <w:marRight w:val="0"/>
              <w:marTop w:val="0"/>
              <w:marBottom w:val="0"/>
              <w:divBdr>
                <w:top w:val="none" w:sz="0" w:space="0" w:color="auto"/>
                <w:left w:val="none" w:sz="0" w:space="0" w:color="auto"/>
                <w:bottom w:val="none" w:sz="0" w:space="0" w:color="auto"/>
                <w:right w:val="none" w:sz="0" w:space="0" w:color="auto"/>
              </w:divBdr>
            </w:div>
            <w:div w:id="2138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9311">
      <w:bodyDiv w:val="1"/>
      <w:marLeft w:val="0"/>
      <w:marRight w:val="0"/>
      <w:marTop w:val="0"/>
      <w:marBottom w:val="0"/>
      <w:divBdr>
        <w:top w:val="none" w:sz="0" w:space="0" w:color="auto"/>
        <w:left w:val="none" w:sz="0" w:space="0" w:color="auto"/>
        <w:bottom w:val="none" w:sz="0" w:space="0" w:color="auto"/>
        <w:right w:val="none" w:sz="0" w:space="0" w:color="auto"/>
      </w:divBdr>
      <w:divsChild>
        <w:div w:id="115105317">
          <w:marLeft w:val="0"/>
          <w:marRight w:val="0"/>
          <w:marTop w:val="0"/>
          <w:marBottom w:val="0"/>
          <w:divBdr>
            <w:top w:val="none" w:sz="0" w:space="0" w:color="auto"/>
            <w:left w:val="none" w:sz="0" w:space="0" w:color="auto"/>
            <w:bottom w:val="none" w:sz="0" w:space="0" w:color="auto"/>
            <w:right w:val="none" w:sz="0" w:space="0" w:color="auto"/>
          </w:divBdr>
          <w:divsChild>
            <w:div w:id="19792322">
              <w:marLeft w:val="0"/>
              <w:marRight w:val="0"/>
              <w:marTop w:val="0"/>
              <w:marBottom w:val="0"/>
              <w:divBdr>
                <w:top w:val="none" w:sz="0" w:space="0" w:color="auto"/>
                <w:left w:val="none" w:sz="0" w:space="0" w:color="auto"/>
                <w:bottom w:val="none" w:sz="0" w:space="0" w:color="auto"/>
                <w:right w:val="none" w:sz="0" w:space="0" w:color="auto"/>
              </w:divBdr>
            </w:div>
            <w:div w:id="60758212">
              <w:marLeft w:val="0"/>
              <w:marRight w:val="0"/>
              <w:marTop w:val="0"/>
              <w:marBottom w:val="0"/>
              <w:divBdr>
                <w:top w:val="none" w:sz="0" w:space="0" w:color="auto"/>
                <w:left w:val="none" w:sz="0" w:space="0" w:color="auto"/>
                <w:bottom w:val="none" w:sz="0" w:space="0" w:color="auto"/>
                <w:right w:val="none" w:sz="0" w:space="0" w:color="auto"/>
              </w:divBdr>
            </w:div>
            <w:div w:id="75443555">
              <w:marLeft w:val="0"/>
              <w:marRight w:val="0"/>
              <w:marTop w:val="0"/>
              <w:marBottom w:val="0"/>
              <w:divBdr>
                <w:top w:val="none" w:sz="0" w:space="0" w:color="auto"/>
                <w:left w:val="none" w:sz="0" w:space="0" w:color="auto"/>
                <w:bottom w:val="none" w:sz="0" w:space="0" w:color="auto"/>
                <w:right w:val="none" w:sz="0" w:space="0" w:color="auto"/>
              </w:divBdr>
            </w:div>
            <w:div w:id="102921436">
              <w:marLeft w:val="0"/>
              <w:marRight w:val="0"/>
              <w:marTop w:val="0"/>
              <w:marBottom w:val="0"/>
              <w:divBdr>
                <w:top w:val="none" w:sz="0" w:space="0" w:color="auto"/>
                <w:left w:val="none" w:sz="0" w:space="0" w:color="auto"/>
                <w:bottom w:val="none" w:sz="0" w:space="0" w:color="auto"/>
                <w:right w:val="none" w:sz="0" w:space="0" w:color="auto"/>
              </w:divBdr>
            </w:div>
            <w:div w:id="165248816">
              <w:marLeft w:val="0"/>
              <w:marRight w:val="0"/>
              <w:marTop w:val="0"/>
              <w:marBottom w:val="0"/>
              <w:divBdr>
                <w:top w:val="none" w:sz="0" w:space="0" w:color="auto"/>
                <w:left w:val="none" w:sz="0" w:space="0" w:color="auto"/>
                <w:bottom w:val="none" w:sz="0" w:space="0" w:color="auto"/>
                <w:right w:val="none" w:sz="0" w:space="0" w:color="auto"/>
              </w:divBdr>
            </w:div>
            <w:div w:id="284964595">
              <w:marLeft w:val="0"/>
              <w:marRight w:val="0"/>
              <w:marTop w:val="0"/>
              <w:marBottom w:val="0"/>
              <w:divBdr>
                <w:top w:val="none" w:sz="0" w:space="0" w:color="auto"/>
                <w:left w:val="none" w:sz="0" w:space="0" w:color="auto"/>
                <w:bottom w:val="none" w:sz="0" w:space="0" w:color="auto"/>
                <w:right w:val="none" w:sz="0" w:space="0" w:color="auto"/>
              </w:divBdr>
            </w:div>
            <w:div w:id="551307270">
              <w:marLeft w:val="0"/>
              <w:marRight w:val="0"/>
              <w:marTop w:val="0"/>
              <w:marBottom w:val="0"/>
              <w:divBdr>
                <w:top w:val="none" w:sz="0" w:space="0" w:color="auto"/>
                <w:left w:val="none" w:sz="0" w:space="0" w:color="auto"/>
                <w:bottom w:val="none" w:sz="0" w:space="0" w:color="auto"/>
                <w:right w:val="none" w:sz="0" w:space="0" w:color="auto"/>
              </w:divBdr>
            </w:div>
            <w:div w:id="560483133">
              <w:marLeft w:val="0"/>
              <w:marRight w:val="0"/>
              <w:marTop w:val="0"/>
              <w:marBottom w:val="0"/>
              <w:divBdr>
                <w:top w:val="none" w:sz="0" w:space="0" w:color="auto"/>
                <w:left w:val="none" w:sz="0" w:space="0" w:color="auto"/>
                <w:bottom w:val="none" w:sz="0" w:space="0" w:color="auto"/>
                <w:right w:val="none" w:sz="0" w:space="0" w:color="auto"/>
              </w:divBdr>
            </w:div>
            <w:div w:id="753211834">
              <w:marLeft w:val="0"/>
              <w:marRight w:val="0"/>
              <w:marTop w:val="0"/>
              <w:marBottom w:val="0"/>
              <w:divBdr>
                <w:top w:val="none" w:sz="0" w:space="0" w:color="auto"/>
                <w:left w:val="none" w:sz="0" w:space="0" w:color="auto"/>
                <w:bottom w:val="none" w:sz="0" w:space="0" w:color="auto"/>
                <w:right w:val="none" w:sz="0" w:space="0" w:color="auto"/>
              </w:divBdr>
            </w:div>
            <w:div w:id="774062191">
              <w:marLeft w:val="0"/>
              <w:marRight w:val="0"/>
              <w:marTop w:val="0"/>
              <w:marBottom w:val="0"/>
              <w:divBdr>
                <w:top w:val="none" w:sz="0" w:space="0" w:color="auto"/>
                <w:left w:val="none" w:sz="0" w:space="0" w:color="auto"/>
                <w:bottom w:val="none" w:sz="0" w:space="0" w:color="auto"/>
                <w:right w:val="none" w:sz="0" w:space="0" w:color="auto"/>
              </w:divBdr>
            </w:div>
            <w:div w:id="824005958">
              <w:marLeft w:val="0"/>
              <w:marRight w:val="0"/>
              <w:marTop w:val="0"/>
              <w:marBottom w:val="0"/>
              <w:divBdr>
                <w:top w:val="none" w:sz="0" w:space="0" w:color="auto"/>
                <w:left w:val="none" w:sz="0" w:space="0" w:color="auto"/>
                <w:bottom w:val="none" w:sz="0" w:space="0" w:color="auto"/>
                <w:right w:val="none" w:sz="0" w:space="0" w:color="auto"/>
              </w:divBdr>
            </w:div>
            <w:div w:id="849031504">
              <w:marLeft w:val="0"/>
              <w:marRight w:val="0"/>
              <w:marTop w:val="0"/>
              <w:marBottom w:val="0"/>
              <w:divBdr>
                <w:top w:val="none" w:sz="0" w:space="0" w:color="auto"/>
                <w:left w:val="none" w:sz="0" w:space="0" w:color="auto"/>
                <w:bottom w:val="none" w:sz="0" w:space="0" w:color="auto"/>
                <w:right w:val="none" w:sz="0" w:space="0" w:color="auto"/>
              </w:divBdr>
            </w:div>
            <w:div w:id="849098957">
              <w:marLeft w:val="0"/>
              <w:marRight w:val="0"/>
              <w:marTop w:val="0"/>
              <w:marBottom w:val="0"/>
              <w:divBdr>
                <w:top w:val="none" w:sz="0" w:space="0" w:color="auto"/>
                <w:left w:val="none" w:sz="0" w:space="0" w:color="auto"/>
                <w:bottom w:val="none" w:sz="0" w:space="0" w:color="auto"/>
                <w:right w:val="none" w:sz="0" w:space="0" w:color="auto"/>
              </w:divBdr>
            </w:div>
            <w:div w:id="885215489">
              <w:marLeft w:val="0"/>
              <w:marRight w:val="0"/>
              <w:marTop w:val="0"/>
              <w:marBottom w:val="0"/>
              <w:divBdr>
                <w:top w:val="none" w:sz="0" w:space="0" w:color="auto"/>
                <w:left w:val="none" w:sz="0" w:space="0" w:color="auto"/>
                <w:bottom w:val="none" w:sz="0" w:space="0" w:color="auto"/>
                <w:right w:val="none" w:sz="0" w:space="0" w:color="auto"/>
              </w:divBdr>
            </w:div>
            <w:div w:id="1290436510">
              <w:marLeft w:val="0"/>
              <w:marRight w:val="0"/>
              <w:marTop w:val="0"/>
              <w:marBottom w:val="0"/>
              <w:divBdr>
                <w:top w:val="none" w:sz="0" w:space="0" w:color="auto"/>
                <w:left w:val="none" w:sz="0" w:space="0" w:color="auto"/>
                <w:bottom w:val="none" w:sz="0" w:space="0" w:color="auto"/>
                <w:right w:val="none" w:sz="0" w:space="0" w:color="auto"/>
              </w:divBdr>
            </w:div>
            <w:div w:id="1293291698">
              <w:marLeft w:val="0"/>
              <w:marRight w:val="0"/>
              <w:marTop w:val="0"/>
              <w:marBottom w:val="0"/>
              <w:divBdr>
                <w:top w:val="none" w:sz="0" w:space="0" w:color="auto"/>
                <w:left w:val="none" w:sz="0" w:space="0" w:color="auto"/>
                <w:bottom w:val="none" w:sz="0" w:space="0" w:color="auto"/>
                <w:right w:val="none" w:sz="0" w:space="0" w:color="auto"/>
              </w:divBdr>
            </w:div>
            <w:div w:id="1374962669">
              <w:marLeft w:val="0"/>
              <w:marRight w:val="0"/>
              <w:marTop w:val="0"/>
              <w:marBottom w:val="0"/>
              <w:divBdr>
                <w:top w:val="none" w:sz="0" w:space="0" w:color="auto"/>
                <w:left w:val="none" w:sz="0" w:space="0" w:color="auto"/>
                <w:bottom w:val="none" w:sz="0" w:space="0" w:color="auto"/>
                <w:right w:val="none" w:sz="0" w:space="0" w:color="auto"/>
              </w:divBdr>
            </w:div>
            <w:div w:id="1534423191">
              <w:marLeft w:val="0"/>
              <w:marRight w:val="0"/>
              <w:marTop w:val="0"/>
              <w:marBottom w:val="0"/>
              <w:divBdr>
                <w:top w:val="none" w:sz="0" w:space="0" w:color="auto"/>
                <w:left w:val="none" w:sz="0" w:space="0" w:color="auto"/>
                <w:bottom w:val="none" w:sz="0" w:space="0" w:color="auto"/>
                <w:right w:val="none" w:sz="0" w:space="0" w:color="auto"/>
              </w:divBdr>
            </w:div>
            <w:div w:id="1761758319">
              <w:marLeft w:val="0"/>
              <w:marRight w:val="0"/>
              <w:marTop w:val="0"/>
              <w:marBottom w:val="0"/>
              <w:divBdr>
                <w:top w:val="none" w:sz="0" w:space="0" w:color="auto"/>
                <w:left w:val="none" w:sz="0" w:space="0" w:color="auto"/>
                <w:bottom w:val="none" w:sz="0" w:space="0" w:color="auto"/>
                <w:right w:val="none" w:sz="0" w:space="0" w:color="auto"/>
              </w:divBdr>
            </w:div>
            <w:div w:id="1773889951">
              <w:marLeft w:val="0"/>
              <w:marRight w:val="0"/>
              <w:marTop w:val="0"/>
              <w:marBottom w:val="0"/>
              <w:divBdr>
                <w:top w:val="none" w:sz="0" w:space="0" w:color="auto"/>
                <w:left w:val="none" w:sz="0" w:space="0" w:color="auto"/>
                <w:bottom w:val="none" w:sz="0" w:space="0" w:color="auto"/>
                <w:right w:val="none" w:sz="0" w:space="0" w:color="auto"/>
              </w:divBdr>
            </w:div>
            <w:div w:id="1778676631">
              <w:marLeft w:val="0"/>
              <w:marRight w:val="0"/>
              <w:marTop w:val="0"/>
              <w:marBottom w:val="0"/>
              <w:divBdr>
                <w:top w:val="none" w:sz="0" w:space="0" w:color="auto"/>
                <w:left w:val="none" w:sz="0" w:space="0" w:color="auto"/>
                <w:bottom w:val="none" w:sz="0" w:space="0" w:color="auto"/>
                <w:right w:val="none" w:sz="0" w:space="0" w:color="auto"/>
              </w:divBdr>
            </w:div>
            <w:div w:id="1828743271">
              <w:marLeft w:val="0"/>
              <w:marRight w:val="0"/>
              <w:marTop w:val="0"/>
              <w:marBottom w:val="0"/>
              <w:divBdr>
                <w:top w:val="none" w:sz="0" w:space="0" w:color="auto"/>
                <w:left w:val="none" w:sz="0" w:space="0" w:color="auto"/>
                <w:bottom w:val="none" w:sz="0" w:space="0" w:color="auto"/>
                <w:right w:val="none" w:sz="0" w:space="0" w:color="auto"/>
              </w:divBdr>
            </w:div>
            <w:div w:id="2028821920">
              <w:marLeft w:val="0"/>
              <w:marRight w:val="0"/>
              <w:marTop w:val="0"/>
              <w:marBottom w:val="0"/>
              <w:divBdr>
                <w:top w:val="none" w:sz="0" w:space="0" w:color="auto"/>
                <w:left w:val="none" w:sz="0" w:space="0" w:color="auto"/>
                <w:bottom w:val="none" w:sz="0" w:space="0" w:color="auto"/>
                <w:right w:val="none" w:sz="0" w:space="0" w:color="auto"/>
              </w:divBdr>
            </w:div>
            <w:div w:id="2048486057">
              <w:marLeft w:val="0"/>
              <w:marRight w:val="0"/>
              <w:marTop w:val="0"/>
              <w:marBottom w:val="0"/>
              <w:divBdr>
                <w:top w:val="none" w:sz="0" w:space="0" w:color="auto"/>
                <w:left w:val="none" w:sz="0" w:space="0" w:color="auto"/>
                <w:bottom w:val="none" w:sz="0" w:space="0" w:color="auto"/>
                <w:right w:val="none" w:sz="0" w:space="0" w:color="auto"/>
              </w:divBdr>
            </w:div>
            <w:div w:id="21128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839">
      <w:bodyDiv w:val="1"/>
      <w:marLeft w:val="0"/>
      <w:marRight w:val="0"/>
      <w:marTop w:val="0"/>
      <w:marBottom w:val="0"/>
      <w:divBdr>
        <w:top w:val="none" w:sz="0" w:space="0" w:color="auto"/>
        <w:left w:val="none" w:sz="0" w:space="0" w:color="auto"/>
        <w:bottom w:val="none" w:sz="0" w:space="0" w:color="auto"/>
        <w:right w:val="none" w:sz="0" w:space="0" w:color="auto"/>
      </w:divBdr>
      <w:divsChild>
        <w:div w:id="147747676">
          <w:marLeft w:val="0"/>
          <w:marRight w:val="0"/>
          <w:marTop w:val="0"/>
          <w:marBottom w:val="0"/>
          <w:divBdr>
            <w:top w:val="none" w:sz="0" w:space="0" w:color="auto"/>
            <w:left w:val="none" w:sz="0" w:space="0" w:color="auto"/>
            <w:bottom w:val="none" w:sz="0" w:space="0" w:color="auto"/>
            <w:right w:val="none" w:sz="0" w:space="0" w:color="auto"/>
          </w:divBdr>
          <w:divsChild>
            <w:div w:id="92216048">
              <w:marLeft w:val="0"/>
              <w:marRight w:val="0"/>
              <w:marTop w:val="0"/>
              <w:marBottom w:val="0"/>
              <w:divBdr>
                <w:top w:val="none" w:sz="0" w:space="0" w:color="auto"/>
                <w:left w:val="none" w:sz="0" w:space="0" w:color="auto"/>
                <w:bottom w:val="none" w:sz="0" w:space="0" w:color="auto"/>
                <w:right w:val="none" w:sz="0" w:space="0" w:color="auto"/>
              </w:divBdr>
            </w:div>
            <w:div w:id="1594514772">
              <w:marLeft w:val="0"/>
              <w:marRight w:val="0"/>
              <w:marTop w:val="0"/>
              <w:marBottom w:val="0"/>
              <w:divBdr>
                <w:top w:val="none" w:sz="0" w:space="0" w:color="auto"/>
                <w:left w:val="none" w:sz="0" w:space="0" w:color="auto"/>
                <w:bottom w:val="none" w:sz="0" w:space="0" w:color="auto"/>
                <w:right w:val="none" w:sz="0" w:space="0" w:color="auto"/>
              </w:divBdr>
            </w:div>
            <w:div w:id="21034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698">
      <w:bodyDiv w:val="1"/>
      <w:marLeft w:val="0"/>
      <w:marRight w:val="0"/>
      <w:marTop w:val="0"/>
      <w:marBottom w:val="0"/>
      <w:divBdr>
        <w:top w:val="none" w:sz="0" w:space="0" w:color="auto"/>
        <w:left w:val="none" w:sz="0" w:space="0" w:color="auto"/>
        <w:bottom w:val="none" w:sz="0" w:space="0" w:color="auto"/>
        <w:right w:val="none" w:sz="0" w:space="0" w:color="auto"/>
      </w:divBdr>
    </w:div>
    <w:div w:id="1298608126">
      <w:bodyDiv w:val="1"/>
      <w:marLeft w:val="0"/>
      <w:marRight w:val="0"/>
      <w:marTop w:val="0"/>
      <w:marBottom w:val="0"/>
      <w:divBdr>
        <w:top w:val="none" w:sz="0" w:space="0" w:color="auto"/>
        <w:left w:val="none" w:sz="0" w:space="0" w:color="auto"/>
        <w:bottom w:val="none" w:sz="0" w:space="0" w:color="auto"/>
        <w:right w:val="none" w:sz="0" w:space="0" w:color="auto"/>
      </w:divBdr>
      <w:divsChild>
        <w:div w:id="88427555">
          <w:marLeft w:val="0"/>
          <w:marRight w:val="0"/>
          <w:marTop w:val="0"/>
          <w:marBottom w:val="0"/>
          <w:divBdr>
            <w:top w:val="none" w:sz="0" w:space="0" w:color="auto"/>
            <w:left w:val="none" w:sz="0" w:space="0" w:color="auto"/>
            <w:bottom w:val="none" w:sz="0" w:space="0" w:color="auto"/>
            <w:right w:val="none" w:sz="0" w:space="0" w:color="auto"/>
          </w:divBdr>
          <w:divsChild>
            <w:div w:id="129565736">
              <w:marLeft w:val="0"/>
              <w:marRight w:val="0"/>
              <w:marTop w:val="0"/>
              <w:marBottom w:val="0"/>
              <w:divBdr>
                <w:top w:val="none" w:sz="0" w:space="0" w:color="auto"/>
                <w:left w:val="none" w:sz="0" w:space="0" w:color="auto"/>
                <w:bottom w:val="none" w:sz="0" w:space="0" w:color="auto"/>
                <w:right w:val="none" w:sz="0" w:space="0" w:color="auto"/>
              </w:divBdr>
            </w:div>
          </w:divsChild>
        </w:div>
        <w:div w:id="254174357">
          <w:marLeft w:val="0"/>
          <w:marRight w:val="0"/>
          <w:marTop w:val="0"/>
          <w:marBottom w:val="0"/>
          <w:divBdr>
            <w:top w:val="none" w:sz="0" w:space="0" w:color="auto"/>
            <w:left w:val="none" w:sz="0" w:space="0" w:color="auto"/>
            <w:bottom w:val="none" w:sz="0" w:space="0" w:color="auto"/>
            <w:right w:val="none" w:sz="0" w:space="0" w:color="auto"/>
          </w:divBdr>
          <w:divsChild>
            <w:div w:id="1793015643">
              <w:marLeft w:val="0"/>
              <w:marRight w:val="0"/>
              <w:marTop w:val="0"/>
              <w:marBottom w:val="0"/>
              <w:divBdr>
                <w:top w:val="none" w:sz="0" w:space="0" w:color="auto"/>
                <w:left w:val="none" w:sz="0" w:space="0" w:color="auto"/>
                <w:bottom w:val="none" w:sz="0" w:space="0" w:color="auto"/>
                <w:right w:val="none" w:sz="0" w:space="0" w:color="auto"/>
              </w:divBdr>
            </w:div>
          </w:divsChild>
        </w:div>
        <w:div w:id="523665183">
          <w:marLeft w:val="0"/>
          <w:marRight w:val="0"/>
          <w:marTop w:val="0"/>
          <w:marBottom w:val="0"/>
          <w:divBdr>
            <w:top w:val="none" w:sz="0" w:space="0" w:color="auto"/>
            <w:left w:val="none" w:sz="0" w:space="0" w:color="auto"/>
            <w:bottom w:val="none" w:sz="0" w:space="0" w:color="auto"/>
            <w:right w:val="none" w:sz="0" w:space="0" w:color="auto"/>
          </w:divBdr>
          <w:divsChild>
            <w:div w:id="1396120682">
              <w:marLeft w:val="0"/>
              <w:marRight w:val="0"/>
              <w:marTop w:val="0"/>
              <w:marBottom w:val="0"/>
              <w:divBdr>
                <w:top w:val="none" w:sz="0" w:space="0" w:color="auto"/>
                <w:left w:val="none" w:sz="0" w:space="0" w:color="auto"/>
                <w:bottom w:val="none" w:sz="0" w:space="0" w:color="auto"/>
                <w:right w:val="none" w:sz="0" w:space="0" w:color="auto"/>
              </w:divBdr>
            </w:div>
          </w:divsChild>
        </w:div>
        <w:div w:id="589580384">
          <w:marLeft w:val="0"/>
          <w:marRight w:val="0"/>
          <w:marTop w:val="0"/>
          <w:marBottom w:val="0"/>
          <w:divBdr>
            <w:top w:val="none" w:sz="0" w:space="0" w:color="auto"/>
            <w:left w:val="none" w:sz="0" w:space="0" w:color="auto"/>
            <w:bottom w:val="none" w:sz="0" w:space="0" w:color="auto"/>
            <w:right w:val="none" w:sz="0" w:space="0" w:color="auto"/>
          </w:divBdr>
          <w:divsChild>
            <w:div w:id="846792171">
              <w:marLeft w:val="0"/>
              <w:marRight w:val="0"/>
              <w:marTop w:val="0"/>
              <w:marBottom w:val="0"/>
              <w:divBdr>
                <w:top w:val="none" w:sz="0" w:space="0" w:color="auto"/>
                <w:left w:val="none" w:sz="0" w:space="0" w:color="auto"/>
                <w:bottom w:val="none" w:sz="0" w:space="0" w:color="auto"/>
                <w:right w:val="none" w:sz="0" w:space="0" w:color="auto"/>
              </w:divBdr>
            </w:div>
          </w:divsChild>
        </w:div>
        <w:div w:id="762185226">
          <w:marLeft w:val="0"/>
          <w:marRight w:val="0"/>
          <w:marTop w:val="0"/>
          <w:marBottom w:val="0"/>
          <w:divBdr>
            <w:top w:val="none" w:sz="0" w:space="0" w:color="auto"/>
            <w:left w:val="none" w:sz="0" w:space="0" w:color="auto"/>
            <w:bottom w:val="none" w:sz="0" w:space="0" w:color="auto"/>
            <w:right w:val="none" w:sz="0" w:space="0" w:color="auto"/>
          </w:divBdr>
          <w:divsChild>
            <w:div w:id="1810395358">
              <w:marLeft w:val="0"/>
              <w:marRight w:val="0"/>
              <w:marTop w:val="0"/>
              <w:marBottom w:val="0"/>
              <w:divBdr>
                <w:top w:val="none" w:sz="0" w:space="0" w:color="auto"/>
                <w:left w:val="none" w:sz="0" w:space="0" w:color="auto"/>
                <w:bottom w:val="none" w:sz="0" w:space="0" w:color="auto"/>
                <w:right w:val="none" w:sz="0" w:space="0" w:color="auto"/>
              </w:divBdr>
            </w:div>
          </w:divsChild>
        </w:div>
        <w:div w:id="905604263">
          <w:marLeft w:val="0"/>
          <w:marRight w:val="0"/>
          <w:marTop w:val="0"/>
          <w:marBottom w:val="0"/>
          <w:divBdr>
            <w:top w:val="none" w:sz="0" w:space="0" w:color="auto"/>
            <w:left w:val="none" w:sz="0" w:space="0" w:color="auto"/>
            <w:bottom w:val="none" w:sz="0" w:space="0" w:color="auto"/>
            <w:right w:val="none" w:sz="0" w:space="0" w:color="auto"/>
          </w:divBdr>
          <w:divsChild>
            <w:div w:id="1991858197">
              <w:marLeft w:val="0"/>
              <w:marRight w:val="0"/>
              <w:marTop w:val="0"/>
              <w:marBottom w:val="0"/>
              <w:divBdr>
                <w:top w:val="none" w:sz="0" w:space="0" w:color="auto"/>
                <w:left w:val="none" w:sz="0" w:space="0" w:color="auto"/>
                <w:bottom w:val="none" w:sz="0" w:space="0" w:color="auto"/>
                <w:right w:val="none" w:sz="0" w:space="0" w:color="auto"/>
              </w:divBdr>
            </w:div>
          </w:divsChild>
        </w:div>
        <w:div w:id="1025642785">
          <w:marLeft w:val="0"/>
          <w:marRight w:val="0"/>
          <w:marTop w:val="0"/>
          <w:marBottom w:val="0"/>
          <w:divBdr>
            <w:top w:val="none" w:sz="0" w:space="0" w:color="auto"/>
            <w:left w:val="none" w:sz="0" w:space="0" w:color="auto"/>
            <w:bottom w:val="none" w:sz="0" w:space="0" w:color="auto"/>
            <w:right w:val="none" w:sz="0" w:space="0" w:color="auto"/>
          </w:divBdr>
          <w:divsChild>
            <w:div w:id="561452532">
              <w:marLeft w:val="0"/>
              <w:marRight w:val="0"/>
              <w:marTop w:val="0"/>
              <w:marBottom w:val="0"/>
              <w:divBdr>
                <w:top w:val="none" w:sz="0" w:space="0" w:color="auto"/>
                <w:left w:val="none" w:sz="0" w:space="0" w:color="auto"/>
                <w:bottom w:val="none" w:sz="0" w:space="0" w:color="auto"/>
                <w:right w:val="none" w:sz="0" w:space="0" w:color="auto"/>
              </w:divBdr>
            </w:div>
          </w:divsChild>
        </w:div>
        <w:div w:id="1150514647">
          <w:marLeft w:val="0"/>
          <w:marRight w:val="0"/>
          <w:marTop w:val="0"/>
          <w:marBottom w:val="0"/>
          <w:divBdr>
            <w:top w:val="none" w:sz="0" w:space="0" w:color="auto"/>
            <w:left w:val="none" w:sz="0" w:space="0" w:color="auto"/>
            <w:bottom w:val="none" w:sz="0" w:space="0" w:color="auto"/>
            <w:right w:val="none" w:sz="0" w:space="0" w:color="auto"/>
          </w:divBdr>
          <w:divsChild>
            <w:div w:id="1631351558">
              <w:marLeft w:val="0"/>
              <w:marRight w:val="0"/>
              <w:marTop w:val="0"/>
              <w:marBottom w:val="0"/>
              <w:divBdr>
                <w:top w:val="none" w:sz="0" w:space="0" w:color="auto"/>
                <w:left w:val="none" w:sz="0" w:space="0" w:color="auto"/>
                <w:bottom w:val="none" w:sz="0" w:space="0" w:color="auto"/>
                <w:right w:val="none" w:sz="0" w:space="0" w:color="auto"/>
              </w:divBdr>
            </w:div>
          </w:divsChild>
        </w:div>
        <w:div w:id="1344699137">
          <w:marLeft w:val="0"/>
          <w:marRight w:val="0"/>
          <w:marTop w:val="0"/>
          <w:marBottom w:val="0"/>
          <w:divBdr>
            <w:top w:val="none" w:sz="0" w:space="0" w:color="auto"/>
            <w:left w:val="none" w:sz="0" w:space="0" w:color="auto"/>
            <w:bottom w:val="none" w:sz="0" w:space="0" w:color="auto"/>
            <w:right w:val="none" w:sz="0" w:space="0" w:color="auto"/>
          </w:divBdr>
          <w:divsChild>
            <w:div w:id="1814908372">
              <w:marLeft w:val="0"/>
              <w:marRight w:val="0"/>
              <w:marTop w:val="0"/>
              <w:marBottom w:val="0"/>
              <w:divBdr>
                <w:top w:val="none" w:sz="0" w:space="0" w:color="auto"/>
                <w:left w:val="none" w:sz="0" w:space="0" w:color="auto"/>
                <w:bottom w:val="none" w:sz="0" w:space="0" w:color="auto"/>
                <w:right w:val="none" w:sz="0" w:space="0" w:color="auto"/>
              </w:divBdr>
            </w:div>
          </w:divsChild>
        </w:div>
        <w:div w:id="1551914790">
          <w:marLeft w:val="0"/>
          <w:marRight w:val="0"/>
          <w:marTop w:val="0"/>
          <w:marBottom w:val="0"/>
          <w:divBdr>
            <w:top w:val="none" w:sz="0" w:space="0" w:color="auto"/>
            <w:left w:val="none" w:sz="0" w:space="0" w:color="auto"/>
            <w:bottom w:val="none" w:sz="0" w:space="0" w:color="auto"/>
            <w:right w:val="none" w:sz="0" w:space="0" w:color="auto"/>
          </w:divBdr>
          <w:divsChild>
            <w:div w:id="724455649">
              <w:marLeft w:val="0"/>
              <w:marRight w:val="0"/>
              <w:marTop w:val="0"/>
              <w:marBottom w:val="0"/>
              <w:divBdr>
                <w:top w:val="none" w:sz="0" w:space="0" w:color="auto"/>
                <w:left w:val="none" w:sz="0" w:space="0" w:color="auto"/>
                <w:bottom w:val="none" w:sz="0" w:space="0" w:color="auto"/>
                <w:right w:val="none" w:sz="0" w:space="0" w:color="auto"/>
              </w:divBdr>
            </w:div>
          </w:divsChild>
        </w:div>
        <w:div w:id="1751998375">
          <w:marLeft w:val="0"/>
          <w:marRight w:val="0"/>
          <w:marTop w:val="0"/>
          <w:marBottom w:val="0"/>
          <w:divBdr>
            <w:top w:val="none" w:sz="0" w:space="0" w:color="auto"/>
            <w:left w:val="none" w:sz="0" w:space="0" w:color="auto"/>
            <w:bottom w:val="none" w:sz="0" w:space="0" w:color="auto"/>
            <w:right w:val="none" w:sz="0" w:space="0" w:color="auto"/>
          </w:divBdr>
          <w:divsChild>
            <w:div w:id="962734099">
              <w:marLeft w:val="0"/>
              <w:marRight w:val="0"/>
              <w:marTop w:val="0"/>
              <w:marBottom w:val="0"/>
              <w:divBdr>
                <w:top w:val="none" w:sz="0" w:space="0" w:color="auto"/>
                <w:left w:val="none" w:sz="0" w:space="0" w:color="auto"/>
                <w:bottom w:val="none" w:sz="0" w:space="0" w:color="auto"/>
                <w:right w:val="none" w:sz="0" w:space="0" w:color="auto"/>
              </w:divBdr>
            </w:div>
          </w:divsChild>
        </w:div>
        <w:div w:id="1945529199">
          <w:marLeft w:val="0"/>
          <w:marRight w:val="0"/>
          <w:marTop w:val="0"/>
          <w:marBottom w:val="0"/>
          <w:divBdr>
            <w:top w:val="none" w:sz="0" w:space="0" w:color="auto"/>
            <w:left w:val="none" w:sz="0" w:space="0" w:color="auto"/>
            <w:bottom w:val="none" w:sz="0" w:space="0" w:color="auto"/>
            <w:right w:val="none" w:sz="0" w:space="0" w:color="auto"/>
          </w:divBdr>
          <w:divsChild>
            <w:div w:id="545263226">
              <w:marLeft w:val="0"/>
              <w:marRight w:val="0"/>
              <w:marTop w:val="0"/>
              <w:marBottom w:val="0"/>
              <w:divBdr>
                <w:top w:val="none" w:sz="0" w:space="0" w:color="auto"/>
                <w:left w:val="none" w:sz="0" w:space="0" w:color="auto"/>
                <w:bottom w:val="none" w:sz="0" w:space="0" w:color="auto"/>
                <w:right w:val="none" w:sz="0" w:space="0" w:color="auto"/>
              </w:divBdr>
            </w:div>
          </w:divsChild>
        </w:div>
        <w:div w:id="2034335259">
          <w:marLeft w:val="0"/>
          <w:marRight w:val="0"/>
          <w:marTop w:val="0"/>
          <w:marBottom w:val="0"/>
          <w:divBdr>
            <w:top w:val="none" w:sz="0" w:space="0" w:color="auto"/>
            <w:left w:val="none" w:sz="0" w:space="0" w:color="auto"/>
            <w:bottom w:val="none" w:sz="0" w:space="0" w:color="auto"/>
            <w:right w:val="none" w:sz="0" w:space="0" w:color="auto"/>
          </w:divBdr>
          <w:divsChild>
            <w:div w:id="1504778632">
              <w:marLeft w:val="0"/>
              <w:marRight w:val="0"/>
              <w:marTop w:val="0"/>
              <w:marBottom w:val="0"/>
              <w:divBdr>
                <w:top w:val="none" w:sz="0" w:space="0" w:color="auto"/>
                <w:left w:val="none" w:sz="0" w:space="0" w:color="auto"/>
                <w:bottom w:val="none" w:sz="0" w:space="0" w:color="auto"/>
                <w:right w:val="none" w:sz="0" w:space="0" w:color="auto"/>
              </w:divBdr>
            </w:div>
          </w:divsChild>
        </w:div>
        <w:div w:id="2096439743">
          <w:marLeft w:val="0"/>
          <w:marRight w:val="0"/>
          <w:marTop w:val="0"/>
          <w:marBottom w:val="0"/>
          <w:divBdr>
            <w:top w:val="none" w:sz="0" w:space="0" w:color="auto"/>
            <w:left w:val="none" w:sz="0" w:space="0" w:color="auto"/>
            <w:bottom w:val="none" w:sz="0" w:space="0" w:color="auto"/>
            <w:right w:val="none" w:sz="0" w:space="0" w:color="auto"/>
          </w:divBdr>
          <w:divsChild>
            <w:div w:id="1963925252">
              <w:marLeft w:val="0"/>
              <w:marRight w:val="0"/>
              <w:marTop w:val="0"/>
              <w:marBottom w:val="0"/>
              <w:divBdr>
                <w:top w:val="none" w:sz="0" w:space="0" w:color="auto"/>
                <w:left w:val="none" w:sz="0" w:space="0" w:color="auto"/>
                <w:bottom w:val="none" w:sz="0" w:space="0" w:color="auto"/>
                <w:right w:val="none" w:sz="0" w:space="0" w:color="auto"/>
              </w:divBdr>
            </w:div>
          </w:divsChild>
        </w:div>
        <w:div w:id="2099010918">
          <w:marLeft w:val="0"/>
          <w:marRight w:val="0"/>
          <w:marTop w:val="0"/>
          <w:marBottom w:val="0"/>
          <w:divBdr>
            <w:top w:val="none" w:sz="0" w:space="0" w:color="auto"/>
            <w:left w:val="none" w:sz="0" w:space="0" w:color="auto"/>
            <w:bottom w:val="none" w:sz="0" w:space="0" w:color="auto"/>
            <w:right w:val="none" w:sz="0" w:space="0" w:color="auto"/>
          </w:divBdr>
          <w:divsChild>
            <w:div w:id="622078732">
              <w:marLeft w:val="0"/>
              <w:marRight w:val="0"/>
              <w:marTop w:val="0"/>
              <w:marBottom w:val="0"/>
              <w:divBdr>
                <w:top w:val="none" w:sz="0" w:space="0" w:color="auto"/>
                <w:left w:val="none" w:sz="0" w:space="0" w:color="auto"/>
                <w:bottom w:val="none" w:sz="0" w:space="0" w:color="auto"/>
                <w:right w:val="none" w:sz="0" w:space="0" w:color="auto"/>
              </w:divBdr>
            </w:div>
          </w:divsChild>
        </w:div>
        <w:div w:id="2103598197">
          <w:marLeft w:val="0"/>
          <w:marRight w:val="0"/>
          <w:marTop w:val="0"/>
          <w:marBottom w:val="0"/>
          <w:divBdr>
            <w:top w:val="none" w:sz="0" w:space="0" w:color="auto"/>
            <w:left w:val="none" w:sz="0" w:space="0" w:color="auto"/>
            <w:bottom w:val="none" w:sz="0" w:space="0" w:color="auto"/>
            <w:right w:val="none" w:sz="0" w:space="0" w:color="auto"/>
          </w:divBdr>
          <w:divsChild>
            <w:div w:id="191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282">
      <w:bodyDiv w:val="1"/>
      <w:marLeft w:val="0"/>
      <w:marRight w:val="0"/>
      <w:marTop w:val="0"/>
      <w:marBottom w:val="0"/>
      <w:divBdr>
        <w:top w:val="none" w:sz="0" w:space="0" w:color="auto"/>
        <w:left w:val="none" w:sz="0" w:space="0" w:color="auto"/>
        <w:bottom w:val="none" w:sz="0" w:space="0" w:color="auto"/>
        <w:right w:val="none" w:sz="0" w:space="0" w:color="auto"/>
      </w:divBdr>
      <w:divsChild>
        <w:div w:id="1893731184">
          <w:marLeft w:val="0"/>
          <w:marRight w:val="0"/>
          <w:marTop w:val="0"/>
          <w:marBottom w:val="0"/>
          <w:divBdr>
            <w:top w:val="none" w:sz="0" w:space="0" w:color="auto"/>
            <w:left w:val="none" w:sz="0" w:space="0" w:color="auto"/>
            <w:bottom w:val="none" w:sz="0" w:space="0" w:color="auto"/>
            <w:right w:val="none" w:sz="0" w:space="0" w:color="auto"/>
          </w:divBdr>
          <w:divsChild>
            <w:div w:id="540827437">
              <w:marLeft w:val="0"/>
              <w:marRight w:val="0"/>
              <w:marTop w:val="0"/>
              <w:marBottom w:val="0"/>
              <w:divBdr>
                <w:top w:val="none" w:sz="0" w:space="0" w:color="auto"/>
                <w:left w:val="none" w:sz="0" w:space="0" w:color="auto"/>
                <w:bottom w:val="none" w:sz="0" w:space="0" w:color="auto"/>
                <w:right w:val="none" w:sz="0" w:space="0" w:color="auto"/>
              </w:divBdr>
            </w:div>
            <w:div w:id="548415091">
              <w:marLeft w:val="0"/>
              <w:marRight w:val="0"/>
              <w:marTop w:val="0"/>
              <w:marBottom w:val="0"/>
              <w:divBdr>
                <w:top w:val="none" w:sz="0" w:space="0" w:color="auto"/>
                <w:left w:val="none" w:sz="0" w:space="0" w:color="auto"/>
                <w:bottom w:val="none" w:sz="0" w:space="0" w:color="auto"/>
                <w:right w:val="none" w:sz="0" w:space="0" w:color="auto"/>
              </w:divBdr>
            </w:div>
            <w:div w:id="19064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265">
      <w:bodyDiv w:val="1"/>
      <w:marLeft w:val="0"/>
      <w:marRight w:val="0"/>
      <w:marTop w:val="0"/>
      <w:marBottom w:val="0"/>
      <w:divBdr>
        <w:top w:val="none" w:sz="0" w:space="0" w:color="auto"/>
        <w:left w:val="none" w:sz="0" w:space="0" w:color="auto"/>
        <w:bottom w:val="none" w:sz="0" w:space="0" w:color="auto"/>
        <w:right w:val="none" w:sz="0" w:space="0" w:color="auto"/>
      </w:divBdr>
      <w:divsChild>
        <w:div w:id="1357733466">
          <w:marLeft w:val="0"/>
          <w:marRight w:val="0"/>
          <w:marTop w:val="0"/>
          <w:marBottom w:val="0"/>
          <w:divBdr>
            <w:top w:val="none" w:sz="0" w:space="0" w:color="auto"/>
            <w:left w:val="none" w:sz="0" w:space="0" w:color="auto"/>
            <w:bottom w:val="none" w:sz="0" w:space="0" w:color="auto"/>
            <w:right w:val="none" w:sz="0" w:space="0" w:color="auto"/>
          </w:divBdr>
          <w:divsChild>
            <w:div w:id="71902044">
              <w:marLeft w:val="0"/>
              <w:marRight w:val="0"/>
              <w:marTop w:val="0"/>
              <w:marBottom w:val="0"/>
              <w:divBdr>
                <w:top w:val="none" w:sz="0" w:space="0" w:color="auto"/>
                <w:left w:val="none" w:sz="0" w:space="0" w:color="auto"/>
                <w:bottom w:val="none" w:sz="0" w:space="0" w:color="auto"/>
                <w:right w:val="none" w:sz="0" w:space="0" w:color="auto"/>
              </w:divBdr>
            </w:div>
            <w:div w:id="144863763">
              <w:marLeft w:val="0"/>
              <w:marRight w:val="0"/>
              <w:marTop w:val="0"/>
              <w:marBottom w:val="0"/>
              <w:divBdr>
                <w:top w:val="none" w:sz="0" w:space="0" w:color="auto"/>
                <w:left w:val="none" w:sz="0" w:space="0" w:color="auto"/>
                <w:bottom w:val="none" w:sz="0" w:space="0" w:color="auto"/>
                <w:right w:val="none" w:sz="0" w:space="0" w:color="auto"/>
              </w:divBdr>
            </w:div>
            <w:div w:id="203251309">
              <w:marLeft w:val="0"/>
              <w:marRight w:val="0"/>
              <w:marTop w:val="0"/>
              <w:marBottom w:val="0"/>
              <w:divBdr>
                <w:top w:val="none" w:sz="0" w:space="0" w:color="auto"/>
                <w:left w:val="none" w:sz="0" w:space="0" w:color="auto"/>
                <w:bottom w:val="none" w:sz="0" w:space="0" w:color="auto"/>
                <w:right w:val="none" w:sz="0" w:space="0" w:color="auto"/>
              </w:divBdr>
            </w:div>
            <w:div w:id="206721037">
              <w:marLeft w:val="0"/>
              <w:marRight w:val="0"/>
              <w:marTop w:val="0"/>
              <w:marBottom w:val="0"/>
              <w:divBdr>
                <w:top w:val="none" w:sz="0" w:space="0" w:color="auto"/>
                <w:left w:val="none" w:sz="0" w:space="0" w:color="auto"/>
                <w:bottom w:val="none" w:sz="0" w:space="0" w:color="auto"/>
                <w:right w:val="none" w:sz="0" w:space="0" w:color="auto"/>
              </w:divBdr>
            </w:div>
            <w:div w:id="212470501">
              <w:marLeft w:val="0"/>
              <w:marRight w:val="0"/>
              <w:marTop w:val="0"/>
              <w:marBottom w:val="0"/>
              <w:divBdr>
                <w:top w:val="none" w:sz="0" w:space="0" w:color="auto"/>
                <w:left w:val="none" w:sz="0" w:space="0" w:color="auto"/>
                <w:bottom w:val="none" w:sz="0" w:space="0" w:color="auto"/>
                <w:right w:val="none" w:sz="0" w:space="0" w:color="auto"/>
              </w:divBdr>
            </w:div>
            <w:div w:id="467868322">
              <w:marLeft w:val="0"/>
              <w:marRight w:val="0"/>
              <w:marTop w:val="0"/>
              <w:marBottom w:val="0"/>
              <w:divBdr>
                <w:top w:val="none" w:sz="0" w:space="0" w:color="auto"/>
                <w:left w:val="none" w:sz="0" w:space="0" w:color="auto"/>
                <w:bottom w:val="none" w:sz="0" w:space="0" w:color="auto"/>
                <w:right w:val="none" w:sz="0" w:space="0" w:color="auto"/>
              </w:divBdr>
            </w:div>
            <w:div w:id="539048627">
              <w:marLeft w:val="0"/>
              <w:marRight w:val="0"/>
              <w:marTop w:val="0"/>
              <w:marBottom w:val="0"/>
              <w:divBdr>
                <w:top w:val="none" w:sz="0" w:space="0" w:color="auto"/>
                <w:left w:val="none" w:sz="0" w:space="0" w:color="auto"/>
                <w:bottom w:val="none" w:sz="0" w:space="0" w:color="auto"/>
                <w:right w:val="none" w:sz="0" w:space="0" w:color="auto"/>
              </w:divBdr>
            </w:div>
            <w:div w:id="703749208">
              <w:marLeft w:val="0"/>
              <w:marRight w:val="0"/>
              <w:marTop w:val="0"/>
              <w:marBottom w:val="0"/>
              <w:divBdr>
                <w:top w:val="none" w:sz="0" w:space="0" w:color="auto"/>
                <w:left w:val="none" w:sz="0" w:space="0" w:color="auto"/>
                <w:bottom w:val="none" w:sz="0" w:space="0" w:color="auto"/>
                <w:right w:val="none" w:sz="0" w:space="0" w:color="auto"/>
              </w:divBdr>
            </w:div>
            <w:div w:id="736510303">
              <w:marLeft w:val="0"/>
              <w:marRight w:val="0"/>
              <w:marTop w:val="0"/>
              <w:marBottom w:val="0"/>
              <w:divBdr>
                <w:top w:val="none" w:sz="0" w:space="0" w:color="auto"/>
                <w:left w:val="none" w:sz="0" w:space="0" w:color="auto"/>
                <w:bottom w:val="none" w:sz="0" w:space="0" w:color="auto"/>
                <w:right w:val="none" w:sz="0" w:space="0" w:color="auto"/>
              </w:divBdr>
            </w:div>
            <w:div w:id="737820914">
              <w:marLeft w:val="0"/>
              <w:marRight w:val="0"/>
              <w:marTop w:val="0"/>
              <w:marBottom w:val="0"/>
              <w:divBdr>
                <w:top w:val="none" w:sz="0" w:space="0" w:color="auto"/>
                <w:left w:val="none" w:sz="0" w:space="0" w:color="auto"/>
                <w:bottom w:val="none" w:sz="0" w:space="0" w:color="auto"/>
                <w:right w:val="none" w:sz="0" w:space="0" w:color="auto"/>
              </w:divBdr>
            </w:div>
            <w:div w:id="745764288">
              <w:marLeft w:val="0"/>
              <w:marRight w:val="0"/>
              <w:marTop w:val="0"/>
              <w:marBottom w:val="0"/>
              <w:divBdr>
                <w:top w:val="none" w:sz="0" w:space="0" w:color="auto"/>
                <w:left w:val="none" w:sz="0" w:space="0" w:color="auto"/>
                <w:bottom w:val="none" w:sz="0" w:space="0" w:color="auto"/>
                <w:right w:val="none" w:sz="0" w:space="0" w:color="auto"/>
              </w:divBdr>
            </w:div>
            <w:div w:id="773860120">
              <w:marLeft w:val="0"/>
              <w:marRight w:val="0"/>
              <w:marTop w:val="0"/>
              <w:marBottom w:val="0"/>
              <w:divBdr>
                <w:top w:val="none" w:sz="0" w:space="0" w:color="auto"/>
                <w:left w:val="none" w:sz="0" w:space="0" w:color="auto"/>
                <w:bottom w:val="none" w:sz="0" w:space="0" w:color="auto"/>
                <w:right w:val="none" w:sz="0" w:space="0" w:color="auto"/>
              </w:divBdr>
            </w:div>
            <w:div w:id="774178721">
              <w:marLeft w:val="0"/>
              <w:marRight w:val="0"/>
              <w:marTop w:val="0"/>
              <w:marBottom w:val="0"/>
              <w:divBdr>
                <w:top w:val="none" w:sz="0" w:space="0" w:color="auto"/>
                <w:left w:val="none" w:sz="0" w:space="0" w:color="auto"/>
                <w:bottom w:val="none" w:sz="0" w:space="0" w:color="auto"/>
                <w:right w:val="none" w:sz="0" w:space="0" w:color="auto"/>
              </w:divBdr>
            </w:div>
            <w:div w:id="900479181">
              <w:marLeft w:val="0"/>
              <w:marRight w:val="0"/>
              <w:marTop w:val="0"/>
              <w:marBottom w:val="0"/>
              <w:divBdr>
                <w:top w:val="none" w:sz="0" w:space="0" w:color="auto"/>
                <w:left w:val="none" w:sz="0" w:space="0" w:color="auto"/>
                <w:bottom w:val="none" w:sz="0" w:space="0" w:color="auto"/>
                <w:right w:val="none" w:sz="0" w:space="0" w:color="auto"/>
              </w:divBdr>
            </w:div>
            <w:div w:id="923539322">
              <w:marLeft w:val="0"/>
              <w:marRight w:val="0"/>
              <w:marTop w:val="0"/>
              <w:marBottom w:val="0"/>
              <w:divBdr>
                <w:top w:val="none" w:sz="0" w:space="0" w:color="auto"/>
                <w:left w:val="none" w:sz="0" w:space="0" w:color="auto"/>
                <w:bottom w:val="none" w:sz="0" w:space="0" w:color="auto"/>
                <w:right w:val="none" w:sz="0" w:space="0" w:color="auto"/>
              </w:divBdr>
            </w:div>
            <w:div w:id="966862728">
              <w:marLeft w:val="0"/>
              <w:marRight w:val="0"/>
              <w:marTop w:val="0"/>
              <w:marBottom w:val="0"/>
              <w:divBdr>
                <w:top w:val="none" w:sz="0" w:space="0" w:color="auto"/>
                <w:left w:val="none" w:sz="0" w:space="0" w:color="auto"/>
                <w:bottom w:val="none" w:sz="0" w:space="0" w:color="auto"/>
                <w:right w:val="none" w:sz="0" w:space="0" w:color="auto"/>
              </w:divBdr>
            </w:div>
            <w:div w:id="971326367">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1108694122">
              <w:marLeft w:val="0"/>
              <w:marRight w:val="0"/>
              <w:marTop w:val="0"/>
              <w:marBottom w:val="0"/>
              <w:divBdr>
                <w:top w:val="none" w:sz="0" w:space="0" w:color="auto"/>
                <w:left w:val="none" w:sz="0" w:space="0" w:color="auto"/>
                <w:bottom w:val="none" w:sz="0" w:space="0" w:color="auto"/>
                <w:right w:val="none" w:sz="0" w:space="0" w:color="auto"/>
              </w:divBdr>
            </w:div>
            <w:div w:id="1188911118">
              <w:marLeft w:val="0"/>
              <w:marRight w:val="0"/>
              <w:marTop w:val="0"/>
              <w:marBottom w:val="0"/>
              <w:divBdr>
                <w:top w:val="none" w:sz="0" w:space="0" w:color="auto"/>
                <w:left w:val="none" w:sz="0" w:space="0" w:color="auto"/>
                <w:bottom w:val="none" w:sz="0" w:space="0" w:color="auto"/>
                <w:right w:val="none" w:sz="0" w:space="0" w:color="auto"/>
              </w:divBdr>
            </w:div>
            <w:div w:id="1775586347">
              <w:marLeft w:val="0"/>
              <w:marRight w:val="0"/>
              <w:marTop w:val="0"/>
              <w:marBottom w:val="0"/>
              <w:divBdr>
                <w:top w:val="none" w:sz="0" w:space="0" w:color="auto"/>
                <w:left w:val="none" w:sz="0" w:space="0" w:color="auto"/>
                <w:bottom w:val="none" w:sz="0" w:space="0" w:color="auto"/>
                <w:right w:val="none" w:sz="0" w:space="0" w:color="auto"/>
              </w:divBdr>
            </w:div>
            <w:div w:id="1901942457">
              <w:marLeft w:val="0"/>
              <w:marRight w:val="0"/>
              <w:marTop w:val="0"/>
              <w:marBottom w:val="0"/>
              <w:divBdr>
                <w:top w:val="none" w:sz="0" w:space="0" w:color="auto"/>
                <w:left w:val="none" w:sz="0" w:space="0" w:color="auto"/>
                <w:bottom w:val="none" w:sz="0" w:space="0" w:color="auto"/>
                <w:right w:val="none" w:sz="0" w:space="0" w:color="auto"/>
              </w:divBdr>
            </w:div>
            <w:div w:id="19788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059">
      <w:bodyDiv w:val="1"/>
      <w:marLeft w:val="0"/>
      <w:marRight w:val="0"/>
      <w:marTop w:val="0"/>
      <w:marBottom w:val="0"/>
      <w:divBdr>
        <w:top w:val="none" w:sz="0" w:space="0" w:color="auto"/>
        <w:left w:val="none" w:sz="0" w:space="0" w:color="auto"/>
        <w:bottom w:val="none" w:sz="0" w:space="0" w:color="auto"/>
        <w:right w:val="none" w:sz="0" w:space="0" w:color="auto"/>
      </w:divBdr>
    </w:div>
    <w:div w:id="1625504126">
      <w:bodyDiv w:val="1"/>
      <w:marLeft w:val="0"/>
      <w:marRight w:val="0"/>
      <w:marTop w:val="0"/>
      <w:marBottom w:val="0"/>
      <w:divBdr>
        <w:top w:val="none" w:sz="0" w:space="0" w:color="auto"/>
        <w:left w:val="none" w:sz="0" w:space="0" w:color="auto"/>
        <w:bottom w:val="none" w:sz="0" w:space="0" w:color="auto"/>
        <w:right w:val="none" w:sz="0" w:space="0" w:color="auto"/>
      </w:divBdr>
    </w:div>
    <w:div w:id="1630430898">
      <w:bodyDiv w:val="1"/>
      <w:marLeft w:val="0"/>
      <w:marRight w:val="0"/>
      <w:marTop w:val="0"/>
      <w:marBottom w:val="0"/>
      <w:divBdr>
        <w:top w:val="none" w:sz="0" w:space="0" w:color="auto"/>
        <w:left w:val="none" w:sz="0" w:space="0" w:color="auto"/>
        <w:bottom w:val="none" w:sz="0" w:space="0" w:color="auto"/>
        <w:right w:val="none" w:sz="0" w:space="0" w:color="auto"/>
      </w:divBdr>
      <w:divsChild>
        <w:div w:id="586766345">
          <w:marLeft w:val="0"/>
          <w:marRight w:val="0"/>
          <w:marTop w:val="0"/>
          <w:marBottom w:val="0"/>
          <w:divBdr>
            <w:top w:val="none" w:sz="0" w:space="0" w:color="auto"/>
            <w:left w:val="none" w:sz="0" w:space="0" w:color="auto"/>
            <w:bottom w:val="none" w:sz="0" w:space="0" w:color="auto"/>
            <w:right w:val="none" w:sz="0" w:space="0" w:color="auto"/>
          </w:divBdr>
          <w:divsChild>
            <w:div w:id="290474935">
              <w:marLeft w:val="0"/>
              <w:marRight w:val="0"/>
              <w:marTop w:val="0"/>
              <w:marBottom w:val="0"/>
              <w:divBdr>
                <w:top w:val="none" w:sz="0" w:space="0" w:color="auto"/>
                <w:left w:val="none" w:sz="0" w:space="0" w:color="auto"/>
                <w:bottom w:val="none" w:sz="0" w:space="0" w:color="auto"/>
                <w:right w:val="none" w:sz="0" w:space="0" w:color="auto"/>
              </w:divBdr>
            </w:div>
            <w:div w:id="360859483">
              <w:marLeft w:val="0"/>
              <w:marRight w:val="0"/>
              <w:marTop w:val="0"/>
              <w:marBottom w:val="0"/>
              <w:divBdr>
                <w:top w:val="none" w:sz="0" w:space="0" w:color="auto"/>
                <w:left w:val="none" w:sz="0" w:space="0" w:color="auto"/>
                <w:bottom w:val="none" w:sz="0" w:space="0" w:color="auto"/>
                <w:right w:val="none" w:sz="0" w:space="0" w:color="auto"/>
              </w:divBdr>
            </w:div>
            <w:div w:id="11676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1706">
      <w:bodyDiv w:val="1"/>
      <w:marLeft w:val="0"/>
      <w:marRight w:val="0"/>
      <w:marTop w:val="0"/>
      <w:marBottom w:val="0"/>
      <w:divBdr>
        <w:top w:val="none" w:sz="0" w:space="0" w:color="auto"/>
        <w:left w:val="none" w:sz="0" w:space="0" w:color="auto"/>
        <w:bottom w:val="none" w:sz="0" w:space="0" w:color="auto"/>
        <w:right w:val="none" w:sz="0" w:space="0" w:color="auto"/>
      </w:divBdr>
    </w:div>
    <w:div w:id="1923374822">
      <w:bodyDiv w:val="1"/>
      <w:marLeft w:val="0"/>
      <w:marRight w:val="0"/>
      <w:marTop w:val="0"/>
      <w:marBottom w:val="0"/>
      <w:divBdr>
        <w:top w:val="none" w:sz="0" w:space="0" w:color="auto"/>
        <w:left w:val="none" w:sz="0" w:space="0" w:color="auto"/>
        <w:bottom w:val="none" w:sz="0" w:space="0" w:color="auto"/>
        <w:right w:val="none" w:sz="0" w:space="0" w:color="auto"/>
      </w:divBdr>
      <w:divsChild>
        <w:div w:id="1240556954">
          <w:marLeft w:val="0"/>
          <w:marRight w:val="0"/>
          <w:marTop w:val="0"/>
          <w:marBottom w:val="0"/>
          <w:divBdr>
            <w:top w:val="none" w:sz="0" w:space="0" w:color="auto"/>
            <w:left w:val="none" w:sz="0" w:space="0" w:color="auto"/>
            <w:bottom w:val="none" w:sz="0" w:space="0" w:color="auto"/>
            <w:right w:val="none" w:sz="0" w:space="0" w:color="auto"/>
          </w:divBdr>
          <w:divsChild>
            <w:div w:id="106582741">
              <w:marLeft w:val="0"/>
              <w:marRight w:val="0"/>
              <w:marTop w:val="0"/>
              <w:marBottom w:val="0"/>
              <w:divBdr>
                <w:top w:val="none" w:sz="0" w:space="0" w:color="auto"/>
                <w:left w:val="none" w:sz="0" w:space="0" w:color="auto"/>
                <w:bottom w:val="none" w:sz="0" w:space="0" w:color="auto"/>
                <w:right w:val="none" w:sz="0" w:space="0" w:color="auto"/>
              </w:divBdr>
            </w:div>
            <w:div w:id="127558109">
              <w:marLeft w:val="0"/>
              <w:marRight w:val="0"/>
              <w:marTop w:val="0"/>
              <w:marBottom w:val="0"/>
              <w:divBdr>
                <w:top w:val="none" w:sz="0" w:space="0" w:color="auto"/>
                <w:left w:val="none" w:sz="0" w:space="0" w:color="auto"/>
                <w:bottom w:val="none" w:sz="0" w:space="0" w:color="auto"/>
                <w:right w:val="none" w:sz="0" w:space="0" w:color="auto"/>
              </w:divBdr>
            </w:div>
            <w:div w:id="185825157">
              <w:marLeft w:val="0"/>
              <w:marRight w:val="0"/>
              <w:marTop w:val="0"/>
              <w:marBottom w:val="0"/>
              <w:divBdr>
                <w:top w:val="none" w:sz="0" w:space="0" w:color="auto"/>
                <w:left w:val="none" w:sz="0" w:space="0" w:color="auto"/>
                <w:bottom w:val="none" w:sz="0" w:space="0" w:color="auto"/>
                <w:right w:val="none" w:sz="0" w:space="0" w:color="auto"/>
              </w:divBdr>
            </w:div>
            <w:div w:id="258636094">
              <w:marLeft w:val="0"/>
              <w:marRight w:val="0"/>
              <w:marTop w:val="0"/>
              <w:marBottom w:val="0"/>
              <w:divBdr>
                <w:top w:val="none" w:sz="0" w:space="0" w:color="auto"/>
                <w:left w:val="none" w:sz="0" w:space="0" w:color="auto"/>
                <w:bottom w:val="none" w:sz="0" w:space="0" w:color="auto"/>
                <w:right w:val="none" w:sz="0" w:space="0" w:color="auto"/>
              </w:divBdr>
            </w:div>
            <w:div w:id="353191476">
              <w:marLeft w:val="0"/>
              <w:marRight w:val="0"/>
              <w:marTop w:val="0"/>
              <w:marBottom w:val="0"/>
              <w:divBdr>
                <w:top w:val="none" w:sz="0" w:space="0" w:color="auto"/>
                <w:left w:val="none" w:sz="0" w:space="0" w:color="auto"/>
                <w:bottom w:val="none" w:sz="0" w:space="0" w:color="auto"/>
                <w:right w:val="none" w:sz="0" w:space="0" w:color="auto"/>
              </w:divBdr>
            </w:div>
            <w:div w:id="376469769">
              <w:marLeft w:val="0"/>
              <w:marRight w:val="0"/>
              <w:marTop w:val="0"/>
              <w:marBottom w:val="0"/>
              <w:divBdr>
                <w:top w:val="none" w:sz="0" w:space="0" w:color="auto"/>
                <w:left w:val="none" w:sz="0" w:space="0" w:color="auto"/>
                <w:bottom w:val="none" w:sz="0" w:space="0" w:color="auto"/>
                <w:right w:val="none" w:sz="0" w:space="0" w:color="auto"/>
              </w:divBdr>
            </w:div>
            <w:div w:id="563373634">
              <w:marLeft w:val="0"/>
              <w:marRight w:val="0"/>
              <w:marTop w:val="0"/>
              <w:marBottom w:val="0"/>
              <w:divBdr>
                <w:top w:val="none" w:sz="0" w:space="0" w:color="auto"/>
                <w:left w:val="none" w:sz="0" w:space="0" w:color="auto"/>
                <w:bottom w:val="none" w:sz="0" w:space="0" w:color="auto"/>
                <w:right w:val="none" w:sz="0" w:space="0" w:color="auto"/>
              </w:divBdr>
            </w:div>
            <w:div w:id="691806486">
              <w:marLeft w:val="0"/>
              <w:marRight w:val="0"/>
              <w:marTop w:val="0"/>
              <w:marBottom w:val="0"/>
              <w:divBdr>
                <w:top w:val="none" w:sz="0" w:space="0" w:color="auto"/>
                <w:left w:val="none" w:sz="0" w:space="0" w:color="auto"/>
                <w:bottom w:val="none" w:sz="0" w:space="0" w:color="auto"/>
                <w:right w:val="none" w:sz="0" w:space="0" w:color="auto"/>
              </w:divBdr>
            </w:div>
            <w:div w:id="707921383">
              <w:marLeft w:val="0"/>
              <w:marRight w:val="0"/>
              <w:marTop w:val="0"/>
              <w:marBottom w:val="0"/>
              <w:divBdr>
                <w:top w:val="none" w:sz="0" w:space="0" w:color="auto"/>
                <w:left w:val="none" w:sz="0" w:space="0" w:color="auto"/>
                <w:bottom w:val="none" w:sz="0" w:space="0" w:color="auto"/>
                <w:right w:val="none" w:sz="0" w:space="0" w:color="auto"/>
              </w:divBdr>
            </w:div>
            <w:div w:id="827131103">
              <w:marLeft w:val="0"/>
              <w:marRight w:val="0"/>
              <w:marTop w:val="0"/>
              <w:marBottom w:val="0"/>
              <w:divBdr>
                <w:top w:val="none" w:sz="0" w:space="0" w:color="auto"/>
                <w:left w:val="none" w:sz="0" w:space="0" w:color="auto"/>
                <w:bottom w:val="none" w:sz="0" w:space="0" w:color="auto"/>
                <w:right w:val="none" w:sz="0" w:space="0" w:color="auto"/>
              </w:divBdr>
            </w:div>
            <w:div w:id="925309390">
              <w:marLeft w:val="0"/>
              <w:marRight w:val="0"/>
              <w:marTop w:val="0"/>
              <w:marBottom w:val="0"/>
              <w:divBdr>
                <w:top w:val="none" w:sz="0" w:space="0" w:color="auto"/>
                <w:left w:val="none" w:sz="0" w:space="0" w:color="auto"/>
                <w:bottom w:val="none" w:sz="0" w:space="0" w:color="auto"/>
                <w:right w:val="none" w:sz="0" w:space="0" w:color="auto"/>
              </w:divBdr>
            </w:div>
            <w:div w:id="1036076350">
              <w:marLeft w:val="0"/>
              <w:marRight w:val="0"/>
              <w:marTop w:val="0"/>
              <w:marBottom w:val="0"/>
              <w:divBdr>
                <w:top w:val="none" w:sz="0" w:space="0" w:color="auto"/>
                <w:left w:val="none" w:sz="0" w:space="0" w:color="auto"/>
                <w:bottom w:val="none" w:sz="0" w:space="0" w:color="auto"/>
                <w:right w:val="none" w:sz="0" w:space="0" w:color="auto"/>
              </w:divBdr>
            </w:div>
            <w:div w:id="1269698446">
              <w:marLeft w:val="0"/>
              <w:marRight w:val="0"/>
              <w:marTop w:val="0"/>
              <w:marBottom w:val="0"/>
              <w:divBdr>
                <w:top w:val="none" w:sz="0" w:space="0" w:color="auto"/>
                <w:left w:val="none" w:sz="0" w:space="0" w:color="auto"/>
                <w:bottom w:val="none" w:sz="0" w:space="0" w:color="auto"/>
                <w:right w:val="none" w:sz="0" w:space="0" w:color="auto"/>
              </w:divBdr>
            </w:div>
            <w:div w:id="1283995130">
              <w:marLeft w:val="0"/>
              <w:marRight w:val="0"/>
              <w:marTop w:val="0"/>
              <w:marBottom w:val="0"/>
              <w:divBdr>
                <w:top w:val="none" w:sz="0" w:space="0" w:color="auto"/>
                <w:left w:val="none" w:sz="0" w:space="0" w:color="auto"/>
                <w:bottom w:val="none" w:sz="0" w:space="0" w:color="auto"/>
                <w:right w:val="none" w:sz="0" w:space="0" w:color="auto"/>
              </w:divBdr>
            </w:div>
            <w:div w:id="1316453046">
              <w:marLeft w:val="0"/>
              <w:marRight w:val="0"/>
              <w:marTop w:val="0"/>
              <w:marBottom w:val="0"/>
              <w:divBdr>
                <w:top w:val="none" w:sz="0" w:space="0" w:color="auto"/>
                <w:left w:val="none" w:sz="0" w:space="0" w:color="auto"/>
                <w:bottom w:val="none" w:sz="0" w:space="0" w:color="auto"/>
                <w:right w:val="none" w:sz="0" w:space="0" w:color="auto"/>
              </w:divBdr>
            </w:div>
            <w:div w:id="1335523851">
              <w:marLeft w:val="0"/>
              <w:marRight w:val="0"/>
              <w:marTop w:val="0"/>
              <w:marBottom w:val="0"/>
              <w:divBdr>
                <w:top w:val="none" w:sz="0" w:space="0" w:color="auto"/>
                <w:left w:val="none" w:sz="0" w:space="0" w:color="auto"/>
                <w:bottom w:val="none" w:sz="0" w:space="0" w:color="auto"/>
                <w:right w:val="none" w:sz="0" w:space="0" w:color="auto"/>
              </w:divBdr>
            </w:div>
            <w:div w:id="1362626683">
              <w:marLeft w:val="0"/>
              <w:marRight w:val="0"/>
              <w:marTop w:val="0"/>
              <w:marBottom w:val="0"/>
              <w:divBdr>
                <w:top w:val="none" w:sz="0" w:space="0" w:color="auto"/>
                <w:left w:val="none" w:sz="0" w:space="0" w:color="auto"/>
                <w:bottom w:val="none" w:sz="0" w:space="0" w:color="auto"/>
                <w:right w:val="none" w:sz="0" w:space="0" w:color="auto"/>
              </w:divBdr>
            </w:div>
            <w:div w:id="1376200674">
              <w:marLeft w:val="0"/>
              <w:marRight w:val="0"/>
              <w:marTop w:val="0"/>
              <w:marBottom w:val="0"/>
              <w:divBdr>
                <w:top w:val="none" w:sz="0" w:space="0" w:color="auto"/>
                <w:left w:val="none" w:sz="0" w:space="0" w:color="auto"/>
                <w:bottom w:val="none" w:sz="0" w:space="0" w:color="auto"/>
                <w:right w:val="none" w:sz="0" w:space="0" w:color="auto"/>
              </w:divBdr>
            </w:div>
            <w:div w:id="1429889017">
              <w:marLeft w:val="0"/>
              <w:marRight w:val="0"/>
              <w:marTop w:val="0"/>
              <w:marBottom w:val="0"/>
              <w:divBdr>
                <w:top w:val="none" w:sz="0" w:space="0" w:color="auto"/>
                <w:left w:val="none" w:sz="0" w:space="0" w:color="auto"/>
                <w:bottom w:val="none" w:sz="0" w:space="0" w:color="auto"/>
                <w:right w:val="none" w:sz="0" w:space="0" w:color="auto"/>
              </w:divBdr>
            </w:div>
            <w:div w:id="1514300608">
              <w:marLeft w:val="0"/>
              <w:marRight w:val="0"/>
              <w:marTop w:val="0"/>
              <w:marBottom w:val="0"/>
              <w:divBdr>
                <w:top w:val="none" w:sz="0" w:space="0" w:color="auto"/>
                <w:left w:val="none" w:sz="0" w:space="0" w:color="auto"/>
                <w:bottom w:val="none" w:sz="0" w:space="0" w:color="auto"/>
                <w:right w:val="none" w:sz="0" w:space="0" w:color="auto"/>
              </w:divBdr>
            </w:div>
            <w:div w:id="1538078689">
              <w:marLeft w:val="0"/>
              <w:marRight w:val="0"/>
              <w:marTop w:val="0"/>
              <w:marBottom w:val="0"/>
              <w:divBdr>
                <w:top w:val="none" w:sz="0" w:space="0" w:color="auto"/>
                <w:left w:val="none" w:sz="0" w:space="0" w:color="auto"/>
                <w:bottom w:val="none" w:sz="0" w:space="0" w:color="auto"/>
                <w:right w:val="none" w:sz="0" w:space="0" w:color="auto"/>
              </w:divBdr>
            </w:div>
            <w:div w:id="1573543261">
              <w:marLeft w:val="0"/>
              <w:marRight w:val="0"/>
              <w:marTop w:val="0"/>
              <w:marBottom w:val="0"/>
              <w:divBdr>
                <w:top w:val="none" w:sz="0" w:space="0" w:color="auto"/>
                <w:left w:val="none" w:sz="0" w:space="0" w:color="auto"/>
                <w:bottom w:val="none" w:sz="0" w:space="0" w:color="auto"/>
                <w:right w:val="none" w:sz="0" w:space="0" w:color="auto"/>
              </w:divBdr>
            </w:div>
            <w:div w:id="1652905941">
              <w:marLeft w:val="0"/>
              <w:marRight w:val="0"/>
              <w:marTop w:val="0"/>
              <w:marBottom w:val="0"/>
              <w:divBdr>
                <w:top w:val="none" w:sz="0" w:space="0" w:color="auto"/>
                <w:left w:val="none" w:sz="0" w:space="0" w:color="auto"/>
                <w:bottom w:val="none" w:sz="0" w:space="0" w:color="auto"/>
                <w:right w:val="none" w:sz="0" w:space="0" w:color="auto"/>
              </w:divBdr>
            </w:div>
            <w:div w:id="1675299969">
              <w:marLeft w:val="0"/>
              <w:marRight w:val="0"/>
              <w:marTop w:val="0"/>
              <w:marBottom w:val="0"/>
              <w:divBdr>
                <w:top w:val="none" w:sz="0" w:space="0" w:color="auto"/>
                <w:left w:val="none" w:sz="0" w:space="0" w:color="auto"/>
                <w:bottom w:val="none" w:sz="0" w:space="0" w:color="auto"/>
                <w:right w:val="none" w:sz="0" w:space="0" w:color="auto"/>
              </w:divBdr>
            </w:div>
            <w:div w:id="1716806131">
              <w:marLeft w:val="0"/>
              <w:marRight w:val="0"/>
              <w:marTop w:val="0"/>
              <w:marBottom w:val="0"/>
              <w:divBdr>
                <w:top w:val="none" w:sz="0" w:space="0" w:color="auto"/>
                <w:left w:val="none" w:sz="0" w:space="0" w:color="auto"/>
                <w:bottom w:val="none" w:sz="0" w:space="0" w:color="auto"/>
                <w:right w:val="none" w:sz="0" w:space="0" w:color="auto"/>
              </w:divBdr>
            </w:div>
            <w:div w:id="1781996844">
              <w:marLeft w:val="0"/>
              <w:marRight w:val="0"/>
              <w:marTop w:val="0"/>
              <w:marBottom w:val="0"/>
              <w:divBdr>
                <w:top w:val="none" w:sz="0" w:space="0" w:color="auto"/>
                <w:left w:val="none" w:sz="0" w:space="0" w:color="auto"/>
                <w:bottom w:val="none" w:sz="0" w:space="0" w:color="auto"/>
                <w:right w:val="none" w:sz="0" w:space="0" w:color="auto"/>
              </w:divBdr>
            </w:div>
            <w:div w:id="1789742619">
              <w:marLeft w:val="0"/>
              <w:marRight w:val="0"/>
              <w:marTop w:val="0"/>
              <w:marBottom w:val="0"/>
              <w:divBdr>
                <w:top w:val="none" w:sz="0" w:space="0" w:color="auto"/>
                <w:left w:val="none" w:sz="0" w:space="0" w:color="auto"/>
                <w:bottom w:val="none" w:sz="0" w:space="0" w:color="auto"/>
                <w:right w:val="none" w:sz="0" w:space="0" w:color="auto"/>
              </w:divBdr>
            </w:div>
            <w:div w:id="1792090697">
              <w:marLeft w:val="0"/>
              <w:marRight w:val="0"/>
              <w:marTop w:val="0"/>
              <w:marBottom w:val="0"/>
              <w:divBdr>
                <w:top w:val="none" w:sz="0" w:space="0" w:color="auto"/>
                <w:left w:val="none" w:sz="0" w:space="0" w:color="auto"/>
                <w:bottom w:val="none" w:sz="0" w:space="0" w:color="auto"/>
                <w:right w:val="none" w:sz="0" w:space="0" w:color="auto"/>
              </w:divBdr>
            </w:div>
            <w:div w:id="1924874809">
              <w:marLeft w:val="0"/>
              <w:marRight w:val="0"/>
              <w:marTop w:val="0"/>
              <w:marBottom w:val="0"/>
              <w:divBdr>
                <w:top w:val="none" w:sz="0" w:space="0" w:color="auto"/>
                <w:left w:val="none" w:sz="0" w:space="0" w:color="auto"/>
                <w:bottom w:val="none" w:sz="0" w:space="0" w:color="auto"/>
                <w:right w:val="none" w:sz="0" w:space="0" w:color="auto"/>
              </w:divBdr>
            </w:div>
            <w:div w:id="20521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03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localhost:5001/etimely/staff/getAllStaffs." TargetMode="External"/><Relationship Id="rId26" Type="http://schemas.openxmlformats.org/officeDocument/2006/relationships/hyperlink" Target="http://localhost:5001/etimely/business/verify/:token." TargetMode="External"/><Relationship Id="rId39" Type="http://schemas.openxmlformats.org/officeDocument/2006/relationships/glossaryDocument" Target="glossary/document.xml"/><Relationship Id="rId21" Type="http://schemas.openxmlformats.org/officeDocument/2006/relationships/hyperlink" Target="http://localhost:5001/etimely/business/register." TargetMode="External"/><Relationship Id="rId34" Type="http://schemas.openxmlformats.org/officeDocument/2006/relationships/hyperlink" Target="http://localhost:5001/etimely/business/terminate/:staffI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5001/etimely/login." TargetMode="External"/><Relationship Id="rId20" Type="http://schemas.openxmlformats.org/officeDocument/2006/relationships/hyperlink" Target="http://localhost:5001/etimely/staff/getAllStaffs." TargetMode="External"/><Relationship Id="rId29" Type="http://schemas.openxmlformats.org/officeDocument/2006/relationships/hyperlink" Target="http://localhost:5001/etimely/business/getBusinessUserById/:business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localhost:5001/etimely/business/generateInviteLink." TargetMode="External"/><Relationship Id="rId32" Type="http://schemas.openxmlformats.org/officeDocument/2006/relationships/hyperlink" Target="http://localhost:5001/etimely/business/updateStaff/:staffId."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001/etimely/staff/getAllStaffs." TargetMode="External"/><Relationship Id="rId23" Type="http://schemas.openxmlformats.org/officeDocument/2006/relationships/hyperlink" Target="http://localhost:5001/etimely/business/filterStaff/:companyId." TargetMode="External"/><Relationship Id="rId28" Type="http://schemas.openxmlformats.org/officeDocument/2006/relationships/hyperlink" Target="http://localhost:5001/etimely/business/getstaffByCompanyId/:companyId." TargetMode="External"/><Relationship Id="rId36" Type="http://schemas.openxmlformats.org/officeDocument/2006/relationships/hyperlink" Target="mailto:etimelyTest@gmail.com" TargetMode="External"/><Relationship Id="rId10" Type="http://schemas.openxmlformats.org/officeDocument/2006/relationships/footer" Target="footer2.xml"/><Relationship Id="rId19" Type="http://schemas.openxmlformats.org/officeDocument/2006/relationships/hyperlink" Target="http://localhost:5001/etimely/staff/getAllStaffs." TargetMode="External"/><Relationship Id="rId31" Type="http://schemas.openxmlformats.org/officeDocument/2006/relationships/hyperlink" Target="http://localhost:5001/etimely/resetPasswordPost." TargetMode="External"/><Relationship Id="R5ec639f009574f5d" Type="http://schemas.microsoft.com/office/2019/09/relationships/intelligence" Target="intelligenc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timelycsc4996@gmail.com" TargetMode="External"/><Relationship Id="rId22" Type="http://schemas.openxmlformats.org/officeDocument/2006/relationships/hyperlink" Target="http://localhost:5001/etimely/login." TargetMode="External"/><Relationship Id="rId27" Type="http://schemas.openxmlformats.org/officeDocument/2006/relationships/hyperlink" Target="http://localhost:5001/etimely/business/staff/:companyName." TargetMode="External"/><Relationship Id="rId30" Type="http://schemas.openxmlformats.org/officeDocument/2006/relationships/hyperlink" Target="http://localhost:5001/etimely/updatePasswordPost/:token." TargetMode="External"/><Relationship Id="rId35" Type="http://schemas.openxmlformats.org/officeDocument/2006/relationships/hyperlink" Target="https://portal.azure.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localhost:5001/etimely/staff/rejist." TargetMode="External"/><Relationship Id="rId25" Type="http://schemas.openxmlformats.org/officeDocument/2006/relationships/hyperlink" Target="http://localhost:5001/etimely/business/verifyInviteLink/:token." TargetMode="External"/><Relationship Id="rId33" Type="http://schemas.openxmlformats.org/officeDocument/2006/relationships/hyperlink" Target="http://localhost:5001/etimely/business/updateBusinessUser/:businessId." TargetMode="External"/><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E4EBD63DF76242ACF356A84B8648DD"/>
        <w:category>
          <w:name w:val="General"/>
          <w:gallery w:val="placeholder"/>
        </w:category>
        <w:types>
          <w:type w:val="bbPlcHdr"/>
        </w:types>
        <w:behaviors>
          <w:behavior w:val="content"/>
        </w:behaviors>
        <w:guid w:val="{EC132CE9-C527-6E4C-BCB6-34FC05F75482}"/>
      </w:docPartPr>
      <w:docPartBody>
        <w:p w:rsidR="00263ED3" w:rsidRDefault="00263ED3" w:rsidP="00263ED3">
          <w:pPr>
            <w:pStyle w:val="CAE4EBD63DF76242ACF356A84B8648D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ght">
    <w:altName w:val="Times New Roman"/>
    <w:charset w:val="00"/>
    <w:family w:val="roman"/>
    <w:pitch w:val="default"/>
  </w:font>
  <w:font w:name="-00, DBS">
    <w:altName w:val="Cambria"/>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D3"/>
    <w:rsid w:val="00066C2B"/>
    <w:rsid w:val="00141C2A"/>
    <w:rsid w:val="00263ED3"/>
    <w:rsid w:val="002E4251"/>
    <w:rsid w:val="00463D2F"/>
    <w:rsid w:val="00547B5C"/>
    <w:rsid w:val="005D6F50"/>
    <w:rsid w:val="006219AF"/>
    <w:rsid w:val="00646CD7"/>
    <w:rsid w:val="006E272F"/>
    <w:rsid w:val="0075172F"/>
    <w:rsid w:val="008736BA"/>
    <w:rsid w:val="00A14F55"/>
    <w:rsid w:val="00A75A62"/>
    <w:rsid w:val="00B304F7"/>
    <w:rsid w:val="00B917F9"/>
    <w:rsid w:val="00BD26D0"/>
    <w:rsid w:val="00BE3C59"/>
    <w:rsid w:val="00CD1A5D"/>
    <w:rsid w:val="00CF1329"/>
    <w:rsid w:val="00DB5C15"/>
    <w:rsid w:val="00E678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4EBD63DF76242ACF356A84B8648DD">
    <w:name w:val="CAE4EBD63DF76242ACF356A84B8648DD"/>
    <w:rsid w:val="00263E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90E5C-FE6F-4AD6-87C4-F1AA5366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107</Pages>
  <Words>19391</Words>
  <Characters>110532</Characters>
  <Application>Microsoft Office Word</Application>
  <DocSecurity>0</DocSecurity>
  <Lines>921</Lines>
  <Paragraphs>259</Paragraphs>
  <ScaleCrop>false</ScaleCrop>
  <Company/>
  <LinksUpToDate>false</LinksUpToDate>
  <CharactersWithSpaces>129664</CharactersWithSpaces>
  <SharedDoc>false</SharedDoc>
  <HLinks>
    <vt:vector size="618" baseType="variant">
      <vt:variant>
        <vt:i4>458813</vt:i4>
      </vt:variant>
      <vt:variant>
        <vt:i4>549</vt:i4>
      </vt:variant>
      <vt:variant>
        <vt:i4>0</vt:i4>
      </vt:variant>
      <vt:variant>
        <vt:i4>5</vt:i4>
      </vt:variant>
      <vt:variant>
        <vt:lpwstr>mailto:etimelyTest@gmail.com</vt:lpwstr>
      </vt:variant>
      <vt:variant>
        <vt:lpwstr/>
      </vt:variant>
      <vt:variant>
        <vt:i4>1638468</vt:i4>
      </vt:variant>
      <vt:variant>
        <vt:i4>546</vt:i4>
      </vt:variant>
      <vt:variant>
        <vt:i4>0</vt:i4>
      </vt:variant>
      <vt:variant>
        <vt:i4>5</vt:i4>
      </vt:variant>
      <vt:variant>
        <vt:lpwstr>https://portal.azure.com/</vt:lpwstr>
      </vt:variant>
      <vt:variant>
        <vt:lpwstr/>
      </vt:variant>
      <vt:variant>
        <vt:i4>2949177</vt:i4>
      </vt:variant>
      <vt:variant>
        <vt:i4>543</vt:i4>
      </vt:variant>
      <vt:variant>
        <vt:i4>0</vt:i4>
      </vt:variant>
      <vt:variant>
        <vt:i4>5</vt:i4>
      </vt:variant>
      <vt:variant>
        <vt:lpwstr>http://localhost:5001/etimely/business/terminate/:staffId.</vt:lpwstr>
      </vt:variant>
      <vt:variant>
        <vt:lpwstr/>
      </vt:variant>
      <vt:variant>
        <vt:i4>3407935</vt:i4>
      </vt:variant>
      <vt:variant>
        <vt:i4>540</vt:i4>
      </vt:variant>
      <vt:variant>
        <vt:i4>0</vt:i4>
      </vt:variant>
      <vt:variant>
        <vt:i4>5</vt:i4>
      </vt:variant>
      <vt:variant>
        <vt:lpwstr>http://localhost:5001/etimely/business/updateBusinessUser/:businessId.</vt:lpwstr>
      </vt:variant>
      <vt:variant>
        <vt:lpwstr/>
      </vt:variant>
      <vt:variant>
        <vt:i4>5701709</vt:i4>
      </vt:variant>
      <vt:variant>
        <vt:i4>537</vt:i4>
      </vt:variant>
      <vt:variant>
        <vt:i4>0</vt:i4>
      </vt:variant>
      <vt:variant>
        <vt:i4>5</vt:i4>
      </vt:variant>
      <vt:variant>
        <vt:lpwstr>http://localhost:5001/etimely/business/updateStaff/:staffId.</vt:lpwstr>
      </vt:variant>
      <vt:variant>
        <vt:lpwstr/>
      </vt:variant>
      <vt:variant>
        <vt:i4>524352</vt:i4>
      </vt:variant>
      <vt:variant>
        <vt:i4>534</vt:i4>
      </vt:variant>
      <vt:variant>
        <vt:i4>0</vt:i4>
      </vt:variant>
      <vt:variant>
        <vt:i4>5</vt:i4>
      </vt:variant>
      <vt:variant>
        <vt:lpwstr>http://localhost:5001/etimely/resetPasswordPost.</vt:lpwstr>
      </vt:variant>
      <vt:variant>
        <vt:lpwstr/>
      </vt:variant>
      <vt:variant>
        <vt:i4>4915209</vt:i4>
      </vt:variant>
      <vt:variant>
        <vt:i4>531</vt:i4>
      </vt:variant>
      <vt:variant>
        <vt:i4>0</vt:i4>
      </vt:variant>
      <vt:variant>
        <vt:i4>5</vt:i4>
      </vt:variant>
      <vt:variant>
        <vt:lpwstr>http://localhost:5001/etimely/updatePasswordPost/:token.</vt:lpwstr>
      </vt:variant>
      <vt:variant>
        <vt:lpwstr/>
      </vt:variant>
      <vt:variant>
        <vt:i4>7864364</vt:i4>
      </vt:variant>
      <vt:variant>
        <vt:i4>528</vt:i4>
      </vt:variant>
      <vt:variant>
        <vt:i4>0</vt:i4>
      </vt:variant>
      <vt:variant>
        <vt:i4>5</vt:i4>
      </vt:variant>
      <vt:variant>
        <vt:lpwstr>http://localhost:5001/etimely/business/getBusinessUserById/:businessId.</vt:lpwstr>
      </vt:variant>
      <vt:variant>
        <vt:lpwstr/>
      </vt:variant>
      <vt:variant>
        <vt:i4>3407929</vt:i4>
      </vt:variant>
      <vt:variant>
        <vt:i4>525</vt:i4>
      </vt:variant>
      <vt:variant>
        <vt:i4>0</vt:i4>
      </vt:variant>
      <vt:variant>
        <vt:i4>5</vt:i4>
      </vt:variant>
      <vt:variant>
        <vt:lpwstr>http://localhost:5001/etimely/business/getstaffByCompanyId/:companyId.</vt:lpwstr>
      </vt:variant>
      <vt:variant>
        <vt:lpwstr/>
      </vt:variant>
      <vt:variant>
        <vt:i4>3866683</vt:i4>
      </vt:variant>
      <vt:variant>
        <vt:i4>522</vt:i4>
      </vt:variant>
      <vt:variant>
        <vt:i4>0</vt:i4>
      </vt:variant>
      <vt:variant>
        <vt:i4>5</vt:i4>
      </vt:variant>
      <vt:variant>
        <vt:lpwstr>http://localhost:5001/etimely/business/staff/:companyName.</vt:lpwstr>
      </vt:variant>
      <vt:variant>
        <vt:lpwstr/>
      </vt:variant>
      <vt:variant>
        <vt:i4>1376337</vt:i4>
      </vt:variant>
      <vt:variant>
        <vt:i4>519</vt:i4>
      </vt:variant>
      <vt:variant>
        <vt:i4>0</vt:i4>
      </vt:variant>
      <vt:variant>
        <vt:i4>5</vt:i4>
      </vt:variant>
      <vt:variant>
        <vt:lpwstr>http://localhost:5001/etimely/business/verify/:token.</vt:lpwstr>
      </vt:variant>
      <vt:variant>
        <vt:lpwstr/>
      </vt:variant>
      <vt:variant>
        <vt:i4>8126513</vt:i4>
      </vt:variant>
      <vt:variant>
        <vt:i4>516</vt:i4>
      </vt:variant>
      <vt:variant>
        <vt:i4>0</vt:i4>
      </vt:variant>
      <vt:variant>
        <vt:i4>5</vt:i4>
      </vt:variant>
      <vt:variant>
        <vt:lpwstr>http://localhost:5001/etimely/business/verifyInviteLink/:token.</vt:lpwstr>
      </vt:variant>
      <vt:variant>
        <vt:lpwstr/>
      </vt:variant>
      <vt:variant>
        <vt:i4>6357104</vt:i4>
      </vt:variant>
      <vt:variant>
        <vt:i4>513</vt:i4>
      </vt:variant>
      <vt:variant>
        <vt:i4>0</vt:i4>
      </vt:variant>
      <vt:variant>
        <vt:i4>5</vt:i4>
      </vt:variant>
      <vt:variant>
        <vt:lpwstr>http://localhost:5001/etimely/business/generateInviteLink.</vt:lpwstr>
      </vt:variant>
      <vt:variant>
        <vt:lpwstr/>
      </vt:variant>
      <vt:variant>
        <vt:i4>4063284</vt:i4>
      </vt:variant>
      <vt:variant>
        <vt:i4>510</vt:i4>
      </vt:variant>
      <vt:variant>
        <vt:i4>0</vt:i4>
      </vt:variant>
      <vt:variant>
        <vt:i4>5</vt:i4>
      </vt:variant>
      <vt:variant>
        <vt:lpwstr>http://localhost:5001/etimely/business/filterStaff/:companyId.</vt:lpwstr>
      </vt:variant>
      <vt:variant>
        <vt:lpwstr/>
      </vt:variant>
      <vt:variant>
        <vt:i4>720978</vt:i4>
      </vt:variant>
      <vt:variant>
        <vt:i4>507</vt:i4>
      </vt:variant>
      <vt:variant>
        <vt:i4>0</vt:i4>
      </vt:variant>
      <vt:variant>
        <vt:i4>5</vt:i4>
      </vt:variant>
      <vt:variant>
        <vt:lpwstr>http://localhost:5001/etimely/login.</vt:lpwstr>
      </vt:variant>
      <vt:variant>
        <vt:lpwstr/>
      </vt:variant>
      <vt:variant>
        <vt:i4>262174</vt:i4>
      </vt:variant>
      <vt:variant>
        <vt:i4>504</vt:i4>
      </vt:variant>
      <vt:variant>
        <vt:i4>0</vt:i4>
      </vt:variant>
      <vt:variant>
        <vt:i4>5</vt:i4>
      </vt:variant>
      <vt:variant>
        <vt:lpwstr>http://localhost:5001/etimely/business/register.</vt:lpwstr>
      </vt:variant>
      <vt:variant>
        <vt:lpwstr/>
      </vt:variant>
      <vt:variant>
        <vt:i4>1507400</vt:i4>
      </vt:variant>
      <vt:variant>
        <vt:i4>501</vt:i4>
      </vt:variant>
      <vt:variant>
        <vt:i4>0</vt:i4>
      </vt:variant>
      <vt:variant>
        <vt:i4>5</vt:i4>
      </vt:variant>
      <vt:variant>
        <vt:lpwstr>http://localhost:5001/etimely/staff/getAllStaffs.</vt:lpwstr>
      </vt:variant>
      <vt:variant>
        <vt:lpwstr/>
      </vt:variant>
      <vt:variant>
        <vt:i4>1507400</vt:i4>
      </vt:variant>
      <vt:variant>
        <vt:i4>498</vt:i4>
      </vt:variant>
      <vt:variant>
        <vt:i4>0</vt:i4>
      </vt:variant>
      <vt:variant>
        <vt:i4>5</vt:i4>
      </vt:variant>
      <vt:variant>
        <vt:lpwstr>http://localhost:5001/etimely/staff/getAllStaffs.</vt:lpwstr>
      </vt:variant>
      <vt:variant>
        <vt:lpwstr/>
      </vt:variant>
      <vt:variant>
        <vt:i4>1507400</vt:i4>
      </vt:variant>
      <vt:variant>
        <vt:i4>495</vt:i4>
      </vt:variant>
      <vt:variant>
        <vt:i4>0</vt:i4>
      </vt:variant>
      <vt:variant>
        <vt:i4>5</vt:i4>
      </vt:variant>
      <vt:variant>
        <vt:lpwstr>http://localhost:5001/etimely/staff/getAllStaffs.</vt:lpwstr>
      </vt:variant>
      <vt:variant>
        <vt:lpwstr/>
      </vt:variant>
      <vt:variant>
        <vt:i4>6684712</vt:i4>
      </vt:variant>
      <vt:variant>
        <vt:i4>492</vt:i4>
      </vt:variant>
      <vt:variant>
        <vt:i4>0</vt:i4>
      </vt:variant>
      <vt:variant>
        <vt:i4>5</vt:i4>
      </vt:variant>
      <vt:variant>
        <vt:lpwstr>http://localhost:5001/etimely/staff/rejist.</vt:lpwstr>
      </vt:variant>
      <vt:variant>
        <vt:lpwstr/>
      </vt:variant>
      <vt:variant>
        <vt:i4>720978</vt:i4>
      </vt:variant>
      <vt:variant>
        <vt:i4>489</vt:i4>
      </vt:variant>
      <vt:variant>
        <vt:i4>0</vt:i4>
      </vt:variant>
      <vt:variant>
        <vt:i4>5</vt:i4>
      </vt:variant>
      <vt:variant>
        <vt:lpwstr>http://localhost:5001/etimely/login.</vt:lpwstr>
      </vt:variant>
      <vt:variant>
        <vt:lpwstr/>
      </vt:variant>
      <vt:variant>
        <vt:i4>1507400</vt:i4>
      </vt:variant>
      <vt:variant>
        <vt:i4>486</vt:i4>
      </vt:variant>
      <vt:variant>
        <vt:i4>0</vt:i4>
      </vt:variant>
      <vt:variant>
        <vt:i4>5</vt:i4>
      </vt:variant>
      <vt:variant>
        <vt:lpwstr>http://localhost:5001/etimely/staff/getAllStaffs.</vt:lpwstr>
      </vt:variant>
      <vt:variant>
        <vt:lpwstr/>
      </vt:variant>
      <vt:variant>
        <vt:i4>589881</vt:i4>
      </vt:variant>
      <vt:variant>
        <vt:i4>483</vt:i4>
      </vt:variant>
      <vt:variant>
        <vt:i4>0</vt:i4>
      </vt:variant>
      <vt:variant>
        <vt:i4>5</vt:i4>
      </vt:variant>
      <vt:variant>
        <vt:lpwstr>mailto:etimelycsc4996@gmail.com</vt:lpwstr>
      </vt:variant>
      <vt:variant>
        <vt:lpwstr/>
      </vt:variant>
      <vt:variant>
        <vt:i4>1179702</vt:i4>
      </vt:variant>
      <vt:variant>
        <vt:i4>476</vt:i4>
      </vt:variant>
      <vt:variant>
        <vt:i4>0</vt:i4>
      </vt:variant>
      <vt:variant>
        <vt:i4>5</vt:i4>
      </vt:variant>
      <vt:variant>
        <vt:lpwstr/>
      </vt:variant>
      <vt:variant>
        <vt:lpwstr>_Toc100067120</vt:lpwstr>
      </vt:variant>
      <vt:variant>
        <vt:i4>1114166</vt:i4>
      </vt:variant>
      <vt:variant>
        <vt:i4>470</vt:i4>
      </vt:variant>
      <vt:variant>
        <vt:i4>0</vt:i4>
      </vt:variant>
      <vt:variant>
        <vt:i4>5</vt:i4>
      </vt:variant>
      <vt:variant>
        <vt:lpwstr/>
      </vt:variant>
      <vt:variant>
        <vt:lpwstr>_Toc100067119</vt:lpwstr>
      </vt:variant>
      <vt:variant>
        <vt:i4>1114166</vt:i4>
      </vt:variant>
      <vt:variant>
        <vt:i4>464</vt:i4>
      </vt:variant>
      <vt:variant>
        <vt:i4>0</vt:i4>
      </vt:variant>
      <vt:variant>
        <vt:i4>5</vt:i4>
      </vt:variant>
      <vt:variant>
        <vt:lpwstr/>
      </vt:variant>
      <vt:variant>
        <vt:lpwstr>_Toc100067118</vt:lpwstr>
      </vt:variant>
      <vt:variant>
        <vt:i4>1114166</vt:i4>
      </vt:variant>
      <vt:variant>
        <vt:i4>458</vt:i4>
      </vt:variant>
      <vt:variant>
        <vt:i4>0</vt:i4>
      </vt:variant>
      <vt:variant>
        <vt:i4>5</vt:i4>
      </vt:variant>
      <vt:variant>
        <vt:lpwstr/>
      </vt:variant>
      <vt:variant>
        <vt:lpwstr>_Toc100067117</vt:lpwstr>
      </vt:variant>
      <vt:variant>
        <vt:i4>1114166</vt:i4>
      </vt:variant>
      <vt:variant>
        <vt:i4>452</vt:i4>
      </vt:variant>
      <vt:variant>
        <vt:i4>0</vt:i4>
      </vt:variant>
      <vt:variant>
        <vt:i4>5</vt:i4>
      </vt:variant>
      <vt:variant>
        <vt:lpwstr/>
      </vt:variant>
      <vt:variant>
        <vt:lpwstr>_Toc100067116</vt:lpwstr>
      </vt:variant>
      <vt:variant>
        <vt:i4>1114166</vt:i4>
      </vt:variant>
      <vt:variant>
        <vt:i4>446</vt:i4>
      </vt:variant>
      <vt:variant>
        <vt:i4>0</vt:i4>
      </vt:variant>
      <vt:variant>
        <vt:i4>5</vt:i4>
      </vt:variant>
      <vt:variant>
        <vt:lpwstr/>
      </vt:variant>
      <vt:variant>
        <vt:lpwstr>_Toc100067115</vt:lpwstr>
      </vt:variant>
      <vt:variant>
        <vt:i4>1114166</vt:i4>
      </vt:variant>
      <vt:variant>
        <vt:i4>440</vt:i4>
      </vt:variant>
      <vt:variant>
        <vt:i4>0</vt:i4>
      </vt:variant>
      <vt:variant>
        <vt:i4>5</vt:i4>
      </vt:variant>
      <vt:variant>
        <vt:lpwstr/>
      </vt:variant>
      <vt:variant>
        <vt:lpwstr>_Toc100067114</vt:lpwstr>
      </vt:variant>
      <vt:variant>
        <vt:i4>1114166</vt:i4>
      </vt:variant>
      <vt:variant>
        <vt:i4>434</vt:i4>
      </vt:variant>
      <vt:variant>
        <vt:i4>0</vt:i4>
      </vt:variant>
      <vt:variant>
        <vt:i4>5</vt:i4>
      </vt:variant>
      <vt:variant>
        <vt:lpwstr/>
      </vt:variant>
      <vt:variant>
        <vt:lpwstr>_Toc100067113</vt:lpwstr>
      </vt:variant>
      <vt:variant>
        <vt:i4>1114166</vt:i4>
      </vt:variant>
      <vt:variant>
        <vt:i4>428</vt:i4>
      </vt:variant>
      <vt:variant>
        <vt:i4>0</vt:i4>
      </vt:variant>
      <vt:variant>
        <vt:i4>5</vt:i4>
      </vt:variant>
      <vt:variant>
        <vt:lpwstr/>
      </vt:variant>
      <vt:variant>
        <vt:lpwstr>_Toc100067112</vt:lpwstr>
      </vt:variant>
      <vt:variant>
        <vt:i4>1114166</vt:i4>
      </vt:variant>
      <vt:variant>
        <vt:i4>422</vt:i4>
      </vt:variant>
      <vt:variant>
        <vt:i4>0</vt:i4>
      </vt:variant>
      <vt:variant>
        <vt:i4>5</vt:i4>
      </vt:variant>
      <vt:variant>
        <vt:lpwstr/>
      </vt:variant>
      <vt:variant>
        <vt:lpwstr>_Toc100067111</vt:lpwstr>
      </vt:variant>
      <vt:variant>
        <vt:i4>1114166</vt:i4>
      </vt:variant>
      <vt:variant>
        <vt:i4>416</vt:i4>
      </vt:variant>
      <vt:variant>
        <vt:i4>0</vt:i4>
      </vt:variant>
      <vt:variant>
        <vt:i4>5</vt:i4>
      </vt:variant>
      <vt:variant>
        <vt:lpwstr/>
      </vt:variant>
      <vt:variant>
        <vt:lpwstr>_Toc100067110</vt:lpwstr>
      </vt:variant>
      <vt:variant>
        <vt:i4>1048630</vt:i4>
      </vt:variant>
      <vt:variant>
        <vt:i4>410</vt:i4>
      </vt:variant>
      <vt:variant>
        <vt:i4>0</vt:i4>
      </vt:variant>
      <vt:variant>
        <vt:i4>5</vt:i4>
      </vt:variant>
      <vt:variant>
        <vt:lpwstr/>
      </vt:variant>
      <vt:variant>
        <vt:lpwstr>_Toc100067109</vt:lpwstr>
      </vt:variant>
      <vt:variant>
        <vt:i4>1048630</vt:i4>
      </vt:variant>
      <vt:variant>
        <vt:i4>404</vt:i4>
      </vt:variant>
      <vt:variant>
        <vt:i4>0</vt:i4>
      </vt:variant>
      <vt:variant>
        <vt:i4>5</vt:i4>
      </vt:variant>
      <vt:variant>
        <vt:lpwstr/>
      </vt:variant>
      <vt:variant>
        <vt:lpwstr>_Toc100067108</vt:lpwstr>
      </vt:variant>
      <vt:variant>
        <vt:i4>1048630</vt:i4>
      </vt:variant>
      <vt:variant>
        <vt:i4>398</vt:i4>
      </vt:variant>
      <vt:variant>
        <vt:i4>0</vt:i4>
      </vt:variant>
      <vt:variant>
        <vt:i4>5</vt:i4>
      </vt:variant>
      <vt:variant>
        <vt:lpwstr/>
      </vt:variant>
      <vt:variant>
        <vt:lpwstr>_Toc100067107</vt:lpwstr>
      </vt:variant>
      <vt:variant>
        <vt:i4>1048630</vt:i4>
      </vt:variant>
      <vt:variant>
        <vt:i4>392</vt:i4>
      </vt:variant>
      <vt:variant>
        <vt:i4>0</vt:i4>
      </vt:variant>
      <vt:variant>
        <vt:i4>5</vt:i4>
      </vt:variant>
      <vt:variant>
        <vt:lpwstr/>
      </vt:variant>
      <vt:variant>
        <vt:lpwstr>_Toc100067106</vt:lpwstr>
      </vt:variant>
      <vt:variant>
        <vt:i4>1048630</vt:i4>
      </vt:variant>
      <vt:variant>
        <vt:i4>386</vt:i4>
      </vt:variant>
      <vt:variant>
        <vt:i4>0</vt:i4>
      </vt:variant>
      <vt:variant>
        <vt:i4>5</vt:i4>
      </vt:variant>
      <vt:variant>
        <vt:lpwstr/>
      </vt:variant>
      <vt:variant>
        <vt:lpwstr>_Toc100067105</vt:lpwstr>
      </vt:variant>
      <vt:variant>
        <vt:i4>1048630</vt:i4>
      </vt:variant>
      <vt:variant>
        <vt:i4>380</vt:i4>
      </vt:variant>
      <vt:variant>
        <vt:i4>0</vt:i4>
      </vt:variant>
      <vt:variant>
        <vt:i4>5</vt:i4>
      </vt:variant>
      <vt:variant>
        <vt:lpwstr/>
      </vt:variant>
      <vt:variant>
        <vt:lpwstr>_Toc100067104</vt:lpwstr>
      </vt:variant>
      <vt:variant>
        <vt:i4>1048630</vt:i4>
      </vt:variant>
      <vt:variant>
        <vt:i4>374</vt:i4>
      </vt:variant>
      <vt:variant>
        <vt:i4>0</vt:i4>
      </vt:variant>
      <vt:variant>
        <vt:i4>5</vt:i4>
      </vt:variant>
      <vt:variant>
        <vt:lpwstr/>
      </vt:variant>
      <vt:variant>
        <vt:lpwstr>_Toc100067103</vt:lpwstr>
      </vt:variant>
      <vt:variant>
        <vt:i4>1048630</vt:i4>
      </vt:variant>
      <vt:variant>
        <vt:i4>368</vt:i4>
      </vt:variant>
      <vt:variant>
        <vt:i4>0</vt:i4>
      </vt:variant>
      <vt:variant>
        <vt:i4>5</vt:i4>
      </vt:variant>
      <vt:variant>
        <vt:lpwstr/>
      </vt:variant>
      <vt:variant>
        <vt:lpwstr>_Toc100067102</vt:lpwstr>
      </vt:variant>
      <vt:variant>
        <vt:i4>1048630</vt:i4>
      </vt:variant>
      <vt:variant>
        <vt:i4>362</vt:i4>
      </vt:variant>
      <vt:variant>
        <vt:i4>0</vt:i4>
      </vt:variant>
      <vt:variant>
        <vt:i4>5</vt:i4>
      </vt:variant>
      <vt:variant>
        <vt:lpwstr/>
      </vt:variant>
      <vt:variant>
        <vt:lpwstr>_Toc100067101</vt:lpwstr>
      </vt:variant>
      <vt:variant>
        <vt:i4>1048630</vt:i4>
      </vt:variant>
      <vt:variant>
        <vt:i4>356</vt:i4>
      </vt:variant>
      <vt:variant>
        <vt:i4>0</vt:i4>
      </vt:variant>
      <vt:variant>
        <vt:i4>5</vt:i4>
      </vt:variant>
      <vt:variant>
        <vt:lpwstr/>
      </vt:variant>
      <vt:variant>
        <vt:lpwstr>_Toc100067100</vt:lpwstr>
      </vt:variant>
      <vt:variant>
        <vt:i4>1638455</vt:i4>
      </vt:variant>
      <vt:variant>
        <vt:i4>350</vt:i4>
      </vt:variant>
      <vt:variant>
        <vt:i4>0</vt:i4>
      </vt:variant>
      <vt:variant>
        <vt:i4>5</vt:i4>
      </vt:variant>
      <vt:variant>
        <vt:lpwstr/>
      </vt:variant>
      <vt:variant>
        <vt:lpwstr>_Toc100067099</vt:lpwstr>
      </vt:variant>
      <vt:variant>
        <vt:i4>1638455</vt:i4>
      </vt:variant>
      <vt:variant>
        <vt:i4>344</vt:i4>
      </vt:variant>
      <vt:variant>
        <vt:i4>0</vt:i4>
      </vt:variant>
      <vt:variant>
        <vt:i4>5</vt:i4>
      </vt:variant>
      <vt:variant>
        <vt:lpwstr/>
      </vt:variant>
      <vt:variant>
        <vt:lpwstr>_Toc100067098</vt:lpwstr>
      </vt:variant>
      <vt:variant>
        <vt:i4>1638455</vt:i4>
      </vt:variant>
      <vt:variant>
        <vt:i4>338</vt:i4>
      </vt:variant>
      <vt:variant>
        <vt:i4>0</vt:i4>
      </vt:variant>
      <vt:variant>
        <vt:i4>5</vt:i4>
      </vt:variant>
      <vt:variant>
        <vt:lpwstr/>
      </vt:variant>
      <vt:variant>
        <vt:lpwstr>_Toc100067097</vt:lpwstr>
      </vt:variant>
      <vt:variant>
        <vt:i4>1638455</vt:i4>
      </vt:variant>
      <vt:variant>
        <vt:i4>332</vt:i4>
      </vt:variant>
      <vt:variant>
        <vt:i4>0</vt:i4>
      </vt:variant>
      <vt:variant>
        <vt:i4>5</vt:i4>
      </vt:variant>
      <vt:variant>
        <vt:lpwstr/>
      </vt:variant>
      <vt:variant>
        <vt:lpwstr>_Toc100067096</vt:lpwstr>
      </vt:variant>
      <vt:variant>
        <vt:i4>1638455</vt:i4>
      </vt:variant>
      <vt:variant>
        <vt:i4>326</vt:i4>
      </vt:variant>
      <vt:variant>
        <vt:i4>0</vt:i4>
      </vt:variant>
      <vt:variant>
        <vt:i4>5</vt:i4>
      </vt:variant>
      <vt:variant>
        <vt:lpwstr/>
      </vt:variant>
      <vt:variant>
        <vt:lpwstr>_Toc100067095</vt:lpwstr>
      </vt:variant>
      <vt:variant>
        <vt:i4>1638455</vt:i4>
      </vt:variant>
      <vt:variant>
        <vt:i4>320</vt:i4>
      </vt:variant>
      <vt:variant>
        <vt:i4>0</vt:i4>
      </vt:variant>
      <vt:variant>
        <vt:i4>5</vt:i4>
      </vt:variant>
      <vt:variant>
        <vt:lpwstr/>
      </vt:variant>
      <vt:variant>
        <vt:lpwstr>_Toc100067094</vt:lpwstr>
      </vt:variant>
      <vt:variant>
        <vt:i4>1638455</vt:i4>
      </vt:variant>
      <vt:variant>
        <vt:i4>314</vt:i4>
      </vt:variant>
      <vt:variant>
        <vt:i4>0</vt:i4>
      </vt:variant>
      <vt:variant>
        <vt:i4>5</vt:i4>
      </vt:variant>
      <vt:variant>
        <vt:lpwstr/>
      </vt:variant>
      <vt:variant>
        <vt:lpwstr>_Toc100067093</vt:lpwstr>
      </vt:variant>
      <vt:variant>
        <vt:i4>1638455</vt:i4>
      </vt:variant>
      <vt:variant>
        <vt:i4>308</vt:i4>
      </vt:variant>
      <vt:variant>
        <vt:i4>0</vt:i4>
      </vt:variant>
      <vt:variant>
        <vt:i4>5</vt:i4>
      </vt:variant>
      <vt:variant>
        <vt:lpwstr/>
      </vt:variant>
      <vt:variant>
        <vt:lpwstr>_Toc100067092</vt:lpwstr>
      </vt:variant>
      <vt:variant>
        <vt:i4>1638455</vt:i4>
      </vt:variant>
      <vt:variant>
        <vt:i4>302</vt:i4>
      </vt:variant>
      <vt:variant>
        <vt:i4>0</vt:i4>
      </vt:variant>
      <vt:variant>
        <vt:i4>5</vt:i4>
      </vt:variant>
      <vt:variant>
        <vt:lpwstr/>
      </vt:variant>
      <vt:variant>
        <vt:lpwstr>_Toc100067091</vt:lpwstr>
      </vt:variant>
      <vt:variant>
        <vt:i4>1638455</vt:i4>
      </vt:variant>
      <vt:variant>
        <vt:i4>296</vt:i4>
      </vt:variant>
      <vt:variant>
        <vt:i4>0</vt:i4>
      </vt:variant>
      <vt:variant>
        <vt:i4>5</vt:i4>
      </vt:variant>
      <vt:variant>
        <vt:lpwstr/>
      </vt:variant>
      <vt:variant>
        <vt:lpwstr>_Toc100067090</vt:lpwstr>
      </vt:variant>
      <vt:variant>
        <vt:i4>1572919</vt:i4>
      </vt:variant>
      <vt:variant>
        <vt:i4>290</vt:i4>
      </vt:variant>
      <vt:variant>
        <vt:i4>0</vt:i4>
      </vt:variant>
      <vt:variant>
        <vt:i4>5</vt:i4>
      </vt:variant>
      <vt:variant>
        <vt:lpwstr/>
      </vt:variant>
      <vt:variant>
        <vt:lpwstr>_Toc100067089</vt:lpwstr>
      </vt:variant>
      <vt:variant>
        <vt:i4>1572919</vt:i4>
      </vt:variant>
      <vt:variant>
        <vt:i4>284</vt:i4>
      </vt:variant>
      <vt:variant>
        <vt:i4>0</vt:i4>
      </vt:variant>
      <vt:variant>
        <vt:i4>5</vt:i4>
      </vt:variant>
      <vt:variant>
        <vt:lpwstr/>
      </vt:variant>
      <vt:variant>
        <vt:lpwstr>_Toc100067088</vt:lpwstr>
      </vt:variant>
      <vt:variant>
        <vt:i4>1572919</vt:i4>
      </vt:variant>
      <vt:variant>
        <vt:i4>278</vt:i4>
      </vt:variant>
      <vt:variant>
        <vt:i4>0</vt:i4>
      </vt:variant>
      <vt:variant>
        <vt:i4>5</vt:i4>
      </vt:variant>
      <vt:variant>
        <vt:lpwstr/>
      </vt:variant>
      <vt:variant>
        <vt:lpwstr>_Toc100067087</vt:lpwstr>
      </vt:variant>
      <vt:variant>
        <vt:i4>1572919</vt:i4>
      </vt:variant>
      <vt:variant>
        <vt:i4>272</vt:i4>
      </vt:variant>
      <vt:variant>
        <vt:i4>0</vt:i4>
      </vt:variant>
      <vt:variant>
        <vt:i4>5</vt:i4>
      </vt:variant>
      <vt:variant>
        <vt:lpwstr/>
      </vt:variant>
      <vt:variant>
        <vt:lpwstr>_Toc100067086</vt:lpwstr>
      </vt:variant>
      <vt:variant>
        <vt:i4>1572919</vt:i4>
      </vt:variant>
      <vt:variant>
        <vt:i4>266</vt:i4>
      </vt:variant>
      <vt:variant>
        <vt:i4>0</vt:i4>
      </vt:variant>
      <vt:variant>
        <vt:i4>5</vt:i4>
      </vt:variant>
      <vt:variant>
        <vt:lpwstr/>
      </vt:variant>
      <vt:variant>
        <vt:lpwstr>_Toc100067085</vt:lpwstr>
      </vt:variant>
      <vt:variant>
        <vt:i4>1572919</vt:i4>
      </vt:variant>
      <vt:variant>
        <vt:i4>260</vt:i4>
      </vt:variant>
      <vt:variant>
        <vt:i4>0</vt:i4>
      </vt:variant>
      <vt:variant>
        <vt:i4>5</vt:i4>
      </vt:variant>
      <vt:variant>
        <vt:lpwstr/>
      </vt:variant>
      <vt:variant>
        <vt:lpwstr>_Toc100067084</vt:lpwstr>
      </vt:variant>
      <vt:variant>
        <vt:i4>1572919</vt:i4>
      </vt:variant>
      <vt:variant>
        <vt:i4>254</vt:i4>
      </vt:variant>
      <vt:variant>
        <vt:i4>0</vt:i4>
      </vt:variant>
      <vt:variant>
        <vt:i4>5</vt:i4>
      </vt:variant>
      <vt:variant>
        <vt:lpwstr/>
      </vt:variant>
      <vt:variant>
        <vt:lpwstr>_Toc100067083</vt:lpwstr>
      </vt:variant>
      <vt:variant>
        <vt:i4>1572919</vt:i4>
      </vt:variant>
      <vt:variant>
        <vt:i4>248</vt:i4>
      </vt:variant>
      <vt:variant>
        <vt:i4>0</vt:i4>
      </vt:variant>
      <vt:variant>
        <vt:i4>5</vt:i4>
      </vt:variant>
      <vt:variant>
        <vt:lpwstr/>
      </vt:variant>
      <vt:variant>
        <vt:lpwstr>_Toc100067082</vt:lpwstr>
      </vt:variant>
      <vt:variant>
        <vt:i4>1572919</vt:i4>
      </vt:variant>
      <vt:variant>
        <vt:i4>242</vt:i4>
      </vt:variant>
      <vt:variant>
        <vt:i4>0</vt:i4>
      </vt:variant>
      <vt:variant>
        <vt:i4>5</vt:i4>
      </vt:variant>
      <vt:variant>
        <vt:lpwstr/>
      </vt:variant>
      <vt:variant>
        <vt:lpwstr>_Toc100067081</vt:lpwstr>
      </vt:variant>
      <vt:variant>
        <vt:i4>1572919</vt:i4>
      </vt:variant>
      <vt:variant>
        <vt:i4>236</vt:i4>
      </vt:variant>
      <vt:variant>
        <vt:i4>0</vt:i4>
      </vt:variant>
      <vt:variant>
        <vt:i4>5</vt:i4>
      </vt:variant>
      <vt:variant>
        <vt:lpwstr/>
      </vt:variant>
      <vt:variant>
        <vt:lpwstr>_Toc100067080</vt:lpwstr>
      </vt:variant>
      <vt:variant>
        <vt:i4>1507383</vt:i4>
      </vt:variant>
      <vt:variant>
        <vt:i4>230</vt:i4>
      </vt:variant>
      <vt:variant>
        <vt:i4>0</vt:i4>
      </vt:variant>
      <vt:variant>
        <vt:i4>5</vt:i4>
      </vt:variant>
      <vt:variant>
        <vt:lpwstr/>
      </vt:variant>
      <vt:variant>
        <vt:lpwstr>_Toc100067079</vt:lpwstr>
      </vt:variant>
      <vt:variant>
        <vt:i4>1507383</vt:i4>
      </vt:variant>
      <vt:variant>
        <vt:i4>224</vt:i4>
      </vt:variant>
      <vt:variant>
        <vt:i4>0</vt:i4>
      </vt:variant>
      <vt:variant>
        <vt:i4>5</vt:i4>
      </vt:variant>
      <vt:variant>
        <vt:lpwstr/>
      </vt:variant>
      <vt:variant>
        <vt:lpwstr>_Toc100067078</vt:lpwstr>
      </vt:variant>
      <vt:variant>
        <vt:i4>1507383</vt:i4>
      </vt:variant>
      <vt:variant>
        <vt:i4>218</vt:i4>
      </vt:variant>
      <vt:variant>
        <vt:i4>0</vt:i4>
      </vt:variant>
      <vt:variant>
        <vt:i4>5</vt:i4>
      </vt:variant>
      <vt:variant>
        <vt:lpwstr/>
      </vt:variant>
      <vt:variant>
        <vt:lpwstr>_Toc100067077</vt:lpwstr>
      </vt:variant>
      <vt:variant>
        <vt:i4>1507383</vt:i4>
      </vt:variant>
      <vt:variant>
        <vt:i4>212</vt:i4>
      </vt:variant>
      <vt:variant>
        <vt:i4>0</vt:i4>
      </vt:variant>
      <vt:variant>
        <vt:i4>5</vt:i4>
      </vt:variant>
      <vt:variant>
        <vt:lpwstr/>
      </vt:variant>
      <vt:variant>
        <vt:lpwstr>_Toc100067076</vt:lpwstr>
      </vt:variant>
      <vt:variant>
        <vt:i4>1507383</vt:i4>
      </vt:variant>
      <vt:variant>
        <vt:i4>206</vt:i4>
      </vt:variant>
      <vt:variant>
        <vt:i4>0</vt:i4>
      </vt:variant>
      <vt:variant>
        <vt:i4>5</vt:i4>
      </vt:variant>
      <vt:variant>
        <vt:lpwstr/>
      </vt:variant>
      <vt:variant>
        <vt:lpwstr>_Toc100067075</vt:lpwstr>
      </vt:variant>
      <vt:variant>
        <vt:i4>1507383</vt:i4>
      </vt:variant>
      <vt:variant>
        <vt:i4>200</vt:i4>
      </vt:variant>
      <vt:variant>
        <vt:i4>0</vt:i4>
      </vt:variant>
      <vt:variant>
        <vt:i4>5</vt:i4>
      </vt:variant>
      <vt:variant>
        <vt:lpwstr/>
      </vt:variant>
      <vt:variant>
        <vt:lpwstr>_Toc100067074</vt:lpwstr>
      </vt:variant>
      <vt:variant>
        <vt:i4>1507383</vt:i4>
      </vt:variant>
      <vt:variant>
        <vt:i4>194</vt:i4>
      </vt:variant>
      <vt:variant>
        <vt:i4>0</vt:i4>
      </vt:variant>
      <vt:variant>
        <vt:i4>5</vt:i4>
      </vt:variant>
      <vt:variant>
        <vt:lpwstr/>
      </vt:variant>
      <vt:variant>
        <vt:lpwstr>_Toc100067073</vt:lpwstr>
      </vt:variant>
      <vt:variant>
        <vt:i4>1507383</vt:i4>
      </vt:variant>
      <vt:variant>
        <vt:i4>188</vt:i4>
      </vt:variant>
      <vt:variant>
        <vt:i4>0</vt:i4>
      </vt:variant>
      <vt:variant>
        <vt:i4>5</vt:i4>
      </vt:variant>
      <vt:variant>
        <vt:lpwstr/>
      </vt:variant>
      <vt:variant>
        <vt:lpwstr>_Toc100067072</vt:lpwstr>
      </vt:variant>
      <vt:variant>
        <vt:i4>1507383</vt:i4>
      </vt:variant>
      <vt:variant>
        <vt:i4>182</vt:i4>
      </vt:variant>
      <vt:variant>
        <vt:i4>0</vt:i4>
      </vt:variant>
      <vt:variant>
        <vt:i4>5</vt:i4>
      </vt:variant>
      <vt:variant>
        <vt:lpwstr/>
      </vt:variant>
      <vt:variant>
        <vt:lpwstr>_Toc100067071</vt:lpwstr>
      </vt:variant>
      <vt:variant>
        <vt:i4>1507383</vt:i4>
      </vt:variant>
      <vt:variant>
        <vt:i4>176</vt:i4>
      </vt:variant>
      <vt:variant>
        <vt:i4>0</vt:i4>
      </vt:variant>
      <vt:variant>
        <vt:i4>5</vt:i4>
      </vt:variant>
      <vt:variant>
        <vt:lpwstr/>
      </vt:variant>
      <vt:variant>
        <vt:lpwstr>_Toc100067070</vt:lpwstr>
      </vt:variant>
      <vt:variant>
        <vt:i4>1441847</vt:i4>
      </vt:variant>
      <vt:variant>
        <vt:i4>170</vt:i4>
      </vt:variant>
      <vt:variant>
        <vt:i4>0</vt:i4>
      </vt:variant>
      <vt:variant>
        <vt:i4>5</vt:i4>
      </vt:variant>
      <vt:variant>
        <vt:lpwstr/>
      </vt:variant>
      <vt:variant>
        <vt:lpwstr>_Toc100067069</vt:lpwstr>
      </vt:variant>
      <vt:variant>
        <vt:i4>1441847</vt:i4>
      </vt:variant>
      <vt:variant>
        <vt:i4>164</vt:i4>
      </vt:variant>
      <vt:variant>
        <vt:i4>0</vt:i4>
      </vt:variant>
      <vt:variant>
        <vt:i4>5</vt:i4>
      </vt:variant>
      <vt:variant>
        <vt:lpwstr/>
      </vt:variant>
      <vt:variant>
        <vt:lpwstr>_Toc100067068</vt:lpwstr>
      </vt:variant>
      <vt:variant>
        <vt:i4>1441847</vt:i4>
      </vt:variant>
      <vt:variant>
        <vt:i4>158</vt:i4>
      </vt:variant>
      <vt:variant>
        <vt:i4>0</vt:i4>
      </vt:variant>
      <vt:variant>
        <vt:i4>5</vt:i4>
      </vt:variant>
      <vt:variant>
        <vt:lpwstr/>
      </vt:variant>
      <vt:variant>
        <vt:lpwstr>_Toc100067067</vt:lpwstr>
      </vt:variant>
      <vt:variant>
        <vt:i4>1441847</vt:i4>
      </vt:variant>
      <vt:variant>
        <vt:i4>152</vt:i4>
      </vt:variant>
      <vt:variant>
        <vt:i4>0</vt:i4>
      </vt:variant>
      <vt:variant>
        <vt:i4>5</vt:i4>
      </vt:variant>
      <vt:variant>
        <vt:lpwstr/>
      </vt:variant>
      <vt:variant>
        <vt:lpwstr>_Toc100067066</vt:lpwstr>
      </vt:variant>
      <vt:variant>
        <vt:i4>1441847</vt:i4>
      </vt:variant>
      <vt:variant>
        <vt:i4>146</vt:i4>
      </vt:variant>
      <vt:variant>
        <vt:i4>0</vt:i4>
      </vt:variant>
      <vt:variant>
        <vt:i4>5</vt:i4>
      </vt:variant>
      <vt:variant>
        <vt:lpwstr/>
      </vt:variant>
      <vt:variant>
        <vt:lpwstr>_Toc100067065</vt:lpwstr>
      </vt:variant>
      <vt:variant>
        <vt:i4>1441847</vt:i4>
      </vt:variant>
      <vt:variant>
        <vt:i4>140</vt:i4>
      </vt:variant>
      <vt:variant>
        <vt:i4>0</vt:i4>
      </vt:variant>
      <vt:variant>
        <vt:i4>5</vt:i4>
      </vt:variant>
      <vt:variant>
        <vt:lpwstr/>
      </vt:variant>
      <vt:variant>
        <vt:lpwstr>_Toc100067064</vt:lpwstr>
      </vt:variant>
      <vt:variant>
        <vt:i4>1441847</vt:i4>
      </vt:variant>
      <vt:variant>
        <vt:i4>134</vt:i4>
      </vt:variant>
      <vt:variant>
        <vt:i4>0</vt:i4>
      </vt:variant>
      <vt:variant>
        <vt:i4>5</vt:i4>
      </vt:variant>
      <vt:variant>
        <vt:lpwstr/>
      </vt:variant>
      <vt:variant>
        <vt:lpwstr>_Toc100067063</vt:lpwstr>
      </vt:variant>
      <vt:variant>
        <vt:i4>1441847</vt:i4>
      </vt:variant>
      <vt:variant>
        <vt:i4>128</vt:i4>
      </vt:variant>
      <vt:variant>
        <vt:i4>0</vt:i4>
      </vt:variant>
      <vt:variant>
        <vt:i4>5</vt:i4>
      </vt:variant>
      <vt:variant>
        <vt:lpwstr/>
      </vt:variant>
      <vt:variant>
        <vt:lpwstr>_Toc100067062</vt:lpwstr>
      </vt:variant>
      <vt:variant>
        <vt:i4>1441847</vt:i4>
      </vt:variant>
      <vt:variant>
        <vt:i4>122</vt:i4>
      </vt:variant>
      <vt:variant>
        <vt:i4>0</vt:i4>
      </vt:variant>
      <vt:variant>
        <vt:i4>5</vt:i4>
      </vt:variant>
      <vt:variant>
        <vt:lpwstr/>
      </vt:variant>
      <vt:variant>
        <vt:lpwstr>_Toc100067061</vt:lpwstr>
      </vt:variant>
      <vt:variant>
        <vt:i4>1441847</vt:i4>
      </vt:variant>
      <vt:variant>
        <vt:i4>116</vt:i4>
      </vt:variant>
      <vt:variant>
        <vt:i4>0</vt:i4>
      </vt:variant>
      <vt:variant>
        <vt:i4>5</vt:i4>
      </vt:variant>
      <vt:variant>
        <vt:lpwstr/>
      </vt:variant>
      <vt:variant>
        <vt:lpwstr>_Toc100067060</vt:lpwstr>
      </vt:variant>
      <vt:variant>
        <vt:i4>1376311</vt:i4>
      </vt:variant>
      <vt:variant>
        <vt:i4>110</vt:i4>
      </vt:variant>
      <vt:variant>
        <vt:i4>0</vt:i4>
      </vt:variant>
      <vt:variant>
        <vt:i4>5</vt:i4>
      </vt:variant>
      <vt:variant>
        <vt:lpwstr/>
      </vt:variant>
      <vt:variant>
        <vt:lpwstr>_Toc100067059</vt:lpwstr>
      </vt:variant>
      <vt:variant>
        <vt:i4>1376311</vt:i4>
      </vt:variant>
      <vt:variant>
        <vt:i4>104</vt:i4>
      </vt:variant>
      <vt:variant>
        <vt:i4>0</vt:i4>
      </vt:variant>
      <vt:variant>
        <vt:i4>5</vt:i4>
      </vt:variant>
      <vt:variant>
        <vt:lpwstr/>
      </vt:variant>
      <vt:variant>
        <vt:lpwstr>_Toc100067058</vt:lpwstr>
      </vt:variant>
      <vt:variant>
        <vt:i4>1376311</vt:i4>
      </vt:variant>
      <vt:variant>
        <vt:i4>98</vt:i4>
      </vt:variant>
      <vt:variant>
        <vt:i4>0</vt:i4>
      </vt:variant>
      <vt:variant>
        <vt:i4>5</vt:i4>
      </vt:variant>
      <vt:variant>
        <vt:lpwstr/>
      </vt:variant>
      <vt:variant>
        <vt:lpwstr>_Toc100067057</vt:lpwstr>
      </vt:variant>
      <vt:variant>
        <vt:i4>1376311</vt:i4>
      </vt:variant>
      <vt:variant>
        <vt:i4>92</vt:i4>
      </vt:variant>
      <vt:variant>
        <vt:i4>0</vt:i4>
      </vt:variant>
      <vt:variant>
        <vt:i4>5</vt:i4>
      </vt:variant>
      <vt:variant>
        <vt:lpwstr/>
      </vt:variant>
      <vt:variant>
        <vt:lpwstr>_Toc100067056</vt:lpwstr>
      </vt:variant>
      <vt:variant>
        <vt:i4>1376311</vt:i4>
      </vt:variant>
      <vt:variant>
        <vt:i4>86</vt:i4>
      </vt:variant>
      <vt:variant>
        <vt:i4>0</vt:i4>
      </vt:variant>
      <vt:variant>
        <vt:i4>5</vt:i4>
      </vt:variant>
      <vt:variant>
        <vt:lpwstr/>
      </vt:variant>
      <vt:variant>
        <vt:lpwstr>_Toc100067052</vt:lpwstr>
      </vt:variant>
      <vt:variant>
        <vt:i4>1376311</vt:i4>
      </vt:variant>
      <vt:variant>
        <vt:i4>80</vt:i4>
      </vt:variant>
      <vt:variant>
        <vt:i4>0</vt:i4>
      </vt:variant>
      <vt:variant>
        <vt:i4>5</vt:i4>
      </vt:variant>
      <vt:variant>
        <vt:lpwstr/>
      </vt:variant>
      <vt:variant>
        <vt:lpwstr>_Toc100067051</vt:lpwstr>
      </vt:variant>
      <vt:variant>
        <vt:i4>1376311</vt:i4>
      </vt:variant>
      <vt:variant>
        <vt:i4>74</vt:i4>
      </vt:variant>
      <vt:variant>
        <vt:i4>0</vt:i4>
      </vt:variant>
      <vt:variant>
        <vt:i4>5</vt:i4>
      </vt:variant>
      <vt:variant>
        <vt:lpwstr/>
      </vt:variant>
      <vt:variant>
        <vt:lpwstr>_Toc100067050</vt:lpwstr>
      </vt:variant>
      <vt:variant>
        <vt:i4>1310775</vt:i4>
      </vt:variant>
      <vt:variant>
        <vt:i4>68</vt:i4>
      </vt:variant>
      <vt:variant>
        <vt:i4>0</vt:i4>
      </vt:variant>
      <vt:variant>
        <vt:i4>5</vt:i4>
      </vt:variant>
      <vt:variant>
        <vt:lpwstr/>
      </vt:variant>
      <vt:variant>
        <vt:lpwstr>_Toc100067049</vt:lpwstr>
      </vt:variant>
      <vt:variant>
        <vt:i4>1310775</vt:i4>
      </vt:variant>
      <vt:variant>
        <vt:i4>62</vt:i4>
      </vt:variant>
      <vt:variant>
        <vt:i4>0</vt:i4>
      </vt:variant>
      <vt:variant>
        <vt:i4>5</vt:i4>
      </vt:variant>
      <vt:variant>
        <vt:lpwstr/>
      </vt:variant>
      <vt:variant>
        <vt:lpwstr>_Toc100067048</vt:lpwstr>
      </vt:variant>
      <vt:variant>
        <vt:i4>1310775</vt:i4>
      </vt:variant>
      <vt:variant>
        <vt:i4>56</vt:i4>
      </vt:variant>
      <vt:variant>
        <vt:i4>0</vt:i4>
      </vt:variant>
      <vt:variant>
        <vt:i4>5</vt:i4>
      </vt:variant>
      <vt:variant>
        <vt:lpwstr/>
      </vt:variant>
      <vt:variant>
        <vt:lpwstr>_Toc100067047</vt:lpwstr>
      </vt:variant>
      <vt:variant>
        <vt:i4>1310775</vt:i4>
      </vt:variant>
      <vt:variant>
        <vt:i4>50</vt:i4>
      </vt:variant>
      <vt:variant>
        <vt:i4>0</vt:i4>
      </vt:variant>
      <vt:variant>
        <vt:i4>5</vt:i4>
      </vt:variant>
      <vt:variant>
        <vt:lpwstr/>
      </vt:variant>
      <vt:variant>
        <vt:lpwstr>_Toc100067046</vt:lpwstr>
      </vt:variant>
      <vt:variant>
        <vt:i4>1310775</vt:i4>
      </vt:variant>
      <vt:variant>
        <vt:i4>44</vt:i4>
      </vt:variant>
      <vt:variant>
        <vt:i4>0</vt:i4>
      </vt:variant>
      <vt:variant>
        <vt:i4>5</vt:i4>
      </vt:variant>
      <vt:variant>
        <vt:lpwstr/>
      </vt:variant>
      <vt:variant>
        <vt:lpwstr>_Toc100067045</vt:lpwstr>
      </vt:variant>
      <vt:variant>
        <vt:i4>1310775</vt:i4>
      </vt:variant>
      <vt:variant>
        <vt:i4>38</vt:i4>
      </vt:variant>
      <vt:variant>
        <vt:i4>0</vt:i4>
      </vt:variant>
      <vt:variant>
        <vt:i4>5</vt:i4>
      </vt:variant>
      <vt:variant>
        <vt:lpwstr/>
      </vt:variant>
      <vt:variant>
        <vt:lpwstr>_Toc100067044</vt:lpwstr>
      </vt:variant>
      <vt:variant>
        <vt:i4>1310775</vt:i4>
      </vt:variant>
      <vt:variant>
        <vt:i4>32</vt:i4>
      </vt:variant>
      <vt:variant>
        <vt:i4>0</vt:i4>
      </vt:variant>
      <vt:variant>
        <vt:i4>5</vt:i4>
      </vt:variant>
      <vt:variant>
        <vt:lpwstr/>
      </vt:variant>
      <vt:variant>
        <vt:lpwstr>_Toc100067043</vt:lpwstr>
      </vt:variant>
      <vt:variant>
        <vt:i4>1310775</vt:i4>
      </vt:variant>
      <vt:variant>
        <vt:i4>26</vt:i4>
      </vt:variant>
      <vt:variant>
        <vt:i4>0</vt:i4>
      </vt:variant>
      <vt:variant>
        <vt:i4>5</vt:i4>
      </vt:variant>
      <vt:variant>
        <vt:lpwstr/>
      </vt:variant>
      <vt:variant>
        <vt:lpwstr>_Toc100067042</vt:lpwstr>
      </vt:variant>
      <vt:variant>
        <vt:i4>1310775</vt:i4>
      </vt:variant>
      <vt:variant>
        <vt:i4>20</vt:i4>
      </vt:variant>
      <vt:variant>
        <vt:i4>0</vt:i4>
      </vt:variant>
      <vt:variant>
        <vt:i4>5</vt:i4>
      </vt:variant>
      <vt:variant>
        <vt:lpwstr/>
      </vt:variant>
      <vt:variant>
        <vt:lpwstr>_Toc100067041</vt:lpwstr>
      </vt:variant>
      <vt:variant>
        <vt:i4>1310775</vt:i4>
      </vt:variant>
      <vt:variant>
        <vt:i4>14</vt:i4>
      </vt:variant>
      <vt:variant>
        <vt:i4>0</vt:i4>
      </vt:variant>
      <vt:variant>
        <vt:i4>5</vt:i4>
      </vt:variant>
      <vt:variant>
        <vt:lpwstr/>
      </vt:variant>
      <vt:variant>
        <vt:lpwstr>_Toc100067040</vt:lpwstr>
      </vt:variant>
      <vt:variant>
        <vt:i4>1245239</vt:i4>
      </vt:variant>
      <vt:variant>
        <vt:i4>8</vt:i4>
      </vt:variant>
      <vt:variant>
        <vt:i4>0</vt:i4>
      </vt:variant>
      <vt:variant>
        <vt:i4>5</vt:i4>
      </vt:variant>
      <vt:variant>
        <vt:lpwstr/>
      </vt:variant>
      <vt:variant>
        <vt:lpwstr>_Toc100067039</vt:lpwstr>
      </vt:variant>
      <vt:variant>
        <vt:i4>1245239</vt:i4>
      </vt:variant>
      <vt:variant>
        <vt:i4>2</vt:i4>
      </vt:variant>
      <vt:variant>
        <vt:i4>0</vt:i4>
      </vt:variant>
      <vt:variant>
        <vt:i4>5</vt:i4>
      </vt:variant>
      <vt:variant>
        <vt:lpwstr/>
      </vt:variant>
      <vt:variant>
        <vt:lpwstr>_Toc100067038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eTimely</dc:title>
  <dc:subject/>
  <dc:creator>Matt Korte</dc:creator>
  <cp:keywords/>
  <dc:description/>
  <cp:lastModifiedBy>Matthew K</cp:lastModifiedBy>
  <cp:revision>1400</cp:revision>
  <cp:lastPrinted>2022-04-06T00:43:00Z</cp:lastPrinted>
  <dcterms:created xsi:type="dcterms:W3CDTF">2022-03-31T08:48:00Z</dcterms:created>
  <dcterms:modified xsi:type="dcterms:W3CDTF">2022-04-18T13:17:00Z</dcterms:modified>
</cp:coreProperties>
</file>